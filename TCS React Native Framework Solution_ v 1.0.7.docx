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266BD" w:rsidR="00FC073F" w:rsidP="69F23976" w:rsidRDefault="00FC073F" w14:paraId="08A5750C" w14:textId="7075534A">
      <w:pPr>
        <w:pStyle w:val="Title1"/>
        <w:spacing w:before="240"/>
        <w:jc w:val="both"/>
        <w:rPr>
          <w:rFonts w:ascii="Calibri Light" w:hAnsi="Calibri Light" w:eastAsia="Calibri Light" w:cs="Calibri Light"/>
          <w:color w:val="DFA400" w:themeColor="accent1" w:themeShade="BF"/>
          <w:sz w:val="32"/>
          <w:szCs w:val="32"/>
        </w:rPr>
      </w:pPr>
      <w:bookmarkStart w:name="OLE_LINK511" w:id="0"/>
    </w:p>
    <w:p w:rsidRPr="00C266BD" w:rsidR="00FC073F" w:rsidP="008A7060" w:rsidRDefault="7A80AA1A" w14:paraId="4E87F213" w14:textId="091D844C">
      <w:pPr>
        <w:pStyle w:val="Subtitle1"/>
        <w:rPr>
          <w:lang w:val="en-US"/>
        </w:rPr>
      </w:pPr>
      <w:bookmarkStart w:name="OLE_LINK530" w:id="1"/>
      <w:bookmarkEnd w:id="0"/>
      <w:r w:rsidRPr="3DA44A84" w:rsidR="44AC57D0">
        <w:rPr>
          <w:lang w:val="en-US"/>
        </w:rPr>
        <w:t xml:space="preserve">TCS </w:t>
      </w:r>
      <w:r w:rsidRPr="3DA44A84" w:rsidR="460D0404">
        <w:rPr>
          <w:lang w:val="en-US"/>
        </w:rPr>
        <w:t>U</w:t>
      </w:r>
      <w:r w:rsidRPr="3DA44A84" w:rsidR="3B63FE5B">
        <w:rPr>
          <w:lang w:val="en-US"/>
        </w:rPr>
        <w:t>I</w:t>
      </w:r>
      <w:ins w:author="Ashwani Hundwani" w:date="2025-01-05T18:08:00.332Z" w:id="568546254">
        <w:r w:rsidRPr="3DA44A84" w:rsidR="3B63FE5B">
          <w:rPr>
            <w:lang w:val="en-US"/>
          </w:rPr>
          <w:t xml:space="preserve"> </w:t>
        </w:r>
      </w:ins>
      <w:r w:rsidRPr="3DA44A84" w:rsidR="44AC57D0">
        <w:rPr>
          <w:lang w:val="en-US"/>
        </w:rPr>
        <w:t xml:space="preserve">Framework </w:t>
      </w:r>
      <w:r w:rsidRPr="3DA44A84" w:rsidR="336DC2A3">
        <w:rPr>
          <w:lang w:val="en-US"/>
        </w:rPr>
        <w:t xml:space="preserve">&amp; Solution </w:t>
      </w:r>
      <w:r w:rsidRPr="3DA44A84" w:rsidR="44AC57D0">
        <w:rPr>
          <w:lang w:val="en-US"/>
        </w:rPr>
        <w:t>Documentation</w:t>
      </w:r>
    </w:p>
    <w:bookmarkEnd w:id="1"/>
    <w:p w:rsidRPr="00C266BD" w:rsidR="00BE2ED0" w:rsidP="71AA01E7" w:rsidRDefault="5DAA4B10" w14:paraId="18EB7DF2" w14:textId="3B74472B">
      <w:pPr>
        <w:pStyle w:val="Subtitle1"/>
        <w:rPr>
          <w:lang w:val="en-US"/>
        </w:rPr>
      </w:pPr>
      <w:r w:rsidRPr="71AA01E7">
        <w:rPr>
          <w:lang w:val="en-US"/>
        </w:rPr>
        <w:t>V</w:t>
      </w:r>
      <w:r w:rsidRPr="71AA01E7" w:rsidR="74C57B00">
        <w:rPr>
          <w:lang w:val="en-US"/>
        </w:rPr>
        <w:t xml:space="preserve">ersion </w:t>
      </w:r>
      <w:r w:rsidRPr="71AA01E7" w:rsidR="32AFFFF5">
        <w:rPr>
          <w:lang w:val="en-US"/>
        </w:rPr>
        <w:t>1.0.1</w:t>
      </w:r>
    </w:p>
    <w:p w:rsidRPr="00C266BD" w:rsidR="00501239" w:rsidP="008261A7" w:rsidRDefault="00501239" w14:paraId="3018053D" w14:textId="77777777">
      <w:pPr>
        <w:rPr>
          <w:rFonts w:eastAsia="Arial" w:cs="Arial"/>
          <w:sz w:val="24"/>
          <w:szCs w:val="24"/>
        </w:rPr>
      </w:pPr>
    </w:p>
    <w:p w:rsidR="37BD168D" w:rsidP="4E107EDF" w:rsidRDefault="37BD168D" w14:paraId="00713309" w14:textId="095BAE06">
      <w:pPr>
        <w:pStyle w:val="Subtitle1"/>
        <w:rPr>
          <w:lang w:val="en-US"/>
        </w:rPr>
      </w:pPr>
      <w:r w:rsidR="37BD168D">
        <w:rPr/>
        <w:t>December 1</w:t>
      </w:r>
      <w:r w:rsidR="0F47A83D">
        <w:rPr/>
        <w:t>8</w:t>
      </w:r>
      <w:r w:rsidR="0837AED7">
        <w:rPr/>
        <w:t>,2024</w:t>
      </w:r>
    </w:p>
    <w:p w:rsidRPr="00C266BD" w:rsidR="00695D13" w:rsidRDefault="009B7048" w14:paraId="2E8E607C" w14:textId="77777777">
      <w:pPr>
        <w:spacing w:after="160" w:line="259" w:lineRule="auto"/>
        <w:rPr>
          <w:rFonts w:eastAsia="Calibri" w:cs="Calibri"/>
          <w:color w:val="53565A" w:themeColor="text1"/>
        </w:rPr>
        <w:sectPr w:rsidRPr="00C266BD" w:rsidR="00695D13" w:rsidSect="00680DC1">
          <w:headerReference w:type="default"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pPr>
      <w:r w:rsidRPr="00C266BD">
        <w:rPr>
          <w:rFonts w:eastAsia="Calibri" w:cs="Calibri"/>
          <w:color w:val="53565A" w:themeColor="text1"/>
        </w:rPr>
        <w:br w:type="page"/>
      </w:r>
    </w:p>
    <w:p w:rsidRPr="00C266BD" w:rsidR="0069317C" w:rsidP="6E07BCB0" w:rsidRDefault="0069317C" w14:paraId="1C550541" w14:textId="375B0AF1">
      <w:pPr>
        <w:spacing w:after="160" w:line="259" w:lineRule="auto"/>
        <w:rPr>
          <w:rFonts w:eastAsia="Calibri" w:cs="Calibri"/>
          <w:color w:val="53565A" w:themeColor="text1"/>
        </w:rPr>
      </w:pPr>
    </w:p>
    <w:tbl>
      <w:tblPr>
        <w:tblpPr w:leftFromText="180" w:rightFromText="180" w:vertAnchor="text" w:horzAnchor="margin" w:tblpXSpec="center" w:tblpY="31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Look w:val="04A0" w:firstRow="1" w:lastRow="0" w:firstColumn="1" w:lastColumn="0" w:noHBand="0" w:noVBand="1"/>
      </w:tblPr>
      <w:tblGrid>
        <w:gridCol w:w="6930"/>
      </w:tblGrid>
      <w:tr w:rsidRPr="00D952E7" w:rsidR="009B7048" w:rsidTr="69F23976" w14:paraId="3960288C" w14:textId="77777777">
        <w:trPr>
          <w:trHeight w:val="293"/>
        </w:trPr>
        <w:tc>
          <w:tcPr>
            <w:tcW w:w="6930" w:type="dxa"/>
            <w:shd w:val="clear" w:color="auto" w:fill="595959"/>
            <w:vAlign w:val="center"/>
          </w:tcPr>
          <w:p w:rsidRPr="00C266BD" w:rsidR="009B7048" w:rsidP="009B7048" w:rsidRDefault="752A1B0F" w14:paraId="0371A1FD" w14:textId="77777777">
            <w:pPr>
              <w:pStyle w:val="CSTemplate-TableHeading"/>
            </w:pPr>
            <w:r>
              <w:t>Notice</w:t>
            </w:r>
          </w:p>
        </w:tc>
      </w:tr>
      <w:tr w:rsidRPr="00D952E7" w:rsidR="009B7048" w:rsidTr="69F23976" w14:paraId="4D06AF43" w14:textId="77777777">
        <w:trPr>
          <w:trHeight w:val="1507"/>
        </w:trPr>
        <w:tc>
          <w:tcPr>
            <w:tcW w:w="6930" w:type="dxa"/>
            <w:shd w:val="clear" w:color="auto" w:fill="E6E6E6"/>
          </w:tcPr>
          <w:p w:rsidRPr="00C266BD" w:rsidR="009B7048" w:rsidP="009B7048" w:rsidRDefault="752A1B0F" w14:paraId="39006132" w14:textId="6AF4EDD8">
            <w:pPr>
              <w:pStyle w:val="CSTemplate-TableBody"/>
              <w:rPr>
                <w:lang w:val="en-US"/>
              </w:rPr>
            </w:pPr>
            <w:r w:rsidRPr="69F23976">
              <w:rPr>
                <w:lang w:val="en-US"/>
              </w:rPr>
              <w:t xml:space="preserve">© </w:t>
            </w:r>
            <w:r w:rsidRPr="69F23976" w:rsidR="009B7048">
              <w:rPr>
                <w:lang w:val="en-US"/>
              </w:rPr>
              <w:fldChar w:fldCharType="begin"/>
            </w:r>
            <w:r w:rsidRPr="69F23976" w:rsidR="009B7048">
              <w:rPr>
                <w:lang w:val="en-US"/>
              </w:rPr>
              <w:instrText xml:space="preserve"> DATE  \@ "YYYY"  \* MERGEFORMAT </w:instrText>
            </w:r>
            <w:r w:rsidRPr="69F23976" w:rsidR="009B7048">
              <w:rPr>
                <w:lang w:val="en-US"/>
              </w:rPr>
              <w:fldChar w:fldCharType="separate"/>
            </w:r>
            <w:r w:rsidR="00176259">
              <w:rPr>
                <w:noProof/>
                <w:lang w:val="en-US"/>
              </w:rPr>
              <w:t>2024</w:t>
            </w:r>
            <w:r w:rsidRPr="69F23976" w:rsidR="009B7048">
              <w:rPr>
                <w:lang w:val="en-US"/>
              </w:rPr>
              <w:fldChar w:fldCharType="end"/>
            </w:r>
            <w:r w:rsidRPr="69F23976">
              <w:rPr>
                <w:lang w:val="en-US"/>
              </w:rPr>
              <w:t xml:space="preserve"> Tata Consultancy Services Limited</w:t>
            </w:r>
          </w:p>
          <w:p w:rsidRPr="00C266BD" w:rsidR="009B7048" w:rsidP="009B7048" w:rsidRDefault="752A1B0F" w14:paraId="5E9D88F0" w14:textId="77777777">
            <w:pPr>
              <w:pStyle w:val="CSTemplate-TableBody"/>
              <w:rPr>
                <w:lang w:val="en-US"/>
              </w:rPr>
            </w:pPr>
            <w:r w:rsidRPr="69F23976">
              <w:rPr>
                <w:lang w:val="en-US"/>
              </w:rPr>
              <w:t>This is a controlled document. Unauthorized access, copying, replication or usage for a purpose other than for which it is intended, are prohibited.</w:t>
            </w:r>
          </w:p>
          <w:p w:rsidRPr="00C266BD" w:rsidR="009B7048" w:rsidP="009B7048" w:rsidRDefault="752A1B0F" w14:paraId="5C9B4DDB" w14:textId="77777777">
            <w:pPr>
              <w:pStyle w:val="CSTemplate-TableBody"/>
              <w:rPr>
                <w:lang w:val="en-US"/>
              </w:rPr>
            </w:pPr>
            <w:r w:rsidRPr="69F23976">
              <w:rPr>
                <w:lang w:val="en-US"/>
              </w:rPr>
              <w:t xml:space="preserve">All trademarks that appear in the document have been used for identification purposes only and belong to their respective companies. </w:t>
            </w:r>
          </w:p>
        </w:tc>
      </w:tr>
    </w:tbl>
    <w:p w:rsidRPr="00C266BD" w:rsidR="0069317C" w:rsidP="6E07BCB0" w:rsidRDefault="0069317C" w14:paraId="67434069" w14:textId="189DCD3A">
      <w:pPr>
        <w:jc w:val="both"/>
        <w:rPr>
          <w:rFonts w:eastAsia="Calibri" w:cs="Calibri"/>
          <w:color w:val="53565A" w:themeColor="text1"/>
        </w:rPr>
      </w:pPr>
    </w:p>
    <w:p w:rsidR="6E07BCB0" w:rsidP="6E07BCB0" w:rsidRDefault="6E07BCB0" w14:paraId="01A20225" w14:textId="738F0CB7">
      <w:pPr>
        <w:jc w:val="both"/>
        <w:rPr>
          <w:rFonts w:eastAsia="Calibri" w:cs="Calibri"/>
          <w:color w:val="53565A" w:themeColor="text1"/>
        </w:rPr>
      </w:pPr>
    </w:p>
    <w:tbl>
      <w:tblPr>
        <w:tblpPr w:leftFromText="180" w:rightFromText="180" w:vertAnchor="text" w:horzAnchor="margin" w:tblpXSpec="center" w:tblpY="232"/>
        <w:tblW w:w="8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405"/>
      </w:tblGrid>
      <w:tr w:rsidRPr="00D952E7" w:rsidR="009B7048" w:rsidTr="6E07BCB0" w14:paraId="3A88FFFB" w14:textId="77777777">
        <w:trPr>
          <w:cantSplit/>
          <w:trHeight w:val="300"/>
        </w:trPr>
        <w:tc>
          <w:tcPr>
            <w:tcW w:w="8405" w:type="dxa"/>
            <w:shd w:val="clear" w:color="auto" w:fill="595959"/>
            <w:vAlign w:val="center"/>
          </w:tcPr>
          <w:p w:rsidRPr="00C266BD" w:rsidR="009B7048" w:rsidP="009B7048" w:rsidRDefault="752A1B0F" w14:paraId="00A7A59C" w14:textId="77777777">
            <w:pPr>
              <w:pStyle w:val="CSTemplate-TableHeading"/>
            </w:pPr>
            <w:r>
              <w:t>Tata Code of Conduct</w:t>
            </w:r>
          </w:p>
        </w:tc>
      </w:tr>
      <w:tr w:rsidRPr="00D952E7" w:rsidR="009B7048" w:rsidTr="6E07BCB0" w14:paraId="524F4070" w14:textId="77777777">
        <w:trPr>
          <w:cantSplit/>
          <w:trHeight w:val="300"/>
        </w:trPr>
        <w:tc>
          <w:tcPr>
            <w:tcW w:w="8405" w:type="dxa"/>
            <w:shd w:val="clear" w:color="auto" w:fill="E6E6E6"/>
          </w:tcPr>
          <w:p w:rsidRPr="00C266BD" w:rsidR="009B7048" w:rsidP="009B7048" w:rsidRDefault="752A1B0F" w14:paraId="34D108E6" w14:textId="39DA5F0E">
            <w:pPr>
              <w:pStyle w:val="CSTemplate-TableBody"/>
              <w:rPr>
                <w:lang w:val="en-US"/>
              </w:rPr>
            </w:pPr>
            <w:r w:rsidRPr="69F23976">
              <w:rPr>
                <w:lang w:val="en-US"/>
              </w:rPr>
              <w:t xml:space="preserve">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w:t>
            </w:r>
            <w:r w:rsidRPr="69F23976" w:rsidR="5C9D257D">
              <w:rPr>
                <w:lang w:val="en-US"/>
              </w:rPr>
              <w:t>Counsellor</w:t>
            </w:r>
            <w:r w:rsidRPr="69F23976">
              <w:rPr>
                <w:lang w:val="en-US"/>
              </w:rPr>
              <w:t xml:space="preserve"> or the Principal Ethics </w:t>
            </w:r>
            <w:r w:rsidRPr="69F23976" w:rsidR="5C9D257D">
              <w:rPr>
                <w:lang w:val="en-US"/>
              </w:rPr>
              <w:t>Counsellor</w:t>
            </w:r>
            <w:r w:rsidRPr="69F23976">
              <w:rPr>
                <w:lang w:val="en-US"/>
              </w:rPr>
              <w:t xml:space="preserve"> or the CEO of TCS. All communication received in this regard will be treated and kept as confidential.</w:t>
            </w:r>
          </w:p>
        </w:tc>
      </w:tr>
    </w:tbl>
    <w:p w:rsidRPr="00C266BD" w:rsidR="00AA49D0" w:rsidP="6E07BCB0" w:rsidRDefault="009B7048" w14:paraId="5B3388F2" w14:textId="3EB40737">
      <w:pPr>
        <w:pStyle w:val="CSTemplate-Normal"/>
      </w:pPr>
      <w:r w:rsidRPr="6E07BCB0">
        <w:br w:type="page"/>
      </w:r>
      <w:r w:rsidRPr="6E07BCB0" w:rsidR="6D873750">
        <w:lastRenderedPageBreak/>
        <w:t>Document Release Note</w:t>
      </w:r>
    </w:p>
    <w:p w:rsidRPr="00C266BD" w:rsidR="00AA49D0" w:rsidP="00AA49D0" w:rsidRDefault="668A4E78" w14:paraId="63199676" w14:textId="3792F8E9">
      <w:pPr>
        <w:pStyle w:val="CSTemplate-Normal"/>
      </w:pPr>
      <w:r>
        <w:t>Notice No.</w:t>
      </w:r>
      <w:r w:rsidR="00AA49D0">
        <w:tab/>
      </w:r>
      <w:r>
        <w:t>:</w:t>
      </w:r>
      <w:r w:rsidR="08171360">
        <w:t xml:space="preserve"> </w:t>
      </w:r>
    </w:p>
    <w:p w:rsidRPr="00C266BD" w:rsidR="00AA49D0" w:rsidP="00AA49D0" w:rsidRDefault="668A4E78" w14:paraId="67AE11F1" w14:textId="2CD771A8">
      <w:pPr>
        <w:pStyle w:val="CSTemplate-Normal"/>
      </w:pPr>
      <w:r>
        <w:t>Customer</w:t>
      </w:r>
      <w:r w:rsidR="00AA49D0">
        <w:tab/>
      </w:r>
      <w:r>
        <w:t xml:space="preserve">: </w:t>
      </w:r>
      <w:r w:rsidR="1557DFB0">
        <w:t xml:space="preserve"> Gulf International Bank</w:t>
      </w:r>
      <w:r w:rsidR="29786C5C">
        <w:t xml:space="preserve"> </w:t>
      </w:r>
    </w:p>
    <w:p w:rsidRPr="00C266BD" w:rsidR="00AA49D0" w:rsidP="00AA49D0" w:rsidRDefault="668A4E78" w14:paraId="1BF34C08" w14:textId="263F11A1">
      <w:pPr>
        <w:pStyle w:val="CSTemplate-Normal"/>
      </w:pPr>
      <w:r>
        <w:t>Project</w:t>
      </w:r>
      <w:r w:rsidR="00AA49D0">
        <w:tab/>
      </w:r>
      <w:r w:rsidR="00AA49D0">
        <w:tab/>
      </w:r>
      <w:r>
        <w:t xml:space="preserve">: </w:t>
      </w:r>
      <w:r w:rsidR="777DD513">
        <w:t>Digital Channel Modernization</w:t>
      </w:r>
    </w:p>
    <w:p w:rsidRPr="00C266BD" w:rsidR="00AA49D0" w:rsidP="69F23976" w:rsidRDefault="00AA49D0" w14:paraId="5FB87D96" w14:textId="77777777">
      <w:pPr>
        <w:spacing w:after="0"/>
        <w:rPr>
          <w:rFonts w:cs="Arial"/>
        </w:rPr>
      </w:pPr>
    </w:p>
    <w:p w:rsidRPr="00C266BD" w:rsidR="00AA49D0" w:rsidP="00AA49D0" w:rsidRDefault="31A89F0B" w14:paraId="43B6C38D" w14:textId="77777777">
      <w:pPr>
        <w:pStyle w:val="PrefaceHeading2"/>
        <w:rPr>
          <w:lang w:val="en-US"/>
        </w:rPr>
      </w:pPr>
      <w:commentRangeStart w:id="2"/>
      <w:commentRangeStart w:id="3"/>
      <w:r w:rsidRPr="18DF4598">
        <w:rPr>
          <w:lang w:val="en-US"/>
        </w:rPr>
        <w:t>Document Details</w:t>
      </w:r>
      <w:commentRangeEnd w:id="2"/>
      <w:r w:rsidR="19E6662B">
        <w:rPr>
          <w:rStyle w:val="CommentReference"/>
        </w:rPr>
        <w:commentReference w:id="2"/>
      </w:r>
      <w:commentRangeEnd w:id="3"/>
      <w:r w:rsidR="19E6662B">
        <w:rPr>
          <w:rStyle w:val="CommentReference"/>
        </w:rPr>
        <w:commentReference w:id="3"/>
      </w:r>
    </w:p>
    <w:tbl>
      <w:tblPr>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0"/>
        <w:gridCol w:w="1332"/>
        <w:gridCol w:w="2484"/>
        <w:gridCol w:w="2484"/>
      </w:tblGrid>
      <w:tr w:rsidR="6E07BCB0" w:rsidTr="41DB7AC7" w14:paraId="24D60D2C" w14:textId="77777777">
        <w:trPr>
          <w:trHeight w:val="300"/>
        </w:trPr>
        <w:tc>
          <w:tcPr>
            <w:tcW w:w="3060" w:type="dxa"/>
            <w:shd w:val="clear" w:color="auto" w:fill="595959"/>
            <w:tcMar/>
            <w:vAlign w:val="center"/>
          </w:tcPr>
          <w:p w:rsidR="6E07BCB0" w:rsidP="18DF4598" w:rsidRDefault="6380353A" w14:paraId="2D14028F" w14:textId="385B9307">
            <w:pPr>
              <w:pStyle w:val="CSTemplate-TableHeading"/>
            </w:pPr>
            <w:r>
              <w:t>Date</w:t>
            </w:r>
          </w:p>
        </w:tc>
        <w:tc>
          <w:tcPr>
            <w:tcW w:w="1332" w:type="dxa"/>
            <w:shd w:val="clear" w:color="auto" w:fill="595959"/>
            <w:tcMar/>
            <w:vAlign w:val="center"/>
          </w:tcPr>
          <w:p w:rsidR="6E07BCB0" w:rsidP="6E07BCB0" w:rsidRDefault="6E07BCB0" w14:paraId="44B8316B" w14:textId="77777777">
            <w:pPr>
              <w:pStyle w:val="CSTemplate-TableHeading"/>
            </w:pPr>
            <w:r>
              <w:t>Version Number</w:t>
            </w:r>
          </w:p>
        </w:tc>
        <w:tc>
          <w:tcPr>
            <w:tcW w:w="2484" w:type="dxa"/>
            <w:shd w:val="clear" w:color="auto" w:fill="595959"/>
            <w:tcMar/>
            <w:vAlign w:val="center"/>
          </w:tcPr>
          <w:p w:rsidR="6E07BCB0" w:rsidP="18DF4598" w:rsidRDefault="523748B9" w14:paraId="26CAB9BD" w14:textId="0028C56C">
            <w:pPr>
              <w:pStyle w:val="CSTemplate-TableHeading"/>
            </w:pPr>
            <w:r>
              <w:t>Created by</w:t>
            </w:r>
          </w:p>
        </w:tc>
        <w:tc>
          <w:tcPr>
            <w:tcW w:w="2484" w:type="dxa"/>
            <w:shd w:val="clear" w:color="auto" w:fill="595959"/>
            <w:tcMar/>
            <w:vAlign w:val="center"/>
          </w:tcPr>
          <w:p w:rsidR="523748B9" w:rsidP="18DF4598" w:rsidRDefault="523748B9" w14:paraId="6B979017" w14:textId="4D42569A">
            <w:pPr>
              <w:pStyle w:val="CSTemplate-TableHeading"/>
            </w:pPr>
            <w:r>
              <w:t>Reviewed by</w:t>
            </w:r>
          </w:p>
        </w:tc>
      </w:tr>
      <w:tr w:rsidR="6E07BCB0" w:rsidTr="41DB7AC7" w14:paraId="2BFD8586" w14:textId="77777777">
        <w:trPr>
          <w:trHeight w:val="300"/>
        </w:trPr>
        <w:tc>
          <w:tcPr>
            <w:tcW w:w="3060" w:type="dxa"/>
            <w:tcMar/>
          </w:tcPr>
          <w:p w:rsidR="6E07BCB0" w:rsidP="6E07BCB0" w:rsidRDefault="5E353449" w14:paraId="6841C89F" w14:textId="1AF8F36D">
            <w:pPr>
              <w:pStyle w:val="CSTemplate-TableBody"/>
              <w:rPr>
                <w:lang w:val="en-US"/>
              </w:rPr>
            </w:pPr>
            <w:r w:rsidRPr="18DF4598">
              <w:rPr>
                <w:lang w:val="en-US"/>
              </w:rPr>
              <w:t>12-01-2024</w:t>
            </w:r>
          </w:p>
        </w:tc>
        <w:tc>
          <w:tcPr>
            <w:tcW w:w="1332" w:type="dxa"/>
            <w:tcMar/>
          </w:tcPr>
          <w:p w:rsidR="6E07BCB0" w:rsidP="6E07BCB0" w:rsidRDefault="6E07BCB0" w14:paraId="0C4218DE" w14:textId="670154FA">
            <w:pPr>
              <w:pStyle w:val="CSTemplate-TableBody"/>
              <w:rPr>
                <w:lang w:val="en-US"/>
              </w:rPr>
            </w:pPr>
            <w:r w:rsidRPr="6E07BCB0">
              <w:rPr>
                <w:lang w:val="en-US"/>
              </w:rPr>
              <w:t>1.0.1</w:t>
            </w:r>
          </w:p>
        </w:tc>
        <w:tc>
          <w:tcPr>
            <w:tcW w:w="2484" w:type="dxa"/>
            <w:tcMar/>
          </w:tcPr>
          <w:p w:rsidR="6E07BCB0" w:rsidP="6E07BCB0" w:rsidRDefault="680D0C7C" w14:paraId="1AE3E3E7" w14:textId="67235A62">
            <w:pPr>
              <w:pStyle w:val="CSTemplate-TableBody"/>
              <w:rPr>
                <w:lang w:val="en-US"/>
              </w:rPr>
            </w:pPr>
            <w:r w:rsidRPr="18DF4598">
              <w:rPr>
                <w:lang w:val="en-US"/>
              </w:rPr>
              <w:t>Jeswin Simon</w:t>
            </w:r>
          </w:p>
        </w:tc>
        <w:tc>
          <w:tcPr>
            <w:tcW w:w="2484" w:type="dxa"/>
            <w:tcMar/>
          </w:tcPr>
          <w:p w:rsidR="680D0C7C" w:rsidP="18DF4598" w:rsidRDefault="680D0C7C" w14:paraId="24D9FBE8" w14:textId="4A4E94C1">
            <w:pPr>
              <w:pStyle w:val="CSTemplate-TableBody"/>
              <w:rPr>
                <w:lang w:val="en-US"/>
              </w:rPr>
            </w:pPr>
            <w:r w:rsidRPr="3DA44A84" w:rsidR="146DD604">
              <w:rPr>
                <w:lang w:val="en-US"/>
              </w:rPr>
              <w:t xml:space="preserve">Naman </w:t>
            </w:r>
            <w:ins w:author="Jeswin Simon" w:date="2025-01-07T06:30:20.375Z" w:id="1158936187">
              <w:r w:rsidRPr="3DA44A84" w:rsidR="14C2D443">
                <w:rPr>
                  <w:lang w:val="en-US"/>
                </w:rPr>
                <w:t>Shah</w:t>
              </w:r>
            </w:ins>
            <w:del w:author="Jeswin Simon" w:date="2025-01-07T06:30:17.313Z" w:id="545812603">
              <w:r w:rsidRPr="3DA44A84" w:rsidDel="146DD604">
                <w:rPr>
                  <w:lang w:val="en-US"/>
                </w:rPr>
                <w:delText>sha</w:delText>
              </w:r>
            </w:del>
          </w:p>
        </w:tc>
      </w:tr>
      <w:tr w:rsidR="18DF4598" w:rsidTr="41DB7AC7" w14:paraId="661E7E7A" w14:textId="77777777">
        <w:trPr>
          <w:trHeight w:val="300"/>
        </w:trPr>
        <w:tc>
          <w:tcPr>
            <w:tcW w:w="3060" w:type="dxa"/>
            <w:tcMar/>
          </w:tcPr>
          <w:p w:rsidR="129A93B9" w:rsidP="18DF4598" w:rsidRDefault="129A93B9" w14:paraId="3AD58CE6" w14:textId="77FFD6F8">
            <w:pPr>
              <w:pStyle w:val="CSTemplate-TableBody"/>
              <w:rPr>
                <w:lang w:val="en-US"/>
              </w:rPr>
            </w:pPr>
            <w:r w:rsidRPr="18DF4598">
              <w:rPr>
                <w:lang w:val="en-US"/>
              </w:rPr>
              <w:t>12-19-2024</w:t>
            </w:r>
          </w:p>
        </w:tc>
        <w:tc>
          <w:tcPr>
            <w:tcW w:w="1332" w:type="dxa"/>
            <w:tcMar/>
          </w:tcPr>
          <w:p w:rsidR="680D0C7C" w:rsidP="18DF4598" w:rsidRDefault="680D0C7C" w14:paraId="1B4D8D76" w14:textId="14A8C754">
            <w:pPr>
              <w:pStyle w:val="CSTemplate-TableBody"/>
              <w:rPr>
                <w:lang w:val="en-US"/>
              </w:rPr>
            </w:pPr>
            <w:r w:rsidRPr="18DF4598">
              <w:rPr>
                <w:lang w:val="en-US"/>
              </w:rPr>
              <w:t>1.0.2</w:t>
            </w:r>
          </w:p>
        </w:tc>
        <w:tc>
          <w:tcPr>
            <w:tcW w:w="2484" w:type="dxa"/>
            <w:tcMar/>
          </w:tcPr>
          <w:p w:rsidR="680D0C7C" w:rsidP="18DF4598" w:rsidRDefault="680D0C7C" w14:paraId="13DFA213" w14:textId="458E3D25">
            <w:pPr>
              <w:pStyle w:val="CSTemplate-TableBody"/>
              <w:rPr>
                <w:lang w:val="en-US"/>
              </w:rPr>
            </w:pPr>
            <w:r w:rsidRPr="18DF4598">
              <w:rPr>
                <w:lang w:val="en-US"/>
              </w:rPr>
              <w:t xml:space="preserve">Gopinath </w:t>
            </w:r>
            <w:r w:rsidRPr="18DF4598" w:rsidR="5C9D0996">
              <w:rPr>
                <w:lang w:val="en-US"/>
              </w:rPr>
              <w:t>V</w:t>
            </w:r>
            <w:r w:rsidRPr="18DF4598">
              <w:rPr>
                <w:lang w:val="en-US"/>
              </w:rPr>
              <w:t>enkatesan</w:t>
            </w:r>
          </w:p>
        </w:tc>
        <w:tc>
          <w:tcPr>
            <w:tcW w:w="2484" w:type="dxa"/>
            <w:tcMar/>
          </w:tcPr>
          <w:p w:rsidR="680D0C7C" w:rsidP="18DF4598" w:rsidRDefault="680D0C7C" w14:paraId="1C448A6B" w14:textId="75AEE30E">
            <w:pPr>
              <w:pStyle w:val="CSTemplate-TableBody"/>
              <w:rPr>
                <w:lang w:val="en-US"/>
              </w:rPr>
            </w:pPr>
            <w:r w:rsidRPr="18DF4598">
              <w:rPr>
                <w:lang w:val="en-US"/>
              </w:rPr>
              <w:t>Ashwani</w:t>
            </w:r>
          </w:p>
        </w:tc>
      </w:tr>
      <w:tr w:rsidR="38F9206B" w:rsidTr="41DB7AC7" w14:paraId="6E655A2E">
        <w:trPr>
          <w:trHeight w:val="300"/>
        </w:trPr>
        <w:tc>
          <w:tcPr>
            <w:tcW w:w="3060" w:type="dxa"/>
            <w:tcMar/>
          </w:tcPr>
          <w:p w:rsidR="1871BE74" w:rsidP="38F9206B" w:rsidRDefault="1871BE74" w14:paraId="10FA8EC6" w14:textId="18CD0D64">
            <w:pPr>
              <w:pStyle w:val="CSTemplate-TableBody"/>
              <w:rPr>
                <w:lang w:val="en-US"/>
              </w:rPr>
              <w:pPrChange w:author="Ashwani Hundwani" w:date="2024-12-29T15:46:13.359Z">
                <w:pPr/>
              </w:pPrChange>
            </w:pPr>
            <w:r w:rsidRPr="38F9206B" w:rsidR="1871BE74">
              <w:rPr>
                <w:lang w:val="en-US"/>
              </w:rPr>
              <w:t>12-29-2024</w:t>
            </w:r>
          </w:p>
        </w:tc>
        <w:tc>
          <w:tcPr>
            <w:tcW w:w="1332" w:type="dxa"/>
            <w:tcMar/>
          </w:tcPr>
          <w:p w:rsidR="1871BE74" w:rsidP="38F9206B" w:rsidRDefault="1871BE74" w14:paraId="6D8ECAC1" w14:textId="77C2B8C4">
            <w:pPr>
              <w:pStyle w:val="CSTemplate-TableBody"/>
              <w:rPr>
                <w:lang w:val="en-US"/>
              </w:rPr>
              <w:pPrChange w:author="Ashwani Hundwani" w:date="2024-12-29T15:46:13.36Z">
                <w:pPr/>
              </w:pPrChange>
            </w:pPr>
            <w:r w:rsidRPr="38F9206B" w:rsidR="1871BE74">
              <w:rPr>
                <w:lang w:val="en-US"/>
              </w:rPr>
              <w:t>1.0.3</w:t>
            </w:r>
          </w:p>
        </w:tc>
        <w:tc>
          <w:tcPr>
            <w:tcW w:w="2484" w:type="dxa"/>
            <w:tcMar/>
          </w:tcPr>
          <w:p w:rsidR="1871BE74" w:rsidP="38F9206B" w:rsidRDefault="1871BE74" w14:paraId="590CEA04" w14:textId="6DFD92EE">
            <w:pPr>
              <w:pStyle w:val="CSTemplate-TableBody"/>
              <w:rPr>
                <w:lang w:val="en-US"/>
              </w:rPr>
              <w:pPrChange w:author="Ashwani Hundwani" w:date="2024-12-29T15:46:13.361Z">
                <w:pPr/>
              </w:pPrChange>
            </w:pPr>
            <w:r w:rsidRPr="38F9206B" w:rsidR="1871BE74">
              <w:rPr>
                <w:lang w:val="en-US"/>
              </w:rPr>
              <w:t>Gopinath Venkatesan</w:t>
            </w:r>
          </w:p>
        </w:tc>
        <w:tc>
          <w:tcPr>
            <w:tcW w:w="2484" w:type="dxa"/>
            <w:tcMar/>
          </w:tcPr>
          <w:p w:rsidR="1871BE74" w:rsidP="38F9206B" w:rsidRDefault="1871BE74" w14:paraId="55421E21" w14:textId="2495E122">
            <w:pPr>
              <w:pStyle w:val="CSTemplate-TableBody"/>
              <w:rPr>
                <w:lang w:val="en-US"/>
              </w:rPr>
            </w:pPr>
            <w:r w:rsidRPr="38F9206B" w:rsidR="1871BE74">
              <w:rPr>
                <w:lang w:val="en-US"/>
              </w:rPr>
              <w:t>Ashwani</w:t>
            </w:r>
          </w:p>
        </w:tc>
      </w:tr>
      <w:tr w:rsidR="3DA44A84" w:rsidTr="41DB7AC7" w14:paraId="664C6F7F">
        <w:trPr>
          <w:trHeight w:val="480"/>
        </w:trPr>
        <w:tc>
          <w:tcPr>
            <w:tcW w:w="3060" w:type="dxa"/>
            <w:tcMar/>
          </w:tcPr>
          <w:p w:rsidR="1F3F803F" w:rsidP="4E889859" w:rsidRDefault="1F3F803F" w14:paraId="29E711DB" w14:textId="31CEE6AB">
            <w:pPr>
              <w:pStyle w:val="CSTemplate-TableBody"/>
              <w:rPr>
                <w:lang w:val="en-US"/>
              </w:rPr>
              <w:pPrChange w:author="Ashwani Hundwani" w:date="2025-01-05T18:08:36.398Z">
                <w:pPr/>
              </w:pPrChange>
            </w:pPr>
            <w:r w:rsidRPr="4E889859" w:rsidR="22A687D7">
              <w:rPr>
                <w:lang w:val="en-US"/>
              </w:rPr>
              <w:t>01-0</w:t>
            </w:r>
            <w:r w:rsidRPr="4E889859" w:rsidR="48FA28F1">
              <w:rPr>
                <w:lang w:val="en-US"/>
              </w:rPr>
              <w:t>8</w:t>
            </w:r>
            <w:r w:rsidRPr="4E889859" w:rsidR="22A687D7">
              <w:rPr>
                <w:lang w:val="en-US"/>
              </w:rPr>
              <w:t>-202</w:t>
            </w:r>
            <w:r w:rsidRPr="4E889859" w:rsidR="3AB68A4B">
              <w:rPr>
                <w:lang w:val="en-US"/>
              </w:rPr>
              <w:t>5</w:t>
            </w:r>
          </w:p>
        </w:tc>
        <w:tc>
          <w:tcPr>
            <w:tcW w:w="1332" w:type="dxa"/>
            <w:tcMar/>
          </w:tcPr>
          <w:p w:rsidR="1F3F803F" w:rsidP="3DA44A84" w:rsidRDefault="1F3F803F" w14:paraId="5C13F66A" w14:textId="5CA3A062">
            <w:pPr>
              <w:pStyle w:val="CSTemplate-TableBody"/>
              <w:rPr>
                <w:lang w:val="en-US"/>
              </w:rPr>
              <w:pPrChange w:author="Ashwani Hundwani" w:date="2025-01-05T18:08:36.407Z">
                <w:pPr/>
              </w:pPrChange>
            </w:pPr>
            <w:r w:rsidRPr="3DA44A84" w:rsidR="1F3F803F">
              <w:rPr>
                <w:lang w:val="en-US"/>
              </w:rPr>
              <w:t>1.0.4</w:t>
            </w:r>
          </w:p>
        </w:tc>
        <w:tc>
          <w:tcPr>
            <w:tcW w:w="2484" w:type="dxa"/>
            <w:tcMar/>
          </w:tcPr>
          <w:p w:rsidR="1F3F803F" w:rsidP="3DA44A84" w:rsidRDefault="1F3F803F" w14:paraId="1EFC786C" w14:textId="7AFCE476">
            <w:pPr>
              <w:pStyle w:val="CSTemplate-TableBody"/>
              <w:rPr>
                <w:lang w:val="en-US"/>
              </w:rPr>
              <w:pPrChange w:author="Ashwani Hundwani" w:date="2025-01-05T18:08:36.41Z">
                <w:pPr/>
              </w:pPrChange>
            </w:pPr>
            <w:r w:rsidRPr="3DA44A84" w:rsidR="1F3F803F">
              <w:rPr>
                <w:lang w:val="en-US"/>
              </w:rPr>
              <w:t>Gopinath Venkatesan</w:t>
            </w:r>
          </w:p>
        </w:tc>
        <w:tc>
          <w:tcPr>
            <w:tcW w:w="2484" w:type="dxa"/>
            <w:tcMar/>
          </w:tcPr>
          <w:p w:rsidR="1F3F803F" w:rsidP="3DA44A84" w:rsidRDefault="1F3F803F" w14:paraId="461D4F4B" w14:textId="1529636E">
            <w:pPr>
              <w:pStyle w:val="CSTemplate-TableBody"/>
              <w:rPr>
                <w:lang w:val="en-US"/>
              </w:rPr>
              <w:pPrChange w:author="Ashwani Hundwani" w:date="2025-01-05T18:08:36.412Z">
                <w:pPr/>
              </w:pPrChange>
            </w:pPr>
            <w:r w:rsidRPr="3DA44A84" w:rsidR="1F3F803F">
              <w:rPr>
                <w:lang w:val="en-US"/>
              </w:rPr>
              <w:t>Ashwani</w:t>
            </w:r>
          </w:p>
        </w:tc>
      </w:tr>
      <w:tr w:rsidR="333981A1" w:rsidTr="41DB7AC7" w14:paraId="0CA30133">
        <w:trPr>
          <w:trHeight w:val="300"/>
        </w:trPr>
        <w:tc>
          <w:tcPr>
            <w:tcW w:w="3060" w:type="dxa"/>
            <w:tcMar/>
          </w:tcPr>
          <w:p w:rsidR="333981A1" w:rsidP="333981A1" w:rsidRDefault="333981A1" w14:paraId="231A48B4" w14:textId="07A2075F">
            <w:pPr>
              <w:pStyle w:val="CSTemplate-TableBody"/>
              <w:rPr>
                <w:lang w:val="en-US"/>
              </w:rPr>
            </w:pPr>
            <w:r w:rsidRPr="4E889859" w:rsidR="333981A1">
              <w:rPr>
                <w:lang w:val="en-US"/>
              </w:rPr>
              <w:t>01-</w:t>
            </w:r>
            <w:r w:rsidRPr="4E889859" w:rsidR="254944B0">
              <w:rPr>
                <w:lang w:val="en-US"/>
              </w:rPr>
              <w:t>13</w:t>
            </w:r>
            <w:r w:rsidRPr="4E889859" w:rsidR="333981A1">
              <w:rPr>
                <w:lang w:val="en-US"/>
              </w:rPr>
              <w:t>-202</w:t>
            </w:r>
            <w:r w:rsidRPr="4E889859" w:rsidR="19563E86">
              <w:rPr>
                <w:lang w:val="en-US"/>
              </w:rPr>
              <w:t>5</w:t>
            </w:r>
          </w:p>
        </w:tc>
        <w:tc>
          <w:tcPr>
            <w:tcW w:w="1332" w:type="dxa"/>
            <w:tcMar/>
          </w:tcPr>
          <w:p w:rsidR="333981A1" w:rsidP="333981A1" w:rsidRDefault="333981A1" w14:paraId="311ADDBA" w14:textId="12BBA361">
            <w:pPr>
              <w:pStyle w:val="CSTemplate-TableBody"/>
              <w:rPr>
                <w:lang w:val="en-US"/>
              </w:rPr>
            </w:pPr>
            <w:r w:rsidRPr="333981A1" w:rsidR="333981A1">
              <w:rPr>
                <w:lang w:val="en-US"/>
              </w:rPr>
              <w:t>1.0.</w:t>
            </w:r>
            <w:r w:rsidRPr="333981A1" w:rsidR="5A107F0B">
              <w:rPr>
                <w:lang w:val="en-US"/>
              </w:rPr>
              <w:t>5</w:t>
            </w:r>
          </w:p>
        </w:tc>
        <w:tc>
          <w:tcPr>
            <w:tcW w:w="2484" w:type="dxa"/>
            <w:tcMar/>
          </w:tcPr>
          <w:p w:rsidR="333981A1" w:rsidP="333981A1" w:rsidRDefault="333981A1" w14:paraId="4250307E" w14:textId="7AFCE476">
            <w:pPr>
              <w:pStyle w:val="CSTemplate-TableBody"/>
              <w:rPr>
                <w:lang w:val="en-US"/>
              </w:rPr>
            </w:pPr>
            <w:r w:rsidRPr="333981A1" w:rsidR="333981A1">
              <w:rPr>
                <w:lang w:val="en-US"/>
              </w:rPr>
              <w:t>Gopinath Venkatesan</w:t>
            </w:r>
          </w:p>
        </w:tc>
        <w:tc>
          <w:tcPr>
            <w:tcW w:w="2484" w:type="dxa"/>
            <w:tcMar/>
          </w:tcPr>
          <w:p w:rsidR="333981A1" w:rsidP="333981A1" w:rsidRDefault="333981A1" w14:paraId="11C6A502" w14:textId="1529636E">
            <w:pPr>
              <w:pStyle w:val="CSTemplate-TableBody"/>
              <w:rPr>
                <w:lang w:val="en-US"/>
              </w:rPr>
            </w:pPr>
            <w:r w:rsidRPr="333981A1" w:rsidR="333981A1">
              <w:rPr>
                <w:lang w:val="en-US"/>
              </w:rPr>
              <w:t>Ashwani</w:t>
            </w:r>
          </w:p>
        </w:tc>
      </w:tr>
      <w:tr w:rsidR="4E889859" w:rsidTr="41DB7AC7" w14:paraId="5C0371AA">
        <w:trPr>
          <w:trHeight w:val="300"/>
        </w:trPr>
        <w:tc>
          <w:tcPr>
            <w:tcW w:w="3060" w:type="dxa"/>
            <w:tcMar/>
          </w:tcPr>
          <w:p w:rsidR="4E889859" w:rsidP="4E889859" w:rsidRDefault="4E889859" w14:paraId="5EE63232" w14:textId="13BE371A">
            <w:pPr>
              <w:pStyle w:val="CSTemplate-TableBody"/>
              <w:rPr>
                <w:lang w:val="en-US"/>
              </w:rPr>
            </w:pPr>
            <w:r w:rsidRPr="4E889859" w:rsidR="4E889859">
              <w:rPr>
                <w:lang w:val="en-US"/>
              </w:rPr>
              <w:t>01-</w:t>
            </w:r>
            <w:r w:rsidRPr="4E889859" w:rsidR="171E33F5">
              <w:rPr>
                <w:lang w:val="en-US"/>
              </w:rPr>
              <w:t>27</w:t>
            </w:r>
            <w:r w:rsidRPr="4E889859" w:rsidR="4E889859">
              <w:rPr>
                <w:lang w:val="en-US"/>
              </w:rPr>
              <w:t>-202</w:t>
            </w:r>
            <w:r w:rsidRPr="4E889859" w:rsidR="7E88E16B">
              <w:rPr>
                <w:lang w:val="en-US"/>
              </w:rPr>
              <w:t>5</w:t>
            </w:r>
          </w:p>
        </w:tc>
        <w:tc>
          <w:tcPr>
            <w:tcW w:w="1332" w:type="dxa"/>
            <w:tcMar/>
          </w:tcPr>
          <w:p w:rsidR="4E889859" w:rsidP="4E889859" w:rsidRDefault="4E889859" w14:paraId="5856D8BB" w14:textId="56CA68D5">
            <w:pPr>
              <w:pStyle w:val="CSTemplate-TableBody"/>
              <w:rPr>
                <w:lang w:val="en-US"/>
              </w:rPr>
            </w:pPr>
            <w:r w:rsidRPr="4E889859" w:rsidR="4E889859">
              <w:rPr>
                <w:lang w:val="en-US"/>
              </w:rPr>
              <w:t>1.0.</w:t>
            </w:r>
            <w:r w:rsidRPr="4E889859" w:rsidR="7022ADA2">
              <w:rPr>
                <w:lang w:val="en-US"/>
              </w:rPr>
              <w:t>6</w:t>
            </w:r>
          </w:p>
        </w:tc>
        <w:tc>
          <w:tcPr>
            <w:tcW w:w="2484" w:type="dxa"/>
            <w:tcMar/>
          </w:tcPr>
          <w:p w:rsidR="7022ADA2" w:rsidP="4E889859" w:rsidRDefault="7022ADA2" w14:paraId="56FBF2CD" w14:textId="7475E337">
            <w:pPr>
              <w:pStyle w:val="CSTemplate-TableBody"/>
              <w:suppressLineNumbers w:val="0"/>
              <w:bidi w:val="0"/>
              <w:spacing w:before="60" w:beforeAutospacing="off" w:after="60" w:afterAutospacing="off" w:line="240" w:lineRule="auto"/>
              <w:ind w:left="0" w:right="0"/>
              <w:jc w:val="left"/>
            </w:pPr>
            <w:r w:rsidRPr="4E889859" w:rsidR="7022ADA2">
              <w:rPr>
                <w:lang w:val="en-US"/>
              </w:rPr>
              <w:t>Ashwani</w:t>
            </w:r>
          </w:p>
        </w:tc>
        <w:tc>
          <w:tcPr>
            <w:tcW w:w="2484" w:type="dxa"/>
            <w:tcMar/>
          </w:tcPr>
          <w:p w:rsidR="7022ADA2" w:rsidP="4E889859" w:rsidRDefault="7022ADA2" w14:paraId="28C21B3B" w14:textId="57AE006D">
            <w:pPr>
              <w:pStyle w:val="CSTemplate-TableBody"/>
              <w:suppressLineNumbers w:val="0"/>
              <w:bidi w:val="0"/>
              <w:spacing w:before="60" w:beforeAutospacing="off" w:after="60" w:afterAutospacing="off" w:line="240" w:lineRule="auto"/>
              <w:ind w:left="0" w:right="0"/>
              <w:jc w:val="left"/>
            </w:pPr>
            <w:r w:rsidRPr="4E889859" w:rsidR="7022ADA2">
              <w:rPr>
                <w:lang w:val="en-US"/>
              </w:rPr>
              <w:t>Naman</w:t>
            </w:r>
          </w:p>
        </w:tc>
      </w:tr>
      <w:tr w:rsidR="41DB7AC7" w:rsidTr="41DB7AC7" w14:paraId="647DBC7C">
        <w:trPr>
          <w:trHeight w:val="300"/>
        </w:trPr>
        <w:tc>
          <w:tcPr>
            <w:tcW w:w="3060" w:type="dxa"/>
            <w:tcMar/>
          </w:tcPr>
          <w:p w:rsidR="5145FB55" w:rsidP="41DB7AC7" w:rsidRDefault="5145FB55" w14:paraId="3812AF3B" w14:textId="4085D6EC">
            <w:pPr>
              <w:pStyle w:val="CSTemplate-TableBody"/>
              <w:rPr>
                <w:lang w:val="en-US"/>
              </w:rPr>
            </w:pPr>
            <w:r w:rsidRPr="41DB7AC7" w:rsidR="5145FB55">
              <w:rPr>
                <w:lang w:val="en-US"/>
              </w:rPr>
              <w:t>02-03-2025</w:t>
            </w:r>
          </w:p>
        </w:tc>
        <w:tc>
          <w:tcPr>
            <w:tcW w:w="1332" w:type="dxa"/>
            <w:tcMar/>
          </w:tcPr>
          <w:p w:rsidR="5145FB55" w:rsidP="41DB7AC7" w:rsidRDefault="5145FB55" w14:paraId="443CFF1B" w14:textId="0C892B56">
            <w:pPr>
              <w:pStyle w:val="CSTemplate-TableBody"/>
              <w:rPr>
                <w:lang w:val="en-US"/>
              </w:rPr>
            </w:pPr>
            <w:r w:rsidRPr="41DB7AC7" w:rsidR="5145FB55">
              <w:rPr>
                <w:lang w:val="en-US"/>
              </w:rPr>
              <w:t>1.0.7</w:t>
            </w:r>
          </w:p>
        </w:tc>
        <w:tc>
          <w:tcPr>
            <w:tcW w:w="2484" w:type="dxa"/>
            <w:tcMar/>
          </w:tcPr>
          <w:p w:rsidR="5145FB55" w:rsidP="41DB7AC7" w:rsidRDefault="5145FB55" w14:paraId="67CD1165" w14:textId="2928CDE2">
            <w:pPr>
              <w:pStyle w:val="CSTemplate-TableBody"/>
              <w:spacing w:line="240" w:lineRule="auto"/>
              <w:jc w:val="left"/>
              <w:rPr>
                <w:lang w:val="en-US"/>
              </w:rPr>
            </w:pPr>
            <w:r w:rsidRPr="41DB7AC7" w:rsidR="5145FB55">
              <w:rPr>
                <w:lang w:val="en-US"/>
              </w:rPr>
              <w:t>Latha Arjunan</w:t>
            </w:r>
          </w:p>
        </w:tc>
        <w:tc>
          <w:tcPr>
            <w:tcW w:w="2484" w:type="dxa"/>
            <w:tcMar/>
          </w:tcPr>
          <w:p w:rsidR="5145FB55" w:rsidP="41DB7AC7" w:rsidRDefault="5145FB55" w14:paraId="6F15F7C1" w14:textId="61647A79">
            <w:pPr>
              <w:pStyle w:val="CSTemplate-TableBody"/>
              <w:spacing w:line="240" w:lineRule="auto"/>
              <w:jc w:val="left"/>
              <w:rPr>
                <w:lang w:val="en-US"/>
              </w:rPr>
            </w:pPr>
            <w:r w:rsidRPr="41DB7AC7" w:rsidR="5145FB55">
              <w:rPr>
                <w:lang w:val="en-US"/>
              </w:rPr>
              <w:t>Ashwani</w:t>
            </w:r>
          </w:p>
        </w:tc>
      </w:tr>
    </w:tbl>
    <w:p w:rsidR="6E07BCB0" w:rsidP="6E07BCB0" w:rsidRDefault="6E07BCB0" w14:paraId="62CA7D30" w14:textId="12802055">
      <w:pPr>
        <w:pStyle w:val="PrefaceHeading2"/>
        <w:rPr>
          <w:lang w:val="en-US"/>
        </w:rPr>
      </w:pPr>
    </w:p>
    <w:p w:rsidR="69B090CA" w:rsidP="6D58F8AC" w:rsidRDefault="69B090CA" w14:paraId="2796CD93" w14:textId="4DD45136">
      <w:pPr>
        <w:pStyle w:val="Heading1"/>
        <w:numPr>
          <w:ilvl w:val="0"/>
          <w:numId w:val="0"/>
        </w:numPr>
        <w:ind w:left="0"/>
        <w:rPr>
          <w:rFonts w:ascii="Calibri" w:hAnsi="Calibri" w:eastAsia="Calibri" w:cs="Calibri"/>
          <w:sz w:val="28"/>
          <w:szCs w:val="28"/>
        </w:rPr>
      </w:pPr>
      <w:bookmarkStart w:name="_Toc1083095857" w:id="83483971"/>
      <w:bookmarkStart w:name="_Toc717550852" w:id="343501596"/>
      <w:r w:rsidRPr="41DB7AC7" w:rsidR="3CB902BC">
        <w:rPr>
          <w:rFonts w:ascii="Calibri" w:hAnsi="Calibri" w:eastAsia="Calibri" w:cs="Calibri"/>
          <w:sz w:val="28"/>
          <w:szCs w:val="28"/>
        </w:rPr>
        <w:t>About this Document</w:t>
      </w:r>
      <w:bookmarkEnd w:id="83483971"/>
      <w:bookmarkEnd w:id="343501596"/>
    </w:p>
    <w:p w:rsidR="6E07BCB0" w:rsidP="6E07BCB0" w:rsidRDefault="6E07BCB0" w14:paraId="43E2EF11" w14:textId="28B0700B">
      <w:pPr>
        <w:pStyle w:val="CSTemplate-Normal"/>
      </w:pPr>
    </w:p>
    <w:p w:rsidR="27E8C977" w:rsidP="6D58F8AC" w:rsidRDefault="4D737F51" w14:paraId="2CB647FB" w14:textId="23B67596">
      <w:pPr>
        <w:pStyle w:val="Heading2"/>
        <w:rPr>
          <w:rFonts w:ascii="Calibri" w:hAnsi="Calibri" w:eastAsia="Calibri" w:cs="Calibri"/>
        </w:rPr>
      </w:pPr>
      <w:bookmarkStart w:name="_Toc1247944476" w:id="1244310537"/>
      <w:bookmarkStart w:name="_Toc1644414" w:id="1257925565"/>
      <w:r w:rsidRPr="41DB7AC7" w:rsidR="24C2662A">
        <w:rPr>
          <w:rFonts w:ascii="Calibri" w:hAnsi="Calibri" w:eastAsia="Calibri" w:cs="Calibri"/>
        </w:rPr>
        <w:t>Purpose of Documentation</w:t>
      </w:r>
      <w:bookmarkEnd w:id="1244310537"/>
      <w:bookmarkEnd w:id="1257925565"/>
    </w:p>
    <w:p w:rsidR="67492547" w:rsidP="6E07BCB0" w:rsidRDefault="2172A2D8" w14:paraId="546DCAA7" w14:textId="7055CBB7">
      <w:pPr>
        <w:pStyle w:val="CSTemplate-Normal"/>
      </w:pPr>
      <w:r w:rsidRPr="38F9206B" w:rsidR="3679062B">
        <w:rPr>
          <w:rFonts w:eastAsia="Calibri"/>
        </w:rPr>
        <w:t xml:space="preserve">This document provides comprehensive guidance and resources for Developers, ranging from beginners to experienced professionals and helps them understand and </w:t>
      </w:r>
      <w:r w:rsidRPr="38F9206B" w:rsidR="3679062B">
        <w:rPr>
          <w:rFonts w:eastAsia="Calibri"/>
        </w:rPr>
        <w:t>utilize</w:t>
      </w:r>
      <w:r w:rsidRPr="38F9206B" w:rsidR="3679062B">
        <w:rPr>
          <w:rFonts w:eastAsia="Calibri"/>
        </w:rPr>
        <w:t xml:space="preserve"> the features of React effectively. </w:t>
      </w:r>
      <w:r w:rsidR="3F2952CF">
        <w:rPr/>
        <w:t xml:space="preserve">This document details the approach that will be implemented to upgrade the technology stack of </w:t>
      </w:r>
      <w:r w:rsidR="380EFFEC">
        <w:rPr/>
        <w:t>GIB</w:t>
      </w:r>
      <w:r w:rsidR="3F2952CF">
        <w:rPr/>
        <w:t>, from version 1.0 to 2.0</w:t>
      </w:r>
    </w:p>
    <w:p w:rsidR="2172A2D8" w:rsidP="6D58F8AC" w:rsidRDefault="4D737F51" w14:paraId="55AD3FC3" w14:textId="2AEC72EB">
      <w:pPr>
        <w:pStyle w:val="Heading2"/>
        <w:rPr>
          <w:rFonts w:ascii="Calibri" w:hAnsi="Calibri" w:eastAsia="Calibri" w:cs="Calibri"/>
        </w:rPr>
      </w:pPr>
      <w:bookmarkStart w:name="_Toc1976033438" w:id="241130447"/>
      <w:bookmarkStart w:name="_Toc670545882" w:id="791639428"/>
      <w:r w:rsidRPr="41DB7AC7" w:rsidR="24C2662A">
        <w:rPr>
          <w:rFonts w:ascii="Calibri" w:hAnsi="Calibri" w:eastAsia="Calibri" w:cs="Calibri"/>
        </w:rPr>
        <w:t>Target Audience</w:t>
      </w:r>
      <w:bookmarkEnd w:id="241130447"/>
      <w:bookmarkEnd w:id="791639428"/>
    </w:p>
    <w:p w:rsidR="2172A2D8" w:rsidP="7B1C8FCC" w:rsidRDefault="5DAF5040" w14:paraId="0B72E53A" w14:textId="006BCBE1">
      <w:pPr>
        <w:pStyle w:val="CSTemplate-Normal"/>
      </w:pPr>
      <w:r w:rsidRPr="38F9206B" w:rsidR="1DBE31BB">
        <w:rPr>
          <w:rFonts w:eastAsia="Calibri"/>
        </w:rPr>
        <w:t>This section covers the categories of users who would refer to this document. The intended audience for the document</w:t>
      </w:r>
      <w:r w:rsidR="1DBE31BB">
        <w:rPr/>
        <w:t xml:space="preserve"> is Tech Leads, Architects, Project Managers, Developers, new team members, and external Consultants or Partners.</w:t>
      </w:r>
    </w:p>
    <w:p w:rsidRPr="00C266BD" w:rsidR="00F37BD0" w:rsidP="00F37BD0" w:rsidRDefault="04A85334" w14:paraId="1157FF23" w14:textId="77777777">
      <w:pPr>
        <w:pStyle w:val="PrefaceHeading2"/>
        <w:rPr>
          <w:lang w:val="en-US"/>
        </w:rPr>
      </w:pPr>
      <w:r w:rsidRPr="71AA01E7">
        <w:rPr>
          <w:lang w:val="en-US"/>
        </w:rPr>
        <w:t>Authorized Use Permission</w:t>
      </w:r>
    </w:p>
    <w:p w:rsidR="08311A2B" w:rsidP="71AA01E7" w:rsidRDefault="08311A2B" w14:paraId="6FDE56F8" w14:textId="449472F6">
      <w:pPr>
        <w:pStyle w:val="CSTemplate-Normal"/>
      </w:pPr>
      <w:r>
        <w:t xml:space="preserve">This system and its associated data, software, reports, and documents are protected by </w:t>
      </w:r>
      <w:r w:rsidR="277DF291">
        <w:t>copyright laws</w:t>
      </w:r>
      <w:r>
        <w:t xml:space="preserve"> and are intended for a</w:t>
      </w:r>
      <w:r w:rsidR="714144C9">
        <w:t>uthorized use only. Unauthorized access, use, or distribution of this system, or any part of i</w:t>
      </w:r>
      <w:r w:rsidR="240D4145">
        <w:t>t, including copying, modification, or redistribution of its contents, is strictly prohibited.</w:t>
      </w:r>
    </w:p>
    <w:p w:rsidR="6E07BCB0" w:rsidP="6E07BCB0" w:rsidRDefault="6E07BCB0" w14:paraId="347A6831" w14:textId="05480E6F">
      <w:pPr>
        <w:pStyle w:val="CSTemplate-Normal"/>
      </w:pPr>
    </w:p>
    <w:p w:rsidR="6E07BCB0" w:rsidP="6E07BCB0" w:rsidRDefault="6E07BCB0" w14:paraId="368F2605" w14:textId="4BC9C70D">
      <w:pPr>
        <w:pStyle w:val="CSTemplate-Normal"/>
      </w:pPr>
    </w:p>
    <w:p w:rsidR="66CE634A" w:rsidP="6D58F8AC" w:rsidRDefault="0FEB91D7" w14:paraId="4F9F17C1" w14:textId="4B842240">
      <w:pPr>
        <w:pStyle w:val="Heading2"/>
        <w:rPr>
          <w:rFonts w:ascii="Calibri" w:hAnsi="Calibri" w:eastAsia="Calibri" w:cs="Calibri"/>
        </w:rPr>
      </w:pPr>
      <w:bookmarkStart w:name="_Toc289350870" w:id="552529279"/>
      <w:bookmarkStart w:name="_Toc2121373677" w:id="583876839"/>
      <w:r w:rsidRPr="41DB7AC7" w:rsidR="27DAC800">
        <w:rPr>
          <w:rFonts w:ascii="Calibri" w:hAnsi="Calibri" w:eastAsia="Calibri" w:cs="Calibri"/>
        </w:rPr>
        <w:t>Unauthorized Use</w:t>
      </w:r>
      <w:bookmarkEnd w:id="552529279"/>
      <w:bookmarkEnd w:id="583876839"/>
    </w:p>
    <w:p w:rsidR="66CE634A" w:rsidP="71AA01E7" w:rsidRDefault="66CE634A" w14:paraId="071A7FCD" w14:textId="01B5CD34">
      <w:pPr>
        <w:pStyle w:val="CSTemplate-Normal"/>
      </w:pPr>
      <w:r w:rsidRPr="71AA01E7">
        <w:lastRenderedPageBreak/>
        <w:t xml:space="preserve">Accessing or using this system without proper authorization may result in disciplinary action, including but not limited to revocation of </w:t>
      </w:r>
      <w:r w:rsidRPr="71AA01E7" w:rsidR="5EB1A1DB">
        <w:t>access rights, legal consequences, and potential criminal charges.</w:t>
      </w:r>
    </w:p>
    <w:p w:rsidR="5EB1A1DB" w:rsidP="6D58F8AC" w:rsidRDefault="2A67D1D6" w14:paraId="1B2950AF" w14:textId="1EA59963">
      <w:pPr>
        <w:pStyle w:val="Heading2"/>
        <w:rPr>
          <w:rFonts w:ascii="Calibri" w:hAnsi="Calibri" w:eastAsia="Calibri" w:cs="Calibri"/>
        </w:rPr>
      </w:pPr>
      <w:bookmarkStart w:name="_Toc1578172895" w:id="1003932810"/>
      <w:bookmarkStart w:name="_Toc519380357" w:id="772911140"/>
      <w:r w:rsidRPr="41DB7AC7" w:rsidR="7BE038F7">
        <w:rPr>
          <w:rFonts w:ascii="Calibri" w:hAnsi="Calibri" w:eastAsia="Calibri" w:cs="Calibri"/>
        </w:rPr>
        <w:t>Unauthorized Copies</w:t>
      </w:r>
      <w:bookmarkEnd w:id="1003932810"/>
      <w:bookmarkEnd w:id="772911140"/>
    </w:p>
    <w:p w:rsidR="71AA01E7" w:rsidP="71AA01E7" w:rsidRDefault="5EB1A1DB" w14:paraId="4B8780D1" w14:textId="404643DF">
      <w:pPr>
        <w:pStyle w:val="CSTemplate-Normal"/>
      </w:pPr>
      <w:r>
        <w:t>Making unauthorized copies, reproductions, or redistributing any of the system’s data, software, reports, or documents is prohibited</w:t>
      </w:r>
      <w:r w:rsidR="5C84A2B5">
        <w:t>. This includes both physical and digital copies. Violation of these terms may result in legal action, including potential civil</w:t>
      </w:r>
      <w:r w:rsidR="72272E27">
        <w:t xml:space="preserve"> or criminal liability.</w:t>
      </w:r>
    </w:p>
    <w:p w:rsidR="72272E27" w:rsidP="6D58F8AC" w:rsidRDefault="1393F460" w14:paraId="2F39D1AA" w14:textId="03DC18CF">
      <w:pPr>
        <w:pStyle w:val="Heading2"/>
        <w:rPr>
          <w:rFonts w:ascii="Calibri" w:hAnsi="Calibri" w:eastAsia="Calibri" w:cs="Calibri"/>
        </w:rPr>
      </w:pPr>
      <w:bookmarkStart w:name="_Toc31573961" w:id="1325170665"/>
      <w:bookmarkStart w:name="_Toc1070727710" w:id="356952841"/>
      <w:r w:rsidRPr="41DB7AC7" w:rsidR="63193FAA">
        <w:rPr>
          <w:rFonts w:ascii="Calibri" w:hAnsi="Calibri" w:eastAsia="Calibri" w:cs="Calibri"/>
        </w:rPr>
        <w:t>Obtaining Permissions</w:t>
      </w:r>
      <w:bookmarkEnd w:id="1325170665"/>
      <w:bookmarkEnd w:id="356952841"/>
    </w:p>
    <w:p w:rsidR="5578F4CE" w:rsidP="71AA01E7" w:rsidRDefault="72272E27" w14:paraId="52A345B5" w14:textId="0ADD7FD6">
      <w:pPr>
        <w:pStyle w:val="CSTemplate-Normal"/>
      </w:pPr>
      <w:r>
        <w:t>If you require permission to use or copy any part of the system’s contents beyond what is granted by you authorized access, you must submit a formal request to the appropriat</w:t>
      </w:r>
      <w:r w:rsidR="3E9B345D">
        <w:t>e authority.</w:t>
      </w:r>
      <w:r w:rsidR="61330105">
        <w:t xml:space="preserve"> </w:t>
      </w:r>
      <w:r w:rsidR="5578F4CE">
        <w:t>Please ensure that you have obtained all necessary permission before using or distributing any system content beyond your authorized access level.</w:t>
      </w:r>
    </w:p>
    <w:p w:rsidR="5578F4CE" w:rsidP="71AA01E7" w:rsidRDefault="5578F4CE" w14:paraId="298B1AA8" w14:textId="5E4540D1">
      <w:pPr>
        <w:pStyle w:val="CSTemplate-Normal"/>
      </w:pPr>
      <w:r w:rsidR="2B063EB2">
        <w:rPr/>
        <w:t xml:space="preserve">Failure to </w:t>
      </w:r>
      <w:r w:rsidR="2B063EB2">
        <w:rPr/>
        <w:t>comply with</w:t>
      </w:r>
      <w:r w:rsidR="2B063EB2">
        <w:rPr/>
        <w:t xml:space="preserve"> these regulations may result in legal action and revocation of access to the system.</w:t>
      </w:r>
    </w:p>
    <w:p w:rsidR="3DA44A84" w:rsidP="3DA44A84" w:rsidRDefault="3DA44A84" w14:paraId="4E781706" w14:textId="06FAFE98">
      <w:pPr>
        <w:pStyle w:val="CSTemplate-Normal"/>
      </w:pPr>
    </w:p>
    <w:sdt>
      <w:sdtPr>
        <w:id w:val="711041671"/>
        <w:docPartObj>
          <w:docPartGallery w:val="Table of Contents"/>
          <w:docPartUnique/>
        </w:docPartObj>
        <w:rPr>
          <w:rFonts w:eastAsia="FS Emeric" w:cs="" w:eastAsiaTheme="minorAscii" w:cstheme="minorBidi"/>
          <w:b w:val="1"/>
          <w:bCs w:val="1"/>
          <w:color w:val="007DC5"/>
          <w:sz w:val="28"/>
          <w:szCs w:val="28"/>
          <w:lang w:val="en-GB"/>
        </w:rPr>
      </w:sdtPr>
      <w:sdtEndPr>
        <w:rPr>
          <w:rFonts w:eastAsia="FS Emeric" w:cs="" w:eastAsiaTheme="minorAscii" w:cstheme="minorBidi"/>
          <w:b w:val="1"/>
          <w:bCs w:val="1"/>
          <w:color w:val="007DC5"/>
          <w:sz w:val="28"/>
          <w:szCs w:val="28"/>
          <w:lang w:val="en-GB"/>
        </w:rPr>
      </w:sdtEndPr>
      <w:sdtContent>
        <w:p w:rsidR="79CB7209" w:rsidP="18645AB0" w:rsidRDefault="79CB7209" w14:paraId="4FC115A5" w14:textId="36A8E40A">
          <w:pPr>
            <w:pStyle w:val="CSTemplate-Normal"/>
            <w:rPr>
              <w:b w:val="1"/>
              <w:bCs w:val="1"/>
              <w:lang w:val="en-US"/>
            </w:rPr>
          </w:pPr>
          <w:r w:rsidRPr="18645AB0" w:rsidR="3555FC7E">
            <w:rPr>
              <w:lang w:val="en-US"/>
            </w:rPr>
            <w:t>Contents</w:t>
          </w:r>
        </w:p>
      </w:sdtContent>
    </w:sdt>
    <w:p w:rsidRPr="00C266BD" w:rsidR="00F51FB7" w:rsidP="6E07BCB0" w:rsidRDefault="002D270C" w14:paraId="17294C3A" w14:textId="613E152A">
      <w:pPr>
        <w:pStyle w:val="CSTemplate-Normal"/>
      </w:pPr>
      <w:r>
        <w:br w:type="page"/>
      </w:r>
    </w:p>
    <w:sdt>
      <w:sdtPr>
        <w:id w:val="1294183356"/>
        <w:docPartObj>
          <w:docPartGallery w:val="Table of Contents"/>
          <w:docPartUnique/>
        </w:docPartObj>
      </w:sdtPr>
      <w:sdtContent>
        <w:p w:rsidR="3DA44A84" w:rsidP="18645AB0" w:rsidRDefault="3DA44A84" w14:paraId="7982E119" w14:textId="776F4342">
          <w:pPr>
            <w:pStyle w:val="TOC1"/>
            <w:tabs>
              <w:tab w:val="right" w:leader="dot" w:pos="9360"/>
            </w:tabs>
            <w:bidi w:val="0"/>
            <w:rPr>
              <w:rStyle w:val="Hyperlink"/>
            </w:rPr>
          </w:pPr>
          <w:r>
            <w:fldChar w:fldCharType="begin"/>
          </w:r>
          <w:r>
            <w:instrText xml:space="preserve">TOC \o "1-9" \z \u \h</w:instrText>
          </w:r>
          <w:r>
            <w:fldChar w:fldCharType="separate"/>
          </w:r>
          <w:hyperlink w:anchor="_Toc717550852">
            <w:r w:rsidRPr="41DB7AC7" w:rsidR="41DB7AC7">
              <w:rPr>
                <w:rStyle w:val="Hyperlink"/>
              </w:rPr>
              <w:t>About this Document</w:t>
            </w:r>
            <w:r>
              <w:tab/>
            </w:r>
            <w:r>
              <w:fldChar w:fldCharType="begin"/>
            </w:r>
            <w:r>
              <w:instrText xml:space="preserve">PAGEREF _Toc717550852 \h</w:instrText>
            </w:r>
            <w:r>
              <w:fldChar w:fldCharType="separate"/>
            </w:r>
            <w:r w:rsidRPr="41DB7AC7" w:rsidR="41DB7AC7">
              <w:rPr>
                <w:rStyle w:val="Hyperlink"/>
              </w:rPr>
              <w:t>3</w:t>
            </w:r>
            <w:r>
              <w:fldChar w:fldCharType="end"/>
            </w:r>
          </w:hyperlink>
        </w:p>
        <w:p w:rsidR="3DA44A84" w:rsidP="3DA44A84" w:rsidRDefault="3DA44A84" w14:paraId="72D6D533" w14:textId="4B15A449">
          <w:pPr>
            <w:pStyle w:val="TOC2"/>
            <w:tabs>
              <w:tab w:val="right" w:leader="dot" w:pos="9360"/>
            </w:tabs>
            <w:bidi w:val="0"/>
            <w:rPr>
              <w:rStyle w:val="Hyperlink"/>
            </w:rPr>
          </w:pPr>
          <w:hyperlink w:anchor="_Toc1644414">
            <w:r w:rsidRPr="41DB7AC7" w:rsidR="41DB7AC7">
              <w:rPr>
                <w:rStyle w:val="Hyperlink"/>
              </w:rPr>
              <w:t>Purpose of Documentation</w:t>
            </w:r>
            <w:r>
              <w:tab/>
            </w:r>
            <w:r>
              <w:fldChar w:fldCharType="begin"/>
            </w:r>
            <w:r>
              <w:instrText xml:space="preserve">PAGEREF _Toc1644414 \h</w:instrText>
            </w:r>
            <w:r>
              <w:fldChar w:fldCharType="separate"/>
            </w:r>
            <w:r w:rsidRPr="41DB7AC7" w:rsidR="41DB7AC7">
              <w:rPr>
                <w:rStyle w:val="Hyperlink"/>
              </w:rPr>
              <w:t>3</w:t>
            </w:r>
            <w:r>
              <w:fldChar w:fldCharType="end"/>
            </w:r>
          </w:hyperlink>
        </w:p>
        <w:p w:rsidR="3DA44A84" w:rsidP="3DA44A84" w:rsidRDefault="3DA44A84" w14:paraId="34F38C37" w14:textId="51CD0A67">
          <w:pPr>
            <w:pStyle w:val="TOC2"/>
            <w:tabs>
              <w:tab w:val="right" w:leader="dot" w:pos="9360"/>
            </w:tabs>
            <w:bidi w:val="0"/>
            <w:rPr>
              <w:rStyle w:val="Hyperlink"/>
            </w:rPr>
          </w:pPr>
          <w:hyperlink w:anchor="_Toc670545882">
            <w:r w:rsidRPr="41DB7AC7" w:rsidR="41DB7AC7">
              <w:rPr>
                <w:rStyle w:val="Hyperlink"/>
              </w:rPr>
              <w:t>Target Audience</w:t>
            </w:r>
            <w:r>
              <w:tab/>
            </w:r>
            <w:r>
              <w:fldChar w:fldCharType="begin"/>
            </w:r>
            <w:r>
              <w:instrText xml:space="preserve">PAGEREF _Toc670545882 \h</w:instrText>
            </w:r>
            <w:r>
              <w:fldChar w:fldCharType="separate"/>
            </w:r>
            <w:r w:rsidRPr="41DB7AC7" w:rsidR="41DB7AC7">
              <w:rPr>
                <w:rStyle w:val="Hyperlink"/>
              </w:rPr>
              <w:t>3</w:t>
            </w:r>
            <w:r>
              <w:fldChar w:fldCharType="end"/>
            </w:r>
          </w:hyperlink>
        </w:p>
        <w:p w:rsidR="3DA44A84" w:rsidP="18645AB0" w:rsidRDefault="3DA44A84" w14:paraId="1D9506A1" w14:textId="59E11E68">
          <w:pPr>
            <w:pStyle w:val="TOC2"/>
            <w:tabs>
              <w:tab w:val="right" w:leader="dot" w:pos="9360"/>
            </w:tabs>
            <w:bidi w:val="0"/>
            <w:rPr>
              <w:rStyle w:val="Hyperlink"/>
            </w:rPr>
          </w:pPr>
          <w:hyperlink w:anchor="_Toc2121373677">
            <w:r w:rsidRPr="41DB7AC7" w:rsidR="41DB7AC7">
              <w:rPr>
                <w:rStyle w:val="Hyperlink"/>
              </w:rPr>
              <w:t>Unauthorized Use</w:t>
            </w:r>
            <w:r>
              <w:tab/>
            </w:r>
            <w:r>
              <w:fldChar w:fldCharType="begin"/>
            </w:r>
            <w:r>
              <w:instrText xml:space="preserve">PAGEREF _Toc2121373677 \h</w:instrText>
            </w:r>
            <w:r>
              <w:fldChar w:fldCharType="separate"/>
            </w:r>
            <w:r w:rsidRPr="41DB7AC7" w:rsidR="41DB7AC7">
              <w:rPr>
                <w:rStyle w:val="Hyperlink"/>
              </w:rPr>
              <w:t>4</w:t>
            </w:r>
            <w:r>
              <w:fldChar w:fldCharType="end"/>
            </w:r>
          </w:hyperlink>
        </w:p>
        <w:p w:rsidR="3DA44A84" w:rsidP="18645AB0" w:rsidRDefault="3DA44A84" w14:paraId="663BFC88" w14:textId="085E80CA">
          <w:pPr>
            <w:pStyle w:val="TOC2"/>
            <w:tabs>
              <w:tab w:val="right" w:leader="dot" w:pos="9360"/>
            </w:tabs>
            <w:bidi w:val="0"/>
            <w:rPr>
              <w:rStyle w:val="Hyperlink"/>
            </w:rPr>
          </w:pPr>
          <w:hyperlink w:anchor="_Toc519380357">
            <w:r w:rsidRPr="41DB7AC7" w:rsidR="41DB7AC7">
              <w:rPr>
                <w:rStyle w:val="Hyperlink"/>
              </w:rPr>
              <w:t>Unauthorized Copies</w:t>
            </w:r>
            <w:r>
              <w:tab/>
            </w:r>
            <w:r>
              <w:fldChar w:fldCharType="begin"/>
            </w:r>
            <w:r>
              <w:instrText xml:space="preserve">PAGEREF _Toc519380357 \h</w:instrText>
            </w:r>
            <w:r>
              <w:fldChar w:fldCharType="separate"/>
            </w:r>
            <w:r w:rsidRPr="41DB7AC7" w:rsidR="41DB7AC7">
              <w:rPr>
                <w:rStyle w:val="Hyperlink"/>
              </w:rPr>
              <w:t>4</w:t>
            </w:r>
            <w:r>
              <w:fldChar w:fldCharType="end"/>
            </w:r>
          </w:hyperlink>
        </w:p>
        <w:p w:rsidR="3DA44A84" w:rsidP="18645AB0" w:rsidRDefault="3DA44A84" w14:paraId="0FA9B767" w14:textId="16268E1C">
          <w:pPr>
            <w:pStyle w:val="TOC2"/>
            <w:tabs>
              <w:tab w:val="right" w:leader="dot" w:pos="9360"/>
            </w:tabs>
            <w:bidi w:val="0"/>
            <w:rPr>
              <w:rStyle w:val="Hyperlink"/>
            </w:rPr>
          </w:pPr>
          <w:hyperlink w:anchor="_Toc1070727710">
            <w:r w:rsidRPr="41DB7AC7" w:rsidR="41DB7AC7">
              <w:rPr>
                <w:rStyle w:val="Hyperlink"/>
              </w:rPr>
              <w:t>Obtaining Permissions</w:t>
            </w:r>
            <w:r>
              <w:tab/>
            </w:r>
            <w:r>
              <w:fldChar w:fldCharType="begin"/>
            </w:r>
            <w:r>
              <w:instrText xml:space="preserve">PAGEREF _Toc1070727710 \h</w:instrText>
            </w:r>
            <w:r>
              <w:fldChar w:fldCharType="separate"/>
            </w:r>
            <w:r w:rsidRPr="41DB7AC7" w:rsidR="41DB7AC7">
              <w:rPr>
                <w:rStyle w:val="Hyperlink"/>
              </w:rPr>
              <w:t>4</w:t>
            </w:r>
            <w:r>
              <w:fldChar w:fldCharType="end"/>
            </w:r>
          </w:hyperlink>
        </w:p>
        <w:p w:rsidR="3DA44A84" w:rsidP="18645AB0" w:rsidRDefault="3DA44A84" w14:paraId="3BABBDFF" w14:textId="5292EE07">
          <w:pPr>
            <w:pStyle w:val="TOC1"/>
            <w:tabs>
              <w:tab w:val="right" w:leader="dot" w:pos="9360"/>
            </w:tabs>
            <w:bidi w:val="0"/>
            <w:rPr>
              <w:rStyle w:val="Hyperlink"/>
            </w:rPr>
          </w:pPr>
          <w:hyperlink w:anchor="_Toc907966777">
            <w:r w:rsidRPr="41DB7AC7" w:rsidR="41DB7AC7">
              <w:rPr>
                <w:rStyle w:val="Hyperlink"/>
              </w:rPr>
              <w:t>2. Document Control</w:t>
            </w:r>
            <w:r>
              <w:tab/>
            </w:r>
            <w:r>
              <w:fldChar w:fldCharType="begin"/>
            </w:r>
            <w:r>
              <w:instrText xml:space="preserve">PAGEREF _Toc907966777 \h</w:instrText>
            </w:r>
            <w:r>
              <w:fldChar w:fldCharType="separate"/>
            </w:r>
            <w:r w:rsidRPr="41DB7AC7" w:rsidR="41DB7AC7">
              <w:rPr>
                <w:rStyle w:val="Hyperlink"/>
              </w:rPr>
              <w:t>5</w:t>
            </w:r>
            <w:r>
              <w:fldChar w:fldCharType="end"/>
            </w:r>
          </w:hyperlink>
        </w:p>
        <w:p w:rsidR="3DA44A84" w:rsidP="3DA44A84" w:rsidRDefault="3DA44A84" w14:paraId="575E300A" w14:textId="2EDC1976">
          <w:pPr>
            <w:pStyle w:val="TOC2"/>
            <w:tabs>
              <w:tab w:val="right" w:leader="dot" w:pos="9360"/>
            </w:tabs>
            <w:bidi w:val="0"/>
            <w:rPr>
              <w:rStyle w:val="Hyperlink"/>
            </w:rPr>
          </w:pPr>
          <w:hyperlink w:anchor="_Toc2053377450">
            <w:r w:rsidRPr="41DB7AC7" w:rsidR="41DB7AC7">
              <w:rPr>
                <w:rStyle w:val="Hyperlink"/>
              </w:rPr>
              <w:t>2.1 Change Policy Document Management</w:t>
            </w:r>
            <w:r>
              <w:tab/>
            </w:r>
            <w:r>
              <w:fldChar w:fldCharType="begin"/>
            </w:r>
            <w:r>
              <w:instrText xml:space="preserve">PAGEREF _Toc2053377450 \h</w:instrText>
            </w:r>
            <w:r>
              <w:fldChar w:fldCharType="separate"/>
            </w:r>
            <w:r w:rsidRPr="41DB7AC7" w:rsidR="41DB7AC7">
              <w:rPr>
                <w:rStyle w:val="Hyperlink"/>
              </w:rPr>
              <w:t>6</w:t>
            </w:r>
            <w:r>
              <w:fldChar w:fldCharType="end"/>
            </w:r>
          </w:hyperlink>
        </w:p>
        <w:p w:rsidR="3DA44A84" w:rsidP="18645AB0" w:rsidRDefault="3DA44A84" w14:paraId="3D9687E7" w14:textId="423535A8">
          <w:pPr>
            <w:pStyle w:val="TOC1"/>
            <w:tabs>
              <w:tab w:val="right" w:leader="dot" w:pos="9360"/>
            </w:tabs>
            <w:bidi w:val="0"/>
            <w:rPr>
              <w:rStyle w:val="Hyperlink"/>
            </w:rPr>
          </w:pPr>
          <w:hyperlink w:anchor="_Toc1890265724">
            <w:r w:rsidRPr="41DB7AC7" w:rsidR="41DB7AC7">
              <w:rPr>
                <w:rStyle w:val="Hyperlink"/>
              </w:rPr>
              <w:t>3. Introduction</w:t>
            </w:r>
            <w:r>
              <w:tab/>
            </w:r>
            <w:r>
              <w:fldChar w:fldCharType="begin"/>
            </w:r>
            <w:r>
              <w:instrText xml:space="preserve">PAGEREF _Toc1890265724 \h</w:instrText>
            </w:r>
            <w:r>
              <w:fldChar w:fldCharType="separate"/>
            </w:r>
            <w:r w:rsidRPr="41DB7AC7" w:rsidR="41DB7AC7">
              <w:rPr>
                <w:rStyle w:val="Hyperlink"/>
              </w:rPr>
              <w:t>6</w:t>
            </w:r>
            <w:r>
              <w:fldChar w:fldCharType="end"/>
            </w:r>
          </w:hyperlink>
        </w:p>
        <w:p w:rsidR="3DA44A84" w:rsidP="3DA44A84" w:rsidRDefault="3DA44A84" w14:paraId="35CC97BC" w14:textId="4BEEFF1E">
          <w:pPr>
            <w:pStyle w:val="TOC2"/>
            <w:tabs>
              <w:tab w:val="right" w:leader="dot" w:pos="9360"/>
            </w:tabs>
            <w:bidi w:val="0"/>
            <w:rPr>
              <w:rStyle w:val="Hyperlink"/>
            </w:rPr>
          </w:pPr>
          <w:hyperlink w:anchor="_Toc1216319338">
            <w:r w:rsidRPr="41DB7AC7" w:rsidR="41DB7AC7">
              <w:rPr>
                <w:rStyle w:val="Hyperlink"/>
              </w:rPr>
              <w:t>3.1 Brief Overview of the Framework</w:t>
            </w:r>
            <w:r>
              <w:tab/>
            </w:r>
            <w:r>
              <w:fldChar w:fldCharType="begin"/>
            </w:r>
            <w:r>
              <w:instrText xml:space="preserve">PAGEREF _Toc1216319338 \h</w:instrText>
            </w:r>
            <w:r>
              <w:fldChar w:fldCharType="separate"/>
            </w:r>
            <w:r w:rsidRPr="41DB7AC7" w:rsidR="41DB7AC7">
              <w:rPr>
                <w:rStyle w:val="Hyperlink"/>
              </w:rPr>
              <w:t>6</w:t>
            </w:r>
            <w:r>
              <w:fldChar w:fldCharType="end"/>
            </w:r>
          </w:hyperlink>
        </w:p>
        <w:p w:rsidR="3DA44A84" w:rsidP="3DA44A84" w:rsidRDefault="3DA44A84" w14:paraId="09A40536" w14:textId="4FEBB4D7">
          <w:pPr>
            <w:pStyle w:val="TOC2"/>
            <w:tabs>
              <w:tab w:val="right" w:leader="dot" w:pos="9360"/>
            </w:tabs>
            <w:bidi w:val="0"/>
            <w:rPr>
              <w:rStyle w:val="Hyperlink"/>
            </w:rPr>
          </w:pPr>
          <w:hyperlink w:anchor="_Toc589725844">
            <w:r w:rsidRPr="41DB7AC7" w:rsidR="41DB7AC7">
              <w:rPr>
                <w:rStyle w:val="Hyperlink"/>
              </w:rPr>
              <w:t>3.2 Key Features and Benefits</w:t>
            </w:r>
            <w:r>
              <w:tab/>
            </w:r>
            <w:r>
              <w:fldChar w:fldCharType="begin"/>
            </w:r>
            <w:r>
              <w:instrText xml:space="preserve">PAGEREF _Toc589725844 \h</w:instrText>
            </w:r>
            <w:r>
              <w:fldChar w:fldCharType="separate"/>
            </w:r>
            <w:r w:rsidRPr="41DB7AC7" w:rsidR="41DB7AC7">
              <w:rPr>
                <w:rStyle w:val="Hyperlink"/>
              </w:rPr>
              <w:t>6</w:t>
            </w:r>
            <w:r>
              <w:fldChar w:fldCharType="end"/>
            </w:r>
          </w:hyperlink>
        </w:p>
        <w:p w:rsidR="3DA44A84" w:rsidP="18645AB0" w:rsidRDefault="3DA44A84" w14:paraId="4508D2D7" w14:textId="1391B8AD">
          <w:pPr>
            <w:pStyle w:val="TOC1"/>
            <w:tabs>
              <w:tab w:val="right" w:leader="dot" w:pos="9360"/>
            </w:tabs>
            <w:bidi w:val="0"/>
            <w:rPr>
              <w:rStyle w:val="Hyperlink"/>
            </w:rPr>
          </w:pPr>
          <w:hyperlink w:anchor="_Toc1636060834">
            <w:r w:rsidRPr="41DB7AC7" w:rsidR="41DB7AC7">
              <w:rPr>
                <w:rStyle w:val="Hyperlink"/>
              </w:rPr>
              <w:t>4. Tech Stack</w:t>
            </w:r>
            <w:r>
              <w:tab/>
            </w:r>
            <w:r>
              <w:fldChar w:fldCharType="begin"/>
            </w:r>
            <w:r>
              <w:instrText xml:space="preserve">PAGEREF _Toc1636060834 \h</w:instrText>
            </w:r>
            <w:r>
              <w:fldChar w:fldCharType="separate"/>
            </w:r>
            <w:r w:rsidRPr="41DB7AC7" w:rsidR="41DB7AC7">
              <w:rPr>
                <w:rStyle w:val="Hyperlink"/>
              </w:rPr>
              <w:t>8</w:t>
            </w:r>
            <w:r>
              <w:fldChar w:fldCharType="end"/>
            </w:r>
          </w:hyperlink>
        </w:p>
        <w:p w:rsidR="3DA44A84" w:rsidP="3DA44A84" w:rsidRDefault="3DA44A84" w14:paraId="4BF15326" w14:textId="52F1BA45">
          <w:pPr>
            <w:pStyle w:val="TOC2"/>
            <w:tabs>
              <w:tab w:val="right" w:leader="dot" w:pos="9360"/>
            </w:tabs>
            <w:bidi w:val="0"/>
            <w:rPr>
              <w:rStyle w:val="Hyperlink"/>
            </w:rPr>
          </w:pPr>
          <w:hyperlink w:anchor="_Toc587492463">
            <w:r w:rsidRPr="41DB7AC7" w:rsidR="41DB7AC7">
              <w:rPr>
                <w:rStyle w:val="Hyperlink"/>
              </w:rPr>
              <w:t>4.1 Architecture Overview for Mobile Application</w:t>
            </w:r>
            <w:r>
              <w:tab/>
            </w:r>
            <w:r>
              <w:fldChar w:fldCharType="begin"/>
            </w:r>
            <w:r>
              <w:instrText xml:space="preserve">PAGEREF _Toc587492463 \h</w:instrText>
            </w:r>
            <w:r>
              <w:fldChar w:fldCharType="separate"/>
            </w:r>
            <w:r w:rsidRPr="41DB7AC7" w:rsidR="41DB7AC7">
              <w:rPr>
                <w:rStyle w:val="Hyperlink"/>
              </w:rPr>
              <w:t>8</w:t>
            </w:r>
            <w:r>
              <w:fldChar w:fldCharType="end"/>
            </w:r>
          </w:hyperlink>
        </w:p>
        <w:p w:rsidR="3DA44A84" w:rsidP="18645AB0" w:rsidRDefault="3DA44A84" w14:paraId="2564077F" w14:textId="132890B9">
          <w:pPr>
            <w:pStyle w:val="TOC2"/>
            <w:tabs>
              <w:tab w:val="right" w:leader="dot" w:pos="9360"/>
            </w:tabs>
            <w:bidi w:val="0"/>
            <w:rPr>
              <w:rStyle w:val="Hyperlink"/>
            </w:rPr>
          </w:pPr>
          <w:hyperlink w:anchor="_Toc1354086672">
            <w:r w:rsidRPr="41DB7AC7" w:rsidR="41DB7AC7">
              <w:rPr>
                <w:rStyle w:val="Hyperlink"/>
              </w:rPr>
              <w:t>4.2 Architecture Overview for Web Application</w:t>
            </w:r>
            <w:r>
              <w:tab/>
            </w:r>
            <w:r>
              <w:fldChar w:fldCharType="begin"/>
            </w:r>
            <w:r>
              <w:instrText xml:space="preserve">PAGEREF _Toc1354086672 \h</w:instrText>
            </w:r>
            <w:r>
              <w:fldChar w:fldCharType="separate"/>
            </w:r>
            <w:r w:rsidRPr="41DB7AC7" w:rsidR="41DB7AC7">
              <w:rPr>
                <w:rStyle w:val="Hyperlink"/>
              </w:rPr>
              <w:t>9</w:t>
            </w:r>
            <w:r>
              <w:fldChar w:fldCharType="end"/>
            </w:r>
          </w:hyperlink>
        </w:p>
        <w:p w:rsidR="3DA44A84" w:rsidP="18645AB0" w:rsidRDefault="3DA44A84" w14:paraId="1C39B4E0" w14:textId="5B33852D">
          <w:pPr>
            <w:pStyle w:val="TOC2"/>
            <w:tabs>
              <w:tab w:val="right" w:leader="dot" w:pos="9360"/>
            </w:tabs>
            <w:bidi w:val="0"/>
            <w:rPr>
              <w:rStyle w:val="Hyperlink"/>
            </w:rPr>
          </w:pPr>
          <w:hyperlink w:anchor="_Toc655412542">
            <w:r w:rsidRPr="41DB7AC7" w:rsidR="41DB7AC7">
              <w:rPr>
                <w:rStyle w:val="Hyperlink"/>
              </w:rPr>
              <w:t>4.3 Supported Versions</w:t>
            </w:r>
            <w:r>
              <w:tab/>
            </w:r>
            <w:r>
              <w:fldChar w:fldCharType="begin"/>
            </w:r>
            <w:r>
              <w:instrText xml:space="preserve">PAGEREF _Toc655412542 \h</w:instrText>
            </w:r>
            <w:r>
              <w:fldChar w:fldCharType="separate"/>
            </w:r>
            <w:r w:rsidRPr="41DB7AC7" w:rsidR="41DB7AC7">
              <w:rPr>
                <w:rStyle w:val="Hyperlink"/>
              </w:rPr>
              <w:t>11</w:t>
            </w:r>
            <w:r>
              <w:fldChar w:fldCharType="end"/>
            </w:r>
          </w:hyperlink>
        </w:p>
        <w:p w:rsidR="3DA44A84" w:rsidP="3DA44A84" w:rsidRDefault="3DA44A84" w14:paraId="5E186C29" w14:textId="6603F373">
          <w:pPr>
            <w:pStyle w:val="TOC2"/>
            <w:tabs>
              <w:tab w:val="right" w:leader="dot" w:pos="9360"/>
            </w:tabs>
            <w:bidi w:val="0"/>
            <w:rPr>
              <w:rStyle w:val="Hyperlink"/>
            </w:rPr>
          </w:pPr>
          <w:hyperlink w:anchor="_Toc446124907">
            <w:r w:rsidRPr="41DB7AC7" w:rsidR="41DB7AC7">
              <w:rPr>
                <w:rStyle w:val="Hyperlink"/>
              </w:rPr>
              <w:t>4.4 Design Patterns</w:t>
            </w:r>
            <w:r>
              <w:tab/>
            </w:r>
            <w:r>
              <w:fldChar w:fldCharType="begin"/>
            </w:r>
            <w:r>
              <w:instrText xml:space="preserve">PAGEREF _Toc446124907 \h</w:instrText>
            </w:r>
            <w:r>
              <w:fldChar w:fldCharType="separate"/>
            </w:r>
            <w:r w:rsidRPr="41DB7AC7" w:rsidR="41DB7AC7">
              <w:rPr>
                <w:rStyle w:val="Hyperlink"/>
              </w:rPr>
              <w:t>11</w:t>
            </w:r>
            <w:r>
              <w:fldChar w:fldCharType="end"/>
            </w:r>
          </w:hyperlink>
        </w:p>
        <w:p w:rsidR="3DA44A84" w:rsidP="3DA44A84" w:rsidRDefault="3DA44A84" w14:paraId="4019CB9F" w14:textId="799B6215">
          <w:pPr>
            <w:pStyle w:val="TOC2"/>
            <w:tabs>
              <w:tab w:val="right" w:leader="dot" w:pos="9360"/>
            </w:tabs>
            <w:bidi w:val="0"/>
            <w:rPr>
              <w:rStyle w:val="Hyperlink"/>
            </w:rPr>
          </w:pPr>
          <w:hyperlink w:anchor="_Toc1909886607">
            <w:r w:rsidRPr="41DB7AC7" w:rsidR="41DB7AC7">
              <w:rPr>
                <w:rStyle w:val="Hyperlink"/>
              </w:rPr>
              <w:t>4.5 Hooks Pattern</w:t>
            </w:r>
            <w:r>
              <w:tab/>
            </w:r>
            <w:r>
              <w:fldChar w:fldCharType="begin"/>
            </w:r>
            <w:r>
              <w:instrText xml:space="preserve">PAGEREF _Toc1909886607 \h</w:instrText>
            </w:r>
            <w:r>
              <w:fldChar w:fldCharType="separate"/>
            </w:r>
            <w:r w:rsidRPr="41DB7AC7" w:rsidR="41DB7AC7">
              <w:rPr>
                <w:rStyle w:val="Hyperlink"/>
              </w:rPr>
              <w:t>11</w:t>
            </w:r>
            <w:r>
              <w:fldChar w:fldCharType="end"/>
            </w:r>
          </w:hyperlink>
        </w:p>
        <w:p w:rsidR="3DA44A84" w:rsidP="18645AB0" w:rsidRDefault="3DA44A84" w14:paraId="32C2BB25" w14:textId="7AA84E7A">
          <w:pPr>
            <w:pStyle w:val="TOC2"/>
            <w:tabs>
              <w:tab w:val="right" w:leader="dot" w:pos="9360"/>
            </w:tabs>
            <w:bidi w:val="0"/>
            <w:rPr>
              <w:rStyle w:val="Hyperlink"/>
            </w:rPr>
          </w:pPr>
          <w:hyperlink w:anchor="_Toc802604332">
            <w:r w:rsidRPr="41DB7AC7" w:rsidR="41DB7AC7">
              <w:rPr>
                <w:rStyle w:val="Hyperlink"/>
              </w:rPr>
              <w:t>4.6. Atomic Design Pattern</w:t>
            </w:r>
            <w:r>
              <w:tab/>
            </w:r>
            <w:r>
              <w:fldChar w:fldCharType="begin"/>
            </w:r>
            <w:r>
              <w:instrText xml:space="preserve">PAGEREF _Toc802604332 \h</w:instrText>
            </w:r>
            <w:r>
              <w:fldChar w:fldCharType="separate"/>
            </w:r>
            <w:r w:rsidRPr="41DB7AC7" w:rsidR="41DB7AC7">
              <w:rPr>
                <w:rStyle w:val="Hyperlink"/>
              </w:rPr>
              <w:t>12</w:t>
            </w:r>
            <w:r>
              <w:fldChar w:fldCharType="end"/>
            </w:r>
          </w:hyperlink>
        </w:p>
        <w:p w:rsidR="3DA44A84" w:rsidP="18645AB0" w:rsidRDefault="3DA44A84" w14:paraId="2574FA93" w14:textId="6DE85BDB">
          <w:pPr>
            <w:pStyle w:val="TOC2"/>
            <w:tabs>
              <w:tab w:val="right" w:leader="dot" w:pos="9360"/>
            </w:tabs>
            <w:bidi w:val="0"/>
            <w:rPr>
              <w:rStyle w:val="Hyperlink"/>
            </w:rPr>
          </w:pPr>
          <w:hyperlink w:anchor="_Toc1588273802">
            <w:r w:rsidRPr="41DB7AC7" w:rsidR="41DB7AC7">
              <w:rPr>
                <w:rStyle w:val="Hyperlink"/>
              </w:rPr>
              <w:t>4.7 Code Dependency</w:t>
            </w:r>
            <w:r>
              <w:tab/>
            </w:r>
            <w:r>
              <w:fldChar w:fldCharType="begin"/>
            </w:r>
            <w:r>
              <w:instrText xml:space="preserve">PAGEREF _Toc1588273802 \h</w:instrText>
            </w:r>
            <w:r>
              <w:fldChar w:fldCharType="separate"/>
            </w:r>
            <w:r w:rsidRPr="41DB7AC7" w:rsidR="41DB7AC7">
              <w:rPr>
                <w:rStyle w:val="Hyperlink"/>
              </w:rPr>
              <w:t>12</w:t>
            </w:r>
            <w:r>
              <w:fldChar w:fldCharType="end"/>
            </w:r>
          </w:hyperlink>
        </w:p>
        <w:p w:rsidR="3DA44A84" w:rsidP="18645AB0" w:rsidRDefault="3DA44A84" w14:paraId="72287B76" w14:textId="03722F63">
          <w:pPr>
            <w:pStyle w:val="TOC1"/>
            <w:tabs>
              <w:tab w:val="right" w:leader="dot" w:pos="9360"/>
            </w:tabs>
            <w:bidi w:val="0"/>
            <w:rPr>
              <w:rStyle w:val="Hyperlink"/>
            </w:rPr>
          </w:pPr>
          <w:hyperlink w:anchor="_Toc1111700358">
            <w:r w:rsidRPr="41DB7AC7" w:rsidR="41DB7AC7">
              <w:rPr>
                <w:rStyle w:val="Hyperlink"/>
              </w:rPr>
              <w:t>5. Why Use TypeScript?</w:t>
            </w:r>
            <w:r>
              <w:tab/>
            </w:r>
            <w:r>
              <w:fldChar w:fldCharType="begin"/>
            </w:r>
            <w:r>
              <w:instrText xml:space="preserve">PAGEREF _Toc1111700358 \h</w:instrText>
            </w:r>
            <w:r>
              <w:fldChar w:fldCharType="separate"/>
            </w:r>
            <w:r w:rsidRPr="41DB7AC7" w:rsidR="41DB7AC7">
              <w:rPr>
                <w:rStyle w:val="Hyperlink"/>
              </w:rPr>
              <w:t>12</w:t>
            </w:r>
            <w:r>
              <w:fldChar w:fldCharType="end"/>
            </w:r>
          </w:hyperlink>
        </w:p>
        <w:p w:rsidR="3DA44A84" w:rsidP="18645AB0" w:rsidRDefault="3DA44A84" w14:paraId="4930532D" w14:textId="2AEB40B7">
          <w:pPr>
            <w:pStyle w:val="TOC1"/>
            <w:tabs>
              <w:tab w:val="right" w:leader="dot" w:pos="9360"/>
            </w:tabs>
            <w:bidi w:val="0"/>
            <w:rPr>
              <w:rStyle w:val="Hyperlink"/>
            </w:rPr>
          </w:pPr>
          <w:hyperlink w:anchor="_Toc559365223">
            <w:r w:rsidRPr="41DB7AC7" w:rsidR="41DB7AC7">
              <w:rPr>
                <w:rStyle w:val="Hyperlink"/>
              </w:rPr>
              <w:t>6. Project Structure, Coding Standards and Naming Conventions</w:t>
            </w:r>
            <w:r>
              <w:tab/>
            </w:r>
            <w:r>
              <w:fldChar w:fldCharType="begin"/>
            </w:r>
            <w:r>
              <w:instrText xml:space="preserve">PAGEREF _Toc559365223 \h</w:instrText>
            </w:r>
            <w:r>
              <w:fldChar w:fldCharType="separate"/>
            </w:r>
            <w:r w:rsidRPr="41DB7AC7" w:rsidR="41DB7AC7">
              <w:rPr>
                <w:rStyle w:val="Hyperlink"/>
              </w:rPr>
              <w:t>13</w:t>
            </w:r>
            <w:r>
              <w:fldChar w:fldCharType="end"/>
            </w:r>
          </w:hyperlink>
        </w:p>
        <w:p w:rsidR="3DA44A84" w:rsidP="3DA44A84" w:rsidRDefault="3DA44A84" w14:paraId="23885FA7" w14:textId="7DCB2A08">
          <w:pPr>
            <w:pStyle w:val="TOC2"/>
            <w:tabs>
              <w:tab w:val="right" w:leader="dot" w:pos="9360"/>
            </w:tabs>
            <w:bidi w:val="0"/>
            <w:rPr>
              <w:rStyle w:val="Hyperlink"/>
            </w:rPr>
          </w:pPr>
          <w:hyperlink w:anchor="_Toc100216775">
            <w:r w:rsidRPr="41DB7AC7" w:rsidR="41DB7AC7">
              <w:rPr>
                <w:rStyle w:val="Hyperlink"/>
              </w:rPr>
              <w:t>6.1 Project Structure</w:t>
            </w:r>
            <w:r>
              <w:tab/>
            </w:r>
            <w:r>
              <w:fldChar w:fldCharType="begin"/>
            </w:r>
            <w:r>
              <w:instrText xml:space="preserve">PAGEREF _Toc100216775 \h</w:instrText>
            </w:r>
            <w:r>
              <w:fldChar w:fldCharType="separate"/>
            </w:r>
            <w:r w:rsidRPr="41DB7AC7" w:rsidR="41DB7AC7">
              <w:rPr>
                <w:rStyle w:val="Hyperlink"/>
              </w:rPr>
              <w:t>13</w:t>
            </w:r>
            <w:r>
              <w:fldChar w:fldCharType="end"/>
            </w:r>
          </w:hyperlink>
        </w:p>
        <w:p w:rsidR="3DA44A84" w:rsidP="3DA44A84" w:rsidRDefault="3DA44A84" w14:paraId="1FC1EDC6" w14:textId="42D4DC81">
          <w:pPr>
            <w:pStyle w:val="TOC2"/>
            <w:tabs>
              <w:tab w:val="right" w:leader="dot" w:pos="9360"/>
            </w:tabs>
            <w:bidi w:val="0"/>
            <w:rPr>
              <w:rStyle w:val="Hyperlink"/>
            </w:rPr>
          </w:pPr>
          <w:hyperlink w:anchor="_Toc519785894">
            <w:r w:rsidRPr="41DB7AC7" w:rsidR="41DB7AC7">
              <w:rPr>
                <w:rStyle w:val="Hyperlink"/>
              </w:rPr>
              <w:t>6.2 Coding Standards</w:t>
            </w:r>
            <w:r>
              <w:tab/>
            </w:r>
            <w:r>
              <w:fldChar w:fldCharType="begin"/>
            </w:r>
            <w:r>
              <w:instrText xml:space="preserve">PAGEREF _Toc519785894 \h</w:instrText>
            </w:r>
            <w:r>
              <w:fldChar w:fldCharType="separate"/>
            </w:r>
            <w:r w:rsidRPr="41DB7AC7" w:rsidR="41DB7AC7">
              <w:rPr>
                <w:rStyle w:val="Hyperlink"/>
              </w:rPr>
              <w:t>15</w:t>
            </w:r>
            <w:r>
              <w:fldChar w:fldCharType="end"/>
            </w:r>
          </w:hyperlink>
        </w:p>
        <w:p w:rsidR="3DA44A84" w:rsidP="3DA44A84" w:rsidRDefault="3DA44A84" w14:paraId="4F007DBB" w14:textId="066DDC8E">
          <w:pPr>
            <w:pStyle w:val="TOC2"/>
            <w:tabs>
              <w:tab w:val="right" w:leader="dot" w:pos="9360"/>
            </w:tabs>
            <w:bidi w:val="0"/>
            <w:rPr>
              <w:rStyle w:val="Hyperlink"/>
            </w:rPr>
          </w:pPr>
          <w:hyperlink w:anchor="_Toc1705643514">
            <w:r w:rsidRPr="41DB7AC7" w:rsidR="41DB7AC7">
              <w:rPr>
                <w:rStyle w:val="Hyperlink"/>
              </w:rPr>
              <w:t>6.2.1 TypeScript Compiler</w:t>
            </w:r>
            <w:r>
              <w:tab/>
            </w:r>
            <w:r>
              <w:fldChar w:fldCharType="begin"/>
            </w:r>
            <w:r>
              <w:instrText xml:space="preserve">PAGEREF _Toc1705643514 \h</w:instrText>
            </w:r>
            <w:r>
              <w:fldChar w:fldCharType="separate"/>
            </w:r>
            <w:r w:rsidRPr="41DB7AC7" w:rsidR="41DB7AC7">
              <w:rPr>
                <w:rStyle w:val="Hyperlink"/>
              </w:rPr>
              <w:t>15</w:t>
            </w:r>
            <w:r>
              <w:fldChar w:fldCharType="end"/>
            </w:r>
          </w:hyperlink>
        </w:p>
        <w:p w:rsidR="3DA44A84" w:rsidP="3DA44A84" w:rsidRDefault="3DA44A84" w14:paraId="6A0B912B" w14:textId="1731D353">
          <w:pPr>
            <w:pStyle w:val="TOC2"/>
            <w:tabs>
              <w:tab w:val="right" w:leader="dot" w:pos="9360"/>
            </w:tabs>
            <w:bidi w:val="0"/>
            <w:rPr>
              <w:rStyle w:val="Hyperlink"/>
            </w:rPr>
          </w:pPr>
          <w:hyperlink w:anchor="_Toc1142696638">
            <w:r w:rsidRPr="41DB7AC7" w:rsidR="41DB7AC7">
              <w:rPr>
                <w:rStyle w:val="Hyperlink"/>
              </w:rPr>
              <w:t>6.2.2 ESLint</w:t>
            </w:r>
            <w:r>
              <w:tab/>
            </w:r>
            <w:r>
              <w:fldChar w:fldCharType="begin"/>
            </w:r>
            <w:r>
              <w:instrText xml:space="preserve">PAGEREF _Toc1142696638 \h</w:instrText>
            </w:r>
            <w:r>
              <w:fldChar w:fldCharType="separate"/>
            </w:r>
            <w:r w:rsidRPr="41DB7AC7" w:rsidR="41DB7AC7">
              <w:rPr>
                <w:rStyle w:val="Hyperlink"/>
              </w:rPr>
              <w:t>16</w:t>
            </w:r>
            <w:r>
              <w:fldChar w:fldCharType="end"/>
            </w:r>
          </w:hyperlink>
        </w:p>
        <w:p w:rsidR="3DA44A84" w:rsidP="3DA44A84" w:rsidRDefault="3DA44A84" w14:paraId="6D2D0A90" w14:textId="14D29E7F">
          <w:pPr>
            <w:pStyle w:val="TOC2"/>
            <w:tabs>
              <w:tab w:val="right" w:leader="dot" w:pos="9360"/>
            </w:tabs>
            <w:bidi w:val="0"/>
            <w:rPr>
              <w:rStyle w:val="Hyperlink"/>
            </w:rPr>
          </w:pPr>
          <w:hyperlink w:anchor="_Toc293899286">
            <w:r w:rsidRPr="41DB7AC7" w:rsidR="41DB7AC7">
              <w:rPr>
                <w:rStyle w:val="Hyperlink"/>
              </w:rPr>
              <w:t>6.2.3 Prettier</w:t>
            </w:r>
            <w:r>
              <w:tab/>
            </w:r>
            <w:r>
              <w:fldChar w:fldCharType="begin"/>
            </w:r>
            <w:r>
              <w:instrText xml:space="preserve">PAGEREF _Toc293899286 \h</w:instrText>
            </w:r>
            <w:r>
              <w:fldChar w:fldCharType="separate"/>
            </w:r>
            <w:r w:rsidRPr="41DB7AC7" w:rsidR="41DB7AC7">
              <w:rPr>
                <w:rStyle w:val="Hyperlink"/>
              </w:rPr>
              <w:t>16</w:t>
            </w:r>
            <w:r>
              <w:fldChar w:fldCharType="end"/>
            </w:r>
          </w:hyperlink>
        </w:p>
        <w:p w:rsidR="3DA44A84" w:rsidP="3DA44A84" w:rsidRDefault="3DA44A84" w14:paraId="63641789" w14:textId="6BAEB2D0">
          <w:pPr>
            <w:pStyle w:val="TOC2"/>
            <w:tabs>
              <w:tab w:val="right" w:leader="dot" w:pos="9360"/>
            </w:tabs>
            <w:bidi w:val="0"/>
            <w:rPr>
              <w:rStyle w:val="Hyperlink"/>
            </w:rPr>
          </w:pPr>
          <w:hyperlink w:anchor="_Toc2109571449">
            <w:r w:rsidRPr="41DB7AC7" w:rsidR="41DB7AC7">
              <w:rPr>
                <w:rStyle w:val="Hyperlink"/>
              </w:rPr>
              <w:t>6.2.4 Naming Conventions</w:t>
            </w:r>
            <w:r>
              <w:tab/>
            </w:r>
            <w:r>
              <w:fldChar w:fldCharType="begin"/>
            </w:r>
            <w:r>
              <w:instrText xml:space="preserve">PAGEREF _Toc2109571449 \h</w:instrText>
            </w:r>
            <w:r>
              <w:fldChar w:fldCharType="separate"/>
            </w:r>
            <w:r w:rsidRPr="41DB7AC7" w:rsidR="41DB7AC7">
              <w:rPr>
                <w:rStyle w:val="Hyperlink"/>
              </w:rPr>
              <w:t>16</w:t>
            </w:r>
            <w:r>
              <w:fldChar w:fldCharType="end"/>
            </w:r>
          </w:hyperlink>
        </w:p>
        <w:p w:rsidR="3DA44A84" w:rsidP="3DA44A84" w:rsidRDefault="3DA44A84" w14:paraId="7BBA3F69" w14:textId="7AFEF825">
          <w:pPr>
            <w:pStyle w:val="TOC2"/>
            <w:tabs>
              <w:tab w:val="right" w:leader="dot" w:pos="9360"/>
            </w:tabs>
            <w:bidi w:val="0"/>
            <w:rPr>
              <w:rStyle w:val="Hyperlink"/>
            </w:rPr>
          </w:pPr>
          <w:hyperlink w:anchor="_Toc1951811965">
            <w:r w:rsidRPr="41DB7AC7" w:rsidR="41DB7AC7">
              <w:rPr>
                <w:rStyle w:val="Hyperlink"/>
              </w:rPr>
              <w:t>6.2.5 Enforcement of Coding Standards</w:t>
            </w:r>
            <w:r>
              <w:tab/>
            </w:r>
            <w:r>
              <w:fldChar w:fldCharType="begin"/>
            </w:r>
            <w:r>
              <w:instrText xml:space="preserve">PAGEREF _Toc1951811965 \h</w:instrText>
            </w:r>
            <w:r>
              <w:fldChar w:fldCharType="separate"/>
            </w:r>
            <w:r w:rsidRPr="41DB7AC7" w:rsidR="41DB7AC7">
              <w:rPr>
                <w:rStyle w:val="Hyperlink"/>
              </w:rPr>
              <w:t>16</w:t>
            </w:r>
            <w:r>
              <w:fldChar w:fldCharType="end"/>
            </w:r>
          </w:hyperlink>
        </w:p>
        <w:p w:rsidR="3DA44A84" w:rsidP="3DA44A84" w:rsidRDefault="3DA44A84" w14:paraId="33208340" w14:textId="7111CB2A">
          <w:pPr>
            <w:pStyle w:val="TOC2"/>
            <w:tabs>
              <w:tab w:val="right" w:leader="dot" w:pos="9360"/>
            </w:tabs>
            <w:bidi w:val="0"/>
            <w:rPr>
              <w:rStyle w:val="Hyperlink"/>
            </w:rPr>
          </w:pPr>
          <w:hyperlink w:anchor="_Toc952295977">
            <w:r w:rsidRPr="41DB7AC7" w:rsidR="41DB7AC7">
              <w:rPr>
                <w:rStyle w:val="Hyperlink"/>
              </w:rPr>
              <w:t>6.2.6 SonarQube</w:t>
            </w:r>
            <w:r>
              <w:tab/>
            </w:r>
            <w:r>
              <w:fldChar w:fldCharType="begin"/>
            </w:r>
            <w:r>
              <w:instrText xml:space="preserve">PAGEREF _Toc952295977 \h</w:instrText>
            </w:r>
            <w:r>
              <w:fldChar w:fldCharType="separate"/>
            </w:r>
            <w:r w:rsidRPr="41DB7AC7" w:rsidR="41DB7AC7">
              <w:rPr>
                <w:rStyle w:val="Hyperlink"/>
              </w:rPr>
              <w:t>16</w:t>
            </w:r>
            <w:r>
              <w:fldChar w:fldCharType="end"/>
            </w:r>
          </w:hyperlink>
        </w:p>
        <w:p w:rsidR="3DA44A84" w:rsidP="3DA44A84" w:rsidRDefault="3DA44A84" w14:paraId="5D58D783" w14:textId="360B930A">
          <w:pPr>
            <w:pStyle w:val="TOC2"/>
            <w:tabs>
              <w:tab w:val="right" w:leader="dot" w:pos="9360"/>
            </w:tabs>
            <w:bidi w:val="0"/>
            <w:rPr>
              <w:rStyle w:val="Hyperlink"/>
            </w:rPr>
          </w:pPr>
          <w:hyperlink w:anchor="_Toc38578312">
            <w:r w:rsidRPr="41DB7AC7" w:rsidR="41DB7AC7">
              <w:rPr>
                <w:rStyle w:val="Hyperlink"/>
              </w:rPr>
              <w:t>6.2.7 Local Storage</w:t>
            </w:r>
            <w:r>
              <w:tab/>
            </w:r>
            <w:r>
              <w:fldChar w:fldCharType="begin"/>
            </w:r>
            <w:r>
              <w:instrText xml:space="preserve">PAGEREF _Toc38578312 \h</w:instrText>
            </w:r>
            <w:r>
              <w:fldChar w:fldCharType="separate"/>
            </w:r>
            <w:r w:rsidRPr="41DB7AC7" w:rsidR="41DB7AC7">
              <w:rPr>
                <w:rStyle w:val="Hyperlink"/>
              </w:rPr>
              <w:t>17</w:t>
            </w:r>
            <w:r>
              <w:fldChar w:fldCharType="end"/>
            </w:r>
          </w:hyperlink>
        </w:p>
        <w:p w:rsidR="3DA44A84" w:rsidP="3DA44A84" w:rsidRDefault="3DA44A84" w14:paraId="58093B0D" w14:textId="17A7E269">
          <w:pPr>
            <w:pStyle w:val="TOC2"/>
            <w:tabs>
              <w:tab w:val="right" w:leader="dot" w:pos="9360"/>
            </w:tabs>
            <w:bidi w:val="0"/>
            <w:rPr>
              <w:rStyle w:val="Hyperlink"/>
            </w:rPr>
          </w:pPr>
          <w:hyperlink w:anchor="_Toc1587401157">
            <w:r w:rsidRPr="41DB7AC7" w:rsidR="41DB7AC7">
              <w:rPr>
                <w:rStyle w:val="Hyperlink"/>
              </w:rPr>
              <w:t>6.2.8 Local Image Caching</w:t>
            </w:r>
            <w:r>
              <w:tab/>
            </w:r>
            <w:r>
              <w:fldChar w:fldCharType="begin"/>
            </w:r>
            <w:r>
              <w:instrText xml:space="preserve">PAGEREF _Toc1587401157 \h</w:instrText>
            </w:r>
            <w:r>
              <w:fldChar w:fldCharType="separate"/>
            </w:r>
            <w:r w:rsidRPr="41DB7AC7" w:rsidR="41DB7AC7">
              <w:rPr>
                <w:rStyle w:val="Hyperlink"/>
              </w:rPr>
              <w:t>17</w:t>
            </w:r>
            <w:r>
              <w:fldChar w:fldCharType="end"/>
            </w:r>
          </w:hyperlink>
        </w:p>
        <w:p w:rsidR="3DA44A84" w:rsidP="18645AB0" w:rsidRDefault="3DA44A84" w14:paraId="6659E5F4" w14:textId="5AE5A39E">
          <w:pPr>
            <w:pStyle w:val="TOC1"/>
            <w:tabs>
              <w:tab w:val="right" w:leader="dot" w:pos="9360"/>
            </w:tabs>
            <w:bidi w:val="0"/>
            <w:rPr>
              <w:rStyle w:val="Hyperlink"/>
            </w:rPr>
          </w:pPr>
          <w:hyperlink w:anchor="_Toc1569646290">
            <w:r w:rsidRPr="41DB7AC7" w:rsidR="41DB7AC7">
              <w:rPr>
                <w:rStyle w:val="Hyperlink"/>
              </w:rPr>
              <w:t>7. Internationalization or Right to Left Support</w:t>
            </w:r>
            <w:r>
              <w:tab/>
            </w:r>
            <w:r>
              <w:fldChar w:fldCharType="begin"/>
            </w:r>
            <w:r>
              <w:instrText xml:space="preserve">PAGEREF _Toc1569646290 \h</w:instrText>
            </w:r>
            <w:r>
              <w:fldChar w:fldCharType="separate"/>
            </w:r>
            <w:r w:rsidRPr="41DB7AC7" w:rsidR="41DB7AC7">
              <w:rPr>
                <w:rStyle w:val="Hyperlink"/>
              </w:rPr>
              <w:t>17</w:t>
            </w:r>
            <w:r>
              <w:fldChar w:fldCharType="end"/>
            </w:r>
          </w:hyperlink>
        </w:p>
        <w:p w:rsidR="3DA44A84" w:rsidP="18645AB0" w:rsidRDefault="3DA44A84" w14:paraId="666C20B8" w14:textId="7F3FFF89">
          <w:pPr>
            <w:pStyle w:val="TOC1"/>
            <w:tabs>
              <w:tab w:val="right" w:leader="dot" w:pos="9360"/>
            </w:tabs>
            <w:bidi w:val="0"/>
            <w:rPr>
              <w:rStyle w:val="Hyperlink"/>
            </w:rPr>
          </w:pPr>
          <w:hyperlink w:anchor="_Toc1028379678">
            <w:r w:rsidRPr="41DB7AC7" w:rsidR="41DB7AC7">
              <w:rPr>
                <w:rStyle w:val="Hyperlink"/>
              </w:rPr>
              <w:t>8. Security</w:t>
            </w:r>
            <w:r>
              <w:tab/>
            </w:r>
            <w:r>
              <w:fldChar w:fldCharType="begin"/>
            </w:r>
            <w:r>
              <w:instrText xml:space="preserve">PAGEREF _Toc1028379678 \h</w:instrText>
            </w:r>
            <w:r>
              <w:fldChar w:fldCharType="separate"/>
            </w:r>
            <w:r w:rsidRPr="41DB7AC7" w:rsidR="41DB7AC7">
              <w:rPr>
                <w:rStyle w:val="Hyperlink"/>
              </w:rPr>
              <w:t>17</w:t>
            </w:r>
            <w:r>
              <w:fldChar w:fldCharType="end"/>
            </w:r>
          </w:hyperlink>
        </w:p>
        <w:p w:rsidR="3DA44A84" w:rsidP="3DA44A84" w:rsidRDefault="3DA44A84" w14:paraId="70AB7887" w14:textId="2F4F3879">
          <w:pPr>
            <w:pStyle w:val="TOC2"/>
            <w:tabs>
              <w:tab w:val="right" w:leader="dot" w:pos="9360"/>
            </w:tabs>
            <w:bidi w:val="0"/>
            <w:rPr>
              <w:rStyle w:val="Hyperlink"/>
            </w:rPr>
          </w:pPr>
          <w:hyperlink w:anchor="_Toc1074574617">
            <w:r w:rsidRPr="41DB7AC7" w:rsidR="41DB7AC7">
              <w:rPr>
                <w:rStyle w:val="Hyperlink"/>
              </w:rPr>
              <w:t>8.1 SSL Pinning for Mobile Application</w:t>
            </w:r>
            <w:r>
              <w:tab/>
            </w:r>
            <w:r>
              <w:fldChar w:fldCharType="begin"/>
            </w:r>
            <w:r>
              <w:instrText xml:space="preserve">PAGEREF _Toc1074574617 \h</w:instrText>
            </w:r>
            <w:r>
              <w:fldChar w:fldCharType="separate"/>
            </w:r>
            <w:r w:rsidRPr="41DB7AC7" w:rsidR="41DB7AC7">
              <w:rPr>
                <w:rStyle w:val="Hyperlink"/>
              </w:rPr>
              <w:t>18</w:t>
            </w:r>
            <w:r>
              <w:fldChar w:fldCharType="end"/>
            </w:r>
          </w:hyperlink>
        </w:p>
        <w:p w:rsidR="3DA44A84" w:rsidP="3DA44A84" w:rsidRDefault="3DA44A84" w14:paraId="4C410362" w14:textId="5E8B5A5E">
          <w:pPr>
            <w:pStyle w:val="TOC2"/>
            <w:tabs>
              <w:tab w:val="right" w:leader="dot" w:pos="9360"/>
            </w:tabs>
            <w:bidi w:val="0"/>
            <w:rPr>
              <w:rStyle w:val="Hyperlink"/>
            </w:rPr>
          </w:pPr>
          <w:hyperlink w:anchor="_Toc995427556">
            <w:r w:rsidRPr="41DB7AC7" w:rsidR="41DB7AC7">
              <w:rPr>
                <w:rStyle w:val="Hyperlink"/>
              </w:rPr>
              <w:t>8.2 Code Obfuscation for Mobile Application</w:t>
            </w:r>
            <w:r>
              <w:tab/>
            </w:r>
            <w:r>
              <w:fldChar w:fldCharType="begin"/>
            </w:r>
            <w:r>
              <w:instrText xml:space="preserve">PAGEREF _Toc995427556 \h</w:instrText>
            </w:r>
            <w:r>
              <w:fldChar w:fldCharType="separate"/>
            </w:r>
            <w:r w:rsidRPr="41DB7AC7" w:rsidR="41DB7AC7">
              <w:rPr>
                <w:rStyle w:val="Hyperlink"/>
              </w:rPr>
              <w:t>18</w:t>
            </w:r>
            <w:r>
              <w:fldChar w:fldCharType="end"/>
            </w:r>
          </w:hyperlink>
        </w:p>
        <w:p w:rsidR="3DA44A84" w:rsidP="3DA44A84" w:rsidRDefault="3DA44A84" w14:paraId="6D33983B" w14:textId="2FAF1492">
          <w:pPr>
            <w:pStyle w:val="TOC2"/>
            <w:tabs>
              <w:tab w:val="right" w:leader="dot" w:pos="9360"/>
            </w:tabs>
            <w:bidi w:val="0"/>
            <w:rPr>
              <w:rStyle w:val="Hyperlink"/>
            </w:rPr>
          </w:pPr>
          <w:hyperlink w:anchor="_Toc1578528727">
            <w:r w:rsidRPr="41DB7AC7" w:rsidR="41DB7AC7">
              <w:rPr>
                <w:rStyle w:val="Hyperlink"/>
              </w:rPr>
              <w:t>8.3 Prevent Screenshot or Screen Capture for Mobile Application</w:t>
            </w:r>
            <w:r>
              <w:tab/>
            </w:r>
            <w:r>
              <w:fldChar w:fldCharType="begin"/>
            </w:r>
            <w:r>
              <w:instrText xml:space="preserve">PAGEREF _Toc1578528727 \h</w:instrText>
            </w:r>
            <w:r>
              <w:fldChar w:fldCharType="separate"/>
            </w:r>
            <w:r w:rsidRPr="41DB7AC7" w:rsidR="41DB7AC7">
              <w:rPr>
                <w:rStyle w:val="Hyperlink"/>
              </w:rPr>
              <w:t>18</w:t>
            </w:r>
            <w:r>
              <w:fldChar w:fldCharType="end"/>
            </w:r>
          </w:hyperlink>
        </w:p>
        <w:p w:rsidR="3DA44A84" w:rsidP="3DA44A84" w:rsidRDefault="3DA44A84" w14:paraId="421710ED" w14:textId="5A853402">
          <w:pPr>
            <w:pStyle w:val="TOC2"/>
            <w:tabs>
              <w:tab w:val="right" w:leader="dot" w:pos="9360"/>
            </w:tabs>
            <w:bidi w:val="0"/>
            <w:rPr>
              <w:rStyle w:val="Hyperlink"/>
            </w:rPr>
          </w:pPr>
          <w:hyperlink w:anchor="_Toc1694264274">
            <w:r w:rsidRPr="41DB7AC7" w:rsidR="41DB7AC7">
              <w:rPr>
                <w:rStyle w:val="Hyperlink"/>
              </w:rPr>
              <w:t>8.4 Two Factor Authentication for Mobile Application</w:t>
            </w:r>
            <w:r>
              <w:tab/>
            </w:r>
            <w:r>
              <w:fldChar w:fldCharType="begin"/>
            </w:r>
            <w:r>
              <w:instrText xml:space="preserve">PAGEREF _Toc1694264274 \h</w:instrText>
            </w:r>
            <w:r>
              <w:fldChar w:fldCharType="separate"/>
            </w:r>
            <w:r w:rsidRPr="41DB7AC7" w:rsidR="41DB7AC7">
              <w:rPr>
                <w:rStyle w:val="Hyperlink"/>
              </w:rPr>
              <w:t>18</w:t>
            </w:r>
            <w:r>
              <w:fldChar w:fldCharType="end"/>
            </w:r>
          </w:hyperlink>
        </w:p>
        <w:p w:rsidR="3DA44A84" w:rsidP="3DA44A84" w:rsidRDefault="3DA44A84" w14:paraId="24DDEC4B" w14:textId="13AE74A0">
          <w:pPr>
            <w:pStyle w:val="TOC2"/>
            <w:tabs>
              <w:tab w:val="right" w:leader="dot" w:pos="9360"/>
            </w:tabs>
            <w:bidi w:val="0"/>
            <w:rPr>
              <w:rStyle w:val="Hyperlink"/>
            </w:rPr>
          </w:pPr>
          <w:hyperlink w:anchor="_Toc653719204">
            <w:r w:rsidRPr="41DB7AC7" w:rsidR="41DB7AC7">
              <w:rPr>
                <w:rStyle w:val="Hyperlink"/>
              </w:rPr>
              <w:t>8.5 Two Factor Authentication for Mobile Application</w:t>
            </w:r>
            <w:r>
              <w:tab/>
            </w:r>
            <w:r>
              <w:fldChar w:fldCharType="begin"/>
            </w:r>
            <w:r>
              <w:instrText xml:space="preserve">PAGEREF _Toc653719204 \h</w:instrText>
            </w:r>
            <w:r>
              <w:fldChar w:fldCharType="separate"/>
            </w:r>
            <w:r w:rsidRPr="41DB7AC7" w:rsidR="41DB7AC7">
              <w:rPr>
                <w:rStyle w:val="Hyperlink"/>
              </w:rPr>
              <w:t>18</w:t>
            </w:r>
            <w:r>
              <w:fldChar w:fldCharType="end"/>
            </w:r>
          </w:hyperlink>
        </w:p>
        <w:p w:rsidR="3DA44A84" w:rsidP="3DA44A84" w:rsidRDefault="3DA44A84" w14:paraId="030D6FBD" w14:textId="7237665F">
          <w:pPr>
            <w:pStyle w:val="TOC2"/>
            <w:tabs>
              <w:tab w:val="right" w:leader="dot" w:pos="9360"/>
            </w:tabs>
            <w:bidi w:val="0"/>
            <w:rPr>
              <w:rStyle w:val="Hyperlink"/>
            </w:rPr>
          </w:pPr>
          <w:hyperlink w:anchor="_Toc181779805">
            <w:r w:rsidRPr="41DB7AC7" w:rsidR="41DB7AC7">
              <w:rPr>
                <w:rStyle w:val="Hyperlink"/>
              </w:rPr>
              <w:t>8.6 SQL Injection for Web Application</w:t>
            </w:r>
            <w:r>
              <w:tab/>
            </w:r>
            <w:r>
              <w:fldChar w:fldCharType="begin"/>
            </w:r>
            <w:r>
              <w:instrText xml:space="preserve">PAGEREF _Toc181779805 \h</w:instrText>
            </w:r>
            <w:r>
              <w:fldChar w:fldCharType="separate"/>
            </w:r>
            <w:r w:rsidRPr="41DB7AC7" w:rsidR="41DB7AC7">
              <w:rPr>
                <w:rStyle w:val="Hyperlink"/>
              </w:rPr>
              <w:t>18</w:t>
            </w:r>
            <w:r>
              <w:fldChar w:fldCharType="end"/>
            </w:r>
          </w:hyperlink>
        </w:p>
        <w:p w:rsidR="3DA44A84" w:rsidP="3DA44A84" w:rsidRDefault="3DA44A84" w14:paraId="6C962E0C" w14:textId="17DD4C0E">
          <w:pPr>
            <w:pStyle w:val="TOC2"/>
            <w:tabs>
              <w:tab w:val="right" w:leader="dot" w:pos="9360"/>
            </w:tabs>
            <w:bidi w:val="0"/>
            <w:rPr>
              <w:rStyle w:val="Hyperlink"/>
            </w:rPr>
          </w:pPr>
          <w:hyperlink w:anchor="_Toc888788549">
            <w:r w:rsidRPr="41DB7AC7" w:rsidR="41DB7AC7">
              <w:rPr>
                <w:rStyle w:val="Hyperlink"/>
              </w:rPr>
              <w:t>8.7 Session Management for Web Application</w:t>
            </w:r>
            <w:r>
              <w:tab/>
            </w:r>
            <w:r>
              <w:fldChar w:fldCharType="begin"/>
            </w:r>
            <w:r>
              <w:instrText xml:space="preserve">PAGEREF _Toc888788549 \h</w:instrText>
            </w:r>
            <w:r>
              <w:fldChar w:fldCharType="separate"/>
            </w:r>
            <w:r w:rsidRPr="41DB7AC7" w:rsidR="41DB7AC7">
              <w:rPr>
                <w:rStyle w:val="Hyperlink"/>
              </w:rPr>
              <w:t>18</w:t>
            </w:r>
            <w:r>
              <w:fldChar w:fldCharType="end"/>
            </w:r>
          </w:hyperlink>
        </w:p>
        <w:p w:rsidR="3DA44A84" w:rsidP="3DA44A84" w:rsidRDefault="3DA44A84" w14:paraId="633F2A85" w14:textId="07516843">
          <w:pPr>
            <w:pStyle w:val="TOC2"/>
            <w:tabs>
              <w:tab w:val="right" w:leader="dot" w:pos="9360"/>
            </w:tabs>
            <w:bidi w:val="0"/>
            <w:rPr>
              <w:rStyle w:val="Hyperlink"/>
            </w:rPr>
          </w:pPr>
          <w:hyperlink w:anchor="_Toc698593937">
            <w:r w:rsidRPr="41DB7AC7" w:rsidR="41DB7AC7">
              <w:rPr>
                <w:rStyle w:val="Hyperlink"/>
              </w:rPr>
              <w:t>8.8 Application Session Timeout for Web Application</w:t>
            </w:r>
            <w:r>
              <w:tab/>
            </w:r>
            <w:r>
              <w:fldChar w:fldCharType="begin"/>
            </w:r>
            <w:r>
              <w:instrText xml:space="preserve">PAGEREF _Toc698593937 \h</w:instrText>
            </w:r>
            <w:r>
              <w:fldChar w:fldCharType="separate"/>
            </w:r>
            <w:r w:rsidRPr="41DB7AC7" w:rsidR="41DB7AC7">
              <w:rPr>
                <w:rStyle w:val="Hyperlink"/>
              </w:rPr>
              <w:t>19</w:t>
            </w:r>
            <w:r>
              <w:fldChar w:fldCharType="end"/>
            </w:r>
          </w:hyperlink>
        </w:p>
        <w:p w:rsidR="3DA44A84" w:rsidP="18645AB0" w:rsidRDefault="3DA44A84" w14:paraId="095EB880" w14:textId="6702C430">
          <w:pPr>
            <w:pStyle w:val="TOC2"/>
            <w:tabs>
              <w:tab w:val="right" w:leader="dot" w:pos="9360"/>
            </w:tabs>
            <w:bidi w:val="0"/>
            <w:rPr>
              <w:rStyle w:val="Hyperlink"/>
            </w:rPr>
          </w:pPr>
          <w:hyperlink w:anchor="_Toc1133123955">
            <w:r w:rsidRPr="41DB7AC7" w:rsidR="41DB7AC7">
              <w:rPr>
                <w:rStyle w:val="Hyperlink"/>
              </w:rPr>
              <w:t>8.9 Local Storage- Encrypting Local Storage Using Crypto Library for Web Application</w:t>
            </w:r>
            <w:r>
              <w:tab/>
            </w:r>
            <w:r>
              <w:fldChar w:fldCharType="begin"/>
            </w:r>
            <w:r>
              <w:instrText xml:space="preserve">PAGEREF _Toc1133123955 \h</w:instrText>
            </w:r>
            <w:r>
              <w:fldChar w:fldCharType="separate"/>
            </w:r>
            <w:r w:rsidRPr="41DB7AC7" w:rsidR="41DB7AC7">
              <w:rPr>
                <w:rStyle w:val="Hyperlink"/>
              </w:rPr>
              <w:t>19</w:t>
            </w:r>
            <w:r>
              <w:fldChar w:fldCharType="end"/>
            </w:r>
          </w:hyperlink>
        </w:p>
        <w:p w:rsidR="3DA44A84" w:rsidP="18645AB0" w:rsidRDefault="3DA44A84" w14:paraId="3DEC10CC" w14:textId="4CFBE050">
          <w:pPr>
            <w:pStyle w:val="TOC2"/>
            <w:tabs>
              <w:tab w:val="right" w:leader="dot" w:pos="9360"/>
            </w:tabs>
            <w:bidi w:val="0"/>
            <w:rPr>
              <w:rStyle w:val="Hyperlink"/>
            </w:rPr>
          </w:pPr>
          <w:hyperlink w:anchor="_Toc1159576467">
            <w:r w:rsidRPr="41DB7AC7" w:rsidR="41DB7AC7">
              <w:rPr>
                <w:rStyle w:val="Hyperlink"/>
              </w:rPr>
              <w:t>8.10 Authentication Mechanisms for Web Application</w:t>
            </w:r>
            <w:r>
              <w:tab/>
            </w:r>
            <w:r>
              <w:fldChar w:fldCharType="begin"/>
            </w:r>
            <w:r>
              <w:instrText xml:space="preserve">PAGEREF _Toc1159576467 \h</w:instrText>
            </w:r>
            <w:r>
              <w:fldChar w:fldCharType="separate"/>
            </w:r>
            <w:r w:rsidRPr="41DB7AC7" w:rsidR="41DB7AC7">
              <w:rPr>
                <w:rStyle w:val="Hyperlink"/>
              </w:rPr>
              <w:t>19</w:t>
            </w:r>
            <w:r>
              <w:fldChar w:fldCharType="end"/>
            </w:r>
          </w:hyperlink>
        </w:p>
        <w:p w:rsidR="18645AB0" w:rsidP="18645AB0" w:rsidRDefault="18645AB0" w14:paraId="212B1DBE" w14:textId="219C9EAB">
          <w:pPr>
            <w:pStyle w:val="TOC2"/>
            <w:tabs>
              <w:tab w:val="right" w:leader="dot" w:pos="9360"/>
            </w:tabs>
            <w:bidi w:val="0"/>
            <w:rPr>
              <w:rStyle w:val="Hyperlink"/>
            </w:rPr>
          </w:pPr>
          <w:hyperlink w:anchor="_Toc1119575485">
            <w:r w:rsidRPr="41DB7AC7" w:rsidR="41DB7AC7">
              <w:rPr>
                <w:rStyle w:val="Hyperlink"/>
              </w:rPr>
              <w:t>8.11 Data Security in Transit for Web Application</w:t>
            </w:r>
            <w:r>
              <w:tab/>
            </w:r>
            <w:r>
              <w:fldChar w:fldCharType="begin"/>
            </w:r>
            <w:r>
              <w:instrText xml:space="preserve">PAGEREF _Toc1119575485 \h</w:instrText>
            </w:r>
            <w:r>
              <w:fldChar w:fldCharType="separate"/>
            </w:r>
            <w:r w:rsidRPr="41DB7AC7" w:rsidR="41DB7AC7">
              <w:rPr>
                <w:rStyle w:val="Hyperlink"/>
              </w:rPr>
              <w:t>19</w:t>
            </w:r>
            <w:r>
              <w:fldChar w:fldCharType="end"/>
            </w:r>
          </w:hyperlink>
        </w:p>
        <w:p w:rsidR="18645AB0" w:rsidP="18645AB0" w:rsidRDefault="18645AB0" w14:paraId="722D3D8F" w14:textId="6FCFCFEA">
          <w:pPr>
            <w:pStyle w:val="TOC2"/>
            <w:tabs>
              <w:tab w:val="right" w:leader="dot" w:pos="9360"/>
            </w:tabs>
            <w:bidi w:val="0"/>
            <w:rPr>
              <w:rStyle w:val="Hyperlink"/>
            </w:rPr>
          </w:pPr>
          <w:hyperlink w:anchor="_Toc1644529397">
            <w:r w:rsidRPr="41DB7AC7" w:rsidR="41DB7AC7">
              <w:rPr>
                <w:rStyle w:val="Hyperlink"/>
              </w:rPr>
              <w:t>8.12 Disable Right Click on Web Page for Web Application</w:t>
            </w:r>
            <w:r>
              <w:tab/>
            </w:r>
            <w:r>
              <w:fldChar w:fldCharType="begin"/>
            </w:r>
            <w:r>
              <w:instrText xml:space="preserve">PAGEREF _Toc1644529397 \h</w:instrText>
            </w:r>
            <w:r>
              <w:fldChar w:fldCharType="separate"/>
            </w:r>
            <w:r w:rsidRPr="41DB7AC7" w:rsidR="41DB7AC7">
              <w:rPr>
                <w:rStyle w:val="Hyperlink"/>
              </w:rPr>
              <w:t>19</w:t>
            </w:r>
            <w:r>
              <w:fldChar w:fldCharType="end"/>
            </w:r>
          </w:hyperlink>
        </w:p>
        <w:p w:rsidR="18645AB0" w:rsidP="18645AB0" w:rsidRDefault="18645AB0" w14:paraId="34A2C57E" w14:textId="00EAC8AA">
          <w:pPr>
            <w:pStyle w:val="TOC1"/>
            <w:tabs>
              <w:tab w:val="right" w:leader="dot" w:pos="9360"/>
            </w:tabs>
            <w:bidi w:val="0"/>
            <w:rPr>
              <w:rStyle w:val="Hyperlink"/>
            </w:rPr>
          </w:pPr>
          <w:hyperlink w:anchor="_Toc250690704">
            <w:r w:rsidRPr="41DB7AC7" w:rsidR="41DB7AC7">
              <w:rPr>
                <w:rStyle w:val="Hyperlink"/>
              </w:rPr>
              <w:t>9. Network Service Request</w:t>
            </w:r>
            <w:r>
              <w:tab/>
            </w:r>
            <w:r>
              <w:fldChar w:fldCharType="begin"/>
            </w:r>
            <w:r>
              <w:instrText xml:space="preserve">PAGEREF _Toc250690704 \h</w:instrText>
            </w:r>
            <w:r>
              <w:fldChar w:fldCharType="separate"/>
            </w:r>
            <w:r w:rsidRPr="41DB7AC7" w:rsidR="41DB7AC7">
              <w:rPr>
                <w:rStyle w:val="Hyperlink"/>
              </w:rPr>
              <w:t>19</w:t>
            </w:r>
            <w:r>
              <w:fldChar w:fldCharType="end"/>
            </w:r>
          </w:hyperlink>
        </w:p>
        <w:p w:rsidR="18645AB0" w:rsidP="18645AB0" w:rsidRDefault="18645AB0" w14:paraId="16359B51" w14:textId="2862B868">
          <w:pPr>
            <w:pStyle w:val="TOC2"/>
            <w:tabs>
              <w:tab w:val="right" w:leader="dot" w:pos="9360"/>
            </w:tabs>
            <w:bidi w:val="0"/>
            <w:rPr>
              <w:rStyle w:val="Hyperlink"/>
            </w:rPr>
          </w:pPr>
          <w:hyperlink w:anchor="_Toc600568320">
            <w:r w:rsidRPr="41DB7AC7" w:rsidR="41DB7AC7">
              <w:rPr>
                <w:rStyle w:val="Hyperlink"/>
              </w:rPr>
              <w:t>9.1 Service Integration</w:t>
            </w:r>
            <w:r>
              <w:tab/>
            </w:r>
            <w:r>
              <w:fldChar w:fldCharType="begin"/>
            </w:r>
            <w:r>
              <w:instrText xml:space="preserve">PAGEREF _Toc600568320 \h</w:instrText>
            </w:r>
            <w:r>
              <w:fldChar w:fldCharType="separate"/>
            </w:r>
            <w:r w:rsidRPr="41DB7AC7" w:rsidR="41DB7AC7">
              <w:rPr>
                <w:rStyle w:val="Hyperlink"/>
              </w:rPr>
              <w:t>19</w:t>
            </w:r>
            <w:r>
              <w:fldChar w:fldCharType="end"/>
            </w:r>
          </w:hyperlink>
        </w:p>
        <w:p w:rsidR="18645AB0" w:rsidP="18645AB0" w:rsidRDefault="18645AB0" w14:paraId="042FBEC7" w14:textId="7D6EC267">
          <w:pPr>
            <w:pStyle w:val="TOC1"/>
            <w:tabs>
              <w:tab w:val="right" w:leader="dot" w:pos="9360"/>
            </w:tabs>
            <w:bidi w:val="0"/>
            <w:rPr>
              <w:rStyle w:val="Hyperlink"/>
            </w:rPr>
          </w:pPr>
          <w:hyperlink w:anchor="_Toc288442752">
            <w:r w:rsidRPr="41DB7AC7" w:rsidR="41DB7AC7">
              <w:rPr>
                <w:rStyle w:val="Hyperlink"/>
              </w:rPr>
              <w:t>10. Error and Exception Handling</w:t>
            </w:r>
            <w:r>
              <w:tab/>
            </w:r>
            <w:r>
              <w:fldChar w:fldCharType="begin"/>
            </w:r>
            <w:r>
              <w:instrText xml:space="preserve">PAGEREF _Toc288442752 \h</w:instrText>
            </w:r>
            <w:r>
              <w:fldChar w:fldCharType="separate"/>
            </w:r>
            <w:r w:rsidRPr="41DB7AC7" w:rsidR="41DB7AC7">
              <w:rPr>
                <w:rStyle w:val="Hyperlink"/>
              </w:rPr>
              <w:t>20</w:t>
            </w:r>
            <w:r>
              <w:fldChar w:fldCharType="end"/>
            </w:r>
          </w:hyperlink>
        </w:p>
        <w:p w:rsidR="18645AB0" w:rsidP="18645AB0" w:rsidRDefault="18645AB0" w14:paraId="7C3C1A0C" w14:textId="4CCEF328">
          <w:pPr>
            <w:pStyle w:val="TOC2"/>
            <w:tabs>
              <w:tab w:val="right" w:leader="dot" w:pos="9360"/>
            </w:tabs>
            <w:bidi w:val="0"/>
            <w:rPr>
              <w:rStyle w:val="Hyperlink"/>
            </w:rPr>
          </w:pPr>
          <w:hyperlink w:anchor="_Toc15756214">
            <w:r w:rsidRPr="41DB7AC7" w:rsidR="41DB7AC7">
              <w:rPr>
                <w:rStyle w:val="Hyperlink"/>
              </w:rPr>
              <w:t>10.1 Logging Setup</w:t>
            </w:r>
            <w:r>
              <w:tab/>
            </w:r>
            <w:r>
              <w:fldChar w:fldCharType="begin"/>
            </w:r>
            <w:r>
              <w:instrText xml:space="preserve">PAGEREF _Toc15756214 \h</w:instrText>
            </w:r>
            <w:r>
              <w:fldChar w:fldCharType="separate"/>
            </w:r>
            <w:r w:rsidRPr="41DB7AC7" w:rsidR="41DB7AC7">
              <w:rPr>
                <w:rStyle w:val="Hyperlink"/>
              </w:rPr>
              <w:t>20</w:t>
            </w:r>
            <w:r>
              <w:fldChar w:fldCharType="end"/>
            </w:r>
          </w:hyperlink>
        </w:p>
        <w:p w:rsidR="18645AB0" w:rsidP="18645AB0" w:rsidRDefault="18645AB0" w14:paraId="48F29E0C" w14:textId="23F46354">
          <w:pPr>
            <w:pStyle w:val="TOC2"/>
            <w:tabs>
              <w:tab w:val="right" w:leader="dot" w:pos="9360"/>
            </w:tabs>
            <w:bidi w:val="0"/>
            <w:rPr>
              <w:rStyle w:val="Hyperlink"/>
            </w:rPr>
          </w:pPr>
          <w:hyperlink w:anchor="_Toc553808207">
            <w:r w:rsidRPr="41DB7AC7" w:rsidR="41DB7AC7">
              <w:rPr>
                <w:rStyle w:val="Hyperlink"/>
              </w:rPr>
              <w:t>10.2 Log Levels</w:t>
            </w:r>
            <w:r>
              <w:tab/>
            </w:r>
            <w:r>
              <w:fldChar w:fldCharType="begin"/>
            </w:r>
            <w:r>
              <w:instrText xml:space="preserve">PAGEREF _Toc553808207 \h</w:instrText>
            </w:r>
            <w:r>
              <w:fldChar w:fldCharType="separate"/>
            </w:r>
            <w:r w:rsidRPr="41DB7AC7" w:rsidR="41DB7AC7">
              <w:rPr>
                <w:rStyle w:val="Hyperlink"/>
              </w:rPr>
              <w:t>20</w:t>
            </w:r>
            <w:r>
              <w:fldChar w:fldCharType="end"/>
            </w:r>
          </w:hyperlink>
        </w:p>
        <w:p w:rsidR="18645AB0" w:rsidP="18645AB0" w:rsidRDefault="18645AB0" w14:paraId="512EB7F2" w14:textId="00F4D068">
          <w:pPr>
            <w:pStyle w:val="TOC2"/>
            <w:tabs>
              <w:tab w:val="right" w:leader="dot" w:pos="9360"/>
            </w:tabs>
            <w:bidi w:val="0"/>
            <w:rPr>
              <w:rStyle w:val="Hyperlink"/>
            </w:rPr>
          </w:pPr>
          <w:hyperlink w:anchor="_Toc1521238167">
            <w:r w:rsidRPr="41DB7AC7" w:rsidR="41DB7AC7">
              <w:rPr>
                <w:rStyle w:val="Hyperlink"/>
              </w:rPr>
              <w:t>10.3 Sending Logs to Logstash</w:t>
            </w:r>
            <w:r>
              <w:tab/>
            </w:r>
            <w:r>
              <w:fldChar w:fldCharType="begin"/>
            </w:r>
            <w:r>
              <w:instrText xml:space="preserve">PAGEREF _Toc1521238167 \h</w:instrText>
            </w:r>
            <w:r>
              <w:fldChar w:fldCharType="separate"/>
            </w:r>
            <w:r w:rsidRPr="41DB7AC7" w:rsidR="41DB7AC7">
              <w:rPr>
                <w:rStyle w:val="Hyperlink"/>
              </w:rPr>
              <w:t>20</w:t>
            </w:r>
            <w:r>
              <w:fldChar w:fldCharType="end"/>
            </w:r>
          </w:hyperlink>
        </w:p>
        <w:p w:rsidR="18645AB0" w:rsidP="18645AB0" w:rsidRDefault="18645AB0" w14:paraId="4039A805" w14:textId="0105975B">
          <w:pPr>
            <w:pStyle w:val="TOC2"/>
            <w:tabs>
              <w:tab w:val="right" w:leader="dot" w:pos="9360"/>
            </w:tabs>
            <w:bidi w:val="0"/>
            <w:rPr>
              <w:rStyle w:val="Hyperlink"/>
            </w:rPr>
          </w:pPr>
          <w:hyperlink w:anchor="_Toc1579391408">
            <w:r w:rsidRPr="41DB7AC7" w:rsidR="41DB7AC7">
              <w:rPr>
                <w:rStyle w:val="Hyperlink"/>
              </w:rPr>
              <w:t>10.4 Key Fields in the Log Format</w:t>
            </w:r>
            <w:r>
              <w:tab/>
            </w:r>
            <w:r>
              <w:fldChar w:fldCharType="begin"/>
            </w:r>
            <w:r>
              <w:instrText xml:space="preserve">PAGEREF _Toc1579391408 \h</w:instrText>
            </w:r>
            <w:r>
              <w:fldChar w:fldCharType="separate"/>
            </w:r>
            <w:r w:rsidRPr="41DB7AC7" w:rsidR="41DB7AC7">
              <w:rPr>
                <w:rStyle w:val="Hyperlink"/>
              </w:rPr>
              <w:t>20</w:t>
            </w:r>
            <w:r>
              <w:fldChar w:fldCharType="end"/>
            </w:r>
          </w:hyperlink>
        </w:p>
        <w:p w:rsidR="18645AB0" w:rsidP="18645AB0" w:rsidRDefault="18645AB0" w14:paraId="4F5C561A" w14:textId="47B75AF4">
          <w:pPr>
            <w:pStyle w:val="TOC2"/>
            <w:tabs>
              <w:tab w:val="right" w:leader="dot" w:pos="9360"/>
            </w:tabs>
            <w:bidi w:val="0"/>
            <w:rPr>
              <w:rStyle w:val="Hyperlink"/>
            </w:rPr>
          </w:pPr>
          <w:hyperlink w:anchor="_Toc134897102">
            <w:r w:rsidRPr="41DB7AC7" w:rsidR="41DB7AC7">
              <w:rPr>
                <w:rStyle w:val="Hyperlink"/>
              </w:rPr>
              <w:t>10.5 Catching and Logging Errors</w:t>
            </w:r>
            <w:r>
              <w:tab/>
            </w:r>
            <w:r>
              <w:fldChar w:fldCharType="begin"/>
            </w:r>
            <w:r>
              <w:instrText xml:space="preserve">PAGEREF _Toc134897102 \h</w:instrText>
            </w:r>
            <w:r>
              <w:fldChar w:fldCharType="separate"/>
            </w:r>
            <w:r w:rsidRPr="41DB7AC7" w:rsidR="41DB7AC7">
              <w:rPr>
                <w:rStyle w:val="Hyperlink"/>
              </w:rPr>
              <w:t>20</w:t>
            </w:r>
            <w:r>
              <w:fldChar w:fldCharType="end"/>
            </w:r>
          </w:hyperlink>
        </w:p>
        <w:p w:rsidR="18645AB0" w:rsidP="18645AB0" w:rsidRDefault="18645AB0" w14:paraId="653D0990" w14:textId="55333747">
          <w:pPr>
            <w:pStyle w:val="TOC2"/>
            <w:tabs>
              <w:tab w:val="right" w:leader="dot" w:pos="9360"/>
            </w:tabs>
            <w:bidi w:val="0"/>
            <w:rPr>
              <w:rStyle w:val="Hyperlink"/>
            </w:rPr>
          </w:pPr>
          <w:hyperlink w:anchor="_Toc622730720">
            <w:r w:rsidRPr="41DB7AC7" w:rsidR="41DB7AC7">
              <w:rPr>
                <w:rStyle w:val="Hyperlink"/>
              </w:rPr>
              <w:t>10.6 Viewing Logs in Kibana</w:t>
            </w:r>
            <w:r>
              <w:tab/>
            </w:r>
            <w:r>
              <w:fldChar w:fldCharType="begin"/>
            </w:r>
            <w:r>
              <w:instrText xml:space="preserve">PAGEREF _Toc622730720 \h</w:instrText>
            </w:r>
            <w:r>
              <w:fldChar w:fldCharType="separate"/>
            </w:r>
            <w:r w:rsidRPr="41DB7AC7" w:rsidR="41DB7AC7">
              <w:rPr>
                <w:rStyle w:val="Hyperlink"/>
              </w:rPr>
              <w:t>20</w:t>
            </w:r>
            <w:r>
              <w:fldChar w:fldCharType="end"/>
            </w:r>
          </w:hyperlink>
        </w:p>
        <w:p w:rsidR="18645AB0" w:rsidP="18645AB0" w:rsidRDefault="18645AB0" w14:paraId="7DCFB66B" w14:textId="4B0339BC">
          <w:pPr>
            <w:pStyle w:val="TOC1"/>
            <w:tabs>
              <w:tab w:val="right" w:leader="dot" w:pos="9360"/>
            </w:tabs>
            <w:bidi w:val="0"/>
            <w:rPr>
              <w:rStyle w:val="Hyperlink"/>
            </w:rPr>
          </w:pPr>
          <w:hyperlink w:anchor="_Toc557295426">
            <w:r w:rsidRPr="41DB7AC7" w:rsidR="41DB7AC7">
              <w:rPr>
                <w:rStyle w:val="Hyperlink"/>
              </w:rPr>
              <w:t>11. Event or Crash Logging, Monitoring and Analytics</w:t>
            </w:r>
            <w:r>
              <w:tab/>
            </w:r>
            <w:r>
              <w:fldChar w:fldCharType="begin"/>
            </w:r>
            <w:r>
              <w:instrText xml:space="preserve">PAGEREF _Toc557295426 \h</w:instrText>
            </w:r>
            <w:r>
              <w:fldChar w:fldCharType="separate"/>
            </w:r>
            <w:r w:rsidRPr="41DB7AC7" w:rsidR="41DB7AC7">
              <w:rPr>
                <w:rStyle w:val="Hyperlink"/>
              </w:rPr>
              <w:t>20</w:t>
            </w:r>
            <w:r>
              <w:fldChar w:fldCharType="end"/>
            </w:r>
          </w:hyperlink>
        </w:p>
        <w:p w:rsidR="18645AB0" w:rsidP="18645AB0" w:rsidRDefault="18645AB0" w14:paraId="22ED2124" w14:textId="512052E7">
          <w:pPr>
            <w:pStyle w:val="TOC1"/>
            <w:tabs>
              <w:tab w:val="right" w:leader="dot" w:pos="9360"/>
            </w:tabs>
            <w:bidi w:val="0"/>
            <w:rPr>
              <w:rStyle w:val="Hyperlink"/>
            </w:rPr>
          </w:pPr>
          <w:hyperlink w:anchor="_Toc485222585">
            <w:r w:rsidRPr="41DB7AC7" w:rsidR="41DB7AC7">
              <w:rPr>
                <w:rStyle w:val="Hyperlink"/>
              </w:rPr>
              <w:t>12. Debugging Tools</w:t>
            </w:r>
            <w:r>
              <w:tab/>
            </w:r>
            <w:r>
              <w:fldChar w:fldCharType="begin"/>
            </w:r>
            <w:r>
              <w:instrText xml:space="preserve">PAGEREF _Toc485222585 \h</w:instrText>
            </w:r>
            <w:r>
              <w:fldChar w:fldCharType="separate"/>
            </w:r>
            <w:r w:rsidRPr="41DB7AC7" w:rsidR="41DB7AC7">
              <w:rPr>
                <w:rStyle w:val="Hyperlink"/>
              </w:rPr>
              <w:t>21</w:t>
            </w:r>
            <w:r>
              <w:fldChar w:fldCharType="end"/>
            </w:r>
          </w:hyperlink>
        </w:p>
        <w:p w:rsidR="18645AB0" w:rsidP="18645AB0" w:rsidRDefault="18645AB0" w14:paraId="7198727F" w14:textId="1CA4CCDB">
          <w:pPr>
            <w:pStyle w:val="TOC2"/>
            <w:tabs>
              <w:tab w:val="right" w:leader="dot" w:pos="9360"/>
            </w:tabs>
            <w:bidi w:val="0"/>
            <w:rPr>
              <w:rStyle w:val="Hyperlink"/>
            </w:rPr>
          </w:pPr>
          <w:hyperlink w:anchor="_Toc1745382595">
            <w:r w:rsidRPr="41DB7AC7" w:rsidR="41DB7AC7">
              <w:rPr>
                <w:rStyle w:val="Hyperlink"/>
              </w:rPr>
              <w:t>12.1 React Native Debugger</w:t>
            </w:r>
            <w:r>
              <w:tab/>
            </w:r>
            <w:r>
              <w:fldChar w:fldCharType="begin"/>
            </w:r>
            <w:r>
              <w:instrText xml:space="preserve">PAGEREF _Toc1745382595 \h</w:instrText>
            </w:r>
            <w:r>
              <w:fldChar w:fldCharType="separate"/>
            </w:r>
            <w:r w:rsidRPr="41DB7AC7" w:rsidR="41DB7AC7">
              <w:rPr>
                <w:rStyle w:val="Hyperlink"/>
              </w:rPr>
              <w:t>21</w:t>
            </w:r>
            <w:r>
              <w:fldChar w:fldCharType="end"/>
            </w:r>
          </w:hyperlink>
        </w:p>
        <w:p w:rsidR="18645AB0" w:rsidP="18645AB0" w:rsidRDefault="18645AB0" w14:paraId="76BF60C3" w14:textId="4DB7E5C6">
          <w:pPr>
            <w:pStyle w:val="TOC2"/>
            <w:tabs>
              <w:tab w:val="right" w:leader="dot" w:pos="9360"/>
            </w:tabs>
            <w:bidi w:val="0"/>
            <w:rPr>
              <w:rStyle w:val="Hyperlink"/>
            </w:rPr>
          </w:pPr>
          <w:hyperlink w:anchor="_Toc266036888">
            <w:r w:rsidRPr="41DB7AC7" w:rsidR="41DB7AC7">
              <w:rPr>
                <w:rStyle w:val="Hyperlink"/>
              </w:rPr>
              <w:t>12.2 Profiler</w:t>
            </w:r>
            <w:r>
              <w:tab/>
            </w:r>
            <w:r>
              <w:fldChar w:fldCharType="begin"/>
            </w:r>
            <w:r>
              <w:instrText xml:space="preserve">PAGEREF _Toc266036888 \h</w:instrText>
            </w:r>
            <w:r>
              <w:fldChar w:fldCharType="separate"/>
            </w:r>
            <w:r w:rsidRPr="41DB7AC7" w:rsidR="41DB7AC7">
              <w:rPr>
                <w:rStyle w:val="Hyperlink"/>
              </w:rPr>
              <w:t>21</w:t>
            </w:r>
            <w:r>
              <w:fldChar w:fldCharType="end"/>
            </w:r>
          </w:hyperlink>
        </w:p>
        <w:p w:rsidR="18645AB0" w:rsidP="18645AB0" w:rsidRDefault="18645AB0" w14:paraId="35DD4EA8" w14:textId="385450D0">
          <w:pPr>
            <w:pStyle w:val="TOC2"/>
            <w:tabs>
              <w:tab w:val="right" w:leader="dot" w:pos="9360"/>
            </w:tabs>
            <w:bidi w:val="0"/>
            <w:rPr>
              <w:rStyle w:val="Hyperlink"/>
            </w:rPr>
          </w:pPr>
          <w:hyperlink w:anchor="_Toc1248183595">
            <w:r w:rsidRPr="41DB7AC7" w:rsidR="41DB7AC7">
              <w:rPr>
                <w:rStyle w:val="Hyperlink"/>
              </w:rPr>
              <w:t>12.3 React Developer Tools</w:t>
            </w:r>
            <w:r>
              <w:tab/>
            </w:r>
            <w:r>
              <w:fldChar w:fldCharType="begin"/>
            </w:r>
            <w:r>
              <w:instrText xml:space="preserve">PAGEREF _Toc1248183595 \h</w:instrText>
            </w:r>
            <w:r>
              <w:fldChar w:fldCharType="separate"/>
            </w:r>
            <w:r w:rsidRPr="41DB7AC7" w:rsidR="41DB7AC7">
              <w:rPr>
                <w:rStyle w:val="Hyperlink"/>
              </w:rPr>
              <w:t>21</w:t>
            </w:r>
            <w:r>
              <w:fldChar w:fldCharType="end"/>
            </w:r>
          </w:hyperlink>
        </w:p>
        <w:p w:rsidR="18645AB0" w:rsidP="18645AB0" w:rsidRDefault="18645AB0" w14:paraId="2D1BDC34" w14:textId="43206BFC">
          <w:pPr>
            <w:pStyle w:val="TOC1"/>
            <w:tabs>
              <w:tab w:val="right" w:leader="dot" w:pos="9360"/>
            </w:tabs>
            <w:bidi w:val="0"/>
            <w:rPr>
              <w:rStyle w:val="Hyperlink"/>
            </w:rPr>
          </w:pPr>
          <w:hyperlink w:anchor="_Toc2004456160">
            <w:r w:rsidRPr="41DB7AC7" w:rsidR="41DB7AC7">
              <w:rPr>
                <w:rStyle w:val="Hyperlink"/>
              </w:rPr>
              <w:t>13. Sample User Journey</w:t>
            </w:r>
            <w:r>
              <w:tab/>
            </w:r>
            <w:r>
              <w:fldChar w:fldCharType="begin"/>
            </w:r>
            <w:r>
              <w:instrText xml:space="preserve">PAGEREF _Toc2004456160 \h</w:instrText>
            </w:r>
            <w:r>
              <w:fldChar w:fldCharType="separate"/>
            </w:r>
            <w:r w:rsidRPr="41DB7AC7" w:rsidR="41DB7AC7">
              <w:rPr>
                <w:rStyle w:val="Hyperlink"/>
              </w:rPr>
              <w:t>21</w:t>
            </w:r>
            <w:r>
              <w:fldChar w:fldCharType="end"/>
            </w:r>
          </w:hyperlink>
        </w:p>
        <w:p w:rsidR="18645AB0" w:rsidP="18645AB0" w:rsidRDefault="18645AB0" w14:paraId="6EECDD3A" w14:textId="4FA7E989">
          <w:pPr>
            <w:pStyle w:val="TOC1"/>
            <w:tabs>
              <w:tab w:val="right" w:leader="dot" w:pos="9360"/>
            </w:tabs>
            <w:bidi w:val="0"/>
            <w:rPr>
              <w:rStyle w:val="Hyperlink"/>
            </w:rPr>
          </w:pPr>
          <w:hyperlink w:anchor="_Toc1425010252">
            <w:r w:rsidRPr="41DB7AC7" w:rsidR="41DB7AC7">
              <w:rPr>
                <w:rStyle w:val="Hyperlink"/>
              </w:rPr>
              <w:t>14. Validation</w:t>
            </w:r>
            <w:r>
              <w:tab/>
            </w:r>
            <w:r>
              <w:fldChar w:fldCharType="begin"/>
            </w:r>
            <w:r>
              <w:instrText xml:space="preserve">PAGEREF _Toc1425010252 \h</w:instrText>
            </w:r>
            <w:r>
              <w:fldChar w:fldCharType="separate"/>
            </w:r>
            <w:r w:rsidRPr="41DB7AC7" w:rsidR="41DB7AC7">
              <w:rPr>
                <w:rStyle w:val="Hyperlink"/>
              </w:rPr>
              <w:t>22</w:t>
            </w:r>
            <w:r>
              <w:fldChar w:fldCharType="end"/>
            </w:r>
          </w:hyperlink>
        </w:p>
        <w:p w:rsidR="18645AB0" w:rsidP="18645AB0" w:rsidRDefault="18645AB0" w14:paraId="084A1CA2" w14:textId="69D558D3">
          <w:pPr>
            <w:pStyle w:val="TOC1"/>
            <w:tabs>
              <w:tab w:val="right" w:leader="dot" w:pos="9360"/>
            </w:tabs>
            <w:bidi w:val="0"/>
            <w:rPr>
              <w:rStyle w:val="Hyperlink"/>
            </w:rPr>
          </w:pPr>
          <w:hyperlink w:anchor="_Toc36377703">
            <w:r w:rsidRPr="41DB7AC7" w:rsidR="41DB7AC7">
              <w:rPr>
                <w:rStyle w:val="Hyperlink"/>
              </w:rPr>
              <w:t>15. Utility</w:t>
            </w:r>
            <w:r>
              <w:tab/>
            </w:r>
            <w:r>
              <w:fldChar w:fldCharType="begin"/>
            </w:r>
            <w:r>
              <w:instrText xml:space="preserve">PAGEREF _Toc36377703 \h</w:instrText>
            </w:r>
            <w:r>
              <w:fldChar w:fldCharType="separate"/>
            </w:r>
            <w:r w:rsidRPr="41DB7AC7" w:rsidR="41DB7AC7">
              <w:rPr>
                <w:rStyle w:val="Hyperlink"/>
              </w:rPr>
              <w:t>22</w:t>
            </w:r>
            <w:r>
              <w:fldChar w:fldCharType="end"/>
            </w:r>
          </w:hyperlink>
        </w:p>
        <w:p w:rsidR="18645AB0" w:rsidP="18645AB0" w:rsidRDefault="18645AB0" w14:paraId="0D2AD468" w14:textId="477792D1">
          <w:pPr>
            <w:pStyle w:val="TOC1"/>
            <w:tabs>
              <w:tab w:val="right" w:leader="dot" w:pos="9360"/>
            </w:tabs>
            <w:bidi w:val="0"/>
            <w:rPr>
              <w:rStyle w:val="Hyperlink"/>
            </w:rPr>
          </w:pPr>
          <w:hyperlink w:anchor="_Toc2080935690">
            <w:r w:rsidRPr="41DB7AC7" w:rsidR="41DB7AC7">
              <w:rPr>
                <w:rStyle w:val="Hyperlink"/>
              </w:rPr>
              <w:t>16. Environment</w:t>
            </w:r>
            <w:r>
              <w:tab/>
            </w:r>
            <w:r>
              <w:fldChar w:fldCharType="begin"/>
            </w:r>
            <w:r>
              <w:instrText xml:space="preserve">PAGEREF _Toc2080935690 \h</w:instrText>
            </w:r>
            <w:r>
              <w:fldChar w:fldCharType="separate"/>
            </w:r>
            <w:r w:rsidRPr="41DB7AC7" w:rsidR="41DB7AC7">
              <w:rPr>
                <w:rStyle w:val="Hyperlink"/>
              </w:rPr>
              <w:t>22</w:t>
            </w:r>
            <w:r>
              <w:fldChar w:fldCharType="end"/>
            </w:r>
          </w:hyperlink>
        </w:p>
        <w:p w:rsidR="18645AB0" w:rsidP="18645AB0" w:rsidRDefault="18645AB0" w14:paraId="6C3CCEBF" w14:textId="4F36EA80">
          <w:pPr>
            <w:pStyle w:val="TOC1"/>
            <w:tabs>
              <w:tab w:val="right" w:leader="dot" w:pos="9360"/>
            </w:tabs>
            <w:bidi w:val="0"/>
            <w:rPr>
              <w:rStyle w:val="Hyperlink"/>
            </w:rPr>
          </w:pPr>
          <w:hyperlink w:anchor="_Toc762745146">
            <w:r w:rsidRPr="41DB7AC7" w:rsidR="41DB7AC7">
              <w:rPr>
                <w:rStyle w:val="Hyperlink"/>
              </w:rPr>
              <w:t>17. Native Bridging</w:t>
            </w:r>
            <w:r>
              <w:tab/>
            </w:r>
            <w:r>
              <w:fldChar w:fldCharType="begin"/>
            </w:r>
            <w:r>
              <w:instrText xml:space="preserve">PAGEREF _Toc762745146 \h</w:instrText>
            </w:r>
            <w:r>
              <w:fldChar w:fldCharType="separate"/>
            </w:r>
            <w:r w:rsidRPr="41DB7AC7" w:rsidR="41DB7AC7">
              <w:rPr>
                <w:rStyle w:val="Hyperlink"/>
              </w:rPr>
              <w:t>22</w:t>
            </w:r>
            <w:r>
              <w:fldChar w:fldCharType="end"/>
            </w:r>
          </w:hyperlink>
        </w:p>
        <w:p w:rsidR="18645AB0" w:rsidP="18645AB0" w:rsidRDefault="18645AB0" w14:paraId="0E7D6B69" w14:textId="39BD31EC">
          <w:pPr>
            <w:pStyle w:val="TOC1"/>
            <w:tabs>
              <w:tab w:val="right" w:leader="dot" w:pos="9360"/>
            </w:tabs>
            <w:bidi w:val="0"/>
            <w:rPr>
              <w:rStyle w:val="Hyperlink"/>
            </w:rPr>
          </w:pPr>
          <w:hyperlink w:anchor="_Toc1635501129">
            <w:r w:rsidRPr="41DB7AC7" w:rsidR="41DB7AC7">
              <w:rPr>
                <w:rStyle w:val="Hyperlink"/>
              </w:rPr>
              <w:t>18. Branching Strategy</w:t>
            </w:r>
            <w:r>
              <w:tab/>
            </w:r>
            <w:r>
              <w:fldChar w:fldCharType="begin"/>
            </w:r>
            <w:r>
              <w:instrText xml:space="preserve">PAGEREF _Toc1635501129 \h</w:instrText>
            </w:r>
            <w:r>
              <w:fldChar w:fldCharType="separate"/>
            </w:r>
            <w:r w:rsidRPr="41DB7AC7" w:rsidR="41DB7AC7">
              <w:rPr>
                <w:rStyle w:val="Hyperlink"/>
              </w:rPr>
              <w:t>23</w:t>
            </w:r>
            <w:r>
              <w:fldChar w:fldCharType="end"/>
            </w:r>
          </w:hyperlink>
        </w:p>
        <w:p w:rsidR="18645AB0" w:rsidP="18645AB0" w:rsidRDefault="18645AB0" w14:paraId="5BD74143" w14:textId="678A194B">
          <w:pPr>
            <w:pStyle w:val="TOC1"/>
            <w:tabs>
              <w:tab w:val="right" w:leader="dot" w:pos="9360"/>
            </w:tabs>
            <w:bidi w:val="0"/>
            <w:rPr>
              <w:rStyle w:val="Hyperlink"/>
            </w:rPr>
          </w:pPr>
          <w:hyperlink w:anchor="_Toc477601382">
            <w:r w:rsidRPr="41DB7AC7" w:rsidR="41DB7AC7">
              <w:rPr>
                <w:rStyle w:val="Hyperlink"/>
              </w:rPr>
              <w:t>19. Mobile App Versioning</w:t>
            </w:r>
            <w:r>
              <w:tab/>
            </w:r>
            <w:r>
              <w:fldChar w:fldCharType="begin"/>
            </w:r>
            <w:r>
              <w:instrText xml:space="preserve">PAGEREF _Toc477601382 \h</w:instrText>
            </w:r>
            <w:r>
              <w:fldChar w:fldCharType="separate"/>
            </w:r>
            <w:r w:rsidRPr="41DB7AC7" w:rsidR="41DB7AC7">
              <w:rPr>
                <w:rStyle w:val="Hyperlink"/>
              </w:rPr>
              <w:t>23</w:t>
            </w:r>
            <w:r>
              <w:fldChar w:fldCharType="end"/>
            </w:r>
          </w:hyperlink>
        </w:p>
        <w:p w:rsidR="18645AB0" w:rsidP="18645AB0" w:rsidRDefault="18645AB0" w14:paraId="0B44D3BE" w14:textId="3937836B">
          <w:pPr>
            <w:pStyle w:val="TOC1"/>
            <w:tabs>
              <w:tab w:val="right" w:leader="dot" w:pos="9360"/>
            </w:tabs>
            <w:bidi w:val="0"/>
            <w:rPr>
              <w:rStyle w:val="Hyperlink"/>
            </w:rPr>
          </w:pPr>
          <w:hyperlink w:anchor="_Toc1493317302">
            <w:r w:rsidRPr="41DB7AC7" w:rsidR="41DB7AC7">
              <w:rPr>
                <w:rStyle w:val="Hyperlink"/>
              </w:rPr>
              <w:t>20. Separation of Concerns:</w:t>
            </w:r>
            <w:r>
              <w:tab/>
            </w:r>
            <w:r>
              <w:fldChar w:fldCharType="begin"/>
            </w:r>
            <w:r>
              <w:instrText xml:space="preserve">PAGEREF _Toc1493317302 \h</w:instrText>
            </w:r>
            <w:r>
              <w:fldChar w:fldCharType="separate"/>
            </w:r>
            <w:r w:rsidRPr="41DB7AC7" w:rsidR="41DB7AC7">
              <w:rPr>
                <w:rStyle w:val="Hyperlink"/>
              </w:rPr>
              <w:t>23</w:t>
            </w:r>
            <w:r>
              <w:fldChar w:fldCharType="end"/>
            </w:r>
          </w:hyperlink>
        </w:p>
        <w:p w:rsidR="18645AB0" w:rsidP="18645AB0" w:rsidRDefault="18645AB0" w14:paraId="27CF71BE" w14:textId="30F2DFF5">
          <w:pPr>
            <w:pStyle w:val="TOC1"/>
            <w:tabs>
              <w:tab w:val="right" w:leader="dot" w:pos="9360"/>
            </w:tabs>
            <w:bidi w:val="0"/>
            <w:rPr>
              <w:rStyle w:val="Hyperlink"/>
            </w:rPr>
          </w:pPr>
          <w:hyperlink w:anchor="_Toc399630597">
            <w:r w:rsidRPr="41DB7AC7" w:rsidR="41DB7AC7">
              <w:rPr>
                <w:rStyle w:val="Hyperlink"/>
              </w:rPr>
              <w:t>21.Clean Code Practices:</w:t>
            </w:r>
            <w:r>
              <w:tab/>
            </w:r>
            <w:r>
              <w:fldChar w:fldCharType="begin"/>
            </w:r>
            <w:r>
              <w:instrText xml:space="preserve">PAGEREF _Toc399630597 \h</w:instrText>
            </w:r>
            <w:r>
              <w:fldChar w:fldCharType="separate"/>
            </w:r>
            <w:r w:rsidRPr="41DB7AC7" w:rsidR="41DB7AC7">
              <w:rPr>
                <w:rStyle w:val="Hyperlink"/>
              </w:rPr>
              <w:t>23</w:t>
            </w:r>
            <w:r>
              <w:fldChar w:fldCharType="end"/>
            </w:r>
          </w:hyperlink>
        </w:p>
        <w:p w:rsidR="18645AB0" w:rsidP="18645AB0" w:rsidRDefault="18645AB0" w14:paraId="1C6B93DE" w14:textId="4C7741E6">
          <w:pPr>
            <w:pStyle w:val="TOC1"/>
            <w:tabs>
              <w:tab w:val="right" w:leader="dot" w:pos="9360"/>
            </w:tabs>
            <w:bidi w:val="0"/>
            <w:rPr>
              <w:rStyle w:val="Hyperlink"/>
            </w:rPr>
          </w:pPr>
          <w:hyperlink w:anchor="_Toc1761432409">
            <w:r w:rsidRPr="41DB7AC7" w:rsidR="41DB7AC7">
              <w:rPr>
                <w:rStyle w:val="Hyperlink"/>
              </w:rPr>
              <w:t>22.Performance Benchmarks:</w:t>
            </w:r>
            <w:r>
              <w:tab/>
            </w:r>
            <w:r>
              <w:fldChar w:fldCharType="begin"/>
            </w:r>
            <w:r>
              <w:instrText xml:space="preserve">PAGEREF _Toc1761432409 \h</w:instrText>
            </w:r>
            <w:r>
              <w:fldChar w:fldCharType="separate"/>
            </w:r>
            <w:r w:rsidRPr="41DB7AC7" w:rsidR="41DB7AC7">
              <w:rPr>
                <w:rStyle w:val="Hyperlink"/>
              </w:rPr>
              <w:t>23</w:t>
            </w:r>
            <w:r>
              <w:fldChar w:fldCharType="end"/>
            </w:r>
          </w:hyperlink>
        </w:p>
        <w:p w:rsidR="18645AB0" w:rsidP="18645AB0" w:rsidRDefault="18645AB0" w14:paraId="6AAFDB35" w14:textId="4CA0CD8F">
          <w:pPr>
            <w:pStyle w:val="TOC1"/>
            <w:tabs>
              <w:tab w:val="right" w:leader="dot" w:pos="9360"/>
            </w:tabs>
            <w:bidi w:val="0"/>
            <w:rPr>
              <w:rStyle w:val="Hyperlink"/>
            </w:rPr>
          </w:pPr>
          <w:hyperlink w:anchor="_Toc342899045">
            <w:r w:rsidRPr="41DB7AC7" w:rsidR="41DB7AC7">
              <w:rPr>
                <w:rStyle w:val="Hyperlink"/>
              </w:rPr>
              <w:t>23. Admin Configurations:</w:t>
            </w:r>
            <w:r>
              <w:tab/>
            </w:r>
            <w:r>
              <w:fldChar w:fldCharType="begin"/>
            </w:r>
            <w:r>
              <w:instrText xml:space="preserve">PAGEREF _Toc342899045 \h</w:instrText>
            </w:r>
            <w:r>
              <w:fldChar w:fldCharType="separate"/>
            </w:r>
            <w:r w:rsidRPr="41DB7AC7" w:rsidR="41DB7AC7">
              <w:rPr>
                <w:rStyle w:val="Hyperlink"/>
              </w:rPr>
              <w:t>24</w:t>
            </w:r>
            <w:r>
              <w:fldChar w:fldCharType="end"/>
            </w:r>
          </w:hyperlink>
        </w:p>
        <w:p w:rsidR="18645AB0" w:rsidP="18645AB0" w:rsidRDefault="18645AB0" w14:paraId="6421AE86" w14:textId="2844BDCF">
          <w:pPr>
            <w:pStyle w:val="TOC1"/>
            <w:tabs>
              <w:tab w:val="right" w:leader="dot" w:pos="9360"/>
            </w:tabs>
            <w:bidi w:val="0"/>
            <w:rPr>
              <w:rStyle w:val="Hyperlink"/>
            </w:rPr>
          </w:pPr>
          <w:hyperlink w:anchor="_Toc1088041780">
            <w:r w:rsidRPr="41DB7AC7" w:rsidR="41DB7AC7">
              <w:rPr>
                <w:rStyle w:val="Hyperlink"/>
              </w:rPr>
              <w:t>24. Bundled Certificate Management (SSL Pinning):</w:t>
            </w:r>
            <w:r>
              <w:tab/>
            </w:r>
            <w:r>
              <w:fldChar w:fldCharType="begin"/>
            </w:r>
            <w:r>
              <w:instrText xml:space="preserve">PAGEREF _Toc1088041780 \h</w:instrText>
            </w:r>
            <w:r>
              <w:fldChar w:fldCharType="separate"/>
            </w:r>
            <w:r w:rsidRPr="41DB7AC7" w:rsidR="41DB7AC7">
              <w:rPr>
                <w:rStyle w:val="Hyperlink"/>
              </w:rPr>
              <w:t>24</w:t>
            </w:r>
            <w:r>
              <w:fldChar w:fldCharType="end"/>
            </w:r>
          </w:hyperlink>
        </w:p>
        <w:p w:rsidR="18645AB0" w:rsidP="18645AB0" w:rsidRDefault="18645AB0" w14:paraId="25F3AAD5" w14:textId="5A4E44EF">
          <w:pPr>
            <w:pStyle w:val="TOC1"/>
            <w:tabs>
              <w:tab w:val="right" w:leader="dot" w:pos="9360"/>
            </w:tabs>
            <w:bidi w:val="0"/>
            <w:rPr>
              <w:rStyle w:val="Hyperlink"/>
            </w:rPr>
          </w:pPr>
          <w:hyperlink w:anchor="_Toc1129779115">
            <w:r w:rsidRPr="41DB7AC7" w:rsidR="41DB7AC7">
              <w:rPr>
                <w:rStyle w:val="Hyperlink"/>
              </w:rPr>
              <w:t>25. CI/CD Configuration:</w:t>
            </w:r>
            <w:r>
              <w:tab/>
            </w:r>
            <w:r>
              <w:fldChar w:fldCharType="begin"/>
            </w:r>
            <w:r>
              <w:instrText xml:space="preserve">PAGEREF _Toc1129779115 \h</w:instrText>
            </w:r>
            <w:r>
              <w:fldChar w:fldCharType="separate"/>
            </w:r>
            <w:r w:rsidRPr="41DB7AC7" w:rsidR="41DB7AC7">
              <w:rPr>
                <w:rStyle w:val="Hyperlink"/>
              </w:rPr>
              <w:t>24</w:t>
            </w:r>
            <w:r>
              <w:fldChar w:fldCharType="end"/>
            </w:r>
          </w:hyperlink>
        </w:p>
        <w:p w:rsidR="18645AB0" w:rsidP="18645AB0" w:rsidRDefault="18645AB0" w14:paraId="7253F5A5" w14:textId="42DD15C1">
          <w:pPr>
            <w:pStyle w:val="TOC1"/>
            <w:tabs>
              <w:tab w:val="right" w:leader="dot" w:pos="9360"/>
            </w:tabs>
            <w:bidi w:val="0"/>
            <w:rPr>
              <w:rStyle w:val="Hyperlink"/>
            </w:rPr>
          </w:pPr>
          <w:hyperlink w:anchor="_Toc96811218">
            <w:r w:rsidRPr="41DB7AC7" w:rsidR="41DB7AC7">
              <w:rPr>
                <w:rStyle w:val="Hyperlink"/>
              </w:rPr>
              <w:t>26. Testing Strategy:</w:t>
            </w:r>
            <w:r>
              <w:tab/>
            </w:r>
            <w:r>
              <w:fldChar w:fldCharType="begin"/>
            </w:r>
            <w:r>
              <w:instrText xml:space="preserve">PAGEREF _Toc96811218 \h</w:instrText>
            </w:r>
            <w:r>
              <w:fldChar w:fldCharType="separate"/>
            </w:r>
            <w:r w:rsidRPr="41DB7AC7" w:rsidR="41DB7AC7">
              <w:rPr>
                <w:rStyle w:val="Hyperlink"/>
              </w:rPr>
              <w:t>24</w:t>
            </w:r>
            <w:r>
              <w:fldChar w:fldCharType="end"/>
            </w:r>
          </w:hyperlink>
        </w:p>
        <w:p w:rsidR="18645AB0" w:rsidP="18645AB0" w:rsidRDefault="18645AB0" w14:paraId="102525CD" w14:textId="0C1BC8A1">
          <w:pPr>
            <w:pStyle w:val="TOC1"/>
            <w:tabs>
              <w:tab w:val="right" w:leader="dot" w:pos="9360"/>
            </w:tabs>
            <w:bidi w:val="0"/>
            <w:rPr>
              <w:rStyle w:val="Hyperlink"/>
            </w:rPr>
          </w:pPr>
          <w:hyperlink w:anchor="_Toc395680581">
            <w:r w:rsidRPr="41DB7AC7" w:rsidR="41DB7AC7">
              <w:rPr>
                <w:rStyle w:val="Hyperlink"/>
              </w:rPr>
              <w:t>27. Cache Invalidation:</w:t>
            </w:r>
            <w:r>
              <w:tab/>
            </w:r>
            <w:r>
              <w:fldChar w:fldCharType="begin"/>
            </w:r>
            <w:r>
              <w:instrText xml:space="preserve">PAGEREF _Toc395680581 \h</w:instrText>
            </w:r>
            <w:r>
              <w:fldChar w:fldCharType="separate"/>
            </w:r>
            <w:r w:rsidRPr="41DB7AC7" w:rsidR="41DB7AC7">
              <w:rPr>
                <w:rStyle w:val="Hyperlink"/>
              </w:rPr>
              <w:t>25</w:t>
            </w:r>
            <w:r>
              <w:fldChar w:fldCharType="end"/>
            </w:r>
          </w:hyperlink>
        </w:p>
        <w:p w:rsidR="18645AB0" w:rsidP="18645AB0" w:rsidRDefault="18645AB0" w14:paraId="0534F504" w14:textId="3F9332B8">
          <w:pPr>
            <w:pStyle w:val="TOC1"/>
            <w:tabs>
              <w:tab w:val="right" w:leader="dot" w:pos="9360"/>
            </w:tabs>
            <w:bidi w:val="0"/>
            <w:rPr>
              <w:rStyle w:val="Hyperlink"/>
            </w:rPr>
          </w:pPr>
          <w:hyperlink w:anchor="_Toc1169565533">
            <w:r w:rsidRPr="41DB7AC7" w:rsidR="41DB7AC7">
              <w:rPr>
                <w:rStyle w:val="Hyperlink"/>
              </w:rPr>
              <w:t>28. Client-Server Interaction</w:t>
            </w:r>
            <w:r>
              <w:tab/>
            </w:r>
            <w:r>
              <w:fldChar w:fldCharType="begin"/>
            </w:r>
            <w:r>
              <w:instrText xml:space="preserve">PAGEREF _Toc1169565533 \h</w:instrText>
            </w:r>
            <w:r>
              <w:fldChar w:fldCharType="separate"/>
            </w:r>
            <w:r w:rsidRPr="41DB7AC7" w:rsidR="41DB7AC7">
              <w:rPr>
                <w:rStyle w:val="Hyperlink"/>
              </w:rPr>
              <w:t>25</w:t>
            </w:r>
            <w:r>
              <w:fldChar w:fldCharType="end"/>
            </w:r>
          </w:hyperlink>
        </w:p>
        <w:p w:rsidR="18645AB0" w:rsidP="6D58F8AC" w:rsidRDefault="18645AB0" w14:paraId="6141C305" w14:textId="6453598D">
          <w:pPr>
            <w:pStyle w:val="TOC1"/>
            <w:tabs>
              <w:tab w:val="right" w:leader="dot" w:pos="9360"/>
            </w:tabs>
            <w:bidi w:val="0"/>
            <w:rPr>
              <w:rStyle w:val="Hyperlink"/>
            </w:rPr>
          </w:pPr>
          <w:hyperlink w:anchor="_Toc2011262708">
            <w:r w:rsidRPr="41DB7AC7" w:rsidR="41DB7AC7">
              <w:rPr>
                <w:rStyle w:val="Hyperlink"/>
              </w:rPr>
              <w:t>29. Code Reusability – npm Approach</w:t>
            </w:r>
            <w:r>
              <w:tab/>
            </w:r>
            <w:r>
              <w:fldChar w:fldCharType="begin"/>
            </w:r>
            <w:r>
              <w:instrText xml:space="preserve">PAGEREF _Toc2011262708 \h</w:instrText>
            </w:r>
            <w:r>
              <w:fldChar w:fldCharType="separate"/>
            </w:r>
            <w:r w:rsidRPr="41DB7AC7" w:rsidR="41DB7AC7">
              <w:rPr>
                <w:rStyle w:val="Hyperlink"/>
              </w:rPr>
              <w:t>26</w:t>
            </w:r>
            <w:r>
              <w:fldChar w:fldCharType="end"/>
            </w:r>
          </w:hyperlink>
        </w:p>
        <w:p w:rsidR="18645AB0" w:rsidP="6D58F8AC" w:rsidRDefault="18645AB0" w14:paraId="4EDB1A64" w14:textId="2F6AA5BD">
          <w:pPr>
            <w:pStyle w:val="TOC1"/>
            <w:tabs>
              <w:tab w:val="right" w:leader="dot" w:pos="9360"/>
            </w:tabs>
            <w:bidi w:val="0"/>
            <w:rPr>
              <w:rStyle w:val="Hyperlink"/>
            </w:rPr>
          </w:pPr>
          <w:hyperlink w:anchor="_Toc406887794">
            <w:r w:rsidRPr="41DB7AC7" w:rsidR="41DB7AC7">
              <w:rPr>
                <w:rStyle w:val="Hyperlink"/>
              </w:rPr>
              <w:t>Overview</w:t>
            </w:r>
            <w:r>
              <w:tab/>
            </w:r>
            <w:r>
              <w:fldChar w:fldCharType="begin"/>
            </w:r>
            <w:r>
              <w:instrText xml:space="preserve">PAGEREF _Toc406887794 \h</w:instrText>
            </w:r>
            <w:r>
              <w:fldChar w:fldCharType="separate"/>
            </w:r>
            <w:r w:rsidRPr="41DB7AC7" w:rsidR="41DB7AC7">
              <w:rPr>
                <w:rStyle w:val="Hyperlink"/>
              </w:rPr>
              <w:t>26</w:t>
            </w:r>
            <w:r>
              <w:fldChar w:fldCharType="end"/>
            </w:r>
          </w:hyperlink>
        </w:p>
        <w:p w:rsidR="18645AB0" w:rsidP="18645AB0" w:rsidRDefault="18645AB0" w14:paraId="58B411A0" w14:textId="54302A33">
          <w:pPr>
            <w:pStyle w:val="TOC2"/>
            <w:tabs>
              <w:tab w:val="right" w:leader="dot" w:pos="9360"/>
            </w:tabs>
            <w:bidi w:val="0"/>
            <w:rPr>
              <w:rStyle w:val="Hyperlink"/>
            </w:rPr>
          </w:pPr>
          <w:hyperlink w:anchor="_Toc1472057797">
            <w:r w:rsidRPr="41DB7AC7" w:rsidR="41DB7AC7">
              <w:rPr>
                <w:rStyle w:val="Hyperlink"/>
              </w:rPr>
              <w:t>Key Features</w:t>
            </w:r>
            <w:r>
              <w:tab/>
            </w:r>
            <w:r>
              <w:fldChar w:fldCharType="begin"/>
            </w:r>
            <w:r>
              <w:instrText xml:space="preserve">PAGEREF _Toc1472057797 \h</w:instrText>
            </w:r>
            <w:r>
              <w:fldChar w:fldCharType="separate"/>
            </w:r>
            <w:r w:rsidRPr="41DB7AC7" w:rsidR="41DB7AC7">
              <w:rPr>
                <w:rStyle w:val="Hyperlink"/>
              </w:rPr>
              <w:t>26</w:t>
            </w:r>
            <w:r>
              <w:fldChar w:fldCharType="end"/>
            </w:r>
          </w:hyperlink>
        </w:p>
        <w:p w:rsidR="18645AB0" w:rsidP="18645AB0" w:rsidRDefault="18645AB0" w14:paraId="76FDF961" w14:textId="2C3F4E7C">
          <w:pPr>
            <w:pStyle w:val="TOC2"/>
            <w:tabs>
              <w:tab w:val="right" w:leader="dot" w:pos="9360"/>
            </w:tabs>
            <w:bidi w:val="0"/>
            <w:rPr>
              <w:rStyle w:val="Hyperlink"/>
            </w:rPr>
          </w:pPr>
          <w:hyperlink w:anchor="_Toc718630650">
            <w:r w:rsidRPr="41DB7AC7" w:rsidR="41DB7AC7">
              <w:rPr>
                <w:rStyle w:val="Hyperlink"/>
              </w:rPr>
              <w:t>1. Network Layer</w:t>
            </w:r>
            <w:r>
              <w:tab/>
            </w:r>
            <w:r>
              <w:fldChar w:fldCharType="begin"/>
            </w:r>
            <w:r>
              <w:instrText xml:space="preserve">PAGEREF _Toc718630650 \h</w:instrText>
            </w:r>
            <w:r>
              <w:fldChar w:fldCharType="separate"/>
            </w:r>
            <w:r w:rsidRPr="41DB7AC7" w:rsidR="41DB7AC7">
              <w:rPr>
                <w:rStyle w:val="Hyperlink"/>
              </w:rPr>
              <w:t>26</w:t>
            </w:r>
            <w:r>
              <w:fldChar w:fldCharType="end"/>
            </w:r>
          </w:hyperlink>
        </w:p>
        <w:p w:rsidR="18645AB0" w:rsidP="18645AB0" w:rsidRDefault="18645AB0" w14:paraId="6897BCCD" w14:textId="1ADE43B9">
          <w:pPr>
            <w:pStyle w:val="TOC2"/>
            <w:tabs>
              <w:tab w:val="right" w:leader="dot" w:pos="9360"/>
            </w:tabs>
            <w:bidi w:val="0"/>
            <w:rPr>
              <w:rStyle w:val="Hyperlink"/>
            </w:rPr>
          </w:pPr>
          <w:hyperlink w:anchor="_Toc1465251890">
            <w:r w:rsidRPr="41DB7AC7" w:rsidR="41DB7AC7">
              <w:rPr>
                <w:rStyle w:val="Hyperlink"/>
              </w:rPr>
              <w:t>2. Theming</w:t>
            </w:r>
            <w:r>
              <w:tab/>
            </w:r>
            <w:r>
              <w:fldChar w:fldCharType="begin"/>
            </w:r>
            <w:r>
              <w:instrText xml:space="preserve">PAGEREF _Toc1465251890 \h</w:instrText>
            </w:r>
            <w:r>
              <w:fldChar w:fldCharType="separate"/>
            </w:r>
            <w:r w:rsidRPr="41DB7AC7" w:rsidR="41DB7AC7">
              <w:rPr>
                <w:rStyle w:val="Hyperlink"/>
              </w:rPr>
              <w:t>26</w:t>
            </w:r>
            <w:r>
              <w:fldChar w:fldCharType="end"/>
            </w:r>
          </w:hyperlink>
        </w:p>
        <w:p w:rsidR="18645AB0" w:rsidP="18645AB0" w:rsidRDefault="18645AB0" w14:paraId="36F312D3" w14:textId="4B42C2DD">
          <w:pPr>
            <w:pStyle w:val="TOC2"/>
            <w:tabs>
              <w:tab w:val="right" w:leader="dot" w:pos="9360"/>
            </w:tabs>
            <w:bidi w:val="0"/>
            <w:rPr>
              <w:rStyle w:val="Hyperlink"/>
            </w:rPr>
          </w:pPr>
          <w:hyperlink w:anchor="_Toc1739491754">
            <w:r w:rsidRPr="41DB7AC7" w:rsidR="41DB7AC7">
              <w:rPr>
                <w:rStyle w:val="Hyperlink"/>
              </w:rPr>
              <w:t>3. Utilities</w:t>
            </w:r>
            <w:r>
              <w:tab/>
            </w:r>
            <w:r>
              <w:fldChar w:fldCharType="begin"/>
            </w:r>
            <w:r>
              <w:instrText xml:space="preserve">PAGEREF _Toc1739491754 \h</w:instrText>
            </w:r>
            <w:r>
              <w:fldChar w:fldCharType="separate"/>
            </w:r>
            <w:r w:rsidRPr="41DB7AC7" w:rsidR="41DB7AC7">
              <w:rPr>
                <w:rStyle w:val="Hyperlink"/>
              </w:rPr>
              <w:t>27</w:t>
            </w:r>
            <w:r>
              <w:fldChar w:fldCharType="end"/>
            </w:r>
          </w:hyperlink>
        </w:p>
        <w:p w:rsidR="18645AB0" w:rsidP="18645AB0" w:rsidRDefault="18645AB0" w14:paraId="3DD1FD66" w14:textId="0712704A">
          <w:pPr>
            <w:pStyle w:val="TOC2"/>
            <w:tabs>
              <w:tab w:val="right" w:leader="dot" w:pos="9360"/>
            </w:tabs>
            <w:bidi w:val="0"/>
            <w:rPr>
              <w:rStyle w:val="Hyperlink"/>
            </w:rPr>
          </w:pPr>
          <w:hyperlink w:anchor="_Toc534853626">
            <w:r w:rsidRPr="41DB7AC7" w:rsidR="41DB7AC7">
              <w:rPr>
                <w:rStyle w:val="Hyperlink"/>
              </w:rPr>
              <w:t>4. Constants</w:t>
            </w:r>
            <w:r>
              <w:tab/>
            </w:r>
            <w:r>
              <w:fldChar w:fldCharType="begin"/>
            </w:r>
            <w:r>
              <w:instrText xml:space="preserve">PAGEREF _Toc534853626 \h</w:instrText>
            </w:r>
            <w:r>
              <w:fldChar w:fldCharType="separate"/>
            </w:r>
            <w:r w:rsidRPr="41DB7AC7" w:rsidR="41DB7AC7">
              <w:rPr>
                <w:rStyle w:val="Hyperlink"/>
              </w:rPr>
              <w:t>27</w:t>
            </w:r>
            <w:r>
              <w:fldChar w:fldCharType="end"/>
            </w:r>
          </w:hyperlink>
        </w:p>
        <w:p w:rsidR="18645AB0" w:rsidP="18645AB0" w:rsidRDefault="18645AB0" w14:paraId="0E5580EE" w14:textId="178411EB">
          <w:pPr>
            <w:pStyle w:val="TOC2"/>
            <w:tabs>
              <w:tab w:val="right" w:leader="dot" w:pos="9360"/>
            </w:tabs>
            <w:bidi w:val="0"/>
            <w:rPr>
              <w:rStyle w:val="Hyperlink"/>
            </w:rPr>
          </w:pPr>
          <w:hyperlink w:anchor="_Toc294874425">
            <w:r w:rsidRPr="41DB7AC7" w:rsidR="41DB7AC7">
              <w:rPr>
                <w:rStyle w:val="Hyperlink"/>
              </w:rPr>
              <w:t>5. Types/Schemas</w:t>
            </w:r>
            <w:r>
              <w:tab/>
            </w:r>
            <w:r>
              <w:fldChar w:fldCharType="begin"/>
            </w:r>
            <w:r>
              <w:instrText xml:space="preserve">PAGEREF _Toc294874425 \h</w:instrText>
            </w:r>
            <w:r>
              <w:fldChar w:fldCharType="separate"/>
            </w:r>
            <w:r w:rsidRPr="41DB7AC7" w:rsidR="41DB7AC7">
              <w:rPr>
                <w:rStyle w:val="Hyperlink"/>
              </w:rPr>
              <w:t>27</w:t>
            </w:r>
            <w:r>
              <w:fldChar w:fldCharType="end"/>
            </w:r>
          </w:hyperlink>
        </w:p>
        <w:p w:rsidR="18645AB0" w:rsidP="18645AB0" w:rsidRDefault="18645AB0" w14:paraId="6772072E" w14:textId="39F01E16">
          <w:pPr>
            <w:pStyle w:val="TOC2"/>
            <w:tabs>
              <w:tab w:val="right" w:leader="dot" w:pos="9360"/>
            </w:tabs>
            <w:bidi w:val="0"/>
            <w:rPr>
              <w:rStyle w:val="Hyperlink"/>
            </w:rPr>
          </w:pPr>
          <w:hyperlink w:anchor="_Toc795223369">
            <w:r w:rsidRPr="41DB7AC7" w:rsidR="41DB7AC7">
              <w:rPr>
                <w:rStyle w:val="Hyperlink"/>
              </w:rPr>
              <w:t>Development Workflow</w:t>
            </w:r>
            <w:r>
              <w:tab/>
            </w:r>
            <w:r>
              <w:fldChar w:fldCharType="begin"/>
            </w:r>
            <w:r>
              <w:instrText xml:space="preserve">PAGEREF _Toc795223369 \h</w:instrText>
            </w:r>
            <w:r>
              <w:fldChar w:fldCharType="separate"/>
            </w:r>
            <w:r w:rsidRPr="41DB7AC7" w:rsidR="41DB7AC7">
              <w:rPr>
                <w:rStyle w:val="Hyperlink"/>
              </w:rPr>
              <w:t>27</w:t>
            </w:r>
            <w:r>
              <w:fldChar w:fldCharType="end"/>
            </w:r>
          </w:hyperlink>
        </w:p>
        <w:p w:rsidR="18645AB0" w:rsidP="18645AB0" w:rsidRDefault="18645AB0" w14:paraId="42AEDA34" w14:textId="137B9C18">
          <w:pPr>
            <w:pStyle w:val="TOC2"/>
            <w:tabs>
              <w:tab w:val="right" w:leader="dot" w:pos="9360"/>
            </w:tabs>
            <w:bidi w:val="0"/>
            <w:rPr>
              <w:rStyle w:val="Hyperlink"/>
            </w:rPr>
          </w:pPr>
          <w:hyperlink w:anchor="_Toc1082717551">
            <w:r w:rsidRPr="41DB7AC7" w:rsidR="41DB7AC7">
              <w:rPr>
                <w:rStyle w:val="Hyperlink"/>
              </w:rPr>
              <w:t>1. Clone Repository</w:t>
            </w:r>
            <w:r>
              <w:tab/>
            </w:r>
            <w:r>
              <w:fldChar w:fldCharType="begin"/>
            </w:r>
            <w:r>
              <w:instrText xml:space="preserve">PAGEREF _Toc1082717551 \h</w:instrText>
            </w:r>
            <w:r>
              <w:fldChar w:fldCharType="separate"/>
            </w:r>
            <w:r w:rsidRPr="41DB7AC7" w:rsidR="41DB7AC7">
              <w:rPr>
                <w:rStyle w:val="Hyperlink"/>
              </w:rPr>
              <w:t>27</w:t>
            </w:r>
            <w:r>
              <w:fldChar w:fldCharType="end"/>
            </w:r>
          </w:hyperlink>
        </w:p>
        <w:p w:rsidR="18645AB0" w:rsidP="6D58F8AC" w:rsidRDefault="18645AB0" w14:paraId="2AB06A6B" w14:textId="792DBD11">
          <w:pPr>
            <w:pStyle w:val="TOC2"/>
            <w:tabs>
              <w:tab w:val="right" w:leader="dot" w:pos="9360"/>
            </w:tabs>
            <w:bidi w:val="0"/>
            <w:rPr>
              <w:rStyle w:val="Hyperlink"/>
            </w:rPr>
          </w:pPr>
          <w:hyperlink w:anchor="_Toc41669265">
            <w:r w:rsidRPr="41DB7AC7" w:rsidR="41DB7AC7">
              <w:rPr>
                <w:rStyle w:val="Hyperlink"/>
              </w:rPr>
              <w:t>2. Install Dependencies</w:t>
            </w:r>
            <w:r>
              <w:tab/>
            </w:r>
            <w:r>
              <w:fldChar w:fldCharType="begin"/>
            </w:r>
            <w:r>
              <w:instrText xml:space="preserve">PAGEREF _Toc41669265 \h</w:instrText>
            </w:r>
            <w:r>
              <w:fldChar w:fldCharType="separate"/>
            </w:r>
            <w:r w:rsidRPr="41DB7AC7" w:rsidR="41DB7AC7">
              <w:rPr>
                <w:rStyle w:val="Hyperlink"/>
              </w:rPr>
              <w:t>27</w:t>
            </w:r>
            <w:r>
              <w:fldChar w:fldCharType="end"/>
            </w:r>
          </w:hyperlink>
        </w:p>
        <w:p w:rsidR="6D58F8AC" w:rsidP="6D58F8AC" w:rsidRDefault="6D58F8AC" w14:paraId="659F97CB" w14:textId="13A5E669">
          <w:pPr>
            <w:pStyle w:val="TOC2"/>
            <w:tabs>
              <w:tab w:val="right" w:leader="dot" w:pos="9360"/>
            </w:tabs>
            <w:bidi w:val="0"/>
            <w:rPr>
              <w:rStyle w:val="Hyperlink"/>
            </w:rPr>
          </w:pPr>
          <w:hyperlink w:anchor="_Toc2131102766">
            <w:r w:rsidRPr="41DB7AC7" w:rsidR="41DB7AC7">
              <w:rPr>
                <w:rStyle w:val="Hyperlink"/>
              </w:rPr>
              <w:t>3. Link Package:</w:t>
            </w:r>
            <w:r>
              <w:tab/>
            </w:r>
            <w:r>
              <w:fldChar w:fldCharType="begin"/>
            </w:r>
            <w:r>
              <w:instrText xml:space="preserve">PAGEREF _Toc2131102766 \h</w:instrText>
            </w:r>
            <w:r>
              <w:fldChar w:fldCharType="separate"/>
            </w:r>
            <w:r w:rsidRPr="41DB7AC7" w:rsidR="41DB7AC7">
              <w:rPr>
                <w:rStyle w:val="Hyperlink"/>
              </w:rPr>
              <w:t>27</w:t>
            </w:r>
            <w:r>
              <w:fldChar w:fldCharType="end"/>
            </w:r>
          </w:hyperlink>
        </w:p>
        <w:p w:rsidR="6D58F8AC" w:rsidP="6D58F8AC" w:rsidRDefault="6D58F8AC" w14:paraId="790E7E24" w14:textId="2FB9E096">
          <w:pPr>
            <w:pStyle w:val="TOC1"/>
            <w:tabs>
              <w:tab w:val="right" w:leader="dot" w:pos="9360"/>
            </w:tabs>
            <w:bidi w:val="0"/>
            <w:rPr>
              <w:rStyle w:val="Hyperlink"/>
            </w:rPr>
          </w:pPr>
          <w:hyperlink w:anchor="_Toc2013756541">
            <w:r w:rsidRPr="41DB7AC7" w:rsidR="41DB7AC7">
              <w:rPr>
                <w:rStyle w:val="Hyperlink"/>
              </w:rPr>
              <w:t>30. Customized Themes</w:t>
            </w:r>
            <w:r>
              <w:tab/>
            </w:r>
            <w:r>
              <w:fldChar w:fldCharType="begin"/>
            </w:r>
            <w:r>
              <w:instrText xml:space="preserve">PAGEREF _Toc2013756541 \h</w:instrText>
            </w:r>
            <w:r>
              <w:fldChar w:fldCharType="separate"/>
            </w:r>
            <w:r w:rsidRPr="41DB7AC7" w:rsidR="41DB7AC7">
              <w:rPr>
                <w:rStyle w:val="Hyperlink"/>
              </w:rPr>
              <w:t>27</w:t>
            </w:r>
            <w:r>
              <w:fldChar w:fldCharType="end"/>
            </w:r>
          </w:hyperlink>
        </w:p>
        <w:p w:rsidR="333981A1" w:rsidP="41DB7AC7" w:rsidRDefault="333981A1" w14:paraId="30A44DE5" w14:textId="381839B5">
          <w:pPr>
            <w:pStyle w:val="TOC2"/>
            <w:tabs>
              <w:tab w:val="right" w:leader="dot" w:pos="9360"/>
            </w:tabs>
            <w:bidi w:val="0"/>
            <w:rPr>
              <w:rStyle w:val="Hyperlink"/>
            </w:rPr>
          </w:pPr>
          <w:hyperlink w:anchor="_Toc1478681744">
            <w:r w:rsidRPr="41DB7AC7" w:rsidR="41DB7AC7">
              <w:rPr>
                <w:rStyle w:val="Hyperlink"/>
              </w:rPr>
              <w:t>API Endpoints:</w:t>
            </w:r>
            <w:r>
              <w:tab/>
            </w:r>
            <w:r>
              <w:fldChar w:fldCharType="begin"/>
            </w:r>
            <w:r>
              <w:instrText xml:space="preserve">PAGEREF _Toc1478681744 \h</w:instrText>
            </w:r>
            <w:r>
              <w:fldChar w:fldCharType="separate"/>
            </w:r>
            <w:r w:rsidRPr="41DB7AC7" w:rsidR="41DB7AC7">
              <w:rPr>
                <w:rStyle w:val="Hyperlink"/>
              </w:rPr>
              <w:t>28</w:t>
            </w:r>
            <w:r>
              <w:fldChar w:fldCharType="end"/>
            </w:r>
          </w:hyperlink>
        </w:p>
        <w:p w:rsidR="4E889859" w:rsidP="41DB7AC7" w:rsidRDefault="4E889859" w14:paraId="063CD586" w14:textId="253B966C">
          <w:pPr>
            <w:pStyle w:val="TOC2"/>
            <w:tabs>
              <w:tab w:val="right" w:leader="dot" w:pos="9360"/>
            </w:tabs>
            <w:bidi w:val="0"/>
            <w:rPr>
              <w:rStyle w:val="Hyperlink"/>
            </w:rPr>
          </w:pPr>
          <w:hyperlink w:anchor="_Toc585346672">
            <w:r w:rsidRPr="41DB7AC7" w:rsidR="41DB7AC7">
              <w:rPr>
                <w:rStyle w:val="Hyperlink"/>
              </w:rPr>
              <w:t>Fetch Active Theme</w:t>
            </w:r>
            <w:r>
              <w:tab/>
            </w:r>
            <w:r>
              <w:fldChar w:fldCharType="begin"/>
            </w:r>
            <w:r>
              <w:instrText xml:space="preserve">PAGEREF _Toc585346672 \h</w:instrText>
            </w:r>
            <w:r>
              <w:fldChar w:fldCharType="separate"/>
            </w:r>
            <w:r w:rsidRPr="41DB7AC7" w:rsidR="41DB7AC7">
              <w:rPr>
                <w:rStyle w:val="Hyperlink"/>
              </w:rPr>
              <w:t>28</w:t>
            </w:r>
            <w:r>
              <w:fldChar w:fldCharType="end"/>
            </w:r>
          </w:hyperlink>
        </w:p>
        <w:p w:rsidR="41DB7AC7" w:rsidP="41DB7AC7" w:rsidRDefault="41DB7AC7" w14:paraId="20359831" w14:textId="3EA5A737">
          <w:pPr>
            <w:pStyle w:val="TOC1"/>
            <w:tabs>
              <w:tab w:val="right" w:leader="dot" w:pos="9360"/>
            </w:tabs>
            <w:bidi w:val="0"/>
            <w:rPr>
              <w:rStyle w:val="Hyperlink"/>
            </w:rPr>
          </w:pPr>
          <w:hyperlink w:anchor="_Toc1742489971">
            <w:r w:rsidRPr="41DB7AC7" w:rsidR="41DB7AC7">
              <w:rPr>
                <w:rStyle w:val="Hyperlink"/>
              </w:rPr>
              <w:t>31. Customized Menu</w:t>
            </w:r>
            <w:r>
              <w:tab/>
            </w:r>
            <w:r>
              <w:fldChar w:fldCharType="begin"/>
            </w:r>
            <w:r>
              <w:instrText xml:space="preserve">PAGEREF _Toc1742489971 \h</w:instrText>
            </w:r>
            <w:r>
              <w:fldChar w:fldCharType="separate"/>
            </w:r>
            <w:r w:rsidRPr="41DB7AC7" w:rsidR="41DB7AC7">
              <w:rPr>
                <w:rStyle w:val="Hyperlink"/>
              </w:rPr>
              <w:t>29</w:t>
            </w:r>
            <w:r>
              <w:fldChar w:fldCharType="end"/>
            </w:r>
          </w:hyperlink>
        </w:p>
        <w:p w:rsidR="41DB7AC7" w:rsidP="41DB7AC7" w:rsidRDefault="41DB7AC7" w14:paraId="2294C888" w14:textId="712D2245">
          <w:pPr>
            <w:pStyle w:val="TOC2"/>
            <w:tabs>
              <w:tab w:val="right" w:leader="dot" w:pos="9360"/>
            </w:tabs>
            <w:bidi w:val="0"/>
            <w:rPr>
              <w:rStyle w:val="Hyperlink"/>
            </w:rPr>
          </w:pPr>
          <w:hyperlink w:anchor="_Toc491712000">
            <w:r w:rsidRPr="41DB7AC7" w:rsidR="41DB7AC7">
              <w:rPr>
                <w:rStyle w:val="Hyperlink"/>
              </w:rPr>
              <w:t>Sample Api Response:</w:t>
            </w:r>
            <w:r>
              <w:tab/>
            </w:r>
            <w:r>
              <w:fldChar w:fldCharType="begin"/>
            </w:r>
            <w:r>
              <w:instrText xml:space="preserve">PAGEREF _Toc491712000 \h</w:instrText>
            </w:r>
            <w:r>
              <w:fldChar w:fldCharType="separate"/>
            </w:r>
            <w:r w:rsidRPr="41DB7AC7" w:rsidR="41DB7AC7">
              <w:rPr>
                <w:rStyle w:val="Hyperlink"/>
              </w:rPr>
              <w:t>29</w:t>
            </w:r>
            <w:r>
              <w:fldChar w:fldCharType="end"/>
            </w:r>
          </w:hyperlink>
        </w:p>
        <w:p w:rsidR="41DB7AC7" w:rsidP="41DB7AC7" w:rsidRDefault="41DB7AC7" w14:paraId="1EF44EC1" w14:textId="475FA49C">
          <w:pPr>
            <w:pStyle w:val="TOC3"/>
            <w:tabs>
              <w:tab w:val="right" w:leader="dot" w:pos="9360"/>
            </w:tabs>
            <w:bidi w:val="0"/>
            <w:rPr>
              <w:rStyle w:val="Hyperlink"/>
            </w:rPr>
          </w:pPr>
          <w:hyperlink w:anchor="_Toc1540879607">
            <w:r w:rsidRPr="41DB7AC7" w:rsidR="41DB7AC7">
              <w:rPr>
                <w:rStyle w:val="Hyperlink"/>
              </w:rPr>
              <w:t>Backend Logic</w:t>
            </w:r>
            <w:r>
              <w:tab/>
            </w:r>
            <w:r>
              <w:fldChar w:fldCharType="begin"/>
            </w:r>
            <w:r>
              <w:instrText xml:space="preserve">PAGEREF _Toc1540879607 \h</w:instrText>
            </w:r>
            <w:r>
              <w:fldChar w:fldCharType="separate"/>
            </w:r>
            <w:r w:rsidRPr="41DB7AC7" w:rsidR="41DB7AC7">
              <w:rPr>
                <w:rStyle w:val="Hyperlink"/>
              </w:rPr>
              <w:t>31</w:t>
            </w:r>
            <w:r>
              <w:fldChar w:fldCharType="end"/>
            </w:r>
          </w:hyperlink>
        </w:p>
        <w:p w:rsidR="41DB7AC7" w:rsidP="41DB7AC7" w:rsidRDefault="41DB7AC7" w14:paraId="17DB6B29" w14:textId="7BEE05E5">
          <w:pPr>
            <w:pStyle w:val="TOC1"/>
            <w:tabs>
              <w:tab w:val="right" w:leader="dot" w:pos="9360"/>
            </w:tabs>
            <w:bidi w:val="0"/>
            <w:rPr>
              <w:rStyle w:val="Hyperlink"/>
            </w:rPr>
          </w:pPr>
          <w:hyperlink w:anchor="_Toc1098155642">
            <w:r w:rsidRPr="41DB7AC7" w:rsidR="41DB7AC7">
              <w:rPr>
                <w:rStyle w:val="Hyperlink"/>
              </w:rPr>
              <w:t>32. Feature &amp; Button Enablement</w:t>
            </w:r>
            <w:r>
              <w:tab/>
            </w:r>
            <w:r>
              <w:fldChar w:fldCharType="begin"/>
            </w:r>
            <w:r>
              <w:instrText xml:space="preserve">PAGEREF _Toc1098155642 \h</w:instrText>
            </w:r>
            <w:r>
              <w:fldChar w:fldCharType="separate"/>
            </w:r>
            <w:r w:rsidRPr="41DB7AC7" w:rsidR="41DB7AC7">
              <w:rPr>
                <w:rStyle w:val="Hyperlink"/>
              </w:rPr>
              <w:t>31</w:t>
            </w:r>
            <w:r>
              <w:fldChar w:fldCharType="end"/>
            </w:r>
          </w:hyperlink>
        </w:p>
        <w:p w:rsidR="41DB7AC7" w:rsidP="41DB7AC7" w:rsidRDefault="41DB7AC7" w14:paraId="3F822ECB" w14:textId="73ECFF00">
          <w:pPr>
            <w:pStyle w:val="TOC2"/>
            <w:tabs>
              <w:tab w:val="right" w:leader="dot" w:pos="9360"/>
            </w:tabs>
            <w:bidi w:val="0"/>
            <w:rPr>
              <w:rStyle w:val="Hyperlink"/>
            </w:rPr>
          </w:pPr>
          <w:hyperlink w:anchor="_Toc329724370">
            <w:r w:rsidRPr="41DB7AC7" w:rsidR="41DB7AC7">
              <w:rPr>
                <w:rStyle w:val="Hyperlink"/>
              </w:rPr>
              <w:t>Sample Api Response:</w:t>
            </w:r>
            <w:r>
              <w:tab/>
            </w:r>
            <w:r>
              <w:fldChar w:fldCharType="begin"/>
            </w:r>
            <w:r>
              <w:instrText xml:space="preserve">PAGEREF _Toc329724370 \h</w:instrText>
            </w:r>
            <w:r>
              <w:fldChar w:fldCharType="separate"/>
            </w:r>
            <w:r w:rsidRPr="41DB7AC7" w:rsidR="41DB7AC7">
              <w:rPr>
                <w:rStyle w:val="Hyperlink"/>
              </w:rPr>
              <w:t>32</w:t>
            </w:r>
            <w:r>
              <w:fldChar w:fldCharType="end"/>
            </w:r>
          </w:hyperlink>
        </w:p>
        <w:p w:rsidR="41DB7AC7" w:rsidP="41DB7AC7" w:rsidRDefault="41DB7AC7" w14:paraId="04434A98" w14:textId="08A488D6">
          <w:pPr>
            <w:pStyle w:val="TOC1"/>
            <w:tabs>
              <w:tab w:val="right" w:leader="dot" w:pos="9360"/>
            </w:tabs>
            <w:bidi w:val="0"/>
            <w:rPr>
              <w:rStyle w:val="Hyperlink"/>
            </w:rPr>
          </w:pPr>
          <w:hyperlink w:anchor="_Toc837812891">
            <w:r w:rsidRPr="41DB7AC7" w:rsidR="41DB7AC7">
              <w:rPr>
                <w:rStyle w:val="Hyperlink"/>
              </w:rPr>
              <w:t>33. Glossary of Terms</w:t>
            </w:r>
            <w:r>
              <w:tab/>
            </w:r>
            <w:r>
              <w:fldChar w:fldCharType="begin"/>
            </w:r>
            <w:r>
              <w:instrText xml:space="preserve">PAGEREF _Toc837812891 \h</w:instrText>
            </w:r>
            <w:r>
              <w:fldChar w:fldCharType="separate"/>
            </w:r>
            <w:r w:rsidRPr="41DB7AC7" w:rsidR="41DB7AC7">
              <w:rPr>
                <w:rStyle w:val="Hyperlink"/>
              </w:rPr>
              <w:t>33</w:t>
            </w:r>
            <w:r>
              <w:fldChar w:fldCharType="end"/>
            </w:r>
          </w:hyperlink>
          <w:r>
            <w:fldChar w:fldCharType="end"/>
          </w:r>
        </w:p>
      </w:sdtContent>
    </w:sdt>
    <w:p w:rsidR="3DA44A84" w:rsidP="3DA44A84" w:rsidRDefault="3DA44A84" w14:paraId="303C0E64" w14:textId="45220C2E">
      <w:pPr>
        <w:pStyle w:val="CSTemplate-Normal"/>
        <w:sectPr w:rsidRPr="00C266BD" w:rsidR="00F51FB7" w:rsidSect="00680DC1">
          <w:footerReference w:type="first" r:id="rId19"/>
          <w:pgSz w:w="12240" w:h="15840" w:orient="portrait"/>
          <w:pgMar w:top="1440" w:right="1440" w:bottom="1440" w:left="1440" w:header="720" w:footer="720" w:gutter="0"/>
          <w:cols w:space="720"/>
          <w:titlePg/>
          <w:docGrid w:linePitch="360"/>
        </w:sectPr>
      </w:pPr>
    </w:p>
    <w:p w:rsidRPr="00D952E7" w:rsidR="004E5A9B" w:rsidP="6D58F8AC" w:rsidRDefault="7C1EAB52" w14:paraId="446B51E5" w14:textId="09BAFB2D">
      <w:pPr>
        <w:pStyle w:val="Heading1"/>
        <w:numPr>
          <w:ilvl w:val="0"/>
          <w:numId w:val="0"/>
        </w:numPr>
        <w:ind w:left="0"/>
        <w:rPr>
          <w:rFonts w:ascii="Calibri" w:hAnsi="Calibri" w:eastAsia="Calibri" w:cs="Calibri"/>
          <w:b w:val="1"/>
          <w:bCs w:val="1"/>
          <w:sz w:val="28"/>
          <w:szCs w:val="28"/>
        </w:rPr>
      </w:pPr>
      <w:bookmarkStart w:name="_Toc146186667" w:id="9"/>
      <w:bookmarkStart w:name="_Toc183164785" w:id="10"/>
      <w:bookmarkStart w:name="OLE_LINK513" w:id="12"/>
      <w:bookmarkStart w:name="_Toc907966777" w:id="423271541"/>
      <w:r w:rsidRPr="41DB7AC7" w:rsidR="76B52C85">
        <w:rPr>
          <w:rFonts w:ascii="Calibri" w:hAnsi="Calibri" w:eastAsia="Calibri" w:cs="Calibri"/>
          <w:b w:val="1"/>
          <w:bCs w:val="1"/>
          <w:sz w:val="28"/>
          <w:szCs w:val="28"/>
        </w:rPr>
        <w:t>2</w:t>
      </w:r>
      <w:r w:rsidRPr="41DB7AC7" w:rsidR="5D6EA99E">
        <w:rPr>
          <w:rFonts w:ascii="Calibri" w:hAnsi="Calibri" w:eastAsia="Calibri" w:cs="Calibri"/>
          <w:b w:val="1"/>
          <w:bCs w:val="1"/>
          <w:sz w:val="28"/>
          <w:szCs w:val="28"/>
        </w:rPr>
        <w:t>.</w:t>
      </w:r>
      <w:r w:rsidRPr="41DB7AC7" w:rsidR="76B52C85">
        <w:rPr>
          <w:rFonts w:ascii="Calibri" w:hAnsi="Calibri" w:eastAsia="Calibri" w:cs="Calibri"/>
          <w:b w:val="1"/>
          <w:bCs w:val="1"/>
          <w:sz w:val="28"/>
          <w:szCs w:val="28"/>
        </w:rPr>
        <w:t xml:space="preserve"> </w:t>
      </w:r>
      <w:r w:rsidRPr="41DB7AC7" w:rsidR="01E54FFC">
        <w:rPr>
          <w:rFonts w:ascii="Calibri" w:hAnsi="Calibri" w:eastAsia="Calibri" w:cs="Calibri"/>
          <w:b w:val="1"/>
          <w:bCs w:val="1"/>
          <w:sz w:val="28"/>
          <w:szCs w:val="28"/>
        </w:rPr>
        <w:t>Document Control</w:t>
      </w:r>
      <w:bookmarkEnd w:id="9"/>
      <w:bookmarkEnd w:id="10"/>
      <w:bookmarkEnd w:id="423271541"/>
    </w:p>
    <w:p w:rsidRPr="00C266BD" w:rsidR="4C292693" w:rsidP="2D6E8C60" w:rsidRDefault="1723FCB6" w14:paraId="4BE96F67" w14:textId="0B6A9AA5">
      <w:pPr>
        <w:pStyle w:val="CSTemplate-Normal"/>
      </w:pPr>
      <w:r>
        <w:t>A Document change refers to any alteration, modification, or update made to a document.</w:t>
      </w:r>
    </w:p>
    <w:p w:rsidRPr="00C266BD" w:rsidR="0069317C" w:rsidP="6D58F8AC" w:rsidRDefault="0AF1F9BD" w14:paraId="068847C6" w14:textId="4AC5EF60">
      <w:pPr>
        <w:pStyle w:val="Heading2"/>
        <w:rPr>
          <w:rFonts w:ascii="Calibri" w:hAnsi="Calibri" w:eastAsia="Calibri" w:cs="Calibri"/>
        </w:rPr>
      </w:pPr>
      <w:bookmarkStart w:name="_Toc139872435" w:id="13"/>
      <w:bookmarkStart w:name="_Toc146186668" w:id="14"/>
      <w:bookmarkStart w:name="_Toc183164786" w:id="15"/>
      <w:bookmarkEnd w:id="12"/>
      <w:bookmarkStart w:name="_Toc451587756" w:id="1025476050"/>
      <w:bookmarkStart w:name="_Toc2053377450" w:id="882055856"/>
      <w:r w:rsidRPr="41DB7AC7" w:rsidR="38173053">
        <w:rPr>
          <w:rFonts w:ascii="Calibri" w:hAnsi="Calibri" w:eastAsia="Calibri" w:cs="Calibri"/>
        </w:rPr>
        <w:t xml:space="preserve">2.1 </w:t>
      </w:r>
      <w:r w:rsidRPr="41DB7AC7" w:rsidR="01E54FFC">
        <w:rPr>
          <w:rFonts w:ascii="Calibri" w:hAnsi="Calibri" w:eastAsia="Calibri" w:cs="Calibri"/>
        </w:rPr>
        <w:t>Change Policy Document Management</w:t>
      </w:r>
      <w:bookmarkEnd w:id="13"/>
      <w:bookmarkEnd w:id="14"/>
      <w:bookmarkEnd w:id="15"/>
      <w:bookmarkEnd w:id="1025476050"/>
      <w:bookmarkEnd w:id="882055856"/>
    </w:p>
    <w:p w:rsidRPr="00C266BD" w:rsidR="00317EC3" w:rsidP="6E07BCB0" w:rsidRDefault="55291024" w14:paraId="103C8951" w14:textId="35913E5B">
      <w:pPr>
        <w:pStyle w:val="CSTemplate-Normal"/>
        <w:spacing w:after="160" w:line="259" w:lineRule="auto"/>
        <w:rPr>
          <w:rFonts w:eastAsia="Calibri Light"/>
        </w:rPr>
      </w:pPr>
      <w:r w:rsidRPr="6E07BCB0">
        <w:rPr>
          <w:rFonts w:eastAsia="Calibri Light"/>
        </w:rPr>
        <w:t xml:space="preserve">It refers to the process of systematically managing changes to </w:t>
      </w:r>
      <w:r w:rsidRPr="6E07BCB0" w:rsidR="5E089E24">
        <w:rPr>
          <w:rFonts w:eastAsia="Calibri Light"/>
        </w:rPr>
        <w:t>documents</w:t>
      </w:r>
      <w:r w:rsidRPr="6E07BCB0">
        <w:rPr>
          <w:rFonts w:eastAsia="Calibri Light"/>
        </w:rPr>
        <w:t>, ensuring that all revisions are t</w:t>
      </w:r>
      <w:r w:rsidRPr="6E07BCB0" w:rsidR="5130CC81">
        <w:rPr>
          <w:rFonts w:eastAsia="Calibri Light"/>
        </w:rPr>
        <w:t>racked, documented and implemented accurately.</w:t>
      </w:r>
    </w:p>
    <w:p w:rsidRPr="00C266BD" w:rsidR="00317EC3" w:rsidP="6E07BCB0" w:rsidRDefault="00317EC3" w14:paraId="083BD689" w14:textId="484E1E65">
      <w:pPr>
        <w:pStyle w:val="CSTemplate-AppendixSubHeadings"/>
        <w:numPr>
          <w:ilvl w:val="0"/>
          <w:numId w:val="0"/>
        </w:numPr>
        <w:rPr>
          <w:rFonts w:ascii="Calibri" w:hAnsi="Calibri" w:eastAsia="Calibri" w:cs="Calibri"/>
          <w:sz w:val="30"/>
          <w:szCs w:val="30"/>
        </w:rPr>
      </w:pPr>
    </w:p>
    <w:p w:rsidRPr="00C266BD" w:rsidR="00317EC3" w:rsidP="6D58F8AC" w:rsidRDefault="117C556A" w14:paraId="08FE1803" w14:textId="240E5FCF">
      <w:pPr>
        <w:pStyle w:val="Heading1"/>
        <w:numPr>
          <w:ilvl w:val="0"/>
          <w:numId w:val="0"/>
        </w:numPr>
        <w:ind w:left="0"/>
        <w:rPr>
          <w:rFonts w:ascii="Calibri" w:hAnsi="Calibri" w:eastAsia="Calibri" w:cs="Calibri"/>
          <w:sz w:val="28"/>
          <w:szCs w:val="28"/>
        </w:rPr>
      </w:pPr>
      <w:bookmarkStart w:name="_Toc139872441" w:id="17"/>
      <w:bookmarkStart w:name="_Toc146186674" w:id="18"/>
      <w:bookmarkStart w:name="_Toc1890265724" w:id="233505684"/>
      <w:r w:rsidRPr="41DB7AC7" w:rsidR="0A03CFBF">
        <w:rPr>
          <w:rFonts w:ascii="Calibri" w:hAnsi="Calibri" w:eastAsia="Calibri" w:cs="Calibri"/>
          <w:sz w:val="28"/>
          <w:szCs w:val="28"/>
        </w:rPr>
        <w:t>3</w:t>
      </w:r>
      <w:r w:rsidRPr="41DB7AC7" w:rsidR="064FE16E">
        <w:rPr>
          <w:rFonts w:ascii="Calibri" w:hAnsi="Calibri" w:eastAsia="Calibri" w:cs="Calibri"/>
          <w:sz w:val="28"/>
          <w:szCs w:val="28"/>
        </w:rPr>
        <w:t>.</w:t>
      </w:r>
      <w:r w:rsidRPr="41DB7AC7" w:rsidR="0A03CFBF">
        <w:rPr>
          <w:rFonts w:ascii="Calibri" w:hAnsi="Calibri" w:eastAsia="Calibri" w:cs="Calibri"/>
          <w:sz w:val="28"/>
          <w:szCs w:val="28"/>
        </w:rPr>
        <w:t xml:space="preserve"> Introduction</w:t>
      </w:r>
      <w:bookmarkEnd w:id="233505684"/>
    </w:p>
    <w:p w:rsidRPr="00C266BD" w:rsidR="00317EC3" w:rsidP="6E07BCB0" w:rsidRDefault="35E43427" w14:paraId="77BA68A2" w14:textId="2CCCB24A">
      <w:pPr>
        <w:pStyle w:val="CSTemplate-Normal"/>
        <w:spacing w:after="160" w:line="259" w:lineRule="auto"/>
        <w:rPr>
          <w:rFonts w:eastAsia="Calibri Light"/>
        </w:rPr>
      </w:pPr>
      <w:r w:rsidRPr="6E07BCB0">
        <w:rPr>
          <w:rFonts w:eastAsia="Calibri Light"/>
        </w:rPr>
        <w:t>This section contains a brief overview of the framework, purpose of this documentation and its target audience.</w:t>
      </w:r>
    </w:p>
    <w:p w:rsidRPr="00C266BD" w:rsidR="139702A7" w:rsidP="6D58F8AC" w:rsidRDefault="511CA9BB" w14:paraId="14E0EDD8" w14:textId="7AD99B66">
      <w:pPr>
        <w:pStyle w:val="Heading2"/>
        <w:rPr>
          <w:rFonts w:ascii="Calibri" w:hAnsi="Calibri" w:eastAsia="Calibri" w:cs="Calibri"/>
        </w:rPr>
      </w:pPr>
      <w:bookmarkEnd w:id="17"/>
      <w:bookmarkEnd w:id="18"/>
      <w:bookmarkStart w:name="_Toc2102666421" w:id="1328902175"/>
      <w:bookmarkStart w:name="_Toc1216319338" w:id="580705998"/>
      <w:r w:rsidRPr="41DB7AC7" w:rsidR="68518D71">
        <w:rPr>
          <w:rFonts w:ascii="Calibri" w:hAnsi="Calibri" w:eastAsia="Calibri" w:cs="Calibri"/>
        </w:rPr>
        <w:t>3.1 Brief</w:t>
      </w:r>
      <w:r w:rsidRPr="41DB7AC7" w:rsidR="0A6EADF2">
        <w:rPr>
          <w:rFonts w:ascii="Calibri" w:hAnsi="Calibri" w:eastAsia="Calibri" w:cs="Calibri"/>
        </w:rPr>
        <w:t xml:space="preserve"> </w:t>
      </w:r>
      <w:r w:rsidRPr="41DB7AC7" w:rsidR="024C6514">
        <w:rPr>
          <w:rFonts w:ascii="Calibri" w:hAnsi="Calibri" w:eastAsia="Calibri" w:cs="Calibri"/>
        </w:rPr>
        <w:t>Overview of the Framework</w:t>
      </w:r>
      <w:bookmarkEnd w:id="1328902175"/>
      <w:bookmarkEnd w:id="580705998"/>
    </w:p>
    <w:p w:rsidRPr="00C266BD" w:rsidR="71AA01E7" w:rsidP="6E07BCB0" w:rsidRDefault="38B0F36E" w14:paraId="3BECC8BF" w14:textId="50CFEDBB">
      <w:pPr>
        <w:rPr>
          <w:rFonts w:eastAsia="Calibri"/>
        </w:rPr>
      </w:pPr>
      <w:r w:rsidRPr="6E07BCB0">
        <w:rPr>
          <w:rFonts w:eastAsia="Calibri"/>
        </w:rPr>
        <w:t xml:space="preserve">React Native </w:t>
      </w:r>
      <w:r w:rsidRPr="6E07BCB0" w:rsidR="09258706">
        <w:rPr>
          <w:rFonts w:eastAsia="Calibri"/>
        </w:rPr>
        <w:t xml:space="preserve">lets </w:t>
      </w:r>
      <w:r w:rsidRPr="6E07BCB0">
        <w:rPr>
          <w:rFonts w:eastAsia="Calibri"/>
        </w:rPr>
        <w:t xml:space="preserve">you write </w:t>
      </w:r>
      <w:r w:rsidRPr="6E07BCB0" w:rsidR="607BE594">
        <w:rPr>
          <w:rFonts w:eastAsia="Calibri"/>
        </w:rPr>
        <w:t xml:space="preserve">a </w:t>
      </w:r>
      <w:r w:rsidRPr="6E07BCB0">
        <w:rPr>
          <w:rFonts w:eastAsia="Calibri"/>
        </w:rPr>
        <w:t xml:space="preserve">code once and run it on both iOS and Android platforms. This significantly reduces development time and effort. It uses native components instead of web components, </w:t>
      </w:r>
      <w:r w:rsidRPr="6E07BCB0" w:rsidR="18593477">
        <w:rPr>
          <w:rFonts w:eastAsia="Calibri"/>
        </w:rPr>
        <w:t xml:space="preserve">as a result, </w:t>
      </w:r>
      <w:r w:rsidRPr="6E07BCB0">
        <w:rPr>
          <w:rFonts w:eastAsia="Calibri"/>
        </w:rPr>
        <w:t>your app will have the look and feel of a native app.</w:t>
      </w:r>
    </w:p>
    <w:p w:rsidR="6A62F47D" w:rsidP="6D58F8AC" w:rsidRDefault="7AB4E210" w14:paraId="273F61EA" w14:textId="4BE45932">
      <w:pPr>
        <w:pStyle w:val="Heading2"/>
        <w:rPr>
          <w:rFonts w:ascii="Calibri" w:hAnsi="Calibri" w:eastAsia="Calibri" w:cs="Calibri"/>
        </w:rPr>
      </w:pPr>
      <w:bookmarkStart w:name="_Toc1346514116" w:id="1311054755"/>
      <w:bookmarkStart w:name="_Toc589725844" w:id="331192356"/>
      <w:r w:rsidRPr="41DB7AC7" w:rsidR="1878C3C6">
        <w:rPr>
          <w:rFonts w:ascii="Calibri" w:hAnsi="Calibri" w:eastAsia="Calibri" w:cs="Calibri"/>
        </w:rPr>
        <w:t>3.2 Key</w:t>
      </w:r>
      <w:r w:rsidRPr="41DB7AC7" w:rsidR="7566FF9B">
        <w:rPr>
          <w:rFonts w:ascii="Calibri" w:hAnsi="Calibri" w:eastAsia="Calibri" w:cs="Calibri"/>
        </w:rPr>
        <w:t xml:space="preserve"> Features and Benefits</w:t>
      </w:r>
      <w:bookmarkEnd w:id="1311054755"/>
      <w:bookmarkEnd w:id="331192356"/>
    </w:p>
    <w:p w:rsidR="2C04B796" w:rsidP="71AA01E7" w:rsidRDefault="2C04B796" w14:paraId="7DD85DAD" w14:textId="1FAEAB06">
      <w:pPr>
        <w:pStyle w:val="CSTemplate-Normal"/>
      </w:pPr>
      <w:r>
        <w:t>The key features and benefits table provides a concise overview of essential functionalities and their advantages, helping in understanding how the tools can enhance their experience and streamline their operations.</w:t>
      </w:r>
    </w:p>
    <w:p w:rsidR="2C04B796" w:rsidP="71AA01E7" w:rsidRDefault="2C04B796" w14:paraId="39B93C4D" w14:textId="2B72B238">
      <w:pPr>
        <w:pStyle w:val="CSTemplate-Normal"/>
        <w:jc w:val="center"/>
      </w:pPr>
      <w:r w:rsidR="25E71B63">
        <w:rPr/>
        <w:t xml:space="preserve">Table </w:t>
      </w:r>
      <w:r w:rsidR="1CD25722">
        <w:rPr/>
        <w:t>1</w:t>
      </w:r>
      <w:r w:rsidR="25E71B63">
        <w:rPr/>
        <w:t>: Key Features and Benefits</w:t>
      </w:r>
      <w:r w:rsidR="5A28AC7B">
        <w:rPr/>
        <w:t xml:space="preserve"> for Mobile Application</w:t>
      </w:r>
    </w:p>
    <w:tbl>
      <w:tblPr>
        <w:tblStyle w:val="TableGrid"/>
        <w:tblW w:w="0" w:type="auto"/>
        <w:tblLook w:val="06A0" w:firstRow="1" w:lastRow="0" w:firstColumn="1" w:lastColumn="0" w:noHBand="1" w:noVBand="1"/>
      </w:tblPr>
      <w:tblGrid>
        <w:gridCol w:w="2381"/>
        <w:gridCol w:w="2913"/>
        <w:gridCol w:w="4056"/>
      </w:tblGrid>
      <w:tr w:rsidR="71AA01E7" w:rsidTr="4E107EDF" w14:paraId="0B34A082" w14:textId="77777777">
        <w:trPr>
          <w:trHeight w:val="300"/>
        </w:trPr>
        <w:tc>
          <w:tcPr>
            <w:tcW w:w="2381" w:type="dxa"/>
            <w:tcMar/>
            <w:vAlign w:val="center"/>
          </w:tcPr>
          <w:p w:rsidRPr="00C266BD" w:rsidR="71AA01E7" w:rsidP="71AA01E7" w:rsidRDefault="71AA01E7" w14:paraId="162ADBE4" w14:textId="51C8691E">
            <w:pPr>
              <w:pStyle w:val="CSTemplate-TableBody"/>
              <w:rPr>
                <w:rFonts w:eastAsia="Calibri" w:cs="Calibri"/>
                <w:lang w:val="en-US"/>
              </w:rPr>
            </w:pPr>
            <w:r w:rsidRPr="71AA01E7">
              <w:rPr>
                <w:rFonts w:eastAsiaTheme="minorEastAsia"/>
                <w:lang w:val="en-US"/>
              </w:rPr>
              <w:t>Two Factor Authentication</w:t>
            </w:r>
          </w:p>
        </w:tc>
        <w:tc>
          <w:tcPr>
            <w:tcW w:w="2913" w:type="dxa"/>
            <w:tcMar/>
          </w:tcPr>
          <w:p w:rsidRPr="00C266BD" w:rsidR="71AA01E7" w:rsidP="71AA01E7" w:rsidRDefault="71AA01E7" w14:paraId="219565CE" w14:textId="5BE805DE">
            <w:pPr>
              <w:pStyle w:val="CSTemplate-TableBody"/>
              <w:rPr>
                <w:rFonts w:eastAsia="Calibri" w:cs="Calibri"/>
                <w:lang w:val="en-US"/>
              </w:rPr>
            </w:pPr>
            <w:r w:rsidRPr="38F9206B" w:rsidR="427263B1">
              <w:rPr>
                <w:rFonts w:eastAsia="" w:eastAsiaTheme="minorEastAsia"/>
                <w:lang w:val="en-US"/>
              </w:rPr>
              <w:t>Adds</w:t>
            </w:r>
            <w:del w:author="Gopinath Venkatesan" w:date="2024-12-29T14:30:09.999Z" w:id="729657269">
              <w:r w:rsidRPr="38F9206B" w:rsidDel="427263B1">
                <w:rPr>
                  <w:rFonts w:eastAsia="" w:eastAsiaTheme="minorEastAsia"/>
                  <w:lang w:val="en-US"/>
                </w:rPr>
                <w:delText xml:space="preserve"> on</w:delText>
              </w:r>
            </w:del>
            <w:ins w:author="Gopinath Venkatesan" w:date="2024-12-29T14:30:10.001Z" w:id="644567618">
              <w:r w:rsidRPr="38F9206B" w:rsidR="440B242F">
                <w:rPr>
                  <w:rFonts w:eastAsia="" w:eastAsiaTheme="minorEastAsia"/>
                  <w:lang w:val="en-US"/>
                </w:rPr>
                <w:t>an</w:t>
              </w:r>
            </w:ins>
            <w:r w:rsidRPr="38F9206B" w:rsidR="427263B1">
              <w:rPr>
                <w:rFonts w:eastAsia="" w:eastAsiaTheme="minorEastAsia"/>
                <w:lang w:val="en-US"/>
              </w:rPr>
              <w:t xml:space="preserve"> extra layer of security for user accounts.</w:t>
            </w:r>
          </w:p>
        </w:tc>
        <w:tc>
          <w:tcPr>
            <w:tcW w:w="4056" w:type="dxa"/>
            <w:tcMar/>
          </w:tcPr>
          <w:p w:rsidRPr="00C266BD" w:rsidR="71AA01E7" w:rsidP="71AA01E7" w:rsidRDefault="71AA01E7" w14:paraId="7A7FE921" w14:textId="78573163">
            <w:pPr>
              <w:pStyle w:val="CSTemplate-TableBody"/>
              <w:rPr>
                <w:rFonts w:eastAsia="Calibri" w:cs="Calibri"/>
                <w:lang w:val="en-US"/>
              </w:rPr>
            </w:pPr>
            <w:r w:rsidRPr="71AA01E7">
              <w:rPr>
                <w:rFonts w:eastAsiaTheme="minorEastAsia"/>
                <w:lang w:val="en-US"/>
              </w:rPr>
              <w:t>Implementing Touch ID for two-factor authentication.</w:t>
            </w:r>
          </w:p>
        </w:tc>
      </w:tr>
      <w:tr w:rsidR="71AA01E7" w:rsidTr="4E107EDF" w14:paraId="4C4F2CC4" w14:textId="77777777">
        <w:trPr>
          <w:trHeight w:val="300"/>
        </w:trPr>
        <w:tc>
          <w:tcPr>
            <w:tcW w:w="2381" w:type="dxa"/>
            <w:tcMar/>
            <w:vAlign w:val="center"/>
          </w:tcPr>
          <w:p w:rsidRPr="00C266BD" w:rsidR="71AA01E7" w:rsidP="71AA01E7" w:rsidRDefault="71AA01E7" w14:paraId="6DB2811B" w14:textId="064EF794">
            <w:pPr>
              <w:pStyle w:val="CSTemplate-TableBody"/>
              <w:rPr>
                <w:rFonts w:eastAsia="Calibri" w:cs="Calibri"/>
                <w:lang w:val="en-US"/>
              </w:rPr>
            </w:pPr>
            <w:r w:rsidRPr="71AA01E7">
              <w:rPr>
                <w:rFonts w:eastAsiaTheme="minorEastAsia"/>
                <w:lang w:val="en-US"/>
              </w:rPr>
              <w:t>Secure Storage</w:t>
            </w:r>
          </w:p>
        </w:tc>
        <w:tc>
          <w:tcPr>
            <w:tcW w:w="2913" w:type="dxa"/>
            <w:tcMar/>
          </w:tcPr>
          <w:p w:rsidRPr="00C266BD" w:rsidR="71AA01E7" w:rsidP="71AA01E7" w:rsidRDefault="71AA01E7" w14:paraId="04884682" w14:textId="6C9CF0BE">
            <w:pPr>
              <w:pStyle w:val="CSTemplate-TableBody"/>
              <w:rPr>
                <w:rFonts w:eastAsiaTheme="minorEastAsia"/>
                <w:lang w:val="en-US"/>
              </w:rPr>
            </w:pPr>
            <w:r w:rsidRPr="71AA01E7">
              <w:rPr>
                <w:rFonts w:eastAsiaTheme="minorEastAsia"/>
                <w:lang w:val="en-US"/>
              </w:rPr>
              <w:t>Ensures sensitive data is stored securely.</w:t>
            </w:r>
          </w:p>
        </w:tc>
        <w:tc>
          <w:tcPr>
            <w:tcW w:w="4056" w:type="dxa"/>
            <w:tcMar/>
          </w:tcPr>
          <w:p w:rsidRPr="00C266BD" w:rsidR="71AA01E7" w:rsidP="71AA01E7" w:rsidRDefault="2C25E450" w14:paraId="7AB705A0" w14:textId="06E91F05" w14:noSpellErr="1">
            <w:pPr>
              <w:pStyle w:val="CSTemplate-TableBody"/>
              <w:rPr>
                <w:rFonts w:eastAsia="Calibri" w:cs="Calibri"/>
                <w:lang w:val="en-US"/>
              </w:rPr>
            </w:pPr>
            <w:r w:rsidRPr="38F9206B" w:rsidR="59EACEC1">
              <w:rPr>
                <w:rFonts w:eastAsia="" w:eastAsiaTheme="minorEastAsia"/>
                <w:lang w:val="en-US"/>
              </w:rPr>
              <w:t>Utilizing Secure</w:t>
            </w:r>
            <w:r w:rsidRPr="38F9206B" w:rsidR="74373E7A">
              <w:rPr>
                <w:rFonts w:eastAsia="" w:eastAsiaTheme="minorEastAsia"/>
                <w:lang w:val="en-US"/>
              </w:rPr>
              <w:t xml:space="preserve"> </w:t>
            </w:r>
            <w:r w:rsidRPr="38F9206B" w:rsidR="59EACEC1">
              <w:rPr>
                <w:rFonts w:eastAsia="" w:eastAsiaTheme="minorEastAsia"/>
                <w:lang w:val="en-US"/>
              </w:rPr>
              <w:t>Store or Async</w:t>
            </w:r>
            <w:r w:rsidRPr="38F9206B" w:rsidR="323A9462">
              <w:rPr>
                <w:rFonts w:eastAsia="" w:eastAsiaTheme="minorEastAsia"/>
                <w:lang w:val="en-US"/>
              </w:rPr>
              <w:t xml:space="preserve"> </w:t>
            </w:r>
            <w:r w:rsidRPr="38F9206B" w:rsidR="59EACEC1">
              <w:rPr>
                <w:rFonts w:eastAsia="" w:eastAsiaTheme="minorEastAsia"/>
                <w:lang w:val="en-US"/>
              </w:rPr>
              <w:t xml:space="preserve">Storage with encryption for storing user </w:t>
            </w:r>
            <w:commentRangeStart w:id="21"/>
            <w:commentRangeStart w:id="22"/>
            <w:commentRangeStart w:id="23"/>
            <w:commentRangeStart w:id="734690540"/>
            <w:r w:rsidRPr="38F9206B" w:rsidR="59EACEC1">
              <w:rPr>
                <w:rFonts w:eastAsia="" w:eastAsiaTheme="minorEastAsia"/>
                <w:lang w:val="en-US"/>
              </w:rPr>
              <w:t>credentials</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734690540"/>
            <w:r>
              <w:rPr>
                <w:rStyle w:val="CommentReference"/>
              </w:rPr>
              <w:commentReference w:id="734690540"/>
            </w:r>
            <w:r w:rsidRPr="38F9206B" w:rsidR="59EACEC1">
              <w:rPr>
                <w:rFonts w:eastAsia="" w:eastAsiaTheme="minorEastAsia"/>
                <w:lang w:val="en-US"/>
              </w:rPr>
              <w:t>.</w:t>
            </w:r>
          </w:p>
        </w:tc>
      </w:tr>
      <w:tr w:rsidR="71AA01E7" w:rsidTr="4E107EDF" w14:paraId="523F5850" w14:textId="77777777">
        <w:trPr>
          <w:trHeight w:val="300"/>
        </w:trPr>
        <w:tc>
          <w:tcPr>
            <w:tcW w:w="2381" w:type="dxa"/>
            <w:tcMar/>
            <w:vAlign w:val="center"/>
          </w:tcPr>
          <w:p w:rsidRPr="00C266BD" w:rsidR="71AA01E7" w:rsidP="71AA01E7" w:rsidRDefault="71AA01E7" w14:paraId="1BD3E9AB" w14:textId="773415A0">
            <w:pPr>
              <w:pStyle w:val="CSTemplate-TableBody"/>
              <w:rPr>
                <w:rFonts w:eastAsia="Calibri" w:cs="Calibri"/>
                <w:lang w:val="en-US"/>
              </w:rPr>
            </w:pPr>
            <w:r w:rsidRPr="71AA01E7">
              <w:rPr>
                <w:rFonts w:eastAsiaTheme="minorEastAsia"/>
                <w:lang w:val="en-US"/>
              </w:rPr>
              <w:t>Caching</w:t>
            </w:r>
          </w:p>
        </w:tc>
        <w:tc>
          <w:tcPr>
            <w:tcW w:w="2913" w:type="dxa"/>
            <w:tcMar/>
          </w:tcPr>
          <w:p w:rsidRPr="00C266BD" w:rsidR="71AA01E7" w:rsidP="71AA01E7" w:rsidRDefault="71AA01E7" w14:paraId="4B7FC0D9" w14:textId="369DFC79">
            <w:pPr>
              <w:pStyle w:val="CSTemplate-TableBody"/>
              <w:rPr>
                <w:rFonts w:eastAsia="Calibri" w:cs="Calibri"/>
                <w:lang w:val="en-US"/>
              </w:rPr>
            </w:pPr>
            <w:r w:rsidRPr="71AA01E7">
              <w:rPr>
                <w:rFonts w:eastAsiaTheme="minorEastAsia"/>
                <w:lang w:val="en-US"/>
              </w:rPr>
              <w:t>Improves app performance by storing data locally for quick access.</w:t>
            </w:r>
          </w:p>
        </w:tc>
        <w:tc>
          <w:tcPr>
            <w:tcW w:w="4056" w:type="dxa"/>
            <w:tcMar/>
          </w:tcPr>
          <w:p w:rsidRPr="00C266BD" w:rsidR="71AA01E7" w:rsidP="71AA01E7" w:rsidRDefault="2C25E450" w14:paraId="41B015B0" w14:textId="4BE9E9D3">
            <w:pPr>
              <w:pStyle w:val="CSTemplate-TableBody"/>
              <w:rPr>
                <w:rFonts w:eastAsia="Calibri" w:cs="Calibri"/>
                <w:lang w:val="en-US"/>
              </w:rPr>
            </w:pPr>
            <w:r w:rsidRPr="18DF4598">
              <w:rPr>
                <w:rFonts w:eastAsiaTheme="minorEastAsia"/>
                <w:lang w:val="en-US"/>
              </w:rPr>
              <w:t xml:space="preserve">Implementing </w:t>
            </w:r>
            <w:bookmarkStart w:name="_Hlk184203226" w:id="24"/>
            <w:commentRangeStart w:id="25"/>
            <w:commentRangeStart w:id="26"/>
            <w:r w:rsidRPr="18DF4598">
              <w:rPr>
                <w:rFonts w:eastAsiaTheme="minorEastAsia"/>
                <w:lang w:val="en-US"/>
              </w:rPr>
              <w:t>React Query</w:t>
            </w:r>
            <w:del w:author="Ashwani Hundwani" w:date="2024-12-22T12:20:00Z" w:id="27">
              <w:r w:rsidRPr="18DF4598" w:rsidDel="2C25E450" w:rsidR="71AA01E7">
                <w:rPr>
                  <w:rFonts w:eastAsiaTheme="minorEastAsia"/>
                  <w:lang w:val="en-US"/>
                </w:rPr>
                <w:delText xml:space="preserve"> or Apollo Client</w:delText>
              </w:r>
            </w:del>
            <w:r w:rsidRPr="18DF4598">
              <w:rPr>
                <w:rFonts w:eastAsiaTheme="minorEastAsia"/>
                <w:lang w:val="en-US"/>
              </w:rPr>
              <w:t xml:space="preserve"> </w:t>
            </w:r>
            <w:bookmarkEnd w:id="24"/>
            <w:commentRangeEnd w:id="25"/>
            <w:r w:rsidR="71AA01E7">
              <w:rPr>
                <w:rStyle w:val="CommentReference"/>
              </w:rPr>
              <w:commentReference w:id="25"/>
            </w:r>
            <w:commentRangeEnd w:id="26"/>
            <w:r w:rsidR="71AA01E7">
              <w:rPr>
                <w:rStyle w:val="CommentReference"/>
              </w:rPr>
              <w:commentReference w:id="26"/>
            </w:r>
            <w:r w:rsidRPr="18DF4598">
              <w:rPr>
                <w:rFonts w:eastAsiaTheme="minorEastAsia"/>
                <w:lang w:val="en-US"/>
              </w:rPr>
              <w:t xml:space="preserve">for </w:t>
            </w:r>
            <w:r w:rsidRPr="18DF4598" w:rsidR="50913403">
              <w:rPr>
                <w:rFonts w:eastAsiaTheme="minorEastAsia"/>
                <w:lang w:val="en-US"/>
              </w:rPr>
              <w:t>caching</w:t>
            </w:r>
            <w:r w:rsidRPr="18DF4598">
              <w:rPr>
                <w:rFonts w:eastAsiaTheme="minorEastAsia"/>
                <w:lang w:val="en-US"/>
              </w:rPr>
              <w:t xml:space="preserve"> API responses.</w:t>
            </w:r>
          </w:p>
        </w:tc>
      </w:tr>
      <w:tr w:rsidR="71AA01E7" w:rsidTr="4E107EDF" w14:paraId="5D42F4F1" w14:textId="77777777">
        <w:trPr>
          <w:trHeight w:val="300"/>
        </w:trPr>
        <w:tc>
          <w:tcPr>
            <w:tcW w:w="2381" w:type="dxa"/>
            <w:tcMar/>
            <w:vAlign w:val="center"/>
          </w:tcPr>
          <w:p w:rsidRPr="00C266BD" w:rsidR="71AA01E7" w:rsidP="71AA01E7" w:rsidRDefault="71AA01E7" w14:paraId="69F4ABE9" w14:textId="12BAAD9B">
            <w:pPr>
              <w:pStyle w:val="CSTemplate-TableBody"/>
              <w:rPr>
                <w:rFonts w:eastAsia="Calibri" w:cs="Calibri"/>
                <w:lang w:val="en-US"/>
              </w:rPr>
            </w:pPr>
            <w:r w:rsidRPr="71AA01E7">
              <w:rPr>
                <w:rFonts w:eastAsiaTheme="minorEastAsia"/>
                <w:lang w:val="en-US"/>
              </w:rPr>
              <w:t>Root detection</w:t>
            </w:r>
          </w:p>
        </w:tc>
        <w:tc>
          <w:tcPr>
            <w:tcW w:w="2913" w:type="dxa"/>
            <w:tcMar/>
          </w:tcPr>
          <w:p w:rsidRPr="00C266BD" w:rsidR="71AA01E7" w:rsidP="71AA01E7" w:rsidRDefault="71AA01E7" w14:paraId="2474312A" w14:textId="33E55565">
            <w:pPr>
              <w:pStyle w:val="CSTemplate-TableBody"/>
              <w:rPr>
                <w:rFonts w:eastAsia="Calibri" w:cs="Calibri"/>
                <w:lang w:val="en-US"/>
              </w:rPr>
            </w:pPr>
            <w:r w:rsidRPr="71AA01E7">
              <w:rPr>
                <w:rFonts w:eastAsiaTheme="minorEastAsia"/>
                <w:lang w:val="en-US"/>
              </w:rPr>
              <w:t>Checks if the device is rooted to prevent security risks.</w:t>
            </w:r>
          </w:p>
        </w:tc>
        <w:tc>
          <w:tcPr>
            <w:tcW w:w="4056" w:type="dxa"/>
            <w:tcMar/>
          </w:tcPr>
          <w:p w:rsidRPr="00C266BD" w:rsidR="71AA01E7" w:rsidP="18DF4598" w:rsidRDefault="2C25E450" w14:paraId="2784CD60" w14:textId="1201B6D2">
            <w:pPr>
              <w:pStyle w:val="CSTemplate-TableBody"/>
              <w:rPr>
                <w:rFonts w:eastAsiaTheme="minorEastAsia"/>
                <w:lang w:val="en-US"/>
              </w:rPr>
            </w:pPr>
            <w:r w:rsidRPr="18DF4598">
              <w:rPr>
                <w:rFonts w:eastAsiaTheme="minorEastAsia"/>
                <w:lang w:val="en-US"/>
              </w:rPr>
              <w:t>Implementing checks to restrict app functionality on rooted devices using libraries such as</w:t>
            </w:r>
            <w:r w:rsidRPr="18DF4598" w:rsidR="2BDBB955">
              <w:rPr>
                <w:rFonts w:eastAsiaTheme="minorEastAsia"/>
                <w:lang w:val="en-US"/>
              </w:rPr>
              <w:t xml:space="preserve"> Jail Monkey</w:t>
            </w:r>
          </w:p>
        </w:tc>
      </w:tr>
      <w:tr w:rsidR="71AA01E7" w:rsidTr="4E107EDF" w14:paraId="255807F5" w14:textId="77777777">
        <w:trPr>
          <w:trHeight w:val="300"/>
        </w:trPr>
        <w:tc>
          <w:tcPr>
            <w:tcW w:w="2381" w:type="dxa"/>
            <w:tcMar/>
            <w:vAlign w:val="center"/>
          </w:tcPr>
          <w:p w:rsidRPr="00C266BD" w:rsidR="71AA01E7" w:rsidP="71AA01E7" w:rsidRDefault="71AA01E7" w14:paraId="5860DE43" w14:textId="3E7CF73C">
            <w:pPr>
              <w:pStyle w:val="CSTemplate-TableBody"/>
              <w:rPr>
                <w:rFonts w:eastAsiaTheme="minorEastAsia"/>
                <w:lang w:val="en-US"/>
              </w:rPr>
            </w:pPr>
            <w:r w:rsidRPr="71AA01E7">
              <w:rPr>
                <w:rFonts w:eastAsiaTheme="minorEastAsia"/>
                <w:lang w:val="en-US"/>
              </w:rPr>
              <w:t>SSL Pinning</w:t>
            </w:r>
          </w:p>
        </w:tc>
        <w:tc>
          <w:tcPr>
            <w:tcW w:w="2913" w:type="dxa"/>
            <w:tcMar/>
          </w:tcPr>
          <w:p w:rsidRPr="00C266BD" w:rsidR="71AA01E7" w:rsidP="71AA01E7" w:rsidRDefault="71AA01E7" w14:paraId="5DF03CAD" w14:textId="1DBA0AF9">
            <w:pPr>
              <w:pStyle w:val="CSTemplate-TableBody"/>
              <w:rPr>
                <w:rFonts w:eastAsiaTheme="minorEastAsia"/>
                <w:lang w:val="en-US"/>
              </w:rPr>
            </w:pPr>
            <w:r w:rsidRPr="71AA01E7">
              <w:rPr>
                <w:rFonts w:eastAsiaTheme="minorEastAsia"/>
                <w:lang w:val="en-US"/>
              </w:rPr>
              <w:t>Technique to enhance the security of network communications in applications.</w:t>
            </w:r>
          </w:p>
        </w:tc>
        <w:tc>
          <w:tcPr>
            <w:tcW w:w="4056" w:type="dxa"/>
            <w:tcMar/>
          </w:tcPr>
          <w:p w:rsidRPr="00C266BD" w:rsidR="71AA01E7" w:rsidP="71AA01E7" w:rsidRDefault="71AA01E7" w14:paraId="3215D590" w14:textId="4CE02E1A">
            <w:pPr>
              <w:pStyle w:val="CSTemplate-TableBody"/>
              <w:rPr>
                <w:rFonts w:eastAsiaTheme="minorEastAsia"/>
                <w:lang w:val="en-US"/>
              </w:rPr>
            </w:pPr>
            <w:r w:rsidRPr="71AA01E7">
              <w:rPr>
                <w:rFonts w:eastAsiaTheme="minorEastAsia"/>
                <w:lang w:val="en-US"/>
              </w:rPr>
              <w:t>Implementing Certificate Pinning approach for SSL Pinning, to ensure only trusted certificates are accepted, enhancing security of network communications.</w:t>
            </w:r>
          </w:p>
        </w:tc>
      </w:tr>
      <w:tr w:rsidR="71AA01E7" w:rsidTr="4E107EDF" w14:paraId="76861668" w14:textId="77777777">
        <w:trPr>
          <w:trHeight w:val="300"/>
        </w:trPr>
        <w:tc>
          <w:tcPr>
            <w:tcW w:w="2381" w:type="dxa"/>
            <w:tcMar/>
            <w:vAlign w:val="center"/>
          </w:tcPr>
          <w:p w:rsidRPr="00C266BD" w:rsidR="71AA01E7" w:rsidP="71AA01E7" w:rsidRDefault="71AA01E7" w14:paraId="4A672507" w14:textId="5F6CF432">
            <w:pPr>
              <w:pStyle w:val="CSTemplate-TableBody"/>
              <w:rPr>
                <w:rFonts w:eastAsiaTheme="minorEastAsia"/>
                <w:lang w:val="en-US"/>
              </w:rPr>
            </w:pPr>
            <w:r w:rsidRPr="71AA01E7">
              <w:rPr>
                <w:rFonts w:eastAsiaTheme="minorEastAsia"/>
                <w:lang w:val="en-US"/>
              </w:rPr>
              <w:lastRenderedPageBreak/>
              <w:t>Code Obfuscation</w:t>
            </w:r>
          </w:p>
        </w:tc>
        <w:tc>
          <w:tcPr>
            <w:tcW w:w="2913" w:type="dxa"/>
            <w:tcMar/>
          </w:tcPr>
          <w:p w:rsidRPr="00C266BD" w:rsidR="71AA01E7" w:rsidP="71AA01E7" w:rsidRDefault="71AA01E7" w14:paraId="34D7257E" w14:textId="383F6E3F">
            <w:pPr>
              <w:pStyle w:val="CSTemplate-TableBody"/>
              <w:rPr>
                <w:rFonts w:eastAsiaTheme="minorEastAsia"/>
                <w:lang w:val="en-US"/>
              </w:rPr>
            </w:pPr>
            <w:r w:rsidRPr="71AA01E7">
              <w:rPr>
                <w:rFonts w:eastAsiaTheme="minorEastAsia"/>
                <w:lang w:val="en-US"/>
              </w:rPr>
              <w:t>To make our app small and fast as possible.</w:t>
            </w:r>
          </w:p>
        </w:tc>
        <w:tc>
          <w:tcPr>
            <w:tcW w:w="4056" w:type="dxa"/>
            <w:tcMar/>
          </w:tcPr>
          <w:p w:rsidRPr="00C266BD" w:rsidR="71AA01E7" w:rsidP="18DF4598" w:rsidRDefault="2C25E450" w14:paraId="3649AD4C" w14:textId="2C6D7CB7">
            <w:pPr>
              <w:pStyle w:val="CSTemplate-TableBody"/>
              <w:rPr>
                <w:rFonts w:eastAsiaTheme="minorEastAsia"/>
                <w:lang w:val="en-US"/>
              </w:rPr>
            </w:pPr>
            <w:commentRangeStart w:id="28"/>
            <w:commentRangeStart w:id="29"/>
            <w:r w:rsidRPr="18DF4598">
              <w:rPr>
                <w:rFonts w:eastAsiaTheme="minorEastAsia"/>
                <w:lang w:val="en-US"/>
              </w:rPr>
              <w:t xml:space="preserve">Using Android </w:t>
            </w:r>
            <w:proofErr w:type="spellStart"/>
            <w:r w:rsidRPr="18DF4598">
              <w:rPr>
                <w:rFonts w:eastAsiaTheme="minorEastAsia"/>
                <w:lang w:val="en-US"/>
              </w:rPr>
              <w:t>ProGuard</w:t>
            </w:r>
            <w:proofErr w:type="spellEnd"/>
            <w:r w:rsidRPr="18DF4598">
              <w:rPr>
                <w:rFonts w:eastAsiaTheme="minorEastAsia"/>
                <w:lang w:val="en-US"/>
              </w:rPr>
              <w:t xml:space="preserve"> to shrink and optimize our app.</w:t>
            </w:r>
            <w:commentRangeEnd w:id="28"/>
            <w:r w:rsidR="71AA01E7">
              <w:rPr>
                <w:rStyle w:val="CommentReference"/>
              </w:rPr>
              <w:commentReference w:id="28"/>
            </w:r>
            <w:commentRangeEnd w:id="29"/>
            <w:r w:rsidR="71AA01E7">
              <w:rPr>
                <w:rStyle w:val="CommentReference"/>
              </w:rPr>
              <w:commentReference w:id="29"/>
            </w:r>
          </w:p>
        </w:tc>
      </w:tr>
      <w:tr w:rsidR="71AA01E7" w:rsidTr="4E107EDF" w14:paraId="4E9F24BE" w14:textId="77777777">
        <w:trPr>
          <w:trHeight w:val="300"/>
        </w:trPr>
        <w:tc>
          <w:tcPr>
            <w:tcW w:w="2381" w:type="dxa"/>
            <w:tcMar/>
            <w:vAlign w:val="center"/>
          </w:tcPr>
          <w:p w:rsidRPr="00C266BD" w:rsidR="71AA01E7" w:rsidP="71AA01E7" w:rsidRDefault="71AA01E7" w14:paraId="338BCE56" w14:textId="7EB9D360">
            <w:pPr>
              <w:pStyle w:val="CSTemplate-TableBody"/>
              <w:rPr>
                <w:rFonts w:eastAsia="Calibri" w:cs="Calibri"/>
                <w:lang w:val="en-US"/>
              </w:rPr>
            </w:pPr>
            <w:r w:rsidRPr="71AA01E7">
              <w:rPr>
                <w:rFonts w:eastAsiaTheme="minorEastAsia"/>
                <w:lang w:val="en-US"/>
              </w:rPr>
              <w:t>Error Tracking</w:t>
            </w:r>
          </w:p>
        </w:tc>
        <w:tc>
          <w:tcPr>
            <w:tcW w:w="2913" w:type="dxa"/>
            <w:tcMar/>
          </w:tcPr>
          <w:p w:rsidRPr="00C266BD" w:rsidR="71AA01E7" w:rsidP="71AA01E7" w:rsidRDefault="71AA01E7" w14:paraId="7BE249C0" w14:textId="6000E1AC">
            <w:pPr>
              <w:pStyle w:val="CSTemplate-TableBody"/>
              <w:rPr>
                <w:rFonts w:eastAsia="Calibri" w:cs="Calibri"/>
                <w:lang w:val="en-US"/>
              </w:rPr>
            </w:pPr>
            <w:r w:rsidRPr="71AA01E7">
              <w:rPr>
                <w:rFonts w:eastAsiaTheme="minorEastAsia"/>
                <w:lang w:val="en-US"/>
              </w:rPr>
              <w:t>Tools for monitoring and reporting errors in the app.</w:t>
            </w:r>
          </w:p>
        </w:tc>
        <w:tc>
          <w:tcPr>
            <w:tcW w:w="4056" w:type="dxa"/>
            <w:tcMar/>
          </w:tcPr>
          <w:p w:rsidRPr="00C266BD" w:rsidR="71AA01E7" w:rsidP="71AA01E7" w:rsidRDefault="2C25E450" w14:paraId="72481715" w14:textId="0ACB2903">
            <w:pPr>
              <w:pStyle w:val="CSTemplate-TableBody"/>
              <w:rPr>
                <w:rFonts w:eastAsia="Calibri" w:cs="Calibri"/>
                <w:lang w:val="en-US"/>
              </w:rPr>
            </w:pPr>
            <w:commentRangeStart w:id="30"/>
            <w:commentRangeStart w:id="31"/>
            <w:r w:rsidRPr="4E107EDF" w:rsidR="2C25E450">
              <w:rPr>
                <w:rFonts w:eastAsia="" w:eastAsiaTheme="minorEastAsia"/>
                <w:lang w:val="en-US"/>
              </w:rPr>
              <w:t xml:space="preserve">Integrating </w:t>
            </w:r>
            <w:r w:rsidRPr="4E107EDF" w:rsidR="745A8EB8">
              <w:rPr>
                <w:rFonts w:eastAsia="" w:eastAsiaTheme="minorEastAsia"/>
                <w:lang w:val="en-US"/>
              </w:rPr>
              <w:t>Dynatr</w:t>
            </w:r>
            <w:r w:rsidRPr="4E107EDF" w:rsidR="745A8EB8">
              <w:rPr>
                <w:rFonts w:eastAsia="" w:eastAsiaTheme="minorEastAsia"/>
                <w:lang w:val="en-US"/>
              </w:rPr>
              <w:t xml:space="preserve">ace </w:t>
            </w:r>
            <w:r w:rsidRPr="4E107EDF" w:rsidR="2C25E450">
              <w:rPr>
                <w:rFonts w:eastAsia="" w:eastAsiaTheme="minorEastAsia"/>
                <w:lang w:val="en-US"/>
              </w:rPr>
              <w:t>to capture and report runtime errors and performance issues.</w:t>
            </w:r>
            <w:commentRangeEnd w:id="30"/>
            <w:r>
              <w:rPr>
                <w:rStyle w:val="CommentReference"/>
              </w:rPr>
              <w:commentReference w:id="30"/>
            </w:r>
            <w:commentRangeEnd w:id="31"/>
            <w:r>
              <w:rPr>
                <w:rStyle w:val="CommentReference"/>
              </w:rPr>
              <w:commentReference w:id="31"/>
            </w:r>
          </w:p>
        </w:tc>
      </w:tr>
      <w:tr w:rsidR="71AA01E7" w:rsidTr="4E107EDF" w14:paraId="713F4AC1" w14:textId="77777777">
        <w:trPr>
          <w:trHeight w:val="300"/>
        </w:trPr>
        <w:tc>
          <w:tcPr>
            <w:tcW w:w="2381" w:type="dxa"/>
            <w:tcMar/>
            <w:vAlign w:val="center"/>
          </w:tcPr>
          <w:p w:rsidRPr="00C266BD" w:rsidR="71AA01E7" w:rsidP="71AA01E7" w:rsidRDefault="2C25E450" w14:paraId="76709988" w14:textId="79C70970">
            <w:pPr>
              <w:pStyle w:val="CSTemplate-TableBody"/>
              <w:rPr>
                <w:rFonts w:eastAsia="Calibri" w:cs="Calibri"/>
                <w:lang w:val="en-US"/>
              </w:rPr>
            </w:pPr>
            <w:r w:rsidRPr="3DA44A84" w:rsidR="32CF9CB8">
              <w:rPr>
                <w:rFonts w:eastAsia="" w:eastAsiaTheme="minorEastAsia"/>
                <w:lang w:val="en-US"/>
              </w:rPr>
              <w:t>Exception Handling</w:t>
            </w:r>
            <w:r w:rsidRPr="3DA44A84" w:rsidR="71B7F7E1">
              <w:rPr>
                <w:rFonts w:eastAsia="" w:eastAsiaTheme="minorEastAsia"/>
                <w:lang w:val="en-US"/>
              </w:rPr>
              <w:t xml:space="preserve"> &amp; Logging</w:t>
            </w:r>
          </w:p>
        </w:tc>
        <w:tc>
          <w:tcPr>
            <w:tcW w:w="2913" w:type="dxa"/>
            <w:tcMar/>
          </w:tcPr>
          <w:p w:rsidRPr="00C266BD" w:rsidR="71AA01E7" w:rsidP="71AA01E7" w:rsidRDefault="71AA01E7" w14:paraId="6A409ACA" w14:textId="70BA1F15">
            <w:pPr>
              <w:pStyle w:val="CSTemplate-TableBody"/>
              <w:rPr>
                <w:rFonts w:eastAsia="Calibri" w:cs="Calibri"/>
                <w:lang w:val="en-US"/>
              </w:rPr>
            </w:pPr>
            <w:r w:rsidRPr="71AA01E7">
              <w:rPr>
                <w:rFonts w:eastAsiaTheme="minorEastAsia"/>
                <w:lang w:val="en-US"/>
              </w:rPr>
              <w:t>Error and exception handling is essential for maintaining a robust and reliable application.</w:t>
            </w:r>
          </w:p>
        </w:tc>
        <w:tc>
          <w:tcPr>
            <w:tcW w:w="4056" w:type="dxa"/>
            <w:tcMar/>
          </w:tcPr>
          <w:p w:rsidRPr="00C266BD" w:rsidR="71AA01E7" w:rsidP="71AA01E7" w:rsidRDefault="2C25E450" w14:paraId="48031B4A" w14:textId="349F3843" w14:noSpellErr="1">
            <w:pPr>
              <w:pStyle w:val="CSTemplate-TableBody"/>
              <w:rPr>
                <w:rFonts w:eastAsia="Calibri" w:cs="Calibri"/>
                <w:lang w:val="en-US"/>
              </w:rPr>
            </w:pPr>
            <w:commentRangeStart w:id="33"/>
            <w:commentRangeStart w:id="34"/>
            <w:commentRangeStart w:id="35"/>
            <w:commentRangeStart w:id="870779830"/>
            <w:r w:rsidRPr="38F9206B" w:rsidR="59EACEC1">
              <w:rPr>
                <w:rFonts w:eastAsia="" w:eastAsiaTheme="minorEastAsia"/>
                <w:lang w:val="en-US"/>
              </w:rPr>
              <w:t>Implementing ELK to handle the exception and error logging mechanism.</w:t>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870779830"/>
            <w:r>
              <w:rPr>
                <w:rStyle w:val="CommentReference"/>
              </w:rPr>
              <w:commentReference w:id="870779830"/>
            </w:r>
          </w:p>
        </w:tc>
      </w:tr>
      <w:tr w:rsidR="71AA01E7" w:rsidTr="4E107EDF" w14:paraId="350EC5B5" w14:textId="77777777">
        <w:trPr>
          <w:trHeight w:val="300"/>
        </w:trPr>
        <w:tc>
          <w:tcPr>
            <w:tcW w:w="2381" w:type="dxa"/>
            <w:tcMar/>
            <w:vAlign w:val="center"/>
          </w:tcPr>
          <w:p w:rsidRPr="00C266BD" w:rsidR="71AA01E7" w:rsidP="71AA01E7" w:rsidRDefault="71AA01E7" w14:paraId="3F8F586E" w14:textId="54061C44">
            <w:pPr>
              <w:pStyle w:val="CSTemplate-TableBody"/>
              <w:rPr>
                <w:rFonts w:eastAsia="Calibri" w:cs="Calibri"/>
                <w:lang w:val="en-US"/>
              </w:rPr>
            </w:pPr>
            <w:r w:rsidRPr="71AA01E7">
              <w:rPr>
                <w:rFonts w:eastAsiaTheme="minorEastAsia"/>
                <w:lang w:val="en-US"/>
              </w:rPr>
              <w:t>Notification</w:t>
            </w:r>
          </w:p>
        </w:tc>
        <w:tc>
          <w:tcPr>
            <w:tcW w:w="2913" w:type="dxa"/>
            <w:tcMar/>
          </w:tcPr>
          <w:p w:rsidRPr="00C266BD" w:rsidR="71AA01E7" w:rsidP="71AA01E7" w:rsidRDefault="71AA01E7" w14:paraId="15FADB77" w14:textId="1613881F">
            <w:pPr>
              <w:pStyle w:val="CSTemplate-TableBody"/>
              <w:rPr>
                <w:rFonts w:eastAsia="Calibri" w:cs="Calibri"/>
                <w:lang w:val="en-US"/>
              </w:rPr>
            </w:pPr>
            <w:r w:rsidRPr="71AA01E7">
              <w:rPr>
                <w:rFonts w:eastAsiaTheme="minorEastAsia"/>
                <w:lang w:val="en-US"/>
              </w:rPr>
              <w:t>Enables sending alerts and updates to users.</w:t>
            </w:r>
          </w:p>
        </w:tc>
        <w:tc>
          <w:tcPr>
            <w:tcW w:w="4056" w:type="dxa"/>
            <w:tcMar/>
          </w:tcPr>
          <w:p w:rsidRPr="00C266BD" w:rsidR="71AA01E7" w:rsidP="38F9206B" w:rsidRDefault="21B52475" w14:paraId="31F3BF11" w14:textId="585F413E">
            <w:pPr>
              <w:pStyle w:val="CSTemplate-TableBody"/>
              <w:rPr>
                <w:rFonts w:eastAsia="" w:eastAsiaTheme="minorEastAsia"/>
                <w:lang w:val="en-US"/>
              </w:rPr>
            </w:pPr>
            <w:commentRangeStart w:id="36"/>
            <w:commentRangeStart w:id="37"/>
            <w:commentRangeStart w:id="38"/>
            <w:commentRangeStart w:id="269149317"/>
            <w:r w:rsidRPr="38F9206B" w:rsidR="3630BD50">
              <w:rPr>
                <w:rFonts w:eastAsia="" w:eastAsiaTheme="minorEastAsia"/>
                <w:lang w:val="en-US"/>
              </w:rPr>
              <w:t xml:space="preserve">Integrating </w:t>
            </w:r>
            <w:r w:rsidRPr="38F9206B" w:rsidR="3630BD50">
              <w:rPr>
                <w:rFonts w:eastAsia="" w:eastAsiaTheme="minorEastAsia"/>
                <w:lang w:val="en-US"/>
              </w:rPr>
              <w:t>AppIce</w:t>
            </w:r>
            <w:r w:rsidRPr="38F9206B" w:rsidR="3630BD50">
              <w:rPr>
                <w:rFonts w:eastAsia="" w:eastAsiaTheme="minorEastAsia"/>
                <w:lang w:val="en-US"/>
              </w:rPr>
              <w:t xml:space="preserve"> for push notification</w:t>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commentRangeEnd w:id="269149317"/>
            <w:r>
              <w:rPr>
                <w:rStyle w:val="CommentReference"/>
              </w:rPr>
              <w:commentReference w:id="269149317"/>
            </w:r>
          </w:p>
        </w:tc>
      </w:tr>
      <w:tr w:rsidR="71AA01E7" w:rsidTr="4E107EDF" w14:paraId="28B0E77B" w14:textId="77777777">
        <w:trPr>
          <w:trHeight w:val="300"/>
        </w:trPr>
        <w:tc>
          <w:tcPr>
            <w:tcW w:w="2381" w:type="dxa"/>
            <w:tcMar/>
            <w:vAlign w:val="center"/>
          </w:tcPr>
          <w:p w:rsidRPr="00C266BD" w:rsidR="71AA01E7" w:rsidP="71AA01E7" w:rsidRDefault="71AA01E7" w14:paraId="5B85EA7A" w14:textId="790C567D">
            <w:pPr>
              <w:pStyle w:val="CSTemplate-TableBody"/>
              <w:rPr>
                <w:rFonts w:eastAsia="Calibri" w:cs="Calibri"/>
                <w:lang w:val="en-US"/>
              </w:rPr>
            </w:pPr>
            <w:r w:rsidRPr="71AA01E7">
              <w:rPr>
                <w:rFonts w:eastAsiaTheme="minorEastAsia"/>
                <w:lang w:val="en-US"/>
              </w:rPr>
              <w:t>Multi Language Support</w:t>
            </w:r>
          </w:p>
        </w:tc>
        <w:tc>
          <w:tcPr>
            <w:tcW w:w="2913" w:type="dxa"/>
            <w:tcMar/>
          </w:tcPr>
          <w:p w:rsidRPr="00C266BD" w:rsidR="71AA01E7" w:rsidP="71AA01E7" w:rsidRDefault="71AA01E7" w14:paraId="0A9A86AD" w14:textId="2BF8300E">
            <w:pPr>
              <w:pStyle w:val="CSTemplate-TableBody"/>
              <w:rPr>
                <w:rFonts w:eastAsia="Calibri" w:cs="Calibri"/>
                <w:lang w:val="en-US"/>
              </w:rPr>
            </w:pPr>
            <w:r w:rsidRPr="71AA01E7">
              <w:rPr>
                <w:rFonts w:eastAsiaTheme="minorEastAsia"/>
                <w:lang w:val="en-US"/>
              </w:rPr>
              <w:t>Enables the app to support multiple languages for a global audience.</w:t>
            </w:r>
          </w:p>
        </w:tc>
        <w:tc>
          <w:tcPr>
            <w:tcW w:w="4056" w:type="dxa"/>
            <w:tcMar/>
          </w:tcPr>
          <w:p w:rsidRPr="00C266BD" w:rsidR="71AA01E7" w:rsidP="71AA01E7" w:rsidRDefault="71AA01E7" w14:paraId="1B9C432C" w14:textId="4FA36CEF">
            <w:pPr>
              <w:pStyle w:val="CSTemplate-TableBody"/>
              <w:rPr>
                <w:rFonts w:eastAsia="Calibri" w:cs="Calibri"/>
                <w:lang w:val="en-US"/>
              </w:rPr>
            </w:pPr>
            <w:r w:rsidRPr="71AA01E7">
              <w:rPr>
                <w:rFonts w:eastAsiaTheme="minorEastAsia"/>
                <w:lang w:val="en-US"/>
              </w:rPr>
              <w:t>Using libraries such as i18next for internationalization and localization.</w:t>
            </w:r>
          </w:p>
        </w:tc>
      </w:tr>
      <w:tr w:rsidR="71AA01E7" w:rsidTr="4E107EDF" w14:paraId="2EF5FE79" w14:textId="77777777">
        <w:trPr>
          <w:trHeight w:val="300"/>
        </w:trPr>
        <w:tc>
          <w:tcPr>
            <w:tcW w:w="2381" w:type="dxa"/>
            <w:tcMar/>
            <w:vAlign w:val="center"/>
          </w:tcPr>
          <w:p w:rsidRPr="00C266BD" w:rsidR="71AA01E7" w:rsidP="71AA01E7" w:rsidRDefault="71AA01E7" w14:paraId="1E2D3A67" w14:textId="5D42A635">
            <w:pPr>
              <w:pStyle w:val="CSTemplate-TableBody"/>
              <w:rPr>
                <w:rFonts w:eastAsia="Calibri" w:cs="Calibri"/>
                <w:lang w:val="en-US"/>
              </w:rPr>
            </w:pPr>
            <w:r w:rsidRPr="71AA01E7">
              <w:rPr>
                <w:rFonts w:eastAsiaTheme="minorEastAsia"/>
                <w:lang w:val="en-US"/>
              </w:rPr>
              <w:t>Customer Engagement</w:t>
            </w:r>
          </w:p>
        </w:tc>
        <w:tc>
          <w:tcPr>
            <w:tcW w:w="2913" w:type="dxa"/>
            <w:tcMar/>
          </w:tcPr>
          <w:p w:rsidRPr="00C266BD" w:rsidR="71AA01E7" w:rsidP="71AA01E7" w:rsidRDefault="71AA01E7" w14:paraId="0D89DB26" w14:textId="7E103D7F">
            <w:pPr>
              <w:pStyle w:val="CSTemplate-TableBody"/>
              <w:rPr>
                <w:rFonts w:eastAsia="Calibri" w:cs="Calibri"/>
                <w:lang w:val="en-US"/>
              </w:rPr>
            </w:pPr>
            <w:r w:rsidRPr="71AA01E7">
              <w:rPr>
                <w:rFonts w:eastAsiaTheme="minorEastAsia"/>
                <w:lang w:val="en-US"/>
              </w:rPr>
              <w:t>Mechanisms for user interaction and feedback.</w:t>
            </w:r>
          </w:p>
        </w:tc>
        <w:tc>
          <w:tcPr>
            <w:tcW w:w="4056" w:type="dxa"/>
            <w:tcMar/>
          </w:tcPr>
          <w:p w:rsidRPr="00C266BD" w:rsidR="71AA01E7" w:rsidP="18DF4598" w:rsidRDefault="135D2538" w14:paraId="00FF7605" w14:textId="4FCEC28B">
            <w:pPr>
              <w:pStyle w:val="CSTemplate-TableBody"/>
              <w:rPr>
                <w:rFonts w:eastAsiaTheme="minorEastAsia"/>
                <w:lang w:val="en-US"/>
              </w:rPr>
            </w:pPr>
            <w:r w:rsidRPr="18DF4598">
              <w:rPr>
                <w:rFonts w:eastAsiaTheme="minorEastAsia"/>
                <w:lang w:val="en-US"/>
              </w:rPr>
              <w:t xml:space="preserve">Integrating </w:t>
            </w:r>
            <w:r w:rsidRPr="18DF4598" w:rsidR="3C200A0C">
              <w:rPr>
                <w:rFonts w:eastAsiaTheme="minorEastAsia"/>
                <w:lang w:val="en-US"/>
              </w:rPr>
              <w:t>A</w:t>
            </w:r>
            <w:r w:rsidRPr="18DF4598">
              <w:rPr>
                <w:rFonts w:eastAsiaTheme="minorEastAsia"/>
                <w:lang w:val="en-US"/>
              </w:rPr>
              <w:t>ppice for customer engagement</w:t>
            </w:r>
          </w:p>
        </w:tc>
      </w:tr>
      <w:tr w:rsidR="71AA01E7" w:rsidTr="4E107EDF" w14:paraId="647801C2" w14:textId="77777777">
        <w:trPr>
          <w:trHeight w:val="300"/>
        </w:trPr>
        <w:tc>
          <w:tcPr>
            <w:tcW w:w="2381" w:type="dxa"/>
            <w:tcMar/>
            <w:vAlign w:val="center"/>
          </w:tcPr>
          <w:p w:rsidRPr="00C266BD" w:rsidR="71AA01E7" w:rsidP="71AA01E7" w:rsidRDefault="71AA01E7" w14:paraId="09390F0B" w14:textId="529DE1A8">
            <w:pPr>
              <w:pStyle w:val="CSTemplate-TableBody"/>
              <w:rPr>
                <w:rFonts w:eastAsia="Calibri" w:cs="Calibri"/>
                <w:lang w:val="en-US"/>
              </w:rPr>
            </w:pPr>
            <w:r w:rsidRPr="71AA01E7">
              <w:rPr>
                <w:rFonts w:eastAsiaTheme="minorEastAsia"/>
                <w:lang w:val="en-US"/>
              </w:rPr>
              <w:t>Theming</w:t>
            </w:r>
          </w:p>
        </w:tc>
        <w:tc>
          <w:tcPr>
            <w:tcW w:w="2913" w:type="dxa"/>
            <w:tcMar/>
          </w:tcPr>
          <w:p w:rsidRPr="00C266BD" w:rsidR="71AA01E7" w:rsidP="71AA01E7" w:rsidRDefault="71AA01E7" w14:paraId="3DC1373E" w14:textId="51EB12D7">
            <w:pPr>
              <w:pStyle w:val="CSTemplate-TableBody"/>
              <w:rPr>
                <w:rFonts w:eastAsia="Calibri" w:cs="Calibri"/>
                <w:lang w:val="en-US"/>
              </w:rPr>
            </w:pPr>
            <w:r w:rsidRPr="71AA01E7">
              <w:rPr>
                <w:rFonts w:eastAsiaTheme="minorEastAsia"/>
                <w:lang w:val="en-US"/>
              </w:rPr>
              <w:t>Customizable themes for branding and visual appeal.</w:t>
            </w:r>
          </w:p>
        </w:tc>
        <w:tc>
          <w:tcPr>
            <w:tcW w:w="4056" w:type="dxa"/>
            <w:tcMar/>
          </w:tcPr>
          <w:p w:rsidRPr="00C266BD" w:rsidR="71AA01E7" w:rsidP="71AA01E7" w:rsidRDefault="71AA01E7" w14:paraId="552CA745" w14:textId="7E972A6A">
            <w:pPr>
              <w:pStyle w:val="CSTemplate-TableBody"/>
              <w:rPr>
                <w:rFonts w:eastAsia="Calibri" w:cs="Calibri"/>
                <w:lang w:val="en-US"/>
              </w:rPr>
            </w:pPr>
            <w:r w:rsidRPr="71AA01E7">
              <w:rPr>
                <w:rFonts w:eastAsiaTheme="minorEastAsia"/>
                <w:lang w:val="en-US"/>
              </w:rPr>
              <w:t>Allowing users to switch between light and dark modes using styled components.</w:t>
            </w:r>
          </w:p>
        </w:tc>
      </w:tr>
      <w:tr w:rsidR="71AA01E7" w:rsidTr="4E107EDF" w14:paraId="29C802F2" w14:textId="77777777">
        <w:trPr>
          <w:trHeight w:val="300"/>
        </w:trPr>
        <w:tc>
          <w:tcPr>
            <w:tcW w:w="2381" w:type="dxa"/>
            <w:tcMar/>
            <w:vAlign w:val="center"/>
          </w:tcPr>
          <w:p w:rsidRPr="00C266BD" w:rsidR="71AA01E7" w:rsidP="71AA01E7" w:rsidRDefault="71AA01E7" w14:paraId="2168DC9F" w14:textId="35057FDE">
            <w:pPr>
              <w:pStyle w:val="CSTemplate-TableBody"/>
              <w:rPr>
                <w:rFonts w:eastAsia="Calibri" w:cs="Calibri"/>
                <w:lang w:val="en-US"/>
              </w:rPr>
            </w:pPr>
            <w:r w:rsidRPr="71AA01E7">
              <w:rPr>
                <w:rFonts w:eastAsiaTheme="minorEastAsia"/>
                <w:lang w:val="en-US"/>
              </w:rPr>
              <w:t>Performance Improvement</w:t>
            </w:r>
          </w:p>
        </w:tc>
        <w:tc>
          <w:tcPr>
            <w:tcW w:w="2913" w:type="dxa"/>
            <w:tcMar/>
          </w:tcPr>
          <w:p w:rsidRPr="00C266BD" w:rsidR="71AA01E7" w:rsidP="71AA01E7" w:rsidRDefault="71AA01E7" w14:paraId="47D5FEFA" w14:textId="46FDEE14">
            <w:pPr>
              <w:pStyle w:val="CSTemplate-TableBody"/>
              <w:rPr>
                <w:rFonts w:eastAsia="Calibri" w:cs="Calibri"/>
                <w:lang w:val="en-US"/>
              </w:rPr>
            </w:pPr>
            <w:r w:rsidRPr="71AA01E7">
              <w:rPr>
                <w:rFonts w:eastAsiaTheme="minorEastAsia"/>
                <w:lang w:val="en-US"/>
              </w:rPr>
              <w:t>Enhancements to optimize app speed and responsiveness.</w:t>
            </w:r>
          </w:p>
        </w:tc>
        <w:tc>
          <w:tcPr>
            <w:tcW w:w="4056" w:type="dxa"/>
            <w:tcMar/>
          </w:tcPr>
          <w:p w:rsidRPr="00C266BD" w:rsidR="71AA01E7" w:rsidP="71AA01E7" w:rsidRDefault="2C25E450" w14:paraId="3324BB7C" w14:textId="083365FE">
            <w:pPr>
              <w:pStyle w:val="CSTemplate-TableBody"/>
              <w:rPr>
                <w:rFonts w:eastAsia="Calibri" w:cs="Calibri"/>
                <w:lang w:val="en-US"/>
              </w:rPr>
            </w:pPr>
            <w:commentRangeStart w:id="39"/>
            <w:commentRangeStart w:id="40"/>
            <w:commentRangeStart w:id="41"/>
            <w:commentRangeStart w:id="1051959988"/>
            <w:commentRangeStart w:id="718788202"/>
            <w:commentRangeStart w:id="1155263515"/>
            <w:r w:rsidRPr="4E107EDF" w:rsidR="17E96882">
              <w:rPr>
                <w:rFonts w:eastAsia="" w:eastAsiaTheme="minorEastAsia"/>
                <w:lang w:val="en-US"/>
              </w:rPr>
              <w:t xml:space="preserve">Implementing </w:t>
            </w:r>
            <w:bookmarkStart w:name="_Hlk184204327" w:id="42"/>
            <w:r w:rsidRPr="4E107EDF" w:rsidR="17E96882">
              <w:rPr>
                <w:rFonts w:eastAsia="" w:eastAsiaTheme="minorEastAsia"/>
                <w:lang w:val="en-US"/>
              </w:rPr>
              <w:t>Reactotron</w:t>
            </w:r>
            <w:r w:rsidRPr="4E107EDF" w:rsidR="17E96882">
              <w:rPr>
                <w:rFonts w:eastAsia="" w:eastAsiaTheme="minorEastAsia"/>
                <w:lang w:val="en-US"/>
              </w:rPr>
              <w:t xml:space="preserve"> </w:t>
            </w:r>
            <w:bookmarkEnd w:id="42"/>
            <w:r w:rsidRPr="4E107EDF" w:rsidR="17E96882">
              <w:rPr>
                <w:rFonts w:eastAsia="" w:eastAsiaTheme="minorEastAsia"/>
                <w:lang w:val="en-US"/>
              </w:rPr>
              <w:t xml:space="preserve">to </w:t>
            </w:r>
            <w:r w:rsidRPr="4E107EDF" w:rsidR="17E96882">
              <w:rPr>
                <w:rFonts w:eastAsia="" w:eastAsiaTheme="minorEastAsia"/>
                <w:lang w:val="en-US"/>
              </w:rPr>
              <w:t>identify</w:t>
            </w:r>
            <w:r w:rsidRPr="4E107EDF" w:rsidR="17E96882">
              <w:rPr>
                <w:rFonts w:eastAsia="" w:eastAsiaTheme="minorEastAsia"/>
                <w:lang w:val="en-US"/>
              </w:rPr>
              <w:t xml:space="preserve"> the performance issue.</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1051959988"/>
            <w:r>
              <w:rPr>
                <w:rStyle w:val="CommentReference"/>
              </w:rPr>
              <w:commentReference w:id="1051959988"/>
            </w:r>
            <w:commentRangeEnd w:id="718788202"/>
            <w:r>
              <w:rPr>
                <w:rStyle w:val="CommentReference"/>
              </w:rPr>
              <w:commentReference w:id="718788202"/>
            </w:r>
            <w:commentRangeEnd w:id="1155263515"/>
            <w:r>
              <w:rPr>
                <w:rStyle w:val="CommentReference"/>
              </w:rPr>
              <w:commentReference w:id="1155263515"/>
            </w:r>
          </w:p>
          <w:p w:rsidRPr="00C266BD" w:rsidR="71AA01E7" w:rsidP="71AA01E7" w:rsidRDefault="71AA01E7" w14:paraId="37AF1DB3" w14:textId="4E657E41">
            <w:pPr>
              <w:pStyle w:val="CSTemplate-TableBody"/>
              <w:rPr>
                <w:rFonts w:eastAsia="Calibri" w:cs="Calibri"/>
                <w:lang w:val="en-US"/>
              </w:rPr>
            </w:pPr>
          </w:p>
        </w:tc>
      </w:tr>
      <w:tr w:rsidR="71AA01E7" w:rsidTr="4E107EDF" w14:paraId="40C2A6C0" w14:textId="77777777">
        <w:trPr>
          <w:trHeight w:val="300"/>
        </w:trPr>
        <w:tc>
          <w:tcPr>
            <w:tcW w:w="2381" w:type="dxa"/>
            <w:tcMar/>
            <w:vAlign w:val="center"/>
          </w:tcPr>
          <w:p w:rsidRPr="00C266BD" w:rsidR="71AA01E7" w:rsidP="71AA01E7" w:rsidRDefault="71AA01E7" w14:paraId="097A1E29" w14:textId="0747F2A3">
            <w:pPr>
              <w:pStyle w:val="CSTemplate-TableBody"/>
              <w:rPr>
                <w:rFonts w:eastAsia="Calibri" w:cs="Calibri"/>
                <w:lang w:val="en-US"/>
              </w:rPr>
            </w:pPr>
            <w:r w:rsidRPr="71AA01E7">
              <w:rPr>
                <w:rFonts w:eastAsiaTheme="minorEastAsia"/>
                <w:lang w:val="en-US"/>
              </w:rPr>
              <w:t>Code Scanner</w:t>
            </w:r>
          </w:p>
        </w:tc>
        <w:tc>
          <w:tcPr>
            <w:tcW w:w="2913" w:type="dxa"/>
            <w:tcMar/>
          </w:tcPr>
          <w:p w:rsidRPr="00C266BD" w:rsidR="71AA01E7" w:rsidP="71AA01E7" w:rsidRDefault="71AA01E7" w14:paraId="6B1DA1A1" w14:textId="0D2E404C">
            <w:pPr>
              <w:pStyle w:val="CSTemplate-TableBody"/>
              <w:rPr>
                <w:rFonts w:eastAsia="Calibri" w:cs="Calibri"/>
                <w:lang w:val="en-US"/>
              </w:rPr>
            </w:pPr>
            <w:r w:rsidRPr="71AA01E7">
              <w:rPr>
                <w:rFonts w:eastAsiaTheme="minorEastAsia"/>
                <w:lang w:val="en-US"/>
              </w:rPr>
              <w:t>Scans the app for security vulnerabilities.</w:t>
            </w:r>
          </w:p>
        </w:tc>
        <w:tc>
          <w:tcPr>
            <w:tcW w:w="4056" w:type="dxa"/>
            <w:tcMar/>
          </w:tcPr>
          <w:p w:rsidRPr="00C266BD" w:rsidR="71AA01E7" w:rsidP="71AA01E7" w:rsidRDefault="2C25E450" w14:paraId="6926FAB5" w14:textId="759E5902">
            <w:pPr>
              <w:pStyle w:val="CSTemplate-TableBody"/>
              <w:rPr>
                <w:rFonts w:eastAsia="Calibri" w:cs="Calibri"/>
                <w:lang w:val="en-US"/>
              </w:rPr>
            </w:pPr>
            <w:r w:rsidRPr="18DF4598">
              <w:rPr>
                <w:rFonts w:eastAsiaTheme="minorEastAsia"/>
                <w:lang w:val="en-US"/>
              </w:rPr>
              <w:t xml:space="preserve">Using tools such as </w:t>
            </w:r>
            <w:commentRangeStart w:id="43"/>
            <w:commentRangeStart w:id="44"/>
            <w:r w:rsidRPr="18DF4598">
              <w:rPr>
                <w:rFonts w:eastAsiaTheme="minorEastAsia"/>
                <w:lang w:val="en-US"/>
              </w:rPr>
              <w:t xml:space="preserve">SonarQube </w:t>
            </w:r>
            <w:commentRangeEnd w:id="43"/>
            <w:r w:rsidR="71AA01E7">
              <w:rPr>
                <w:rStyle w:val="CommentReference"/>
              </w:rPr>
              <w:commentReference w:id="43"/>
            </w:r>
            <w:commentRangeEnd w:id="44"/>
            <w:r w:rsidR="71AA01E7">
              <w:rPr>
                <w:rStyle w:val="CommentReference"/>
              </w:rPr>
              <w:commentReference w:id="44"/>
            </w:r>
            <w:r w:rsidRPr="18DF4598">
              <w:rPr>
                <w:rFonts w:eastAsiaTheme="minorEastAsia"/>
                <w:lang w:val="en-US"/>
              </w:rPr>
              <w:t>to identify and fix security issues in dependencies.</w:t>
            </w:r>
          </w:p>
        </w:tc>
      </w:tr>
      <w:tr w:rsidR="71AA01E7" w:rsidTr="4E107EDF" w14:paraId="4D9E58B7" w14:textId="77777777">
        <w:trPr>
          <w:trHeight w:val="300"/>
        </w:trPr>
        <w:tc>
          <w:tcPr>
            <w:tcW w:w="2381" w:type="dxa"/>
            <w:tcMar/>
            <w:vAlign w:val="center"/>
          </w:tcPr>
          <w:p w:rsidRPr="00C266BD" w:rsidR="71AA01E7" w:rsidP="71AA01E7" w:rsidRDefault="71AA01E7" w14:paraId="1C699473" w14:textId="4CA61223">
            <w:pPr>
              <w:pStyle w:val="CSTemplate-TableBody"/>
              <w:rPr>
                <w:rFonts w:eastAsia="Calibri" w:cs="Calibri"/>
                <w:lang w:val="en-US"/>
              </w:rPr>
            </w:pPr>
            <w:r w:rsidRPr="71AA01E7">
              <w:rPr>
                <w:rFonts w:eastAsiaTheme="minorEastAsia"/>
                <w:lang w:val="en-US"/>
              </w:rPr>
              <w:t>Analytic Capability</w:t>
            </w:r>
          </w:p>
        </w:tc>
        <w:tc>
          <w:tcPr>
            <w:tcW w:w="2913" w:type="dxa"/>
            <w:tcMar/>
          </w:tcPr>
          <w:p w:rsidRPr="00C266BD" w:rsidR="71AA01E7" w:rsidP="71AA01E7" w:rsidRDefault="71AA01E7" w14:paraId="40434C3C" w14:textId="769AA075">
            <w:pPr>
              <w:pStyle w:val="CSTemplate-TableBody"/>
              <w:rPr>
                <w:rFonts w:eastAsia="Calibri" w:cs="Calibri"/>
                <w:lang w:val="en-US"/>
              </w:rPr>
            </w:pPr>
            <w:r w:rsidRPr="71AA01E7">
              <w:rPr>
                <w:rFonts w:eastAsiaTheme="minorEastAsia"/>
                <w:lang w:val="en-US"/>
              </w:rPr>
              <w:t>Tools for tracking user behavior and app performance.</w:t>
            </w:r>
          </w:p>
        </w:tc>
        <w:tc>
          <w:tcPr>
            <w:tcW w:w="4056" w:type="dxa"/>
            <w:tcMar/>
          </w:tcPr>
          <w:p w:rsidRPr="00C266BD" w:rsidR="71AA01E7" w:rsidP="38F9206B" w:rsidRDefault="2C25E450" w14:paraId="1C1619C4" w14:textId="5492D541">
            <w:pPr>
              <w:pStyle w:val="CSTemplate-TableBody"/>
              <w:rPr>
                <w:rFonts w:eastAsia="" w:eastAsiaTheme="minorEastAsia"/>
                <w:lang w:val="en-US"/>
              </w:rPr>
            </w:pPr>
            <w:commentRangeStart w:id="45"/>
            <w:commentRangeStart w:id="46"/>
            <w:commentRangeStart w:id="47"/>
            <w:commentRangeStart w:id="194707786"/>
            <w:r w:rsidRPr="38F9206B" w:rsidR="59EACEC1">
              <w:rPr>
                <w:rFonts w:eastAsia="" w:eastAsiaTheme="minorEastAsia"/>
                <w:lang w:val="en-US"/>
              </w:rPr>
              <w:t xml:space="preserve">Integrating </w:t>
            </w:r>
            <w:r w:rsidRPr="38F9206B" w:rsidR="4779DECA">
              <w:rPr>
                <w:rFonts w:eastAsia="" w:eastAsiaTheme="minorEastAsia"/>
                <w:lang w:val="en-US"/>
              </w:rPr>
              <w:t>AppIce</w:t>
            </w:r>
            <w:r w:rsidRPr="38F9206B" w:rsidR="4779DECA">
              <w:rPr>
                <w:rFonts w:eastAsia="" w:eastAsiaTheme="minorEastAsia"/>
                <w:lang w:val="en-US"/>
              </w:rPr>
              <w:t xml:space="preserve"> </w:t>
            </w:r>
            <w:r w:rsidRPr="38F9206B" w:rsidR="59EACEC1">
              <w:rPr>
                <w:rFonts w:eastAsia="" w:eastAsiaTheme="minorEastAsia"/>
                <w:lang w:val="en-US"/>
              </w:rPr>
              <w:t xml:space="preserve">analytics to </w:t>
            </w:r>
            <w:r w:rsidRPr="38F9206B" w:rsidR="59EACEC1">
              <w:rPr>
                <w:rFonts w:eastAsia="" w:eastAsiaTheme="minorEastAsia"/>
                <w:lang w:val="en-US"/>
              </w:rPr>
              <w:t>monitor</w:t>
            </w:r>
            <w:r w:rsidRPr="38F9206B" w:rsidR="59EACEC1">
              <w:rPr>
                <w:rFonts w:eastAsia="" w:eastAsiaTheme="minorEastAsia"/>
                <w:lang w:val="en-US"/>
              </w:rPr>
              <w:t xml:space="preserve"> user interaction and app usage.</w:t>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194707786"/>
            <w:r>
              <w:rPr>
                <w:rStyle w:val="CommentReference"/>
              </w:rPr>
              <w:commentReference w:id="194707786"/>
            </w:r>
          </w:p>
        </w:tc>
      </w:tr>
      <w:tr w:rsidR="71AA01E7" w:rsidTr="4E107EDF" w14:paraId="41499294" w14:textId="77777777">
        <w:trPr>
          <w:trHeight w:val="300"/>
        </w:trPr>
        <w:tc>
          <w:tcPr>
            <w:tcW w:w="2381" w:type="dxa"/>
            <w:tcMar/>
            <w:vAlign w:val="center"/>
          </w:tcPr>
          <w:p w:rsidRPr="00C266BD" w:rsidR="71AA01E7" w:rsidP="71AA01E7" w:rsidRDefault="71AA01E7" w14:paraId="2484E91C" w14:textId="575B137D">
            <w:pPr>
              <w:pStyle w:val="CSTemplate-TableBody"/>
              <w:rPr>
                <w:rFonts w:eastAsia="Calibri" w:cs="Calibri"/>
                <w:lang w:val="en-US"/>
              </w:rPr>
            </w:pPr>
            <w:r w:rsidRPr="71AA01E7">
              <w:rPr>
                <w:rFonts w:eastAsiaTheme="minorEastAsia"/>
                <w:lang w:val="en-US"/>
              </w:rPr>
              <w:t>Coding standards</w:t>
            </w:r>
          </w:p>
        </w:tc>
        <w:tc>
          <w:tcPr>
            <w:tcW w:w="2913" w:type="dxa"/>
            <w:tcMar/>
          </w:tcPr>
          <w:p w:rsidRPr="00C266BD" w:rsidR="71AA01E7" w:rsidP="71AA01E7" w:rsidRDefault="71AA01E7" w14:paraId="26AF2A91" w14:textId="1DDE37B3">
            <w:pPr>
              <w:pStyle w:val="CSTemplate-TableBody"/>
              <w:rPr>
                <w:rFonts w:eastAsia="Calibri" w:cs="Calibri"/>
                <w:lang w:val="en-US"/>
              </w:rPr>
            </w:pPr>
            <w:r w:rsidRPr="71AA01E7">
              <w:rPr>
                <w:rFonts w:eastAsiaTheme="minorEastAsia"/>
                <w:lang w:val="en-US"/>
              </w:rPr>
              <w:t>Enforces best practices and consistency in code.</w:t>
            </w:r>
          </w:p>
        </w:tc>
        <w:tc>
          <w:tcPr>
            <w:tcW w:w="4056" w:type="dxa"/>
            <w:tcMar/>
          </w:tcPr>
          <w:p w:rsidRPr="00C266BD" w:rsidR="71AA01E7" w:rsidP="71AA01E7" w:rsidRDefault="2C25E450" w14:paraId="61E0A05E" w14:textId="0B43DDE6">
            <w:pPr>
              <w:pStyle w:val="CSTemplate-TableBody"/>
              <w:rPr>
                <w:rFonts w:eastAsia="Calibri" w:cs="Calibri"/>
                <w:lang w:val="en-US"/>
              </w:rPr>
            </w:pPr>
            <w:commentRangeStart w:id="48"/>
            <w:commentRangeStart w:id="49"/>
            <w:r w:rsidRPr="18DF4598">
              <w:rPr>
                <w:rFonts w:eastAsiaTheme="minorEastAsia"/>
                <w:lang w:val="en-US"/>
              </w:rPr>
              <w:t xml:space="preserve">Using </w:t>
            </w:r>
            <w:proofErr w:type="spellStart"/>
            <w:r w:rsidRPr="18DF4598">
              <w:rPr>
                <w:rFonts w:eastAsiaTheme="minorEastAsia"/>
                <w:lang w:val="en-US"/>
              </w:rPr>
              <w:t>ESLint</w:t>
            </w:r>
            <w:proofErr w:type="spellEnd"/>
            <w:r w:rsidRPr="18DF4598">
              <w:rPr>
                <w:rFonts w:eastAsiaTheme="minorEastAsia"/>
                <w:lang w:val="en-US"/>
              </w:rPr>
              <w:t xml:space="preserve"> and Prettier for maintaining code quality and formatting.</w:t>
            </w:r>
            <w:commentRangeEnd w:id="48"/>
            <w:r w:rsidR="71AA01E7">
              <w:rPr>
                <w:rStyle w:val="CommentReference"/>
              </w:rPr>
              <w:commentReference w:id="48"/>
            </w:r>
            <w:commentRangeEnd w:id="49"/>
            <w:r w:rsidR="71AA01E7">
              <w:rPr>
                <w:rStyle w:val="CommentReference"/>
              </w:rPr>
              <w:commentReference w:id="49"/>
            </w:r>
          </w:p>
        </w:tc>
      </w:tr>
    </w:tbl>
    <w:p w:rsidR="6E07BCB0" w:rsidP="3DA44A84" w:rsidRDefault="6E07BCB0" w14:paraId="4E1442FA" w14:textId="51F08ADC">
      <w:pPr>
        <w:pStyle w:val="CSTemplate-Normal"/>
        <w:spacing w:after="160" w:line="259" w:lineRule="auto"/>
        <w:rPr>
          <w:del w:author="Latha Arjunan" w:date="2025-01-05T08:07:44.507Z" w16du:dateUtc="2025-01-05T08:07:44.507Z" w:id="1898364181"/>
          <w:rFonts w:eastAsia="Calibri"/>
        </w:rPr>
      </w:pPr>
    </w:p>
    <w:p w:rsidR="6E07BCB0" w:rsidP="3DA44A84" w:rsidRDefault="6E07BCB0" w14:paraId="3AC30D02" w14:textId="05B84095">
      <w:pPr>
        <w:pStyle w:val="CSTemplate-Normal"/>
        <w:keepLines w:val="1"/>
        <w:spacing w:after="120" w:line="280" w:lineRule="atLeast"/>
        <w:jc w:val="center"/>
        <w:rPr>
          <w:ins w:author="Latha Arjunan" w:date="2025-01-05T08:11:31.407Z" w16du:dateUtc="2025-01-05T08:11:31.407Z" w:id="1022182948"/>
          <w:rFonts w:ascii="Calibri" w:hAnsi="Calibri" w:eastAsia="Calibri" w:cs="Calibri"/>
          <w:b w:val="0"/>
          <w:bCs w:val="0"/>
          <w:i w:val="0"/>
          <w:iCs w:val="0"/>
          <w:caps w:val="0"/>
          <w:smallCaps w:val="0"/>
          <w:noProof w:val="0"/>
          <w:color w:val="000000"/>
          <w:sz w:val="22"/>
          <w:szCs w:val="22"/>
          <w:lang w:val="en-US"/>
        </w:rPr>
      </w:pPr>
    </w:p>
    <w:p w:rsidR="6E07BCB0" w:rsidP="3DA44A84" w:rsidRDefault="6E07BCB0" w14:paraId="291EFA43" w14:textId="3EA2634B">
      <w:pPr>
        <w:pStyle w:val="CSTemplate-Normal"/>
        <w:keepLines w:val="1"/>
        <w:spacing w:after="120" w:line="280" w:lineRule="atLeast"/>
        <w:jc w:val="center"/>
        <w:rPr>
          <w:rFonts w:ascii="Calibri" w:hAnsi="Calibri" w:eastAsia="Calibri" w:cs="Calibri"/>
          <w:b w:val="0"/>
          <w:bCs w:val="0"/>
          <w:i w:val="0"/>
          <w:iCs w:val="0"/>
          <w:caps w:val="0"/>
          <w:smallCaps w:val="0"/>
          <w:noProof w:val="0"/>
          <w:color w:val="000000"/>
          <w:sz w:val="22"/>
          <w:szCs w:val="22"/>
          <w:lang w:val="en-US"/>
        </w:rPr>
      </w:pPr>
      <w:r w:rsidRPr="3DA44A84" w:rsidR="6D56C2C8">
        <w:rPr>
          <w:rFonts w:ascii="Calibri" w:hAnsi="Calibri" w:eastAsia="Calibri" w:cs="Calibri"/>
          <w:b w:val="0"/>
          <w:bCs w:val="0"/>
          <w:i w:val="0"/>
          <w:iCs w:val="0"/>
          <w:caps w:val="0"/>
          <w:smallCaps w:val="0"/>
          <w:noProof w:val="0"/>
          <w:color w:val="000000"/>
          <w:sz w:val="22"/>
          <w:szCs w:val="22"/>
          <w:lang w:val="en-US"/>
        </w:rPr>
        <w:t xml:space="preserve">Table 2: Key Features and Benefits for </w:t>
      </w:r>
      <w:r w:rsidRPr="3DA44A84" w:rsidR="0E2D515A">
        <w:rPr>
          <w:rFonts w:ascii="Calibri" w:hAnsi="Calibri" w:eastAsia="Calibri" w:cs="Calibri"/>
          <w:b w:val="0"/>
          <w:bCs w:val="0"/>
          <w:i w:val="0"/>
          <w:iCs w:val="0"/>
          <w:caps w:val="0"/>
          <w:smallCaps w:val="0"/>
          <w:noProof w:val="0"/>
          <w:color w:val="000000"/>
          <w:sz w:val="22"/>
          <w:szCs w:val="22"/>
          <w:lang w:val="en-US"/>
        </w:rPr>
        <w:t>Web Application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55"/>
        <w:gridCol w:w="3150"/>
        <w:gridCol w:w="4410"/>
      </w:tblGrid>
      <w:tr w:rsidR="3DA44A84" w:rsidTr="3DA44A84" w14:paraId="02FBF810">
        <w:trPr>
          <w:trHeight w:val="300"/>
        </w:trPr>
        <w:tc>
          <w:tcPr>
            <w:tcW w:w="1755" w:type="dxa"/>
            <w:tcBorders>
              <w:top w:val="single" w:sz="6"/>
              <w:left w:val="single" w:sz="6"/>
            </w:tcBorders>
            <w:tcMar>
              <w:left w:w="90" w:type="dxa"/>
              <w:right w:w="90" w:type="dxa"/>
            </w:tcMar>
            <w:vAlign w:val="center"/>
          </w:tcPr>
          <w:p w:rsidR="3DA44A84" w:rsidP="3DA44A84" w:rsidRDefault="3DA44A84" w14:paraId="6C980E55" w14:textId="0AD08175">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49Z">
                <w:pPr/>
              </w:pPrChange>
            </w:pPr>
            <w:r w:rsidRPr="3DA44A84" w:rsidR="3DA44A84">
              <w:rPr>
                <w:rFonts w:ascii="Calibri" w:hAnsi="Calibri" w:eastAsia="Calibri" w:cs="Calibri"/>
                <w:b w:val="0"/>
                <w:bCs w:val="0"/>
                <w:i w:val="0"/>
                <w:iCs w:val="0"/>
                <w:caps w:val="0"/>
                <w:smallCaps w:val="0"/>
                <w:color w:val="000000"/>
                <w:sz w:val="20"/>
                <w:szCs w:val="20"/>
                <w:lang w:val="en-GB"/>
              </w:rPr>
              <w:t>Theming</w:t>
            </w:r>
          </w:p>
        </w:tc>
        <w:tc>
          <w:tcPr>
            <w:tcW w:w="3150" w:type="dxa"/>
            <w:tcBorders>
              <w:top w:val="single" w:sz="6"/>
            </w:tcBorders>
            <w:tcMar>
              <w:left w:w="90" w:type="dxa"/>
              <w:right w:w="90" w:type="dxa"/>
            </w:tcMar>
            <w:vAlign w:val="top"/>
          </w:tcPr>
          <w:p w:rsidR="3DA44A84" w:rsidP="3DA44A84" w:rsidRDefault="3DA44A84" w14:paraId="3282B636" w14:textId="10BF350D">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54Z">
                <w:pPr/>
              </w:pPrChange>
            </w:pPr>
            <w:r w:rsidRPr="3DA44A84" w:rsidR="3DA44A84">
              <w:rPr>
                <w:rFonts w:ascii="Calibri" w:hAnsi="Calibri" w:eastAsia="Calibri" w:cs="Calibri"/>
                <w:b w:val="0"/>
                <w:bCs w:val="0"/>
                <w:i w:val="0"/>
                <w:iCs w:val="0"/>
                <w:caps w:val="0"/>
                <w:smallCaps w:val="0"/>
                <w:color w:val="000000"/>
                <w:sz w:val="20"/>
                <w:szCs w:val="20"/>
                <w:lang w:val="en-GB"/>
              </w:rPr>
              <w:t>Customizable themes for branding and visual appeal.</w:t>
            </w:r>
          </w:p>
        </w:tc>
        <w:tc>
          <w:tcPr>
            <w:tcW w:w="4410" w:type="dxa"/>
            <w:tcBorders>
              <w:top w:val="single" w:sz="6"/>
              <w:right w:val="single" w:sz="6"/>
            </w:tcBorders>
            <w:tcMar>
              <w:left w:w="90" w:type="dxa"/>
              <w:right w:w="90" w:type="dxa"/>
            </w:tcMar>
            <w:vAlign w:val="top"/>
          </w:tcPr>
          <w:p w:rsidR="3DA44A84" w:rsidP="3DA44A84" w:rsidRDefault="3DA44A84" w14:paraId="47D97A25" w14:textId="7E5084F0">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57Z">
                <w:pPr/>
              </w:pPrChange>
            </w:pPr>
            <w:r w:rsidRPr="3DA44A84" w:rsidR="3DA44A84">
              <w:rPr>
                <w:rFonts w:ascii="Calibri" w:hAnsi="Calibri" w:eastAsia="Calibri" w:cs="Calibri"/>
                <w:b w:val="0"/>
                <w:bCs w:val="0"/>
                <w:i w:val="0"/>
                <w:iCs w:val="0"/>
                <w:caps w:val="0"/>
                <w:smallCaps w:val="0"/>
                <w:color w:val="000000"/>
                <w:sz w:val="20"/>
                <w:szCs w:val="20"/>
                <w:lang w:val="en-GB"/>
              </w:rPr>
              <w:t>Allowing users to switch between light and dark modes using styled components.</w:t>
            </w:r>
          </w:p>
        </w:tc>
      </w:tr>
      <w:tr w:rsidR="3DA44A84" w:rsidTr="3DA44A84" w14:paraId="233A2998">
        <w:trPr>
          <w:trHeight w:val="300"/>
        </w:trPr>
        <w:tc>
          <w:tcPr>
            <w:tcW w:w="1755" w:type="dxa"/>
            <w:tcBorders>
              <w:left w:val="single" w:sz="6"/>
            </w:tcBorders>
            <w:tcMar>
              <w:left w:w="90" w:type="dxa"/>
              <w:right w:w="90" w:type="dxa"/>
            </w:tcMar>
            <w:vAlign w:val="center"/>
          </w:tcPr>
          <w:p w:rsidR="3DA44A84" w:rsidP="3DA44A84" w:rsidRDefault="3DA44A84" w14:paraId="39F90A92" w14:textId="28C24742">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61Z">
                <w:pPr/>
              </w:pPrChange>
            </w:pPr>
            <w:r w:rsidRPr="3DA44A84" w:rsidR="3DA44A84">
              <w:rPr>
                <w:rFonts w:ascii="Calibri" w:hAnsi="Calibri" w:eastAsia="Calibri" w:cs="Calibri"/>
                <w:b w:val="0"/>
                <w:bCs w:val="0"/>
                <w:i w:val="0"/>
                <w:iCs w:val="0"/>
                <w:caps w:val="0"/>
                <w:smallCaps w:val="0"/>
                <w:color w:val="000000"/>
                <w:sz w:val="20"/>
                <w:szCs w:val="20"/>
                <w:lang w:val="en-GB"/>
              </w:rPr>
              <w:t>Multi Language Support</w:t>
            </w:r>
          </w:p>
        </w:tc>
        <w:tc>
          <w:tcPr>
            <w:tcW w:w="3150" w:type="dxa"/>
            <w:tcMar>
              <w:left w:w="90" w:type="dxa"/>
              <w:right w:w="90" w:type="dxa"/>
            </w:tcMar>
            <w:vAlign w:val="top"/>
          </w:tcPr>
          <w:p w:rsidR="3DA44A84" w:rsidP="3DA44A84" w:rsidRDefault="3DA44A84" w14:paraId="1777512A" w14:textId="240B4206">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65Z">
                <w:pPr/>
              </w:pPrChange>
            </w:pPr>
            <w:r w:rsidRPr="3DA44A84" w:rsidR="3DA44A84">
              <w:rPr>
                <w:rFonts w:ascii="Calibri" w:hAnsi="Calibri" w:eastAsia="Calibri" w:cs="Calibri"/>
                <w:b w:val="0"/>
                <w:bCs w:val="0"/>
                <w:i w:val="0"/>
                <w:iCs w:val="0"/>
                <w:caps w:val="0"/>
                <w:smallCaps w:val="0"/>
                <w:color w:val="000000"/>
                <w:sz w:val="20"/>
                <w:szCs w:val="20"/>
                <w:lang w:val="en-GB"/>
              </w:rPr>
              <w:t>Enables the web app to support multiple languages for a global audience.</w:t>
            </w:r>
          </w:p>
        </w:tc>
        <w:tc>
          <w:tcPr>
            <w:tcW w:w="4410" w:type="dxa"/>
            <w:tcBorders>
              <w:right w:val="single" w:sz="6"/>
            </w:tcBorders>
            <w:tcMar>
              <w:left w:w="90" w:type="dxa"/>
              <w:right w:w="90" w:type="dxa"/>
            </w:tcMar>
            <w:vAlign w:val="top"/>
          </w:tcPr>
          <w:p w:rsidR="3DA44A84" w:rsidP="3DA44A84" w:rsidRDefault="3DA44A84" w14:paraId="4C3586EB" w14:textId="55293D63">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69Z">
                <w:pPr/>
              </w:pPrChange>
            </w:pPr>
            <w:r w:rsidRPr="3DA44A84" w:rsidR="3DA44A84">
              <w:rPr>
                <w:rFonts w:ascii="Calibri" w:hAnsi="Calibri" w:eastAsia="Calibri" w:cs="Calibri"/>
                <w:b w:val="0"/>
                <w:bCs w:val="0"/>
                <w:i w:val="0"/>
                <w:iCs w:val="0"/>
                <w:caps w:val="0"/>
                <w:smallCaps w:val="0"/>
                <w:color w:val="000000"/>
                <w:sz w:val="20"/>
                <w:szCs w:val="20"/>
                <w:lang w:val="en-GB"/>
              </w:rPr>
              <w:t>Using libraries such as i18next for internationalisation and localisation.</w:t>
            </w:r>
          </w:p>
        </w:tc>
      </w:tr>
      <w:tr w:rsidR="3DA44A84" w:rsidTr="3DA44A84" w14:paraId="63986F84">
        <w:trPr>
          <w:trHeight w:val="300"/>
        </w:trPr>
        <w:tc>
          <w:tcPr>
            <w:tcW w:w="1755" w:type="dxa"/>
            <w:tcBorders>
              <w:left w:val="single" w:sz="6"/>
            </w:tcBorders>
            <w:tcMar>
              <w:left w:w="90" w:type="dxa"/>
              <w:right w:w="90" w:type="dxa"/>
            </w:tcMar>
            <w:vAlign w:val="center"/>
          </w:tcPr>
          <w:p w:rsidR="3DA44A84" w:rsidP="3DA44A84" w:rsidRDefault="3DA44A84" w14:paraId="7992B034" w14:textId="03AEAADC">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74Z">
                <w:pPr/>
              </w:pPrChange>
            </w:pPr>
            <w:r w:rsidRPr="3DA44A84" w:rsidR="3DA44A84">
              <w:rPr>
                <w:rFonts w:ascii="Calibri" w:hAnsi="Calibri" w:eastAsia="Calibri" w:cs="Calibri"/>
                <w:b w:val="0"/>
                <w:bCs w:val="0"/>
                <w:i w:val="0"/>
                <w:iCs w:val="0"/>
                <w:caps w:val="0"/>
                <w:smallCaps w:val="0"/>
                <w:color w:val="000000"/>
                <w:sz w:val="20"/>
                <w:szCs w:val="20"/>
                <w:lang w:val="en-GB"/>
              </w:rPr>
              <w:t>Secure Storage</w:t>
            </w:r>
          </w:p>
        </w:tc>
        <w:tc>
          <w:tcPr>
            <w:tcW w:w="3150" w:type="dxa"/>
            <w:tcMar>
              <w:left w:w="90" w:type="dxa"/>
              <w:right w:w="90" w:type="dxa"/>
            </w:tcMar>
            <w:vAlign w:val="top"/>
          </w:tcPr>
          <w:p w:rsidR="3DA44A84" w:rsidP="3DA44A84" w:rsidRDefault="3DA44A84" w14:paraId="27F1724D" w14:textId="10AE434F">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78Z">
                <w:pPr/>
              </w:pPrChange>
            </w:pPr>
            <w:r w:rsidRPr="3DA44A84" w:rsidR="3DA44A84">
              <w:rPr>
                <w:rFonts w:ascii="Calibri" w:hAnsi="Calibri" w:eastAsia="Calibri" w:cs="Calibri"/>
                <w:b w:val="0"/>
                <w:bCs w:val="0"/>
                <w:i w:val="0"/>
                <w:iCs w:val="0"/>
                <w:caps w:val="0"/>
                <w:smallCaps w:val="0"/>
                <w:color w:val="000000"/>
                <w:sz w:val="20"/>
                <w:szCs w:val="20"/>
                <w:lang w:val="en-GB"/>
              </w:rPr>
              <w:t>Ensure sensitive data is stored securely.</w:t>
            </w:r>
          </w:p>
        </w:tc>
        <w:tc>
          <w:tcPr>
            <w:tcW w:w="4410" w:type="dxa"/>
            <w:tcBorders>
              <w:right w:val="single" w:sz="6"/>
            </w:tcBorders>
            <w:tcMar>
              <w:left w:w="90" w:type="dxa"/>
              <w:right w:w="90" w:type="dxa"/>
            </w:tcMar>
            <w:vAlign w:val="top"/>
          </w:tcPr>
          <w:p w:rsidR="3DA44A84" w:rsidP="3DA44A84" w:rsidRDefault="3DA44A84" w14:paraId="42556867" w14:textId="53D16FB6">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81Z">
                <w:pPr/>
              </w:pPrChange>
            </w:pPr>
            <w:r w:rsidRPr="3DA44A84" w:rsidR="3DA44A84">
              <w:rPr>
                <w:rFonts w:ascii="Calibri" w:hAnsi="Calibri" w:eastAsia="Calibri" w:cs="Calibri"/>
                <w:b w:val="0"/>
                <w:bCs w:val="0"/>
                <w:i w:val="0"/>
                <w:iCs w:val="0"/>
                <w:caps w:val="0"/>
                <w:smallCaps w:val="0"/>
                <w:color w:val="000000"/>
                <w:sz w:val="20"/>
                <w:szCs w:val="20"/>
                <w:lang w:val="en-GB"/>
              </w:rPr>
              <w:t xml:space="preserve">Utilising </w:t>
            </w:r>
            <w:r w:rsidRPr="3DA44A84" w:rsidR="3DA44A84">
              <w:rPr>
                <w:rFonts w:ascii="Calibri" w:hAnsi="Calibri" w:eastAsia="Calibri" w:cs="Calibri"/>
                <w:b w:val="0"/>
                <w:bCs w:val="0"/>
                <w:i w:val="0"/>
                <w:iCs w:val="0"/>
                <w:caps w:val="0"/>
                <w:smallCaps w:val="0"/>
                <w:color w:val="000000"/>
                <w:sz w:val="20"/>
                <w:szCs w:val="20"/>
                <w:lang w:val="en-GB"/>
              </w:rPr>
              <w:t>SecureStore</w:t>
            </w:r>
            <w:r w:rsidRPr="3DA44A84" w:rsidR="3DA44A84">
              <w:rPr>
                <w:rFonts w:ascii="Calibri" w:hAnsi="Calibri" w:eastAsia="Calibri" w:cs="Calibri"/>
                <w:b w:val="0"/>
                <w:bCs w:val="0"/>
                <w:i w:val="0"/>
                <w:iCs w:val="0"/>
                <w:caps w:val="0"/>
                <w:smallCaps w:val="0"/>
                <w:color w:val="000000"/>
                <w:sz w:val="20"/>
                <w:szCs w:val="20"/>
                <w:lang w:val="en-GB"/>
              </w:rPr>
              <w:t xml:space="preserve"> with encryption for storing username, passcode.</w:t>
            </w:r>
          </w:p>
        </w:tc>
      </w:tr>
      <w:tr w:rsidR="3DA44A84" w:rsidTr="3DA44A84" w14:paraId="03F0FF87">
        <w:trPr>
          <w:trHeight w:val="300"/>
        </w:trPr>
        <w:tc>
          <w:tcPr>
            <w:tcW w:w="1755" w:type="dxa"/>
            <w:tcBorders>
              <w:left w:val="single" w:sz="6"/>
            </w:tcBorders>
            <w:tcMar>
              <w:left w:w="90" w:type="dxa"/>
              <w:right w:w="90" w:type="dxa"/>
            </w:tcMar>
            <w:vAlign w:val="center"/>
          </w:tcPr>
          <w:p w:rsidR="3DA44A84" w:rsidP="3DA44A84" w:rsidRDefault="3DA44A84" w14:paraId="5FC0EA9D" w14:textId="0CF92FC8">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86Z">
                <w:pPr/>
              </w:pPrChange>
            </w:pPr>
            <w:r w:rsidRPr="3DA44A84" w:rsidR="3DA44A84">
              <w:rPr>
                <w:rFonts w:ascii="Calibri" w:hAnsi="Calibri" w:eastAsia="Calibri" w:cs="Calibri"/>
                <w:b w:val="0"/>
                <w:bCs w:val="0"/>
                <w:i w:val="0"/>
                <w:iCs w:val="0"/>
                <w:caps w:val="0"/>
                <w:smallCaps w:val="0"/>
                <w:color w:val="000000"/>
                <w:sz w:val="20"/>
                <w:szCs w:val="20"/>
                <w:lang w:val="en-GB"/>
              </w:rPr>
              <w:t>Error Tracking</w:t>
            </w:r>
          </w:p>
        </w:tc>
        <w:tc>
          <w:tcPr>
            <w:tcW w:w="3150" w:type="dxa"/>
            <w:tcMar>
              <w:left w:w="90" w:type="dxa"/>
              <w:right w:w="90" w:type="dxa"/>
            </w:tcMar>
            <w:vAlign w:val="top"/>
          </w:tcPr>
          <w:p w:rsidR="3DA44A84" w:rsidP="3DA44A84" w:rsidRDefault="3DA44A84" w14:paraId="670FE4ED" w14:textId="68112FB4">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91Z">
                <w:pPr/>
              </w:pPrChange>
            </w:pPr>
            <w:r w:rsidRPr="3DA44A84" w:rsidR="3DA44A84">
              <w:rPr>
                <w:rFonts w:ascii="Calibri" w:hAnsi="Calibri" w:eastAsia="Calibri" w:cs="Calibri"/>
                <w:b w:val="0"/>
                <w:bCs w:val="0"/>
                <w:i w:val="0"/>
                <w:iCs w:val="0"/>
                <w:caps w:val="0"/>
                <w:smallCaps w:val="0"/>
                <w:color w:val="000000"/>
                <w:sz w:val="20"/>
                <w:szCs w:val="20"/>
                <w:lang w:val="en-GB"/>
              </w:rPr>
              <w:t>Tools for monitoring and reporting errors in the web application.</w:t>
            </w:r>
          </w:p>
        </w:tc>
        <w:tc>
          <w:tcPr>
            <w:tcW w:w="4410" w:type="dxa"/>
            <w:tcBorders>
              <w:right w:val="single" w:sz="6"/>
            </w:tcBorders>
            <w:tcMar>
              <w:left w:w="90" w:type="dxa"/>
              <w:right w:w="90" w:type="dxa"/>
            </w:tcMar>
            <w:vAlign w:val="top"/>
          </w:tcPr>
          <w:p w:rsidR="3DA44A84" w:rsidP="3DA44A84" w:rsidRDefault="3DA44A84" w14:paraId="76427CE0" w14:textId="78AEE7B6">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798Z">
                <w:pPr/>
              </w:pPrChange>
            </w:pPr>
            <w:r w:rsidRPr="3DA44A84" w:rsidR="3DA44A84">
              <w:rPr>
                <w:rFonts w:ascii="Calibri" w:hAnsi="Calibri" w:eastAsia="Calibri" w:cs="Calibri"/>
                <w:b w:val="0"/>
                <w:bCs w:val="0"/>
                <w:i w:val="0"/>
                <w:iCs w:val="0"/>
                <w:caps w:val="0"/>
                <w:smallCaps w:val="0"/>
                <w:color w:val="000000"/>
                <w:sz w:val="20"/>
                <w:szCs w:val="20"/>
                <w:lang w:val="en-GB"/>
              </w:rPr>
              <w:t>Integrating Error Boundaries to capture and report runtime errors and performance issues.</w:t>
            </w:r>
          </w:p>
        </w:tc>
      </w:tr>
      <w:tr w:rsidR="3DA44A84" w:rsidTr="3DA44A84" w14:paraId="40102541">
        <w:trPr>
          <w:trHeight w:val="300"/>
        </w:trPr>
        <w:tc>
          <w:tcPr>
            <w:tcW w:w="1755" w:type="dxa"/>
            <w:tcBorders>
              <w:left w:val="single" w:sz="6"/>
            </w:tcBorders>
            <w:tcMar>
              <w:left w:w="90" w:type="dxa"/>
              <w:right w:w="90" w:type="dxa"/>
            </w:tcMar>
            <w:vAlign w:val="center"/>
          </w:tcPr>
          <w:p w:rsidR="3DA44A84" w:rsidP="3DA44A84" w:rsidRDefault="3DA44A84" w14:paraId="12E07610" w14:textId="75021B95">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06Z">
                <w:pPr/>
              </w:pPrChange>
            </w:pPr>
            <w:r w:rsidRPr="3DA44A84" w:rsidR="3DA44A84">
              <w:rPr>
                <w:rFonts w:ascii="Calibri" w:hAnsi="Calibri" w:eastAsia="Calibri" w:cs="Calibri"/>
                <w:b w:val="0"/>
                <w:bCs w:val="0"/>
                <w:i w:val="0"/>
                <w:iCs w:val="0"/>
                <w:caps w:val="0"/>
                <w:smallCaps w:val="0"/>
                <w:color w:val="000000"/>
                <w:sz w:val="20"/>
                <w:szCs w:val="20"/>
                <w:lang w:val="en-GB"/>
              </w:rPr>
              <w:t>Coding standards</w:t>
            </w:r>
          </w:p>
        </w:tc>
        <w:tc>
          <w:tcPr>
            <w:tcW w:w="3150" w:type="dxa"/>
            <w:tcMar>
              <w:left w:w="90" w:type="dxa"/>
              <w:right w:w="90" w:type="dxa"/>
            </w:tcMar>
            <w:vAlign w:val="top"/>
          </w:tcPr>
          <w:p w:rsidR="3DA44A84" w:rsidP="3DA44A84" w:rsidRDefault="3DA44A84" w14:paraId="55AE79F7" w14:textId="62BB7774">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12Z">
                <w:pPr/>
              </w:pPrChange>
            </w:pPr>
            <w:r w:rsidRPr="3DA44A84" w:rsidR="3DA44A84">
              <w:rPr>
                <w:rFonts w:ascii="Calibri" w:hAnsi="Calibri" w:eastAsia="Calibri" w:cs="Calibri"/>
                <w:b w:val="0"/>
                <w:bCs w:val="0"/>
                <w:i w:val="0"/>
                <w:iCs w:val="0"/>
                <w:caps w:val="0"/>
                <w:smallCaps w:val="0"/>
                <w:color w:val="000000"/>
                <w:sz w:val="20"/>
                <w:szCs w:val="20"/>
                <w:lang w:val="en-GB"/>
              </w:rPr>
              <w:t>Enforces best practices and consistency in code.</w:t>
            </w:r>
          </w:p>
        </w:tc>
        <w:tc>
          <w:tcPr>
            <w:tcW w:w="4410" w:type="dxa"/>
            <w:tcBorders>
              <w:right w:val="single" w:sz="6"/>
            </w:tcBorders>
            <w:tcMar>
              <w:left w:w="90" w:type="dxa"/>
              <w:right w:w="90" w:type="dxa"/>
            </w:tcMar>
            <w:vAlign w:val="top"/>
          </w:tcPr>
          <w:p w:rsidR="3DA44A84" w:rsidP="3DA44A84" w:rsidRDefault="3DA44A84" w14:paraId="6E45F2B2" w14:textId="1D295EE9">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16Z">
                <w:pPr/>
              </w:pPrChange>
            </w:pPr>
            <w:r w:rsidRPr="3DA44A84" w:rsidR="3DA44A84">
              <w:rPr>
                <w:rFonts w:ascii="Calibri" w:hAnsi="Calibri" w:eastAsia="Calibri" w:cs="Calibri"/>
                <w:b w:val="0"/>
                <w:bCs w:val="0"/>
                <w:i w:val="0"/>
                <w:iCs w:val="0"/>
                <w:caps w:val="0"/>
                <w:smallCaps w:val="0"/>
                <w:color w:val="000000"/>
                <w:sz w:val="20"/>
                <w:szCs w:val="20"/>
                <w:lang w:val="en-GB"/>
              </w:rPr>
              <w:t xml:space="preserve">Using </w:t>
            </w:r>
            <w:r w:rsidRPr="3DA44A84" w:rsidR="3DA44A84">
              <w:rPr>
                <w:rFonts w:ascii="Calibri" w:hAnsi="Calibri" w:eastAsia="Calibri" w:cs="Calibri"/>
                <w:b w:val="0"/>
                <w:bCs w:val="0"/>
                <w:i w:val="0"/>
                <w:iCs w:val="0"/>
                <w:caps w:val="0"/>
                <w:smallCaps w:val="0"/>
                <w:color w:val="000000"/>
                <w:sz w:val="20"/>
                <w:szCs w:val="20"/>
                <w:lang w:val="en-GB"/>
              </w:rPr>
              <w:t>ESLint</w:t>
            </w:r>
            <w:r w:rsidRPr="3DA44A84" w:rsidR="3DA44A84">
              <w:rPr>
                <w:rFonts w:ascii="Calibri" w:hAnsi="Calibri" w:eastAsia="Calibri" w:cs="Calibri"/>
                <w:b w:val="0"/>
                <w:bCs w:val="0"/>
                <w:i w:val="0"/>
                <w:iCs w:val="0"/>
                <w:caps w:val="0"/>
                <w:smallCaps w:val="0"/>
                <w:color w:val="000000"/>
                <w:sz w:val="20"/>
                <w:szCs w:val="20"/>
                <w:lang w:val="en-GB"/>
              </w:rPr>
              <w:t xml:space="preserve">, Sonar Lint and Prettier for </w:t>
            </w:r>
            <w:r w:rsidRPr="3DA44A84" w:rsidR="3DA44A84">
              <w:rPr>
                <w:rFonts w:ascii="Calibri" w:hAnsi="Calibri" w:eastAsia="Calibri" w:cs="Calibri"/>
                <w:b w:val="0"/>
                <w:bCs w:val="0"/>
                <w:i w:val="0"/>
                <w:iCs w:val="0"/>
                <w:caps w:val="0"/>
                <w:smallCaps w:val="0"/>
                <w:color w:val="000000"/>
                <w:sz w:val="20"/>
                <w:szCs w:val="20"/>
                <w:lang w:val="en-GB"/>
              </w:rPr>
              <w:t>maintaining</w:t>
            </w:r>
            <w:r w:rsidRPr="3DA44A84" w:rsidR="3DA44A84">
              <w:rPr>
                <w:rFonts w:ascii="Calibri" w:hAnsi="Calibri" w:eastAsia="Calibri" w:cs="Calibri"/>
                <w:b w:val="0"/>
                <w:bCs w:val="0"/>
                <w:i w:val="0"/>
                <w:iCs w:val="0"/>
                <w:caps w:val="0"/>
                <w:smallCaps w:val="0"/>
                <w:color w:val="000000"/>
                <w:sz w:val="20"/>
                <w:szCs w:val="20"/>
                <w:lang w:val="en-GB"/>
              </w:rPr>
              <w:t xml:space="preserve"> code quality and formatting.</w:t>
            </w:r>
          </w:p>
        </w:tc>
      </w:tr>
      <w:tr w:rsidR="3DA44A84" w:rsidTr="3DA44A84" w14:paraId="14386AB0">
        <w:trPr>
          <w:trHeight w:val="300"/>
        </w:trPr>
        <w:tc>
          <w:tcPr>
            <w:tcW w:w="1755" w:type="dxa"/>
            <w:tcBorders>
              <w:left w:val="single" w:sz="6"/>
            </w:tcBorders>
            <w:tcMar>
              <w:left w:w="90" w:type="dxa"/>
              <w:right w:w="90" w:type="dxa"/>
            </w:tcMar>
            <w:vAlign w:val="center"/>
          </w:tcPr>
          <w:p w:rsidR="3DA44A84" w:rsidP="3DA44A84" w:rsidRDefault="3DA44A84" w14:paraId="3D9F6356" w14:textId="26FC6997">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22Z">
                <w:pPr/>
              </w:pPrChange>
            </w:pPr>
            <w:r w:rsidRPr="3DA44A84" w:rsidR="3DA44A84">
              <w:rPr>
                <w:rFonts w:ascii="Calibri" w:hAnsi="Calibri" w:eastAsia="Calibri" w:cs="Calibri"/>
                <w:b w:val="0"/>
                <w:bCs w:val="0"/>
                <w:i w:val="0"/>
                <w:iCs w:val="0"/>
                <w:caps w:val="0"/>
                <w:smallCaps w:val="0"/>
                <w:color w:val="000000"/>
                <w:sz w:val="20"/>
                <w:szCs w:val="20"/>
                <w:lang w:val="en-GB"/>
              </w:rPr>
              <w:t>Code Scanner</w:t>
            </w:r>
          </w:p>
        </w:tc>
        <w:tc>
          <w:tcPr>
            <w:tcW w:w="3150" w:type="dxa"/>
            <w:tcMar>
              <w:left w:w="90" w:type="dxa"/>
              <w:right w:w="90" w:type="dxa"/>
            </w:tcMar>
            <w:vAlign w:val="top"/>
          </w:tcPr>
          <w:p w:rsidR="3DA44A84" w:rsidP="3DA44A84" w:rsidRDefault="3DA44A84" w14:paraId="3D24066E" w14:textId="6B902BE0">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26Z">
                <w:pPr/>
              </w:pPrChange>
            </w:pPr>
            <w:r w:rsidRPr="3DA44A84" w:rsidR="3DA44A84">
              <w:rPr>
                <w:rFonts w:ascii="Calibri" w:hAnsi="Calibri" w:eastAsia="Calibri" w:cs="Calibri"/>
                <w:b w:val="0"/>
                <w:bCs w:val="0"/>
                <w:i w:val="0"/>
                <w:iCs w:val="0"/>
                <w:caps w:val="0"/>
                <w:smallCaps w:val="0"/>
                <w:color w:val="000000"/>
                <w:sz w:val="20"/>
                <w:szCs w:val="20"/>
                <w:lang w:val="en-GB"/>
              </w:rPr>
              <w:t>Scans the web application for security vulnerabilities.</w:t>
            </w:r>
          </w:p>
        </w:tc>
        <w:tc>
          <w:tcPr>
            <w:tcW w:w="4410" w:type="dxa"/>
            <w:tcBorders>
              <w:right w:val="single" w:sz="6"/>
            </w:tcBorders>
            <w:tcMar>
              <w:left w:w="90" w:type="dxa"/>
              <w:right w:w="90" w:type="dxa"/>
            </w:tcMar>
            <w:vAlign w:val="top"/>
          </w:tcPr>
          <w:p w:rsidR="3DA44A84" w:rsidP="3DA44A84" w:rsidRDefault="3DA44A84" w14:paraId="1208B39C" w14:textId="7D497C88">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31Z">
                <w:pPr/>
              </w:pPrChange>
            </w:pPr>
            <w:r w:rsidRPr="3DA44A84" w:rsidR="3DA44A84">
              <w:rPr>
                <w:rFonts w:ascii="Calibri" w:hAnsi="Calibri" w:eastAsia="Calibri" w:cs="Calibri"/>
                <w:b w:val="0"/>
                <w:bCs w:val="0"/>
                <w:i w:val="0"/>
                <w:iCs w:val="0"/>
                <w:caps w:val="0"/>
                <w:smallCaps w:val="0"/>
                <w:color w:val="000000"/>
                <w:sz w:val="20"/>
                <w:szCs w:val="20"/>
                <w:lang w:val="en-GB"/>
              </w:rPr>
              <w:t xml:space="preserve">Using tools such as SonarQube to </w:t>
            </w:r>
            <w:r w:rsidRPr="3DA44A84" w:rsidR="3DA44A84">
              <w:rPr>
                <w:rFonts w:ascii="Calibri" w:hAnsi="Calibri" w:eastAsia="Calibri" w:cs="Calibri"/>
                <w:b w:val="0"/>
                <w:bCs w:val="0"/>
                <w:i w:val="0"/>
                <w:iCs w:val="0"/>
                <w:caps w:val="0"/>
                <w:smallCaps w:val="0"/>
                <w:color w:val="000000"/>
                <w:sz w:val="20"/>
                <w:szCs w:val="20"/>
                <w:lang w:val="en-GB"/>
              </w:rPr>
              <w:t>identify</w:t>
            </w:r>
            <w:r w:rsidRPr="3DA44A84" w:rsidR="3DA44A84">
              <w:rPr>
                <w:rFonts w:ascii="Calibri" w:hAnsi="Calibri" w:eastAsia="Calibri" w:cs="Calibri"/>
                <w:b w:val="0"/>
                <w:bCs w:val="0"/>
                <w:i w:val="0"/>
                <w:iCs w:val="0"/>
                <w:caps w:val="0"/>
                <w:smallCaps w:val="0"/>
                <w:color w:val="000000"/>
                <w:sz w:val="20"/>
                <w:szCs w:val="20"/>
                <w:lang w:val="en-GB"/>
              </w:rPr>
              <w:t xml:space="preserve"> and fix security issues in dependencies.</w:t>
            </w:r>
          </w:p>
        </w:tc>
      </w:tr>
      <w:tr w:rsidR="3DA44A84" w:rsidTr="3DA44A84" w14:paraId="319F63CC">
        <w:trPr>
          <w:trHeight w:val="300"/>
        </w:trPr>
        <w:tc>
          <w:tcPr>
            <w:tcW w:w="1755" w:type="dxa"/>
            <w:tcBorders>
              <w:left w:val="single" w:sz="6"/>
            </w:tcBorders>
            <w:tcMar>
              <w:left w:w="90" w:type="dxa"/>
              <w:right w:w="90" w:type="dxa"/>
            </w:tcMar>
            <w:vAlign w:val="center"/>
          </w:tcPr>
          <w:p w:rsidR="3DA44A84" w:rsidP="3DA44A84" w:rsidRDefault="3DA44A84" w14:paraId="05DCCEF1" w14:textId="2D4A18C1">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37Z">
                <w:pPr/>
              </w:pPrChange>
            </w:pPr>
            <w:r w:rsidRPr="3DA44A84" w:rsidR="3DA44A84">
              <w:rPr>
                <w:rFonts w:ascii="Calibri" w:hAnsi="Calibri" w:eastAsia="Calibri" w:cs="Calibri"/>
                <w:b w:val="0"/>
                <w:bCs w:val="0"/>
                <w:i w:val="0"/>
                <w:iCs w:val="0"/>
                <w:caps w:val="0"/>
                <w:smallCaps w:val="0"/>
                <w:color w:val="000000"/>
                <w:sz w:val="20"/>
                <w:szCs w:val="20"/>
                <w:lang w:val="en-GB"/>
              </w:rPr>
              <w:t>Performance Improvement</w:t>
            </w:r>
          </w:p>
        </w:tc>
        <w:tc>
          <w:tcPr>
            <w:tcW w:w="3150" w:type="dxa"/>
            <w:tcMar>
              <w:left w:w="90" w:type="dxa"/>
              <w:right w:w="90" w:type="dxa"/>
            </w:tcMar>
            <w:vAlign w:val="top"/>
          </w:tcPr>
          <w:p w:rsidR="3DA44A84" w:rsidP="3DA44A84" w:rsidRDefault="3DA44A84" w14:paraId="671E2D67" w14:textId="0F6D0812">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41Z">
                <w:pPr/>
              </w:pPrChange>
            </w:pPr>
            <w:r w:rsidRPr="3DA44A84" w:rsidR="3DA44A84">
              <w:rPr>
                <w:rFonts w:ascii="Calibri" w:hAnsi="Calibri" w:eastAsia="Calibri" w:cs="Calibri"/>
                <w:b w:val="0"/>
                <w:bCs w:val="0"/>
                <w:i w:val="0"/>
                <w:iCs w:val="0"/>
                <w:caps w:val="0"/>
                <w:smallCaps w:val="0"/>
                <w:color w:val="000000"/>
                <w:sz w:val="20"/>
                <w:szCs w:val="20"/>
                <w:lang w:val="en-GB"/>
              </w:rPr>
              <w:t xml:space="preserve">Enhancements to </w:t>
            </w:r>
            <w:r w:rsidRPr="3DA44A84" w:rsidR="3DA44A84">
              <w:rPr>
                <w:rFonts w:ascii="Calibri" w:hAnsi="Calibri" w:eastAsia="Calibri" w:cs="Calibri"/>
                <w:b w:val="0"/>
                <w:bCs w:val="0"/>
                <w:i w:val="0"/>
                <w:iCs w:val="0"/>
                <w:caps w:val="0"/>
                <w:smallCaps w:val="0"/>
                <w:color w:val="000000"/>
                <w:sz w:val="20"/>
                <w:szCs w:val="20"/>
                <w:lang w:val="en-GB"/>
              </w:rPr>
              <w:t>optimize</w:t>
            </w:r>
            <w:r w:rsidRPr="3DA44A84" w:rsidR="3DA44A84">
              <w:rPr>
                <w:rFonts w:ascii="Calibri" w:hAnsi="Calibri" w:eastAsia="Calibri" w:cs="Calibri"/>
                <w:b w:val="0"/>
                <w:bCs w:val="0"/>
                <w:i w:val="0"/>
                <w:iCs w:val="0"/>
                <w:caps w:val="0"/>
                <w:smallCaps w:val="0"/>
                <w:color w:val="000000"/>
                <w:sz w:val="20"/>
                <w:szCs w:val="20"/>
                <w:lang w:val="en-GB"/>
              </w:rPr>
              <w:t xml:space="preserve"> web application speed and responsiveness.</w:t>
            </w:r>
          </w:p>
        </w:tc>
        <w:tc>
          <w:tcPr>
            <w:tcW w:w="4410" w:type="dxa"/>
            <w:tcBorders>
              <w:right w:val="single" w:sz="6"/>
            </w:tcBorders>
            <w:tcMar>
              <w:left w:w="90" w:type="dxa"/>
              <w:right w:w="90" w:type="dxa"/>
            </w:tcMar>
            <w:vAlign w:val="top"/>
          </w:tcPr>
          <w:p w:rsidR="3DA44A84" w:rsidP="3DA44A84" w:rsidRDefault="3DA44A84" w14:paraId="32E6ED72" w14:textId="5F8D4DA0">
            <w:pPr>
              <w:spacing w:after="200" w:line="276" w:lineRule="auto"/>
              <w:rPr>
                <w:rFonts w:ascii="Calibri" w:hAnsi="Calibri" w:eastAsia="Calibri" w:cs="Calibri"/>
                <w:b w:val="0"/>
                <w:bCs w:val="0"/>
                <w:i w:val="0"/>
                <w:iCs w:val="0"/>
                <w:caps w:val="0"/>
                <w:smallCaps w:val="0"/>
                <w:color w:val="000000"/>
                <w:sz w:val="20"/>
                <w:szCs w:val="20"/>
              </w:rPr>
              <w:pPrChange w:author="Latha Arjunan" w:date="2025-01-05T08:08:29.845Z">
                <w:pPr/>
              </w:pPrChange>
            </w:pPr>
            <w:r w:rsidRPr="3DA44A84" w:rsidR="3DA44A84">
              <w:rPr>
                <w:rFonts w:ascii="Calibri" w:hAnsi="Calibri" w:eastAsia="Calibri" w:cs="Calibri"/>
                <w:b w:val="0"/>
                <w:bCs w:val="0"/>
                <w:i w:val="0"/>
                <w:iCs w:val="0"/>
                <w:caps w:val="0"/>
                <w:smallCaps w:val="0"/>
                <w:color w:val="000000"/>
                <w:sz w:val="20"/>
                <w:szCs w:val="20"/>
                <w:lang w:val="en-US"/>
              </w:rPr>
              <w:t xml:space="preserve">Implementing Profiler to </w:t>
            </w:r>
            <w:r w:rsidRPr="3DA44A84" w:rsidR="3DA44A84">
              <w:rPr>
                <w:rFonts w:ascii="Calibri" w:hAnsi="Calibri" w:eastAsia="Calibri" w:cs="Calibri"/>
                <w:b w:val="0"/>
                <w:bCs w:val="0"/>
                <w:i w:val="0"/>
                <w:iCs w:val="0"/>
                <w:caps w:val="0"/>
                <w:smallCaps w:val="0"/>
                <w:color w:val="000000"/>
                <w:sz w:val="20"/>
                <w:szCs w:val="20"/>
                <w:lang w:val="en-US"/>
              </w:rPr>
              <w:t>identify</w:t>
            </w:r>
            <w:r w:rsidRPr="3DA44A84" w:rsidR="3DA44A84">
              <w:rPr>
                <w:rFonts w:ascii="Calibri" w:hAnsi="Calibri" w:eastAsia="Calibri" w:cs="Calibri"/>
                <w:b w:val="0"/>
                <w:bCs w:val="0"/>
                <w:i w:val="0"/>
                <w:iCs w:val="0"/>
                <w:caps w:val="0"/>
                <w:smallCaps w:val="0"/>
                <w:color w:val="000000"/>
                <w:sz w:val="20"/>
                <w:szCs w:val="20"/>
                <w:lang w:val="en-US"/>
              </w:rPr>
              <w:t xml:space="preserve"> the performance issue.</w:t>
            </w:r>
          </w:p>
        </w:tc>
      </w:tr>
      <w:tr w:rsidR="3DA44A84" w:rsidTr="3DA44A84" w14:paraId="7C690EB3">
        <w:trPr>
          <w:trHeight w:val="300"/>
        </w:trPr>
        <w:tc>
          <w:tcPr>
            <w:tcW w:w="1755" w:type="dxa"/>
            <w:tcBorders>
              <w:left w:val="single" w:sz="6"/>
              <w:bottom w:val="single" w:sz="6"/>
            </w:tcBorders>
            <w:tcMar>
              <w:left w:w="90" w:type="dxa"/>
              <w:right w:w="90" w:type="dxa"/>
            </w:tcMar>
            <w:vAlign w:val="center"/>
          </w:tcPr>
          <w:p w:rsidR="3DA44A84" w:rsidP="3DA44A84" w:rsidRDefault="3DA44A84" w14:paraId="53917C44" w14:textId="343AC8E6">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51Z">
                <w:pPr/>
              </w:pPrChange>
            </w:pPr>
            <w:r w:rsidRPr="3DA44A84" w:rsidR="3DA44A84">
              <w:rPr>
                <w:rFonts w:ascii="Calibri" w:hAnsi="Calibri" w:eastAsia="Calibri" w:cs="Calibri"/>
                <w:b w:val="0"/>
                <w:bCs w:val="0"/>
                <w:i w:val="0"/>
                <w:iCs w:val="0"/>
                <w:caps w:val="0"/>
                <w:smallCaps w:val="0"/>
                <w:color w:val="000000"/>
                <w:sz w:val="20"/>
                <w:szCs w:val="20"/>
                <w:lang w:val="en-GB"/>
              </w:rPr>
              <w:t>Exception Handling</w:t>
            </w:r>
          </w:p>
        </w:tc>
        <w:tc>
          <w:tcPr>
            <w:tcW w:w="3150" w:type="dxa"/>
            <w:tcBorders>
              <w:bottom w:val="single" w:sz="6"/>
            </w:tcBorders>
            <w:tcMar>
              <w:left w:w="90" w:type="dxa"/>
              <w:right w:w="90" w:type="dxa"/>
            </w:tcMar>
            <w:vAlign w:val="top"/>
          </w:tcPr>
          <w:p w:rsidR="3DA44A84" w:rsidP="3DA44A84" w:rsidRDefault="3DA44A84" w14:paraId="1E015FA8" w14:textId="6780ABAB">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55Z">
                <w:pPr/>
              </w:pPrChange>
            </w:pPr>
            <w:r w:rsidRPr="3DA44A84" w:rsidR="3DA44A84">
              <w:rPr>
                <w:rFonts w:ascii="Calibri" w:hAnsi="Calibri" w:eastAsia="Calibri" w:cs="Calibri"/>
                <w:b w:val="0"/>
                <w:bCs w:val="0"/>
                <w:i w:val="0"/>
                <w:iCs w:val="0"/>
                <w:caps w:val="0"/>
                <w:smallCaps w:val="0"/>
                <w:color w:val="000000"/>
                <w:sz w:val="20"/>
                <w:szCs w:val="20"/>
                <w:lang w:val="en-GB"/>
              </w:rPr>
              <w:t xml:space="preserve">Error and exception handling is essential for </w:t>
            </w:r>
            <w:r w:rsidRPr="3DA44A84" w:rsidR="3DA44A84">
              <w:rPr>
                <w:rFonts w:ascii="Calibri" w:hAnsi="Calibri" w:eastAsia="Calibri" w:cs="Calibri"/>
                <w:b w:val="0"/>
                <w:bCs w:val="0"/>
                <w:i w:val="0"/>
                <w:iCs w:val="0"/>
                <w:caps w:val="0"/>
                <w:smallCaps w:val="0"/>
                <w:color w:val="000000"/>
                <w:sz w:val="20"/>
                <w:szCs w:val="20"/>
                <w:lang w:val="en-GB"/>
              </w:rPr>
              <w:t>maintaining</w:t>
            </w:r>
            <w:r w:rsidRPr="3DA44A84" w:rsidR="3DA44A84">
              <w:rPr>
                <w:rFonts w:ascii="Calibri" w:hAnsi="Calibri" w:eastAsia="Calibri" w:cs="Calibri"/>
                <w:b w:val="0"/>
                <w:bCs w:val="0"/>
                <w:i w:val="0"/>
                <w:iCs w:val="0"/>
                <w:caps w:val="0"/>
                <w:smallCaps w:val="0"/>
                <w:color w:val="000000"/>
                <w:sz w:val="20"/>
                <w:szCs w:val="20"/>
                <w:lang w:val="en-GB"/>
              </w:rPr>
              <w:t xml:space="preserve"> a robust and reliable application.</w:t>
            </w:r>
          </w:p>
        </w:tc>
        <w:tc>
          <w:tcPr>
            <w:tcW w:w="4410" w:type="dxa"/>
            <w:tcBorders>
              <w:bottom w:val="single" w:sz="6"/>
              <w:right w:val="single" w:sz="6"/>
            </w:tcBorders>
            <w:tcMar>
              <w:left w:w="90" w:type="dxa"/>
              <w:right w:w="90" w:type="dxa"/>
            </w:tcMar>
            <w:vAlign w:val="top"/>
          </w:tcPr>
          <w:p w:rsidR="3DA44A84" w:rsidP="3DA44A84" w:rsidRDefault="3DA44A84" w14:paraId="7AE0CFFF" w14:textId="7AF5D39A">
            <w:pPr>
              <w:pStyle w:val="CSTemplate-TableBody"/>
              <w:spacing w:before="60" w:after="60" w:line="240" w:lineRule="auto"/>
              <w:rPr>
                <w:rFonts w:ascii="Calibri" w:hAnsi="Calibri" w:eastAsia="Calibri" w:cs="Calibri"/>
                <w:b w:val="0"/>
                <w:bCs w:val="0"/>
                <w:i w:val="0"/>
                <w:iCs w:val="0"/>
                <w:caps w:val="0"/>
                <w:smallCaps w:val="0"/>
                <w:color w:val="000000"/>
                <w:sz w:val="20"/>
                <w:szCs w:val="20"/>
              </w:rPr>
              <w:pPrChange w:author="Latha Arjunan" w:date="2025-01-05T08:08:29.86Z">
                <w:pPr/>
              </w:pPrChange>
            </w:pPr>
            <w:r w:rsidRPr="3DA44A84" w:rsidR="3DA44A84">
              <w:rPr>
                <w:rFonts w:ascii="Calibri" w:hAnsi="Calibri" w:eastAsia="Calibri" w:cs="Calibri"/>
                <w:b w:val="0"/>
                <w:bCs w:val="0"/>
                <w:i w:val="0"/>
                <w:iCs w:val="0"/>
                <w:caps w:val="0"/>
                <w:smallCaps w:val="0"/>
                <w:color w:val="000000"/>
                <w:sz w:val="20"/>
                <w:szCs w:val="20"/>
                <w:lang w:val="en-GB"/>
              </w:rPr>
              <w:t>Implementing ELK to handle the exception and error logging mechanism</w:t>
            </w:r>
          </w:p>
        </w:tc>
      </w:tr>
    </w:tbl>
    <w:p w:rsidR="6E07BCB0" w:rsidP="3DA44A84" w:rsidRDefault="6E07BCB0" w14:paraId="0583A613" w14:textId="471F2E5D">
      <w:pPr>
        <w:pStyle w:val="CSTemplate-Normal"/>
        <w:keepLines w:val="1"/>
        <w:spacing w:after="120" w:line="280" w:lineRule="atLeast"/>
        <w:jc w:val="center"/>
        <w:rPr>
          <w:rFonts w:ascii="Calibri" w:hAnsi="Calibri" w:eastAsia="Calibri" w:cs="Calibri"/>
          <w:b w:val="0"/>
          <w:bCs w:val="0"/>
          <w:i w:val="0"/>
          <w:iCs w:val="0"/>
          <w:caps w:val="0"/>
          <w:smallCaps w:val="0"/>
          <w:noProof w:val="0"/>
          <w:color w:val="000000"/>
          <w:sz w:val="22"/>
          <w:szCs w:val="22"/>
          <w:lang w:val="en-US"/>
        </w:rPr>
      </w:pPr>
    </w:p>
    <w:p w:rsidR="6E07BCB0" w:rsidP="6E07BCB0" w:rsidRDefault="6E07BCB0" w14:paraId="35E7DDFB" w14:textId="1BA7024B">
      <w:pPr>
        <w:pStyle w:val="CSTemplate-AppendixSubHeadings"/>
        <w:numPr>
          <w:ilvl w:val="0"/>
          <w:numId w:val="0"/>
        </w:numPr>
        <w:rPr>
          <w:rFonts w:ascii="Calibri" w:hAnsi="Calibri" w:eastAsia="Calibri" w:cs="Calibri"/>
          <w:sz w:val="30"/>
          <w:szCs w:val="30"/>
        </w:rPr>
      </w:pPr>
    </w:p>
    <w:p w:rsidRPr="00C266BD" w:rsidR="00EC6A0E" w:rsidP="6D58F8AC" w:rsidRDefault="0F3C8553" w14:paraId="524757B1" w14:textId="32E68450">
      <w:pPr>
        <w:pStyle w:val="Heading1"/>
        <w:numPr>
          <w:ilvl w:val="0"/>
          <w:numId w:val="0"/>
        </w:numPr>
        <w:ind w:left="0"/>
        <w:rPr>
          <w:rFonts w:ascii="Calibri" w:hAnsi="Calibri" w:eastAsia="Calibri" w:cs="Calibri"/>
          <w:sz w:val="28"/>
          <w:szCs w:val="28"/>
        </w:rPr>
      </w:pPr>
      <w:bookmarkStart w:name="_Toc183164792" w:id="50"/>
      <w:bookmarkStart w:name="_Toc1636060834" w:id="1977765391"/>
      <w:r w:rsidRPr="41DB7AC7" w:rsidR="73AE0752">
        <w:rPr>
          <w:rFonts w:ascii="Calibri" w:hAnsi="Calibri" w:eastAsia="Calibri" w:cs="Calibri"/>
          <w:sz w:val="28"/>
          <w:szCs w:val="28"/>
        </w:rPr>
        <w:t>4</w:t>
      </w:r>
      <w:r w:rsidRPr="41DB7AC7" w:rsidR="5A0D426E">
        <w:rPr>
          <w:rFonts w:ascii="Calibri" w:hAnsi="Calibri" w:eastAsia="Calibri" w:cs="Calibri"/>
          <w:sz w:val="28"/>
          <w:szCs w:val="28"/>
        </w:rPr>
        <w:t>.</w:t>
      </w:r>
      <w:r w:rsidRPr="41DB7AC7" w:rsidR="73AE0752">
        <w:rPr>
          <w:rFonts w:ascii="Calibri" w:hAnsi="Calibri" w:eastAsia="Calibri" w:cs="Calibri"/>
          <w:sz w:val="28"/>
          <w:szCs w:val="28"/>
        </w:rPr>
        <w:t xml:space="preserve"> </w:t>
      </w:r>
      <w:r w:rsidRPr="41DB7AC7" w:rsidR="4E418E16">
        <w:rPr>
          <w:rFonts w:ascii="Calibri" w:hAnsi="Calibri" w:eastAsia="Calibri" w:cs="Calibri"/>
          <w:sz w:val="28"/>
          <w:szCs w:val="28"/>
        </w:rPr>
        <w:t xml:space="preserve">Tech </w:t>
      </w:r>
      <w:r w:rsidRPr="41DB7AC7" w:rsidR="7548D196">
        <w:rPr>
          <w:rFonts w:ascii="Calibri" w:hAnsi="Calibri" w:eastAsia="Calibri" w:cs="Calibri"/>
          <w:sz w:val="28"/>
          <w:szCs w:val="28"/>
        </w:rPr>
        <w:t>Stack</w:t>
      </w:r>
      <w:bookmarkEnd w:id="50"/>
      <w:bookmarkEnd w:id="1977765391"/>
    </w:p>
    <w:p w:rsidRPr="00C266BD" w:rsidR="005C3C90" w:rsidP="3DA44A84" w:rsidRDefault="3D1A4A3E" w14:paraId="604B6676" w14:textId="6B2A234C">
      <w:pPr>
        <w:pStyle w:val="CSTemplate-Normal"/>
        <w:rPr>
          <w:rFonts w:eastAsia="Calibri"/>
        </w:rPr>
      </w:pPr>
      <w:bookmarkStart w:name="OLE_LINK520" w:id="52"/>
      <w:bookmarkStart w:name="OLE_LINK8" w:id="53"/>
      <w:bookmarkStart w:name="OLE_LINK519" w:id="54"/>
      <w:bookmarkStart w:name="OLE_LINK17" w:id="55"/>
      <w:bookmarkStart w:name="OLE_LINK18" w:id="56"/>
      <w:bookmarkStart w:name="OLE_LINK19" w:id="57"/>
      <w:bookmarkStart w:name="OLE_LINK15" w:id="58"/>
      <w:bookmarkStart w:name="OLE_LINK518" w:id="59"/>
      <w:bookmarkStart w:name="OLE_LINK3" w:id="60"/>
      <w:bookmarkEnd w:id="52"/>
      <w:bookmarkEnd w:id="53"/>
      <w:bookmarkEnd w:id="54"/>
      <w:bookmarkEnd w:id="55"/>
      <w:bookmarkEnd w:id="56"/>
      <w:bookmarkEnd w:id="57"/>
      <w:bookmarkEnd w:id="58"/>
      <w:bookmarkEnd w:id="59"/>
      <w:bookmarkEnd w:id="60"/>
      <w:r w:rsidRPr="6D58F8AC" w:rsidR="74D10C33">
        <w:rPr>
          <w:rFonts w:eastAsia="Calibri"/>
        </w:rPr>
        <w:t xml:space="preserve">React Native is a cross-platform mobile development framework for building apps on both Android and iOS using a single codebase. It </w:t>
      </w:r>
      <w:r w:rsidRPr="6D58F8AC" w:rsidR="74D10C33">
        <w:rPr>
          <w:rFonts w:eastAsia="Calibri"/>
        </w:rPr>
        <w:t>utilizes</w:t>
      </w:r>
      <w:r w:rsidRPr="6D58F8AC" w:rsidR="74D10C33">
        <w:rPr>
          <w:rFonts w:eastAsia="Calibri"/>
        </w:rPr>
        <w:t xml:space="preserve"> JavaScript</w:t>
      </w:r>
      <w:r w:rsidRPr="6D58F8AC" w:rsidR="60DE7806">
        <w:rPr>
          <w:rFonts w:eastAsia="Calibri"/>
        </w:rPr>
        <w:t xml:space="preserve"> or </w:t>
      </w:r>
      <w:r w:rsidRPr="6D58F8AC" w:rsidR="74D10C33">
        <w:rPr>
          <w:rFonts w:eastAsia="Calibri"/>
        </w:rPr>
        <w:t xml:space="preserve">TypeScript and React </w:t>
      </w:r>
      <w:r w:rsidRPr="6D58F8AC" w:rsidR="67C56362">
        <w:rPr>
          <w:rFonts w:eastAsia="Calibri"/>
        </w:rPr>
        <w:t xml:space="preserve">and </w:t>
      </w:r>
      <w:r w:rsidRPr="6D58F8AC" w:rsidR="74D10C33">
        <w:rPr>
          <w:rFonts w:eastAsia="Calibri"/>
        </w:rPr>
        <w:t>create</w:t>
      </w:r>
      <w:r w:rsidRPr="6D58F8AC" w:rsidR="67C56362">
        <w:rPr>
          <w:rFonts w:eastAsia="Calibri"/>
        </w:rPr>
        <w:t>s</w:t>
      </w:r>
      <w:r w:rsidRPr="6D58F8AC" w:rsidR="74D10C33">
        <w:rPr>
          <w:rFonts w:eastAsia="Calibri"/>
        </w:rPr>
        <w:t xml:space="preserve"> native mobile experiences with code reusability. With hot-reloading and access to native APIs, React Native enables rapid development and testing, making it popular for efficient app development.</w:t>
      </w:r>
    </w:p>
    <w:p w:rsidRPr="00C266BD" w:rsidR="005C3C90" w:rsidP="18645AB0" w:rsidRDefault="3D1A4A3E" w14:paraId="699EA3E9" w14:textId="264407EE">
      <w:pPr>
        <w:pStyle w:val="Heading2"/>
        <w:suppressLineNumbers w:val="0"/>
        <w:bidi w:val="0"/>
        <w:spacing w:before="240" w:beforeAutospacing="off" w:after="120" w:afterAutospacing="off" w:line="276" w:lineRule="auto"/>
        <w:ind w:right="0"/>
        <w:jc w:val="left"/>
      </w:pPr>
    </w:p>
    <w:p w:rsidRPr="00C266BD" w:rsidR="005C3C90" w:rsidP="18645AB0" w:rsidRDefault="3D1A4A3E" w14:paraId="34CA423C" w14:textId="0445363D">
      <w:pPr>
        <w:pStyle w:val="Heading2"/>
        <w:suppressLineNumbers w:val="0"/>
        <w:bidi w:val="0"/>
        <w:spacing w:before="240" w:beforeAutospacing="off" w:after="120" w:afterAutospacing="off" w:line="276" w:lineRule="auto"/>
        <w:ind w:right="0"/>
        <w:jc w:val="left"/>
      </w:pPr>
    </w:p>
    <w:p w:rsidRPr="00C266BD" w:rsidR="005C3C90" w:rsidP="18645AB0" w:rsidRDefault="3D1A4A3E" w14:paraId="169969B8" w14:textId="5FCBC7F1">
      <w:pPr>
        <w:pStyle w:val="Heading2"/>
        <w:suppressLineNumbers w:val="0"/>
        <w:bidi w:val="0"/>
        <w:spacing w:before="240" w:beforeAutospacing="off" w:after="120" w:afterAutospacing="off" w:line="276" w:lineRule="auto"/>
        <w:ind w:right="0"/>
        <w:jc w:val="left"/>
      </w:pPr>
    </w:p>
    <w:p w:rsidRPr="00C266BD" w:rsidR="005C3C90" w:rsidP="18645AB0" w:rsidRDefault="3D1A4A3E" w14:paraId="05EBFD4E" w14:textId="477CE91D">
      <w:pPr>
        <w:pStyle w:val="Heading2"/>
        <w:suppressLineNumbers w:val="0"/>
        <w:bidi w:val="0"/>
        <w:spacing w:before="240" w:beforeAutospacing="off" w:after="120" w:afterAutospacing="off" w:line="276" w:lineRule="auto"/>
        <w:ind w:right="0"/>
        <w:jc w:val="left"/>
      </w:pPr>
    </w:p>
    <w:p w:rsidRPr="00C266BD" w:rsidR="005C3C90" w:rsidP="18645AB0" w:rsidRDefault="3D1A4A3E" w14:paraId="08AC48C1" w14:textId="3B250CD1">
      <w:pPr>
        <w:pStyle w:val="Heading2"/>
        <w:suppressLineNumbers w:val="0"/>
        <w:bidi w:val="0"/>
        <w:spacing w:before="240" w:beforeAutospacing="off" w:after="120" w:afterAutospacing="off" w:line="276" w:lineRule="auto"/>
        <w:ind w:right="0"/>
        <w:jc w:val="left"/>
      </w:pPr>
    </w:p>
    <w:p w:rsidRPr="00C266BD" w:rsidR="005C3C90" w:rsidP="6D58F8AC" w:rsidRDefault="3D1A4A3E" w14:paraId="6758B49D" w14:textId="783FDF98">
      <w:pPr>
        <w:pStyle w:val="Heading2"/>
        <w:suppressLineNumbers w:val="0"/>
        <w:bidi w:val="0"/>
        <w:spacing w:before="240" w:beforeAutospacing="off" w:after="120" w:afterAutospacing="off" w:line="276" w:lineRule="auto"/>
        <w:ind w:left="0" w:right="0" w:hanging="0"/>
        <w:jc w:val="left"/>
        <w:rPr>
          <w:rFonts w:ascii="Calibri" w:hAnsi="Calibri" w:eastAsia="Calibri" w:cs="Calibri"/>
        </w:rPr>
      </w:pPr>
      <w:bookmarkStart w:name="_Toc183164793" w:id="61"/>
      <w:bookmarkStart w:name="_Toc340402965" w:id="1732354938"/>
      <w:bookmarkStart w:name="_Toc587492463" w:id="2072143194"/>
      <w:r w:rsidRPr="41DB7AC7" w:rsidR="3D4E8D4C">
        <w:rPr>
          <w:rFonts w:ascii="Calibri" w:hAnsi="Calibri" w:eastAsia="Calibri" w:cs="Calibri"/>
        </w:rPr>
        <w:t xml:space="preserve">4.1 </w:t>
      </w:r>
      <w:commentRangeStart w:id="63"/>
      <w:commentRangeStart w:id="1343254881"/>
      <w:commentRangeStart w:id="1846790672"/>
      <w:r w:rsidRPr="41DB7AC7" w:rsidR="7BDBBCB5">
        <w:rPr>
          <w:rFonts w:ascii="Calibri" w:hAnsi="Calibri" w:eastAsia="Calibri" w:cs="Calibri"/>
        </w:rPr>
        <w:t xml:space="preserve">Architecture </w:t>
      </w:r>
      <w:r w:rsidRPr="41DB7AC7" w:rsidR="706CAA38">
        <w:rPr>
          <w:rFonts w:ascii="Calibri" w:hAnsi="Calibri" w:eastAsia="Calibri" w:cs="Calibri"/>
        </w:rPr>
        <w:t>Overview</w:t>
      </w:r>
      <w:r w:rsidRPr="41DB7AC7" w:rsidR="38B498EE">
        <w:rPr>
          <w:rFonts w:ascii="Calibri" w:hAnsi="Calibri" w:eastAsia="Calibri" w:cs="Calibri"/>
        </w:rPr>
        <w:t xml:space="preserve"> for Mobile Application</w:t>
      </w:r>
      <w:bookmarkEnd w:id="61"/>
      <w:commentRangeEnd w:id="63"/>
      <w:r>
        <w:rPr>
          <w:rStyle w:val="CommentReference"/>
        </w:rPr>
        <w:commentReference w:id="63"/>
      </w:r>
      <w:commentRangeEnd w:id="1343254881"/>
      <w:r>
        <w:rPr>
          <w:rStyle w:val="CommentReference"/>
        </w:rPr>
        <w:commentReference w:id="1343254881"/>
      </w:r>
      <w:commentRangeEnd w:id="1846790672"/>
      <w:r>
        <w:rPr>
          <w:rStyle w:val="CommentReference"/>
        </w:rPr>
        <w:commentReference w:id="1846790672"/>
      </w:r>
      <w:bookmarkEnd w:id="1732354938"/>
      <w:bookmarkEnd w:id="2072143194"/>
    </w:p>
    <w:p w:rsidRPr="00D952E7" w:rsidR="79BE85D7" w:rsidP="6E07BCB0" w:rsidRDefault="55EA57E5" w14:paraId="691FFA55" w14:textId="3E4D506F">
      <w:pPr>
        <w:jc w:val="center"/>
      </w:pPr>
      <w:r>
        <w:rPr>
          <w:noProof/>
        </w:rPr>
        <w:lastRenderedPageBreak/>
        <w:drawing>
          <wp:inline distT="0" distB="0" distL="0" distR="0" wp14:anchorId="55B289C9" wp14:editId="64AC422D">
            <wp:extent cx="5581648" cy="5943600"/>
            <wp:effectExtent l="0" t="0" r="0" b="0"/>
            <wp:docPr id="1977454143" name="Picture 197745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1648" cy="5943600"/>
                    </a:xfrm>
                    <a:prstGeom prst="rect">
                      <a:avLst/>
                    </a:prstGeom>
                  </pic:spPr>
                </pic:pic>
              </a:graphicData>
            </a:graphic>
          </wp:inline>
        </w:drawing>
      </w:r>
    </w:p>
    <w:p w:rsidR="00205686" w:rsidP="6E07BCB0" w:rsidRDefault="001990F9" w14:paraId="481B825D" w14:textId="024EF2B7">
      <w:pPr>
        <w:pStyle w:val="Caption"/>
        <w:rPr>
          <w:lang w:val="en-US"/>
        </w:rPr>
      </w:pPr>
      <w:bookmarkStart w:name="_Toc183649276" w:id="64"/>
      <w:commentRangeStart w:id="65"/>
      <w:commentRangeStart w:id="90769806"/>
      <w:r w:rsidRPr="649577EE" w:rsidR="237ACBBE">
        <w:rPr>
          <w:lang w:val="en-US"/>
        </w:rPr>
        <w:t xml:space="preserve">Figure </w:t>
      </w:r>
      <w:r w:rsidRPr="649577EE">
        <w:rPr>
          <w:lang w:val="en-US"/>
        </w:rPr>
        <w:fldChar w:fldCharType="begin"/>
      </w:r>
      <w:r w:rsidRPr="649577EE">
        <w:rPr>
          <w:lang w:val="en-US"/>
        </w:rPr>
        <w:instrText xml:space="preserve"> SEQ Figure \* ARABIC </w:instrText>
      </w:r>
      <w:r w:rsidRPr="649577EE">
        <w:rPr>
          <w:lang w:val="en-US"/>
        </w:rPr>
        <w:fldChar w:fldCharType="separate"/>
      </w:r>
      <w:r w:rsidRPr="649577EE" w:rsidR="735E06D0">
        <w:rPr>
          <w:noProof/>
          <w:lang w:val="en-US"/>
        </w:rPr>
        <w:t>1</w:t>
      </w:r>
      <w:r w:rsidRPr="649577EE">
        <w:rPr>
          <w:lang w:val="en-US"/>
        </w:rPr>
        <w:fldChar w:fldCharType="end"/>
      </w:r>
      <w:r w:rsidRPr="649577EE" w:rsidR="237ACBBE">
        <w:rPr>
          <w:lang w:val="en-US"/>
        </w:rPr>
        <w:t xml:space="preserve">: </w:t>
      </w:r>
      <w:r w:rsidRPr="649577EE" w:rsidR="327FA7C0">
        <w:rPr>
          <w:lang w:val="en-US"/>
        </w:rPr>
        <w:t xml:space="preserve">Platform </w:t>
      </w:r>
      <w:r w:rsidRPr="649577EE" w:rsidR="237ACBBE">
        <w:rPr>
          <w:lang w:val="en-US"/>
        </w:rPr>
        <w:t xml:space="preserve">Architecture Diagram </w:t>
      </w:r>
      <w:r w:rsidRPr="649577EE" w:rsidR="327FA7C0">
        <w:rPr>
          <w:lang w:val="en-US"/>
        </w:rPr>
        <w:t>for</w:t>
      </w:r>
      <w:r w:rsidRPr="649577EE" w:rsidR="218DB397">
        <w:rPr>
          <w:lang w:val="en-US"/>
        </w:rPr>
        <w:t xml:space="preserve"> Mobile</w:t>
      </w:r>
      <w:ins w:author="Latha Arjunan" w:date="2025-01-05T08:12:40.723Z" w:id="494031671">
        <w:r w:rsidRPr="649577EE" w:rsidR="218DB397">
          <w:rPr>
            <w:lang w:val="en-US"/>
          </w:rPr>
          <w:t xml:space="preserve"> </w:t>
        </w:r>
      </w:ins>
      <w:r w:rsidRPr="649577EE" w:rsidR="237ACBBE">
        <w:rPr>
          <w:lang w:val="en-US"/>
        </w:rPr>
        <w:t>Application</w:t>
      </w:r>
      <w:bookmarkEnd w:id="64"/>
      <w:commentRangeEnd w:id="65"/>
      <w:r>
        <w:rPr>
          <w:rStyle w:val="CommentReference"/>
        </w:rPr>
        <w:commentReference w:id="65"/>
      </w:r>
      <w:commentRangeEnd w:id="90769806"/>
      <w:r>
        <w:rPr>
          <w:rStyle w:val="CommentReference"/>
        </w:rPr>
        <w:commentReference w:id="90769806"/>
      </w:r>
    </w:p>
    <w:p w:rsidR="4A28C406" w:rsidP="3DA44A84" w:rsidRDefault="4A28C406" w14:paraId="6AA7264C" w14:textId="189AFF52">
      <w:pPr>
        <w:pStyle w:val="Normal"/>
        <w:rPr>
          <w:lang w:val="en-US"/>
        </w:rPr>
        <w:pPrChange w:author="Latha Arjunan" w:date="2025-01-05T08:12:45.478Z">
          <w:pPr>
            <w:pStyle w:val="Caption"/>
          </w:pPr>
        </w:pPrChange>
      </w:pPr>
    </w:p>
    <w:p w:rsidR="4A28C406" w:rsidP="6D58F8AC" w:rsidRDefault="4A28C406" w14:paraId="16173C3F" w14:textId="10F8E24F">
      <w:pPr>
        <w:pStyle w:val="Heading2"/>
        <w:rPr>
          <w:ins w:author="Latha Arjunan" w:date="2025-01-05T08:13:21.802Z" w16du:dateUtc="2025-01-05T08:13:21.802Z" w:id="832020390"/>
          <w:rFonts w:ascii="Calibri" w:hAnsi="Calibri" w:eastAsia="Calibri" w:cs="Calibri"/>
        </w:rPr>
      </w:pPr>
      <w:bookmarkStart w:name="_Toc714710195" w:id="888361714"/>
      <w:bookmarkStart w:name="_Toc1354086672" w:id="1757216647"/>
      <w:r w:rsidRPr="41DB7AC7" w:rsidR="6B220172">
        <w:rPr>
          <w:rFonts w:ascii="Calibri" w:hAnsi="Calibri" w:eastAsia="Calibri" w:cs="Calibri"/>
        </w:rPr>
        <w:t>4.2</w:t>
      </w:r>
      <w:r w:rsidRPr="41DB7AC7" w:rsidR="76E1A7AF">
        <w:rPr>
          <w:rFonts w:ascii="Calibri" w:hAnsi="Calibri" w:eastAsia="Calibri" w:cs="Calibri"/>
        </w:rPr>
        <w:t xml:space="preserve"> </w:t>
      </w:r>
      <w:commentRangeStart w:id="1479467966"/>
      <w:commentRangeStart w:id="1810803361"/>
      <w:commentRangeStart w:id="375633439"/>
      <w:r w:rsidRPr="41DB7AC7" w:rsidR="6B220172">
        <w:rPr>
          <w:rFonts w:ascii="Calibri" w:hAnsi="Calibri" w:eastAsia="Calibri" w:cs="Calibri"/>
        </w:rPr>
        <w:t>Architecture Overview for Web Application</w:t>
      </w:r>
      <w:commentRangeEnd w:id="1479467966"/>
      <w:r>
        <w:rPr>
          <w:rStyle w:val="CommentReference"/>
        </w:rPr>
        <w:commentReference w:id="1479467966"/>
      </w:r>
      <w:commentRangeEnd w:id="1810803361"/>
      <w:r>
        <w:rPr>
          <w:rStyle w:val="CommentReference"/>
        </w:rPr>
        <w:commentReference w:id="1810803361"/>
      </w:r>
      <w:commentRangeEnd w:id="375633439"/>
      <w:r>
        <w:rPr>
          <w:rStyle w:val="CommentReference"/>
        </w:rPr>
        <w:commentReference w:id="375633439"/>
      </w:r>
      <w:bookmarkEnd w:id="888361714"/>
      <w:bookmarkEnd w:id="1757216647"/>
    </w:p>
    <w:p w:rsidR="4A28C406" w:rsidP="3DA44A84" w:rsidRDefault="4A28C406" w14:paraId="16E0B037" w14:textId="1058F0D3">
      <w:pPr>
        <w:pStyle w:val="Caption"/>
        <w:keepLines w:val="1"/>
        <w:bidi w:val="0"/>
        <w:spacing w:after="200" w:line="240" w:lineRule="auto"/>
        <w:jc w:val="center"/>
        <w:rPr>
          <w:rFonts w:ascii="Calibri" w:hAnsi="Calibri" w:eastAsia="Calibri" w:cs="Calibri"/>
          <w:b w:val="1"/>
          <w:bCs w:val="1"/>
          <w:i w:val="0"/>
          <w:iCs w:val="0"/>
          <w:caps w:val="0"/>
          <w:smallCaps w:val="0"/>
          <w:noProof w:val="0"/>
          <w:color w:val="000000"/>
          <w:sz w:val="20"/>
          <w:szCs w:val="20"/>
          <w:lang w:val="en-GB"/>
        </w:rPr>
      </w:pPr>
      <w:r w:rsidR="5F796538">
        <w:drawing>
          <wp:inline wp14:editId="360DC23A" wp14:anchorId="59BB07F9">
            <wp:extent cx="5600700" cy="4486275"/>
            <wp:effectExtent l="0" t="0" r="0" b="0"/>
            <wp:docPr id="96412578" name="" title=""/>
            <wp:cNvGraphicFramePr>
              <a:graphicFrameLocks noChangeAspect="1"/>
            </wp:cNvGraphicFramePr>
            <a:graphic>
              <a:graphicData uri="http://schemas.openxmlformats.org/drawingml/2006/picture">
                <pic:pic>
                  <pic:nvPicPr>
                    <pic:cNvPr id="0" name=""/>
                    <pic:cNvPicPr/>
                  </pic:nvPicPr>
                  <pic:blipFill>
                    <a:blip r:embed="Reb84762091bb4e6f">
                      <a:extLst>
                        <a:ext xmlns:a="http://schemas.openxmlformats.org/drawingml/2006/main" uri="{28A0092B-C50C-407E-A947-70E740481C1C}">
                          <a14:useLocalDpi val="0"/>
                        </a:ext>
                      </a:extLst>
                    </a:blip>
                    <a:stretch>
                      <a:fillRect/>
                    </a:stretch>
                  </pic:blipFill>
                  <pic:spPr>
                    <a:xfrm>
                      <a:off x="0" y="0"/>
                      <a:ext cx="5600700" cy="4486275"/>
                    </a:xfrm>
                    <a:prstGeom prst="rect">
                      <a:avLst/>
                    </a:prstGeom>
                  </pic:spPr>
                </pic:pic>
              </a:graphicData>
            </a:graphic>
          </wp:inline>
        </w:drawing>
      </w:r>
      <w:r>
        <w:br/>
      </w:r>
      <w:r w:rsidRPr="3DA44A84" w:rsidR="5F796538">
        <w:rPr>
          <w:rFonts w:ascii="Calibri" w:hAnsi="Calibri" w:eastAsia="Calibri" w:cs="Calibri"/>
          <w:b w:val="1"/>
          <w:bCs w:val="1"/>
          <w:i w:val="0"/>
          <w:iCs w:val="0"/>
          <w:caps w:val="0"/>
          <w:smallCaps w:val="0"/>
          <w:noProof w:val="0"/>
          <w:color w:val="000000"/>
          <w:sz w:val="20"/>
          <w:szCs w:val="20"/>
          <w:lang w:val="en-GB"/>
        </w:rPr>
        <w:t xml:space="preserve">Figure 2: Platform Architecture Diagram for </w:t>
      </w:r>
      <w:r w:rsidRPr="3DA44A84" w:rsidR="34098DCE">
        <w:rPr>
          <w:rFonts w:ascii="Calibri" w:hAnsi="Calibri" w:eastAsia="Calibri" w:cs="Calibri"/>
          <w:b w:val="1"/>
          <w:bCs w:val="1"/>
          <w:i w:val="0"/>
          <w:iCs w:val="0"/>
          <w:caps w:val="0"/>
          <w:smallCaps w:val="0"/>
          <w:noProof w:val="0"/>
          <w:color w:val="000000"/>
          <w:sz w:val="20"/>
          <w:szCs w:val="20"/>
          <w:lang w:val="en-GB"/>
        </w:rPr>
        <w:t>Web Application</w:t>
      </w:r>
      <w:r w:rsidRPr="3DA44A84" w:rsidR="5F796538">
        <w:rPr>
          <w:rFonts w:ascii="Calibri" w:hAnsi="Calibri" w:eastAsia="Calibri" w:cs="Calibri"/>
          <w:b w:val="1"/>
          <w:bCs w:val="1"/>
          <w:i w:val="0"/>
          <w:iCs w:val="0"/>
          <w:caps w:val="0"/>
          <w:smallCaps w:val="0"/>
          <w:noProof w:val="0"/>
          <w:color w:val="000000"/>
          <w:sz w:val="20"/>
          <w:szCs w:val="20"/>
          <w:lang w:val="en-GB"/>
        </w:rPr>
        <w:t xml:space="preserve"> </w:t>
      </w:r>
    </w:p>
    <w:p w:rsidR="4A28C406" w:rsidP="3DA44A84" w:rsidRDefault="4A28C406" w14:paraId="43CA2F3C" w14:textId="374051C2">
      <w:pPr>
        <w:pStyle w:val="Normal"/>
        <w:bidi w:val="0"/>
        <w:rPr>
          <w:ins w:author="Latha Arjunan" w:date="2025-01-05T08:14:49.982Z" w16du:dateUtc="2025-01-05T08:14:49.982Z" w:id="391087290"/>
          <w:rFonts w:ascii="Calibri" w:hAnsi="Calibri" w:eastAsia="Calibri" w:cs="Calibri"/>
          <w:b w:val="1"/>
          <w:bCs w:val="1"/>
          <w:lang w:val="en-US"/>
          <w:rPrChange w:author="Latha Arjunan" w:date="2025-01-06T06:42:22.468Z" w:id="863750793">
            <w:rPr>
              <w:ins w:author="Latha Arjunan" w:date="2025-01-05T08:14:49.982Z" w16du:dateUtc="2025-01-05T08:14:49.982Z" w:id="1030913731"/>
              <w:b w:val="0"/>
              <w:bCs w:val="0"/>
              <w:lang w:val="en-US"/>
            </w:rPr>
          </w:rPrChange>
        </w:rPr>
      </w:pPr>
      <w:bookmarkStart w:name="_Toc183164794" w:id="66"/>
      <w:r w:rsidRPr="3DA44A84" w:rsidR="2FC47BE8">
        <w:rPr>
          <w:rFonts w:ascii="Calibri" w:hAnsi="Calibri" w:eastAsia="Calibri" w:cs="Calibri"/>
          <w:b w:val="1"/>
          <w:bCs w:val="1"/>
          <w:lang w:val="en-US"/>
        </w:rPr>
        <w:t>Application Layer</w:t>
      </w:r>
      <w:r w:rsidRPr="3DA44A84" w:rsidR="5CB41695">
        <w:rPr>
          <w:rFonts w:ascii="Calibri" w:hAnsi="Calibri" w:eastAsia="Calibri" w:cs="Calibri"/>
          <w:b w:val="1"/>
          <w:bCs w:val="1"/>
          <w:lang w:val="en-US"/>
          <w:rPrChange w:author="Latha Arjunan" w:date="2025-01-05T08:15:35.05Z" w:id="218244274">
            <w:rPr>
              <w:lang w:val="en-US"/>
            </w:rPr>
          </w:rPrChange>
        </w:rPr>
        <w:t>:</w:t>
      </w:r>
      <w:del w:author="Latha Arjunan" w:date="2025-01-05T08:14:49.974Z" w:id="1905680304">
        <w:r>
          <w:br/>
        </w:r>
      </w:del>
    </w:p>
    <w:p w:rsidR="4A28C406" w:rsidP="38F9206B" w:rsidRDefault="4A28C406" w14:paraId="5FC5E59E" w14:textId="1EB76487">
      <w:pPr>
        <w:pStyle w:val="Normal"/>
        <w:bidi w:val="0"/>
        <w:rPr>
          <w:del w:author="Gopinath Venkatesan" w:date="2024-12-29T14:49:16.64Z" w16du:dateUtc="2024-12-29T14:49:16.64Z" w:id="356067735"/>
          <w:lang w:val="en-US"/>
        </w:rPr>
      </w:pPr>
      <w:r w:rsidRPr="3DA44A84" w:rsidR="634C35DD">
        <w:rPr>
          <w:rFonts w:ascii="Calibri" w:hAnsi="Calibri" w:eastAsia="Calibri" w:cs="Calibri"/>
          <w:lang w:val="en-US"/>
        </w:rPr>
        <w:t xml:space="preserve">Application Layer </w:t>
      </w:r>
      <w:r w:rsidRPr="3DA44A84" w:rsidR="7862980B">
        <w:rPr>
          <w:rFonts w:ascii="Calibri" w:hAnsi="Calibri" w:eastAsia="Calibri" w:cs="Calibri"/>
          <w:lang w:val="en-US"/>
        </w:rPr>
        <w:t>constitutes</w:t>
      </w:r>
      <w:r w:rsidRPr="3DA44A84" w:rsidR="6C4E07E6">
        <w:rPr>
          <w:rFonts w:ascii="Calibri" w:hAnsi="Calibri" w:eastAsia="Calibri" w:cs="Calibri"/>
          <w:lang w:val="en-US"/>
        </w:rPr>
        <w:t xml:space="preserve"> all</w:t>
      </w:r>
      <w:r w:rsidRPr="3DA44A84" w:rsidR="6C4E07E6">
        <w:rPr>
          <w:rFonts w:ascii="Calibri" w:hAnsi="Calibri" w:eastAsia="Calibri" w:cs="Calibri"/>
          <w:lang w:val="en-US"/>
        </w:rPr>
        <w:t xml:space="preserve"> the User Interface related </w:t>
      </w:r>
      <w:r w:rsidRPr="3DA44A84" w:rsidR="5CB72D42">
        <w:rPr>
          <w:rFonts w:ascii="Calibri" w:hAnsi="Calibri" w:eastAsia="Calibri" w:cs="Calibri"/>
          <w:lang w:val="en-US"/>
        </w:rPr>
        <w:t xml:space="preserve">things which will be </w:t>
      </w:r>
      <w:r w:rsidRPr="3DA44A84" w:rsidR="5CB72D42">
        <w:rPr>
          <w:rFonts w:ascii="Calibri" w:hAnsi="Calibri" w:eastAsia="Calibri" w:cs="Calibri"/>
          <w:lang w:val="en-US"/>
        </w:rPr>
        <w:t>rendered</w:t>
      </w:r>
      <w:r w:rsidRPr="3DA44A84" w:rsidR="5CB72D42">
        <w:rPr>
          <w:rFonts w:ascii="Calibri" w:hAnsi="Calibri" w:eastAsia="Calibri" w:cs="Calibri"/>
          <w:lang w:val="en-US"/>
        </w:rPr>
        <w:t xml:space="preserve"> by the </w:t>
      </w:r>
      <w:r w:rsidRPr="3DA44A84" w:rsidR="207A1E67">
        <w:rPr>
          <w:rFonts w:ascii="Calibri" w:hAnsi="Calibri" w:eastAsia="Calibri" w:cs="Calibri"/>
          <w:lang w:val="en-US"/>
        </w:rPr>
        <w:t>F</w:t>
      </w:r>
      <w:r w:rsidRPr="3DA44A84" w:rsidR="207A1E67">
        <w:rPr>
          <w:rFonts w:ascii="Calibri" w:hAnsi="Calibri" w:eastAsia="Calibri" w:cs="Calibri"/>
          <w:lang w:val="en-US"/>
        </w:rPr>
        <w:t>abric. It</w:t>
      </w:r>
      <w:r w:rsidRPr="3DA44A84" w:rsidR="5CB72D42">
        <w:rPr>
          <w:rFonts w:ascii="Calibri" w:hAnsi="Calibri" w:eastAsia="Calibri" w:cs="Calibri"/>
          <w:lang w:val="en-US"/>
        </w:rPr>
        <w:t xml:space="preserve"> also inc</w:t>
      </w:r>
      <w:r w:rsidRPr="3DA44A84" w:rsidR="5CB72D42">
        <w:rPr>
          <w:rFonts w:ascii="Calibri" w:hAnsi="Calibri" w:eastAsia="Calibri" w:cs="Calibri"/>
          <w:lang w:val="en-US"/>
        </w:rPr>
        <w:t>lude</w:t>
      </w:r>
      <w:r w:rsidRPr="3DA44A84" w:rsidR="5CB72D42">
        <w:rPr>
          <w:rFonts w:ascii="Calibri" w:hAnsi="Calibri" w:eastAsia="Calibri" w:cs="Calibri"/>
          <w:lang w:val="en-US"/>
        </w:rPr>
        <w:t xml:space="preserve">s the </w:t>
      </w:r>
      <w:r w:rsidRPr="3DA44A84" w:rsidR="5CB72D42">
        <w:rPr>
          <w:rFonts w:ascii="Calibri" w:hAnsi="Calibri" w:eastAsia="Calibri" w:cs="Calibri"/>
          <w:lang w:val="en-US"/>
        </w:rPr>
        <w:t>SDKs</w:t>
      </w:r>
      <w:ins w:author="Ashwani Hundwani" w:date="2025-01-05T18:11:31.003Z" w:id="2076064024">
        <w:r w:rsidRPr="3DA44A84" w:rsidR="283A21B3">
          <w:rPr>
            <w:rFonts w:ascii="Calibri" w:hAnsi="Calibri" w:eastAsia="Calibri" w:cs="Calibri"/>
            <w:lang w:val="en-US"/>
          </w:rPr>
          <w:t>,</w:t>
        </w:r>
      </w:ins>
      <w:r w:rsidRPr="3DA44A84" w:rsidR="5CB72D42">
        <w:rPr>
          <w:rFonts w:ascii="Calibri" w:hAnsi="Calibri" w:eastAsia="Calibri" w:cs="Calibri"/>
          <w:lang w:val="en-US"/>
        </w:rPr>
        <w:t xml:space="preserve"> and the other </w:t>
      </w:r>
      <w:r w:rsidRPr="3DA44A84" w:rsidR="3399D2E6">
        <w:rPr>
          <w:rFonts w:ascii="Calibri" w:hAnsi="Calibri" w:eastAsia="Calibri" w:cs="Calibri"/>
          <w:lang w:val="en-US"/>
        </w:rPr>
        <w:t>Libraries</w:t>
      </w:r>
      <w:r w:rsidRPr="3DA44A84" w:rsidR="5CB72D42">
        <w:rPr>
          <w:rFonts w:ascii="Calibri" w:hAnsi="Calibri" w:eastAsia="Calibri" w:cs="Calibri"/>
          <w:lang w:val="en-US"/>
        </w:rPr>
        <w:t xml:space="preserve"> used for the </w:t>
      </w:r>
      <w:r w:rsidRPr="3DA44A84" w:rsidR="44C3B351">
        <w:rPr>
          <w:rFonts w:ascii="Calibri" w:hAnsi="Calibri" w:eastAsia="Calibri" w:cs="Calibri"/>
          <w:lang w:val="en-US"/>
        </w:rPr>
        <w:t>U</w:t>
      </w:r>
      <w:r w:rsidRPr="3DA44A84" w:rsidR="44C3B351">
        <w:rPr>
          <w:lang w:val="en-US"/>
        </w:rPr>
        <w:t>I.</w:t>
      </w:r>
    </w:p>
    <w:p w:rsidR="4A28C406" w:rsidP="3DA44A84" w:rsidRDefault="4A28C406" w14:paraId="34E27D77" w14:textId="595D40F9">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Generated Interface</w:t>
      </w:r>
      <w:r w:rsidRPr="3DA44A84" w:rsidR="1C964523">
        <w:rPr>
          <w:rFonts w:ascii="Calibri" w:hAnsi="Calibri" w:eastAsia="Calibri" w:cs="Calibri"/>
          <w:b w:val="1"/>
          <w:bCs w:val="1"/>
          <w:lang w:val="en-US"/>
          <w:rPrChange w:author="Ashwani Hundwani" w:date="2025-01-05T18:14:31.69Z" w:id="910722789">
            <w:rPr>
              <w:lang w:val="en-US"/>
            </w:rPr>
          </w:rPrChange>
        </w:rPr>
        <w:t>:</w:t>
      </w:r>
    </w:p>
    <w:p w:rsidR="0A4DE059" w:rsidP="3DA44A84" w:rsidRDefault="0A4DE059" w14:paraId="47D3B480" w14:textId="3BF758C0">
      <w:pPr>
        <w:pStyle w:val="Normal"/>
        <w:rPr>
          <w:rFonts w:ascii="Calibri" w:hAnsi="Calibri" w:eastAsia="Calibri" w:cs="Calibri"/>
          <w:lang w:val="en-US"/>
        </w:rPr>
      </w:pPr>
      <w:r w:rsidRPr="3DA44A84" w:rsidR="383F605D">
        <w:rPr>
          <w:rFonts w:ascii="Calibri" w:hAnsi="Calibri" w:eastAsia="Calibri" w:cs="Calibri"/>
          <w:lang w:val="en-US"/>
        </w:rPr>
        <w:t>Generated interfaces</w:t>
      </w:r>
      <w:r w:rsidRPr="3DA44A84" w:rsidR="383F605D">
        <w:rPr>
          <w:rFonts w:ascii="Calibri" w:hAnsi="Calibri" w:eastAsia="Calibri" w:cs="Calibri"/>
          <w:lang w:val="en-US"/>
        </w:rPr>
        <w:t xml:space="preserve"> aim is to improve performance, flexibility, and the developer experience, particularly when dealing with native modules and </w:t>
      </w:r>
      <w:r w:rsidRPr="3DA44A84" w:rsidR="383F605D">
        <w:rPr>
          <w:rFonts w:ascii="Calibri" w:hAnsi="Calibri" w:eastAsia="Calibri" w:cs="Calibri"/>
          <w:lang w:val="en-US"/>
        </w:rPr>
        <w:t>rendering</w:t>
      </w:r>
      <w:r w:rsidRPr="3DA44A84" w:rsidR="383F605D">
        <w:rPr>
          <w:rFonts w:ascii="Calibri" w:hAnsi="Calibri" w:eastAsia="Calibri" w:cs="Calibri"/>
          <w:lang w:val="en-US"/>
        </w:rPr>
        <w:t xml:space="preserve"> UI components.</w:t>
      </w:r>
    </w:p>
    <w:p w:rsidR="38F9206B" w:rsidP="38F9206B" w:rsidRDefault="38F9206B" w14:paraId="0E5C4A1E" w14:textId="74B5546E">
      <w:pPr>
        <w:pStyle w:val="Normal"/>
        <w:rPr>
          <w:lang w:val="en-US"/>
        </w:rPr>
      </w:pPr>
    </w:p>
    <w:p w:rsidR="38F9206B" w:rsidP="38F9206B" w:rsidRDefault="38F9206B" w14:paraId="2D94564A" w14:textId="66D08D61">
      <w:pPr>
        <w:pStyle w:val="Normal"/>
        <w:rPr>
          <w:lang w:val="en-US"/>
        </w:rPr>
      </w:pPr>
    </w:p>
    <w:p w:rsidR="4A28C406" w:rsidP="3DA44A84" w:rsidRDefault="4A28C406" w14:paraId="2F206FAC" w14:textId="03B0DD7A">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S</w:t>
      </w:r>
      <w:r w:rsidRPr="3DA44A84" w:rsidR="651062E2">
        <w:rPr>
          <w:rFonts w:ascii="Calibri" w:hAnsi="Calibri" w:eastAsia="Calibri" w:cs="Calibri"/>
          <w:b w:val="1"/>
          <w:bCs w:val="1"/>
          <w:lang w:val="en-US"/>
        </w:rPr>
        <w:t>D</w:t>
      </w:r>
      <w:r w:rsidRPr="3DA44A84" w:rsidR="1CA6FA4E">
        <w:rPr>
          <w:rFonts w:ascii="Calibri" w:hAnsi="Calibri" w:eastAsia="Calibri" w:cs="Calibri"/>
          <w:b w:val="1"/>
          <w:bCs w:val="1"/>
          <w:lang w:val="en-US"/>
        </w:rPr>
        <w:t>K</w:t>
      </w:r>
      <w:r w:rsidRPr="3DA44A84" w:rsidR="2FC47BE8">
        <w:rPr>
          <w:rFonts w:ascii="Calibri" w:hAnsi="Calibri" w:eastAsia="Calibri" w:cs="Calibri"/>
          <w:b w:val="1"/>
          <w:bCs w:val="1"/>
          <w:lang w:val="en-US"/>
        </w:rPr>
        <w:t xml:space="preserve"> </w:t>
      </w:r>
      <w:r w:rsidRPr="3DA44A84" w:rsidR="3B219593">
        <w:rPr>
          <w:rFonts w:ascii="Calibri" w:hAnsi="Calibri" w:eastAsia="Calibri" w:cs="Calibri"/>
          <w:b w:val="1"/>
          <w:bCs w:val="1"/>
          <w:lang w:val="en-US"/>
        </w:rPr>
        <w:t xml:space="preserve">/ </w:t>
      </w:r>
      <w:r w:rsidRPr="3DA44A84" w:rsidR="3C2245CD">
        <w:rPr>
          <w:rFonts w:ascii="Calibri" w:hAnsi="Calibri" w:eastAsia="Calibri" w:cs="Calibri"/>
          <w:b w:val="1"/>
          <w:bCs w:val="1"/>
          <w:lang w:val="en-US"/>
        </w:rPr>
        <w:t>Library:</w:t>
      </w:r>
    </w:p>
    <w:p w:rsidR="38F9206B" w:rsidP="3DA44A84" w:rsidRDefault="38F9206B" w14:paraId="29B1C183" w14:textId="53FAE2DE">
      <w:pPr>
        <w:pStyle w:val="Normal"/>
        <w:rPr>
          <w:rFonts w:ascii="Calibri" w:hAnsi="Calibri" w:eastAsia="Calibri" w:cs="Calibri"/>
          <w:lang w:val="en-US"/>
        </w:rPr>
      </w:pPr>
      <w:r w:rsidRPr="4E889859" w:rsidR="4F91499D">
        <w:rPr>
          <w:rFonts w:ascii="Calibri" w:hAnsi="Calibri" w:eastAsia="Calibri" w:cs="Calibri"/>
          <w:lang w:val="en-US"/>
        </w:rPr>
        <w:t xml:space="preserve">SDK/Library is </w:t>
      </w:r>
      <w:r w:rsidRPr="4E889859" w:rsidR="4DC1F976">
        <w:rPr>
          <w:rFonts w:ascii="Calibri" w:hAnsi="Calibri" w:eastAsia="Calibri" w:cs="Calibri"/>
          <w:lang w:val="en-US"/>
        </w:rPr>
        <w:t>a collection</w:t>
      </w:r>
      <w:r w:rsidRPr="4E889859" w:rsidR="4F91499D">
        <w:rPr>
          <w:rFonts w:ascii="Calibri" w:hAnsi="Calibri" w:eastAsia="Calibri" w:cs="Calibri"/>
          <w:lang w:val="en-US"/>
        </w:rPr>
        <w:t xml:space="preserve"> of </w:t>
      </w:r>
      <w:r w:rsidRPr="4E889859" w:rsidR="48CF4C7E">
        <w:rPr>
          <w:rFonts w:ascii="Calibri" w:hAnsi="Calibri" w:eastAsia="Calibri" w:cs="Calibri"/>
          <w:lang w:val="en-US"/>
        </w:rPr>
        <w:t>reusable</w:t>
      </w:r>
      <w:r w:rsidRPr="4E889859" w:rsidR="4F91499D">
        <w:rPr>
          <w:rFonts w:ascii="Calibri" w:hAnsi="Calibri" w:eastAsia="Calibri" w:cs="Calibri"/>
          <w:lang w:val="en-US"/>
        </w:rPr>
        <w:t xml:space="preserve"> code components and development kit </w:t>
      </w:r>
      <w:r w:rsidRPr="4E889859" w:rsidR="06430BC5">
        <w:rPr>
          <w:rFonts w:ascii="Calibri" w:hAnsi="Calibri" w:eastAsia="Calibri" w:cs="Calibri"/>
          <w:lang w:val="en-US"/>
        </w:rPr>
        <w:t xml:space="preserve">that </w:t>
      </w:r>
      <w:r w:rsidRPr="4E889859" w:rsidR="61E32D57">
        <w:rPr>
          <w:rFonts w:ascii="Calibri" w:hAnsi="Calibri" w:eastAsia="Calibri" w:cs="Calibri"/>
          <w:lang w:val="en-US"/>
        </w:rPr>
        <w:t>a</w:t>
      </w:r>
      <w:r w:rsidRPr="4E889859" w:rsidR="06430BC5">
        <w:rPr>
          <w:rFonts w:ascii="Calibri" w:hAnsi="Calibri" w:eastAsia="Calibri" w:cs="Calibri"/>
          <w:lang w:val="en-US"/>
        </w:rPr>
        <w:t xml:space="preserve"> </w:t>
      </w:r>
      <w:r w:rsidRPr="4E889859" w:rsidR="5E8536D6">
        <w:rPr>
          <w:rFonts w:ascii="Calibri" w:hAnsi="Calibri" w:eastAsia="Calibri" w:cs="Calibri"/>
          <w:lang w:val="en-US"/>
        </w:rPr>
        <w:t>developer can</w:t>
      </w:r>
      <w:r w:rsidRPr="4E889859" w:rsidR="06430BC5">
        <w:rPr>
          <w:rFonts w:ascii="Calibri" w:hAnsi="Calibri" w:eastAsia="Calibri" w:cs="Calibri"/>
          <w:lang w:val="en-US"/>
        </w:rPr>
        <w:t xml:space="preserve"> </w:t>
      </w:r>
      <w:r w:rsidRPr="4E889859" w:rsidR="44D3077F">
        <w:rPr>
          <w:rFonts w:ascii="Calibri" w:hAnsi="Calibri" w:eastAsia="Calibri" w:cs="Calibri"/>
          <w:lang w:val="en-US"/>
        </w:rPr>
        <w:t>incorporate</w:t>
      </w:r>
      <w:r w:rsidRPr="4E889859" w:rsidR="06430BC5">
        <w:rPr>
          <w:rFonts w:ascii="Calibri" w:hAnsi="Calibri" w:eastAsia="Calibri" w:cs="Calibri"/>
          <w:lang w:val="en-US"/>
        </w:rPr>
        <w:t xml:space="preserve"> into their </w:t>
      </w:r>
      <w:r w:rsidRPr="4E889859" w:rsidR="4CC23094">
        <w:rPr>
          <w:rFonts w:ascii="Calibri" w:hAnsi="Calibri" w:eastAsia="Calibri" w:cs="Calibri"/>
          <w:lang w:val="en-US"/>
        </w:rPr>
        <w:t>applications</w:t>
      </w:r>
      <w:r w:rsidRPr="4E889859" w:rsidR="06430BC5">
        <w:rPr>
          <w:rFonts w:ascii="Calibri" w:hAnsi="Calibri" w:eastAsia="Calibri" w:cs="Calibri"/>
          <w:lang w:val="en-US"/>
        </w:rPr>
        <w:t xml:space="preserve"> to handle specific tasks without having to write all </w:t>
      </w:r>
      <w:r w:rsidRPr="4E889859" w:rsidR="446EC99F">
        <w:rPr>
          <w:rFonts w:ascii="Calibri" w:hAnsi="Calibri" w:eastAsia="Calibri" w:cs="Calibri"/>
          <w:lang w:val="en-US"/>
        </w:rPr>
        <w:t>the</w:t>
      </w:r>
      <w:r w:rsidRPr="4E889859" w:rsidR="06430BC5">
        <w:rPr>
          <w:rFonts w:ascii="Calibri" w:hAnsi="Calibri" w:eastAsia="Calibri" w:cs="Calibri"/>
          <w:lang w:val="en-US"/>
        </w:rPr>
        <w:t xml:space="preserve"> code by </w:t>
      </w:r>
      <w:r w:rsidRPr="4E889859" w:rsidR="06430BC5">
        <w:rPr>
          <w:rFonts w:ascii="Calibri" w:hAnsi="Calibri" w:eastAsia="Calibri" w:cs="Calibri"/>
          <w:lang w:val="en-US"/>
        </w:rPr>
        <w:t>themselves</w:t>
      </w:r>
      <w:r w:rsidRPr="4E889859" w:rsidR="306BA466">
        <w:rPr>
          <w:rFonts w:ascii="Calibri" w:hAnsi="Calibri" w:eastAsia="Calibri" w:cs="Calibri"/>
          <w:lang w:val="en-US"/>
        </w:rPr>
        <w:t>.</w:t>
      </w:r>
    </w:p>
    <w:p w:rsidR="4A28C406" w:rsidP="3DA44A84" w:rsidRDefault="4A28C406" w14:paraId="31F899C0" w14:textId="67FAC227">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I</w:t>
      </w:r>
      <w:r w:rsidRPr="3DA44A84" w:rsidR="3F6C0087">
        <w:rPr>
          <w:rFonts w:ascii="Calibri" w:hAnsi="Calibri" w:eastAsia="Calibri" w:cs="Calibri"/>
          <w:b w:val="1"/>
          <w:bCs w:val="1"/>
          <w:lang w:val="en-US"/>
        </w:rPr>
        <w:t>n</w:t>
      </w:r>
      <w:r w:rsidRPr="3DA44A84" w:rsidR="2FC47BE8">
        <w:rPr>
          <w:rFonts w:ascii="Calibri" w:hAnsi="Calibri" w:eastAsia="Calibri" w:cs="Calibri"/>
          <w:b w:val="1"/>
          <w:bCs w:val="1"/>
          <w:lang w:val="en-US"/>
        </w:rPr>
        <w:t>boun</w:t>
      </w:r>
      <w:r w:rsidRPr="3DA44A84" w:rsidR="2FC47BE8">
        <w:rPr>
          <w:rFonts w:ascii="Calibri" w:hAnsi="Calibri" w:eastAsia="Calibri" w:cs="Calibri"/>
          <w:b w:val="1"/>
          <w:bCs w:val="1"/>
          <w:lang w:val="en-US"/>
        </w:rPr>
        <w:t>d</w:t>
      </w:r>
      <w:r w:rsidRPr="3DA44A84" w:rsidR="2FC47BE8">
        <w:rPr>
          <w:rFonts w:ascii="Calibri" w:hAnsi="Calibri" w:eastAsia="Calibri" w:cs="Calibri"/>
          <w:b w:val="1"/>
          <w:bCs w:val="1"/>
          <w:lang w:val="en-US"/>
        </w:rPr>
        <w:t xml:space="preserve"> service</w:t>
      </w:r>
      <w:ins w:author="Ganesh Agoram" w:date="2024-12-29T14:43:58.865Z" w:id="672562052">
        <w:r w:rsidRPr="3DA44A84" w:rsidR="16146242">
          <w:rPr>
            <w:rFonts w:ascii="Calibri" w:hAnsi="Calibri" w:eastAsia="Calibri" w:cs="Calibri"/>
            <w:b w:val="1"/>
            <w:bCs w:val="1"/>
            <w:lang w:val="en-US"/>
          </w:rPr>
          <w:t>:</w:t>
        </w:r>
      </w:ins>
    </w:p>
    <w:p w:rsidR="6DC4C420" w:rsidP="3DA44A84" w:rsidRDefault="6DC4C420" w14:paraId="3A6BEE51" w14:textId="1BE49436">
      <w:pPr>
        <w:pStyle w:val="Normal"/>
        <w:rPr>
          <w:rFonts w:ascii="Calibri" w:hAnsi="Calibri" w:eastAsia="Calibri" w:cs="Calibri"/>
          <w:lang w:val="en-US"/>
        </w:rPr>
      </w:pPr>
      <w:r w:rsidRPr="3DA44A84" w:rsidR="40301D5F">
        <w:rPr>
          <w:rFonts w:ascii="Calibri" w:hAnsi="Calibri" w:eastAsia="Calibri" w:cs="Calibri"/>
          <w:lang w:val="en-US"/>
        </w:rPr>
        <w:t>Cloud Messaging (FCM) is a cross-platform messaging solution that lets you reliably send messages at no cost.</w:t>
      </w:r>
    </w:p>
    <w:p w:rsidR="38F9206B" w:rsidP="3DA44A84" w:rsidRDefault="38F9206B" w14:paraId="2FB8F5A5" w14:textId="52E0F6DF">
      <w:pPr>
        <w:pStyle w:val="Normal"/>
        <w:rPr>
          <w:rFonts w:ascii="Calibri" w:hAnsi="Calibri" w:eastAsia="Calibri" w:cs="Calibri"/>
          <w:lang w:val="en-US"/>
        </w:rPr>
        <w:pPrChange w:author="Gopinath Venkatesan" w:date="2024-12-29T15:15:45.09Z">
          <w:pPr/>
        </w:pPrChange>
      </w:pPr>
      <w:r w:rsidRPr="3DA44A84" w:rsidR="40301D5F">
        <w:rPr>
          <w:rFonts w:ascii="Calibri" w:hAnsi="Calibri" w:eastAsia="Calibri" w:cs="Calibri"/>
          <w:lang w:val="en-US"/>
        </w:rPr>
        <w:t xml:space="preserve">A content delivery network that </w:t>
      </w:r>
      <w:r w:rsidRPr="3DA44A84" w:rsidR="4E33825E">
        <w:rPr>
          <w:rFonts w:ascii="Calibri" w:hAnsi="Calibri" w:eastAsia="Calibri" w:cs="Calibri"/>
          <w:lang w:val="en-US"/>
        </w:rPr>
        <w:t>caches</w:t>
      </w:r>
      <w:r w:rsidRPr="3DA44A84" w:rsidR="40301D5F">
        <w:rPr>
          <w:rFonts w:ascii="Calibri" w:hAnsi="Calibri" w:eastAsia="Calibri" w:cs="Calibri"/>
          <w:lang w:val="en-US"/>
        </w:rPr>
        <w:t xml:space="preserve"> content close to end users. A CDN allows for the quick transfer of assets needed for loading Internet content, like styles images etc.</w:t>
      </w:r>
    </w:p>
    <w:p w:rsidR="4A28C406" w:rsidP="3DA44A84" w:rsidRDefault="4A28C406" w14:paraId="7F8C2F25" w14:textId="03E9BD94">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Platform API</w:t>
      </w:r>
      <w:r w:rsidRPr="3DA44A84" w:rsidR="12A85009">
        <w:rPr>
          <w:rFonts w:ascii="Calibri" w:hAnsi="Calibri" w:eastAsia="Calibri" w:cs="Calibri"/>
          <w:b w:val="1"/>
          <w:bCs w:val="1"/>
          <w:lang w:val="en-US"/>
        </w:rPr>
        <w:t>:</w:t>
      </w:r>
    </w:p>
    <w:p w:rsidR="38F9206B" w:rsidP="3DA44A84" w:rsidRDefault="38F9206B" w14:paraId="1027E15E" w14:textId="4FFBC482">
      <w:pPr>
        <w:pStyle w:val="Normal"/>
        <w:rPr>
          <w:rFonts w:ascii="Calibri" w:hAnsi="Calibri" w:eastAsia="Calibri" w:cs="Calibri"/>
          <w:lang w:val="en-US"/>
        </w:rPr>
      </w:pPr>
      <w:r w:rsidRPr="3DA44A84" w:rsidR="2ABBE2F0">
        <w:rPr>
          <w:rFonts w:ascii="Calibri" w:hAnsi="Calibri" w:eastAsia="Calibri" w:cs="Calibri"/>
          <w:lang w:val="en-US"/>
        </w:rPr>
        <w:t>React Native modules provide a bridge between JavaScript running in your application and native code running on the host platform. To access platform-specific APIs, you need to create a native module that exposes these APIs to your JavaScript code.</w:t>
      </w:r>
    </w:p>
    <w:p w:rsidR="4A28C406" w:rsidP="3DA44A84" w:rsidRDefault="4A28C406" w14:paraId="38CD7739" w14:textId="4CF3A7B9">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Native UI</w:t>
      </w:r>
      <w:r w:rsidRPr="3DA44A84" w:rsidR="09FCBF36">
        <w:rPr>
          <w:rFonts w:ascii="Calibri" w:hAnsi="Calibri" w:eastAsia="Calibri" w:cs="Calibri"/>
          <w:b w:val="1"/>
          <w:bCs w:val="1"/>
          <w:lang w:val="en-US"/>
        </w:rPr>
        <w:t>:</w:t>
      </w:r>
    </w:p>
    <w:p w:rsidR="49E25680" w:rsidP="3DA44A84" w:rsidRDefault="49E25680" w14:paraId="33A83908" w14:textId="44CB55C7">
      <w:pPr>
        <w:pStyle w:val="Normal"/>
        <w:rPr>
          <w:rFonts w:ascii="Calibri" w:hAnsi="Calibri" w:eastAsia="Calibri" w:cs="Calibri"/>
          <w:lang w:val="en-US"/>
        </w:rPr>
      </w:pPr>
      <w:r w:rsidRPr="3DA44A84" w:rsidR="6A6F898C">
        <w:rPr>
          <w:rFonts w:ascii="Calibri" w:hAnsi="Calibri" w:eastAsia="Calibri" w:cs="Calibri"/>
          <w:lang w:val="en-US"/>
        </w:rPr>
        <w:t>React Native provides a core set of platform agnostic native components like View, Text, and Image that map directly to the platform’s native UI building blocks</w:t>
      </w:r>
    </w:p>
    <w:p w:rsidR="4A28C406" w:rsidP="3DA44A84" w:rsidRDefault="4A28C406" w14:paraId="14DCA96D" w14:textId="5B84E8C4">
      <w:pPr>
        <w:pStyle w:val="Normal"/>
        <w:rPr>
          <w:rFonts w:ascii="Calibri" w:hAnsi="Calibri" w:eastAsia="Calibri" w:cs="Calibri"/>
          <w:b w:val="1"/>
          <w:bCs w:val="1"/>
          <w:lang w:val="en-US"/>
        </w:rPr>
      </w:pPr>
      <w:r w:rsidRPr="3DA44A84" w:rsidR="2FC47BE8">
        <w:rPr>
          <w:rFonts w:ascii="Calibri" w:hAnsi="Calibri" w:eastAsia="Calibri" w:cs="Calibri"/>
          <w:b w:val="1"/>
          <w:bCs w:val="1"/>
          <w:lang w:val="en-US"/>
        </w:rPr>
        <w:t>Store</w:t>
      </w:r>
      <w:r w:rsidRPr="3DA44A84" w:rsidR="34B71CC3">
        <w:rPr>
          <w:rFonts w:ascii="Calibri" w:hAnsi="Calibri" w:eastAsia="Calibri" w:cs="Calibri"/>
          <w:b w:val="1"/>
          <w:bCs w:val="1"/>
          <w:lang w:val="en-US"/>
        </w:rPr>
        <w:t>:</w:t>
      </w:r>
    </w:p>
    <w:p w:rsidR="0817B6E7" w:rsidP="3DA44A84" w:rsidRDefault="0817B6E7" w14:paraId="655937A1" w14:textId="0F8DAEA3">
      <w:pPr>
        <w:pStyle w:val="Normal"/>
        <w:rPr>
          <w:rFonts w:ascii="Calibri" w:hAnsi="Calibri" w:eastAsia="Calibri" w:cs="Calibri"/>
          <w:lang w:val="en-US"/>
        </w:rPr>
      </w:pPr>
      <w:r w:rsidRPr="3DA44A84" w:rsidR="7E2A8140">
        <w:rPr>
          <w:rFonts w:ascii="Calibri" w:hAnsi="Calibri" w:eastAsia="Calibri" w:cs="Calibri"/>
          <w:lang w:val="en-US"/>
        </w:rPr>
        <w:t>S</w:t>
      </w:r>
      <w:r w:rsidRPr="3DA44A84" w:rsidR="74A403BD">
        <w:rPr>
          <w:rFonts w:ascii="Calibri" w:hAnsi="Calibri" w:eastAsia="Calibri" w:cs="Calibri"/>
          <w:lang w:val="en-US"/>
        </w:rPr>
        <w:t xml:space="preserve">tores the state and provides methods to use the state inside any </w:t>
      </w:r>
      <w:r w:rsidRPr="3DA44A84" w:rsidR="74A403BD">
        <w:rPr>
          <w:rFonts w:ascii="Calibri" w:hAnsi="Calibri" w:eastAsia="Calibri" w:cs="Calibri"/>
          <w:lang w:val="en-US"/>
        </w:rPr>
        <w:t>component</w:t>
      </w:r>
      <w:r w:rsidRPr="3DA44A84" w:rsidR="74A403BD">
        <w:rPr>
          <w:rFonts w:ascii="Calibri" w:hAnsi="Calibri" w:eastAsia="Calibri" w:cs="Calibri"/>
          <w:lang w:val="en-US"/>
        </w:rPr>
        <w:t xml:space="preserve"> directly or to manipulate the state in a defined manner.</w:t>
      </w:r>
    </w:p>
    <w:p w:rsidR="38F9206B" w:rsidP="38F9206B" w:rsidRDefault="38F9206B" w14:paraId="603672B8" w14:textId="5E553F4E">
      <w:pPr>
        <w:pStyle w:val="Normal"/>
        <w:rPr>
          <w:lang w:val="en-US"/>
        </w:rPr>
      </w:pPr>
    </w:p>
    <w:p w:rsidR="38F9206B" w:rsidP="38F9206B" w:rsidRDefault="38F9206B" w14:paraId="114F9492" w14:textId="60247DBE">
      <w:pPr>
        <w:pStyle w:val="Normal"/>
        <w:rPr>
          <w:lang w:val="en-US"/>
        </w:rPr>
      </w:pPr>
    </w:p>
    <w:p w:rsidR="00205686" w:rsidP="18645AB0" w:rsidRDefault="00205686" w14:paraId="570F90E4" w14:textId="77777777">
      <w:pPr>
        <w:pStyle w:val="Heading2"/>
      </w:pPr>
    </w:p>
    <w:p w:rsidR="3DA44A84" w:rsidP="18645AB0" w:rsidRDefault="3DA44A84" w14:paraId="75E94F71" w14:textId="76BA94AE">
      <w:pPr>
        <w:pStyle w:val="Heading2"/>
        <w:rPr>
          <w:ins w:author="Latha Arjunan" w:date="2025-01-06T06:44:32.368Z" w16du:dateUtc="2025-01-06T06:44:32.368Z" w:id="1242941284"/>
        </w:rPr>
      </w:pPr>
    </w:p>
    <w:p w:rsidR="6D58F8AC" w:rsidP="6D58F8AC" w:rsidRDefault="6D58F8AC" w14:paraId="0448DA47" w14:textId="3A4B26EB">
      <w:pPr>
        <w:pStyle w:val="Heading2"/>
      </w:pPr>
    </w:p>
    <w:p w:rsidRPr="00C266BD" w:rsidR="07391D9E" w:rsidP="6D58F8AC" w:rsidRDefault="4CEBEF55" w14:paraId="1FA15201" w14:textId="68FF78C1">
      <w:pPr>
        <w:pStyle w:val="Heading2"/>
        <w:rPr>
          <w:rFonts w:ascii="Calibri" w:hAnsi="Calibri" w:eastAsia="Calibri" w:cs="Calibri"/>
        </w:rPr>
      </w:pPr>
      <w:bookmarkStart w:name="_Toc1717255152" w:id="276481414"/>
      <w:bookmarkStart w:name="_Toc655412542" w:id="144356495"/>
      <w:r w:rsidRPr="41DB7AC7" w:rsidR="280EB632">
        <w:rPr>
          <w:rFonts w:ascii="Calibri" w:hAnsi="Calibri" w:eastAsia="Calibri" w:cs="Calibri"/>
        </w:rPr>
        <w:t>4.</w:t>
      </w:r>
      <w:r w:rsidRPr="41DB7AC7" w:rsidR="5179144F">
        <w:rPr>
          <w:rFonts w:ascii="Calibri" w:hAnsi="Calibri" w:eastAsia="Calibri" w:cs="Calibri"/>
        </w:rPr>
        <w:t>3</w:t>
      </w:r>
      <w:r w:rsidRPr="41DB7AC7" w:rsidR="280EB632">
        <w:rPr>
          <w:rFonts w:ascii="Calibri" w:hAnsi="Calibri" w:eastAsia="Calibri" w:cs="Calibri"/>
        </w:rPr>
        <w:t xml:space="preserve"> </w:t>
      </w:r>
      <w:r w:rsidRPr="41DB7AC7" w:rsidR="01AF5F87">
        <w:rPr>
          <w:rFonts w:ascii="Calibri" w:hAnsi="Calibri" w:eastAsia="Calibri" w:cs="Calibri"/>
        </w:rPr>
        <w:t xml:space="preserve">Supported </w:t>
      </w:r>
      <w:r w:rsidRPr="41DB7AC7" w:rsidR="2A4473A6">
        <w:rPr>
          <w:rFonts w:ascii="Calibri" w:hAnsi="Calibri" w:eastAsia="Calibri" w:cs="Calibri"/>
        </w:rPr>
        <w:t>Versions</w:t>
      </w:r>
      <w:bookmarkEnd w:id="66"/>
      <w:bookmarkEnd w:id="276481414"/>
      <w:bookmarkEnd w:id="144356495"/>
    </w:p>
    <w:p w:rsidRPr="00D952E7" w:rsidR="00E050BF" w:rsidP="71AA01E7" w:rsidRDefault="7D4D1FD9" w14:paraId="0AD83725" w14:textId="7D5E476F">
      <w:pPr>
        <w:pStyle w:val="Caption"/>
      </w:pPr>
      <w:r w:rsidRPr="6E07BCB0">
        <w:rPr>
          <w:lang w:val="en-US"/>
        </w:rPr>
        <w:t xml:space="preserve">Table </w:t>
      </w:r>
      <w:r w:rsidRPr="6E07BCB0" w:rsidR="505BF351">
        <w:rPr>
          <w:lang w:val="en-US"/>
        </w:rPr>
        <w:t>3</w:t>
      </w:r>
      <w:r w:rsidRPr="6E07BCB0">
        <w:rPr>
          <w:lang w:val="en-US"/>
        </w:rPr>
        <w:t xml:space="preserve">: </w:t>
      </w:r>
      <w:r w:rsidRPr="6E07BCB0" w:rsidR="00335B0C">
        <w:rPr>
          <w:lang w:val="en-US"/>
        </w:rPr>
        <w:t>Supported Versions</w:t>
      </w:r>
    </w:p>
    <w:tbl>
      <w:tblPr>
        <w:tblStyle w:val="TableGrid"/>
        <w:tblW w:w="5000" w:type="pct"/>
        <w:jc w:val="center"/>
        <w:tblLook w:val="06A0" w:firstRow="1" w:lastRow="0" w:firstColumn="1" w:lastColumn="0" w:noHBand="1" w:noVBand="1"/>
      </w:tblPr>
      <w:tblGrid>
        <w:gridCol w:w="2895"/>
        <w:gridCol w:w="3080"/>
        <w:gridCol w:w="3375"/>
      </w:tblGrid>
      <w:tr w:rsidRPr="00D952E7" w:rsidR="578CB766" w:rsidTr="649577EE" w14:paraId="083D56DA" w14:textId="77777777">
        <w:trPr>
          <w:trHeight w:val="300"/>
          <w:jc w:val="center"/>
        </w:trPr>
        <w:tc>
          <w:tcPr>
            <w:tcW w:w="1548" w:type="pct"/>
            <w:shd w:val="clear" w:color="auto" w:fill="595959"/>
            <w:tcMar/>
          </w:tcPr>
          <w:p w:rsidRPr="00C266BD" w:rsidR="14CE4D70" w:rsidP="00176565" w:rsidRDefault="5294CFE1" w14:paraId="5F52AE82" w14:textId="192CF6CA">
            <w:pPr>
              <w:pStyle w:val="CSTemplate-TableHeading"/>
              <w:rPr>
                <w:lang w:val="en-US"/>
              </w:rPr>
            </w:pPr>
            <w:r w:rsidRPr="71AA01E7">
              <w:rPr>
                <w:lang w:val="en-US"/>
              </w:rPr>
              <w:t>Platform</w:t>
            </w:r>
          </w:p>
        </w:tc>
        <w:tc>
          <w:tcPr>
            <w:tcW w:w="1647" w:type="pct"/>
            <w:shd w:val="clear" w:color="auto" w:fill="595959"/>
            <w:tcMar/>
          </w:tcPr>
          <w:p w:rsidRPr="00C266BD" w:rsidR="14CE4D70" w:rsidP="00176565" w:rsidRDefault="1A4D15AA" w14:paraId="5405D947" w14:textId="6DDEEE64">
            <w:pPr>
              <w:pStyle w:val="CSTemplate-TableHeading"/>
              <w:rPr>
                <w:lang w:val="en-US"/>
              </w:rPr>
            </w:pPr>
            <w:r w:rsidRPr="71AA01E7">
              <w:rPr>
                <w:lang w:val="en-US"/>
              </w:rPr>
              <w:t xml:space="preserve">Min </w:t>
            </w:r>
            <w:r w:rsidRPr="71AA01E7" w:rsidR="21B9BDA4">
              <w:rPr>
                <w:lang w:val="en-US"/>
              </w:rPr>
              <w:t>Supported Version</w:t>
            </w:r>
          </w:p>
        </w:tc>
        <w:tc>
          <w:tcPr>
            <w:tcW w:w="1806" w:type="pct"/>
            <w:shd w:val="clear" w:color="auto" w:fill="595959"/>
            <w:tcMar/>
          </w:tcPr>
          <w:p w:rsidRPr="00C266BD" w:rsidR="14CE4D70" w:rsidP="00176565" w:rsidRDefault="5646BBB1" w14:paraId="062CE99B" w14:textId="314DA9CB">
            <w:pPr>
              <w:pStyle w:val="CSTemplate-TableHeading"/>
              <w:rPr>
                <w:lang w:val="en-US"/>
              </w:rPr>
            </w:pPr>
            <w:commentRangeStart w:id="68"/>
            <w:commentRangeStart w:id="69"/>
            <w:commentRangeStart w:id="70"/>
            <w:commentRangeStart w:id="340564740"/>
            <w:r w:rsidRPr="649577EE" w:rsidR="5840EA1D">
              <w:rPr>
                <w:lang w:val="en-US"/>
              </w:rPr>
              <w:t xml:space="preserve">Latest </w:t>
            </w:r>
            <w:r w:rsidRPr="649577EE" w:rsidR="4CD1BB59">
              <w:rPr>
                <w:lang w:val="en-US"/>
              </w:rPr>
              <w:t>Version</w:t>
            </w:r>
            <w:commentRangeEnd w:id="68"/>
            <w:r>
              <w:rPr>
                <w:rStyle w:val="CommentReference"/>
              </w:rPr>
              <w:commentReference w:id="68"/>
            </w:r>
            <w:commentRangeEnd w:id="69"/>
            <w:r>
              <w:rPr>
                <w:rStyle w:val="CommentReference"/>
              </w:rPr>
              <w:commentReference w:id="69"/>
            </w:r>
            <w:commentRangeEnd w:id="70"/>
            <w:r>
              <w:rPr>
                <w:rStyle w:val="CommentReference"/>
              </w:rPr>
              <w:commentReference w:id="70"/>
            </w:r>
            <w:commentRangeEnd w:id="340564740"/>
            <w:r>
              <w:rPr>
                <w:rStyle w:val="CommentReference"/>
              </w:rPr>
              <w:commentReference w:id="340564740"/>
            </w:r>
          </w:p>
        </w:tc>
      </w:tr>
      <w:tr w:rsidRPr="00D952E7" w:rsidR="578CB766" w:rsidTr="649577EE" w14:paraId="12E16F2D" w14:textId="77777777">
        <w:trPr>
          <w:trHeight w:val="300"/>
          <w:jc w:val="center"/>
        </w:trPr>
        <w:tc>
          <w:tcPr>
            <w:tcW w:w="1548" w:type="pct"/>
            <w:tcMar/>
          </w:tcPr>
          <w:p w:rsidRPr="00C266BD" w:rsidR="14CE4D70" w:rsidP="00176565" w:rsidRDefault="5294CFE1" w14:paraId="2D11916D" w14:textId="2A2B637B">
            <w:pPr>
              <w:pStyle w:val="CSTemplate-TableBody"/>
              <w:rPr>
                <w:lang w:val="en-US"/>
              </w:rPr>
            </w:pPr>
            <w:r w:rsidRPr="71AA01E7">
              <w:rPr>
                <w:lang w:val="en-US"/>
              </w:rPr>
              <w:lastRenderedPageBreak/>
              <w:t>iOS</w:t>
            </w:r>
          </w:p>
        </w:tc>
        <w:tc>
          <w:tcPr>
            <w:tcW w:w="1647" w:type="pct"/>
            <w:tcMar/>
          </w:tcPr>
          <w:p w:rsidRPr="00C266BD" w:rsidR="73CFB4DB" w:rsidP="00176565" w:rsidRDefault="4488FDC6" w14:paraId="05D28A27" w14:textId="1B3E013F">
            <w:pPr>
              <w:pStyle w:val="CSTemplate-TableBody"/>
              <w:rPr>
                <w:lang w:val="en-US"/>
              </w:rPr>
            </w:pPr>
            <w:commentRangeStart w:id="71"/>
            <w:commentRangeStart w:id="72"/>
            <w:ins w:author="Ashwani Hundwani" w:date="2024-12-22T12:09:00Z" w:id="73">
              <w:r w:rsidRPr="18DF4598">
                <w:rPr>
                  <w:lang w:val="en-US"/>
                </w:rPr>
                <w:t>12</w:t>
              </w:r>
            </w:ins>
            <w:del w:author="Ashwani Hundwani" w:date="2024-12-22T12:09:00Z" w:id="74">
              <w:r w:rsidRPr="18DF4598" w:rsidDel="23569EE9" w:rsidR="01601F93">
                <w:rPr>
                  <w:lang w:val="en-US"/>
                </w:rPr>
                <w:delText>1</w:delText>
              </w:r>
              <w:r w:rsidRPr="18DF4598" w:rsidDel="324E954B" w:rsidR="01601F93">
                <w:rPr>
                  <w:lang w:val="en-US"/>
                </w:rPr>
                <w:delText>6</w:delText>
              </w:r>
            </w:del>
            <w:commentRangeEnd w:id="71"/>
            <w:r w:rsidR="01601F93">
              <w:rPr>
                <w:rStyle w:val="CommentReference"/>
              </w:rPr>
              <w:commentReference w:id="71"/>
            </w:r>
            <w:commentRangeEnd w:id="72"/>
            <w:r w:rsidR="01601F93">
              <w:rPr>
                <w:rStyle w:val="CommentReference"/>
              </w:rPr>
              <w:commentReference w:id="72"/>
            </w:r>
          </w:p>
        </w:tc>
        <w:tc>
          <w:tcPr>
            <w:tcW w:w="1806" w:type="pct"/>
            <w:tcMar/>
          </w:tcPr>
          <w:p w:rsidRPr="00C266BD" w:rsidR="73CFB4DB" w:rsidP="00176565" w:rsidRDefault="01601F93" w14:paraId="067D795E" w14:textId="52FA23AD">
            <w:pPr>
              <w:pStyle w:val="CSTemplate-TableBody"/>
              <w:rPr>
                <w:lang w:val="en-US"/>
              </w:rPr>
            </w:pPr>
            <w:r w:rsidRPr="38F9206B" w:rsidR="2F5701D3">
              <w:rPr>
                <w:lang w:val="en-US"/>
              </w:rPr>
              <w:t xml:space="preserve">Latest Version at the time of </w:t>
            </w:r>
            <w:ins w:author="Gopinath Venkatesan" w:date="2024-12-29T13:54:47.693Z" w:id="767490708">
              <w:r w:rsidRPr="38F9206B" w:rsidR="2F5701D3">
                <w:rPr>
                  <w:lang w:val="en-US"/>
                </w:rPr>
                <w:t xml:space="preserve">Go </w:t>
              </w:r>
            </w:ins>
            <w:del w:author="Gopinath Venkatesan" w:date="2024-12-29T13:54:34.241Z" w:id="1853141157">
              <w:r w:rsidRPr="38F9206B" w:rsidDel="2F5701D3">
                <w:rPr>
                  <w:lang w:val="en-US"/>
                </w:rPr>
                <w:delText>GO</w:delText>
              </w:r>
            </w:del>
            <w:r w:rsidRPr="38F9206B" w:rsidR="2F5701D3">
              <w:rPr>
                <w:lang w:val="en-US"/>
              </w:rPr>
              <w:t xml:space="preserve"> Live </w:t>
            </w:r>
          </w:p>
        </w:tc>
      </w:tr>
      <w:tr w:rsidRPr="00D952E7" w:rsidR="578CB766" w:rsidTr="649577EE" w14:paraId="26E862CF" w14:textId="77777777">
        <w:trPr>
          <w:trHeight w:val="300"/>
          <w:jc w:val="center"/>
        </w:trPr>
        <w:tc>
          <w:tcPr>
            <w:tcW w:w="1548" w:type="pct"/>
            <w:tcMar/>
          </w:tcPr>
          <w:p w:rsidRPr="00C266BD" w:rsidR="14CE4D70" w:rsidP="00176565" w:rsidRDefault="5294CFE1" w14:paraId="63E94438" w14:textId="76A8A795">
            <w:pPr>
              <w:pStyle w:val="CSTemplate-TableBody"/>
              <w:rPr>
                <w:lang w:val="en-US"/>
              </w:rPr>
            </w:pPr>
            <w:r w:rsidRPr="71AA01E7">
              <w:rPr>
                <w:lang w:val="en-US"/>
              </w:rPr>
              <w:t>Android</w:t>
            </w:r>
          </w:p>
        </w:tc>
        <w:tc>
          <w:tcPr>
            <w:tcW w:w="1647" w:type="pct"/>
            <w:tcMar/>
          </w:tcPr>
          <w:p w:rsidRPr="00C266BD" w:rsidR="01B0EBED" w:rsidP="00176565" w:rsidRDefault="00D351CC" w14:paraId="34EAF1E1" w14:textId="6A46DB66">
            <w:pPr>
              <w:pStyle w:val="CSTemplate-TableBody"/>
              <w:rPr>
                <w:lang w:val="en-US"/>
              </w:rPr>
            </w:pPr>
            <w:commentRangeStart w:id="75"/>
            <w:commentRangeStart w:id="76"/>
            <w:ins w:author="Ashwani Hundwani" w:date="2024-12-22T12:14:00Z" w:id="77">
              <w:r w:rsidRPr="18DF4598">
                <w:rPr>
                  <w:lang w:val="en-US"/>
                </w:rPr>
                <w:t xml:space="preserve">6 </w:t>
              </w:r>
            </w:ins>
            <w:ins w:author="Ashwani Hundwani" w:date="2024-12-22T12:15:00Z" w:id="78">
              <w:r w:rsidRPr="18DF4598">
                <w:rPr>
                  <w:lang w:val="en-US"/>
                </w:rPr>
                <w:t>(API Level 13)</w:t>
              </w:r>
            </w:ins>
            <w:del w:author="Ashwani Hundwani" w:date="2024-12-22T12:14:00Z" w:id="79">
              <w:r w:rsidRPr="18DF4598" w:rsidDel="10279AC3" w:rsidR="7EFB5E74">
                <w:rPr>
                  <w:lang w:val="en-US"/>
                </w:rPr>
                <w:delText>1</w:delText>
              </w:r>
              <w:r w:rsidRPr="18DF4598" w:rsidDel="7B1B8FF0" w:rsidR="7EFB5E74">
                <w:rPr>
                  <w:lang w:val="en-US"/>
                </w:rPr>
                <w:delText>3</w:delText>
              </w:r>
              <w:r w:rsidRPr="18DF4598" w:rsidDel="079B008B" w:rsidR="7EFB5E74">
                <w:rPr>
                  <w:lang w:val="en-US"/>
                </w:rPr>
                <w:delText xml:space="preserve"> (API level </w:delText>
              </w:r>
              <w:r w:rsidRPr="18DF4598" w:rsidDel="4AA08596" w:rsidR="7EFB5E74">
                <w:rPr>
                  <w:lang w:val="en-US"/>
                </w:rPr>
                <w:delText>3</w:delText>
              </w:r>
              <w:r w:rsidRPr="18DF4598" w:rsidDel="002B1C04" w:rsidR="7EFB5E74">
                <w:rPr>
                  <w:lang w:val="en-US"/>
                </w:rPr>
                <w:delText>3</w:delText>
              </w:r>
              <w:r w:rsidRPr="18DF4598" w:rsidDel="079B008B" w:rsidR="7EFB5E74">
                <w:rPr>
                  <w:lang w:val="en-US"/>
                </w:rPr>
                <w:delText>)</w:delText>
              </w:r>
            </w:del>
            <w:commentRangeEnd w:id="75"/>
            <w:r w:rsidR="7EFB5E74">
              <w:rPr>
                <w:rStyle w:val="CommentReference"/>
              </w:rPr>
              <w:commentReference w:id="75"/>
            </w:r>
            <w:commentRangeEnd w:id="76"/>
            <w:r w:rsidR="7EFB5E74">
              <w:rPr>
                <w:rStyle w:val="CommentReference"/>
              </w:rPr>
              <w:commentReference w:id="76"/>
            </w:r>
          </w:p>
        </w:tc>
        <w:tc>
          <w:tcPr>
            <w:tcW w:w="1806" w:type="pct"/>
            <w:tcMar/>
          </w:tcPr>
          <w:p w:rsidRPr="00C266BD" w:rsidR="3815EC2E" w:rsidP="38F9206B" w:rsidRDefault="7AA79DE8" w14:paraId="60BEAF51" w14:textId="14E27D6B">
            <w:pPr>
              <w:pStyle w:val="CSTemplate-TableBody"/>
              <w:suppressLineNumbers w:val="0"/>
              <w:bidi w:val="0"/>
              <w:spacing w:before="60" w:beforeAutospacing="off" w:after="60" w:afterAutospacing="off" w:line="240" w:lineRule="auto"/>
              <w:ind w:left="0" w:right="0"/>
              <w:jc w:val="left"/>
              <w:rPr>
                <w:lang w:val="en-US"/>
              </w:rPr>
              <w:pPrChange w:author="Gopinath Venkatesan" w:date="2024-12-29T13:54:59.922Z">
                <w:pPr>
                  <w:pStyle w:val="CSTemplate-TableBody"/>
                </w:pPr>
              </w:pPrChange>
            </w:pPr>
            <w:r w:rsidRPr="38F9206B" w:rsidR="6A2A32F1">
              <w:rPr>
                <w:lang w:val="en-US"/>
              </w:rPr>
              <w:t>L</w:t>
            </w:r>
            <w:r w:rsidRPr="38F9206B" w:rsidR="6A2A32F1">
              <w:rPr>
                <w:lang w:val="en-US"/>
              </w:rPr>
              <w:t>atest Version at the time of Go Live</w:t>
            </w:r>
          </w:p>
        </w:tc>
      </w:tr>
    </w:tbl>
    <w:p w:rsidRPr="00C266BD" w:rsidR="07391D9E" w:rsidP="6D58F8AC" w:rsidRDefault="4113E944" w14:paraId="1A06B585" w14:textId="03566D66">
      <w:pPr>
        <w:pStyle w:val="Heading2"/>
        <w:rPr>
          <w:rFonts w:ascii="Calibri" w:hAnsi="Calibri" w:eastAsia="Calibri" w:cs="Calibri"/>
        </w:rPr>
      </w:pPr>
      <w:bookmarkStart w:name="_Toc183164795" w:id="80"/>
      <w:bookmarkStart w:name="_Toc403503837" w:id="811558768"/>
      <w:bookmarkStart w:name="_Toc446124907" w:id="753328510"/>
      <w:r w:rsidRPr="41DB7AC7" w:rsidR="4BFEF807">
        <w:rPr>
          <w:rFonts w:ascii="Calibri" w:hAnsi="Calibri" w:eastAsia="Calibri" w:cs="Calibri"/>
        </w:rPr>
        <w:t>4.</w:t>
      </w:r>
      <w:r w:rsidRPr="41DB7AC7" w:rsidR="147A2E24">
        <w:rPr>
          <w:rFonts w:ascii="Calibri" w:hAnsi="Calibri" w:eastAsia="Calibri" w:cs="Calibri"/>
        </w:rPr>
        <w:t>4</w:t>
      </w:r>
      <w:r w:rsidRPr="41DB7AC7" w:rsidR="4BFEF807">
        <w:rPr>
          <w:rFonts w:ascii="Calibri" w:hAnsi="Calibri" w:eastAsia="Calibri" w:cs="Calibri"/>
        </w:rPr>
        <w:t xml:space="preserve"> </w:t>
      </w:r>
      <w:commentRangeStart w:id="82"/>
      <w:commentRangeStart w:id="83"/>
      <w:commentRangeStart w:id="84"/>
      <w:commentRangeStart w:id="804400680"/>
      <w:r w:rsidRPr="41DB7AC7" w:rsidR="7823C2A8">
        <w:rPr>
          <w:rFonts w:ascii="Calibri" w:hAnsi="Calibri" w:eastAsia="Calibri" w:cs="Calibri"/>
        </w:rPr>
        <w:t xml:space="preserve">Design </w:t>
      </w:r>
      <w:r w:rsidRPr="41DB7AC7" w:rsidR="4CD495DE">
        <w:rPr>
          <w:rFonts w:ascii="Calibri" w:hAnsi="Calibri" w:eastAsia="Calibri" w:cs="Calibri"/>
        </w:rPr>
        <w:t>Patterns</w:t>
      </w:r>
      <w:bookmarkEnd w:id="80"/>
      <w:commentRangeEnd w:id="82"/>
      <w:r>
        <w:rPr>
          <w:rStyle w:val="CommentReference"/>
        </w:rPr>
        <w:commentReference w:id="82"/>
      </w:r>
      <w:commentRangeEnd w:id="83"/>
      <w:r>
        <w:rPr>
          <w:rStyle w:val="CommentReference"/>
        </w:rPr>
        <w:commentReference w:id="83"/>
      </w:r>
      <w:commentRangeEnd w:id="84"/>
      <w:r>
        <w:rPr>
          <w:rStyle w:val="CommentReference"/>
        </w:rPr>
        <w:commentReference w:id="84"/>
      </w:r>
      <w:commentRangeEnd w:id="804400680"/>
      <w:r>
        <w:rPr>
          <w:rStyle w:val="CommentReference"/>
        </w:rPr>
        <w:commentReference w:id="804400680"/>
      </w:r>
      <w:bookmarkEnd w:id="811558768"/>
      <w:bookmarkEnd w:id="753328510"/>
    </w:p>
    <w:p w:rsidRPr="00C266BD" w:rsidR="07391D9E" w:rsidP="008C5DAC" w:rsidRDefault="77529247" w14:paraId="3E3517EC" w14:textId="1E31A432">
      <w:pPr>
        <w:pStyle w:val="CSTemplate-Normal"/>
      </w:pPr>
      <w:r>
        <w:t xml:space="preserve">Design patterns are established solutions to common problems that </w:t>
      </w:r>
      <w:r w:rsidR="730A8BA2">
        <w:t xml:space="preserve">Developers </w:t>
      </w:r>
      <w:r>
        <w:t xml:space="preserve">encounter </w:t>
      </w:r>
      <w:r w:rsidR="730A8BA2">
        <w:t xml:space="preserve">while </w:t>
      </w:r>
      <w:r>
        <w:t>building mobile applications. These patterns help organiz</w:t>
      </w:r>
      <w:r w:rsidR="280B491B">
        <w:t>e</w:t>
      </w:r>
      <w:r>
        <w:t xml:space="preserve"> code</w:t>
      </w:r>
      <w:r w:rsidR="7E7649F3">
        <w:t>s</w:t>
      </w:r>
      <w:r>
        <w:t xml:space="preserve">, </w:t>
      </w:r>
      <w:r w:rsidR="280B491B">
        <w:t xml:space="preserve">improve </w:t>
      </w:r>
      <w:r>
        <w:t xml:space="preserve">maintainability, and </w:t>
      </w:r>
      <w:r w:rsidR="280B491B">
        <w:t xml:space="preserve">enhance </w:t>
      </w:r>
      <w:r>
        <w:t>performance</w:t>
      </w:r>
      <w:r w:rsidR="0916E6EE">
        <w:t xml:space="preserve">. </w:t>
      </w:r>
    </w:p>
    <w:p w:rsidRPr="00C266BD" w:rsidR="07391D9E" w:rsidP="6D58F8AC" w:rsidRDefault="278E0AE0" w14:paraId="3F0B3FDA" w14:textId="33DF8C8B">
      <w:pPr>
        <w:pStyle w:val="Heading2"/>
        <w:rPr>
          <w:rFonts w:ascii="Calibri" w:hAnsi="Calibri" w:eastAsia="Calibri" w:cs="Calibri"/>
        </w:rPr>
      </w:pPr>
      <w:bookmarkStart w:name="_Toc1948902585" w:id="903100387"/>
      <w:bookmarkStart w:name="_Toc1909886607" w:id="1313162535"/>
      <w:r w:rsidRPr="41DB7AC7" w:rsidR="250C2558">
        <w:rPr>
          <w:rFonts w:ascii="Calibri" w:hAnsi="Calibri" w:eastAsia="Calibri" w:cs="Calibri"/>
        </w:rPr>
        <w:t>4.</w:t>
      </w:r>
      <w:r w:rsidRPr="41DB7AC7" w:rsidR="1F13595D">
        <w:rPr>
          <w:rFonts w:ascii="Calibri" w:hAnsi="Calibri" w:eastAsia="Calibri" w:cs="Calibri"/>
        </w:rPr>
        <w:t>5</w:t>
      </w:r>
      <w:r w:rsidRPr="41DB7AC7" w:rsidR="250C2558">
        <w:rPr>
          <w:rFonts w:ascii="Calibri" w:hAnsi="Calibri" w:eastAsia="Calibri" w:cs="Calibri"/>
        </w:rPr>
        <w:t xml:space="preserve"> </w:t>
      </w:r>
      <w:r w:rsidRPr="41DB7AC7" w:rsidR="29FC58A4">
        <w:rPr>
          <w:rFonts w:ascii="Calibri" w:hAnsi="Calibri" w:eastAsia="Calibri" w:cs="Calibri"/>
        </w:rPr>
        <w:t>H</w:t>
      </w:r>
      <w:r w:rsidRPr="41DB7AC7" w:rsidR="50465482">
        <w:rPr>
          <w:rFonts w:ascii="Calibri" w:hAnsi="Calibri" w:eastAsia="Calibri" w:cs="Calibri"/>
        </w:rPr>
        <w:t xml:space="preserve">ooks </w:t>
      </w:r>
      <w:r w:rsidRPr="41DB7AC7" w:rsidR="1F7C390F">
        <w:rPr>
          <w:rFonts w:ascii="Calibri" w:hAnsi="Calibri" w:eastAsia="Calibri" w:cs="Calibri"/>
        </w:rPr>
        <w:t>Pattern</w:t>
      </w:r>
      <w:bookmarkEnd w:id="903100387"/>
      <w:bookmarkEnd w:id="1313162535"/>
    </w:p>
    <w:p w:rsidR="2E2EF8A8" w:rsidP="18DF4598" w:rsidRDefault="6B310920" w14:paraId="5FD230FA" w14:textId="2A711F72">
      <w:pPr>
        <w:pStyle w:val="CSTemplate-Normal"/>
        <w:rPr>
          <w:rFonts w:eastAsiaTheme="minorEastAsia"/>
        </w:rPr>
      </w:pPr>
      <w:r w:rsidRPr="18DF4598">
        <w:rPr>
          <w:rFonts w:eastAsiaTheme="minorEastAsia"/>
        </w:rPr>
        <w:t>Hooks allow function components to have access to state and other React features. Because of this, class components are generally no longer needed.</w:t>
      </w:r>
    </w:p>
    <w:p w:rsidR="3D23982C" w:rsidP="6E07BCB0" w:rsidRDefault="3D23982C" w14:paraId="2D7DCDE8" w14:textId="3A62D5D7">
      <w:pPr>
        <w:pStyle w:val="CSTemplate-Normal"/>
        <w:rPr>
          <w:rFonts w:eastAsiaTheme="minorEastAsia"/>
        </w:rPr>
      </w:pPr>
      <w:r w:rsidRPr="6E07BCB0">
        <w:rPr>
          <w:rFonts w:eastAsiaTheme="minorEastAsia"/>
        </w:rPr>
        <w:t>Add state to a functional component</w:t>
      </w:r>
    </w:p>
    <w:p w:rsidR="3D23982C" w:rsidP="6E07BCB0" w:rsidRDefault="3D23982C" w14:paraId="08D3BC69" w14:textId="2E787639">
      <w:pPr>
        <w:pStyle w:val="CSTemplate-Normal"/>
        <w:rPr>
          <w:rFonts w:eastAsiaTheme="minorEastAsia"/>
        </w:rPr>
      </w:pPr>
      <w:r w:rsidRPr="6E07BCB0">
        <w:rPr>
          <w:rFonts w:eastAsiaTheme="minorEastAsia"/>
        </w:rPr>
        <w:t>Reuse stateful logic among multiple components throughout the app.</w:t>
      </w:r>
    </w:p>
    <w:p w:rsidR="3D23982C" w:rsidP="6E07BCB0" w:rsidRDefault="3D23982C" w14:paraId="39865093" w14:textId="7E1CBBC3">
      <w:pPr>
        <w:pStyle w:val="CSTemplate-Normal"/>
        <w:rPr>
          <w:rFonts w:eastAsiaTheme="minorEastAsia"/>
        </w:rPr>
      </w:pPr>
      <w:r w:rsidRPr="6E07BCB0">
        <w:rPr>
          <w:rFonts w:eastAsiaTheme="minorEastAsia"/>
        </w:rPr>
        <w:t>Manage a component's lifecycle</w:t>
      </w:r>
    </w:p>
    <w:p w:rsidR="3D23982C" w:rsidP="2DEF8CE4" w:rsidRDefault="0E0E7614" w14:paraId="1E0EC074" w14:textId="30F6CE05">
      <w:pPr>
        <w:pStyle w:val="CSTemplate-Normal"/>
        <w:rPr>
          <w:del w:author="Ashwani Hundwani" w:date="2024-12-22T12:30:00Z" w16du:dateUtc="2024-12-22T12:30:02Z" w:id="1775363362"/>
          <w:rFonts w:eastAsia="" w:eastAsiaTheme="minorEastAsia"/>
        </w:rPr>
      </w:pPr>
      <w:r w:rsidRPr="2DEF8CE4" w:rsidR="0E0E7614">
        <w:rPr>
          <w:rFonts w:eastAsia="" w:eastAsiaTheme="minorEastAsia"/>
        </w:rPr>
        <w:t xml:space="preserve">Besides built-in hooks, such as </w:t>
      </w:r>
      <w:r w:rsidRPr="2DEF8CE4" w:rsidR="0E0E7614">
        <w:rPr>
          <w:rFonts w:eastAsia="" w:eastAsiaTheme="minorEastAsia"/>
        </w:rPr>
        <w:t>useState</w:t>
      </w:r>
      <w:r w:rsidRPr="2DEF8CE4" w:rsidR="0E0E7614">
        <w:rPr>
          <w:rFonts w:eastAsia="" w:eastAsiaTheme="minorEastAsia"/>
        </w:rPr>
        <w:t xml:space="preserve">, </w:t>
      </w:r>
      <w:r w:rsidRPr="2DEF8CE4" w:rsidR="0E0E7614">
        <w:rPr>
          <w:rFonts w:eastAsia="" w:eastAsiaTheme="minorEastAsia"/>
        </w:rPr>
        <w:t>useEffect</w:t>
      </w:r>
      <w:r w:rsidRPr="2DEF8CE4" w:rsidR="0E0E7614">
        <w:rPr>
          <w:rFonts w:eastAsia="" w:eastAsiaTheme="minorEastAsia"/>
        </w:rPr>
        <w:t xml:space="preserve">, and </w:t>
      </w:r>
      <w:r w:rsidRPr="2DEF8CE4" w:rsidR="0E0E7614">
        <w:rPr>
          <w:rFonts w:eastAsia="" w:eastAsiaTheme="minorEastAsia"/>
        </w:rPr>
        <w:t>useReducer</w:t>
      </w:r>
      <w:r w:rsidRPr="2DEF8CE4" w:rsidR="0E0E7614">
        <w:rPr>
          <w:rFonts w:eastAsia="" w:eastAsiaTheme="minorEastAsia"/>
        </w:rPr>
        <w:t xml:space="preserve">, we can create custom hooks to </w:t>
      </w:r>
      <w:r w:rsidRPr="2DEF8CE4" w:rsidR="665542B5">
        <w:rPr>
          <w:rFonts w:eastAsia="" w:eastAsiaTheme="minorEastAsia"/>
        </w:rPr>
        <w:t>easily</w:t>
      </w:r>
      <w:r w:rsidRPr="2DEF8CE4" w:rsidR="0E0E7614">
        <w:rPr>
          <w:rFonts w:eastAsia="" w:eastAsiaTheme="minorEastAsia"/>
        </w:rPr>
        <w:t xml:space="preserve"> share stateful logic across multiple components within the application.</w:t>
      </w:r>
    </w:p>
    <w:p w:rsidR="6E07BCB0" w:rsidP="6E07BCB0" w:rsidRDefault="6E07BCB0" w14:paraId="5A97D392" w14:textId="22BADB33">
      <w:pPr>
        <w:pStyle w:val="CSTemplate-Normal"/>
        <w:rPr>
          <w:rFonts w:eastAsiaTheme="minorEastAsia"/>
        </w:rPr>
      </w:pPr>
    </w:p>
    <w:p w:rsidRPr="00C266BD" w:rsidR="37F36833" w:rsidP="6D58F8AC" w:rsidRDefault="0EC574C9" w14:paraId="5A0E7BF8" w14:textId="63B7782A">
      <w:pPr>
        <w:pStyle w:val="Heading2"/>
        <w:rPr>
          <w:rFonts w:ascii="Calibri" w:hAnsi="Calibri" w:eastAsia="Calibri" w:cs="Calibri"/>
        </w:rPr>
      </w:pPr>
      <w:bookmarkStart w:name="_Toc1916380263" w:id="77946503"/>
      <w:bookmarkStart w:name="_Toc802604332" w:id="875858060"/>
      <w:r w:rsidRPr="41DB7AC7" w:rsidR="575741A6">
        <w:rPr>
          <w:rFonts w:ascii="Calibri" w:hAnsi="Calibri" w:eastAsia="Calibri" w:cs="Calibri"/>
        </w:rPr>
        <w:t>4.</w:t>
      </w:r>
      <w:r w:rsidRPr="41DB7AC7" w:rsidR="5F3F41AE">
        <w:rPr>
          <w:rFonts w:ascii="Calibri" w:hAnsi="Calibri" w:eastAsia="Calibri" w:cs="Calibri"/>
        </w:rPr>
        <w:t>6</w:t>
      </w:r>
      <w:r w:rsidRPr="41DB7AC7" w:rsidR="575741A6">
        <w:rPr>
          <w:rFonts w:ascii="Calibri" w:hAnsi="Calibri" w:eastAsia="Calibri" w:cs="Calibri"/>
        </w:rPr>
        <w:t>.</w:t>
      </w:r>
      <w:commentRangeStart w:id="88"/>
      <w:commentRangeStart w:id="2086106310"/>
      <w:r w:rsidRPr="41DB7AC7" w:rsidR="575741A6">
        <w:rPr>
          <w:rFonts w:ascii="Calibri" w:hAnsi="Calibri" w:eastAsia="Calibri" w:cs="Calibri"/>
        </w:rPr>
        <w:t xml:space="preserve"> </w:t>
      </w:r>
      <w:r w:rsidRPr="41DB7AC7" w:rsidR="72416F9E">
        <w:rPr>
          <w:rFonts w:ascii="Calibri" w:hAnsi="Calibri" w:eastAsia="Calibri" w:cs="Calibri"/>
        </w:rPr>
        <w:t xml:space="preserve">Atomic </w:t>
      </w:r>
      <w:r w:rsidRPr="41DB7AC7" w:rsidR="10A611A2">
        <w:rPr>
          <w:rFonts w:ascii="Calibri" w:hAnsi="Calibri" w:eastAsia="Calibri" w:cs="Calibri"/>
        </w:rPr>
        <w:t>Design Pattern</w:t>
      </w:r>
      <w:commentRangeEnd w:id="88"/>
      <w:r>
        <w:rPr>
          <w:rStyle w:val="CommentReference"/>
        </w:rPr>
        <w:commentReference w:id="88"/>
      </w:r>
      <w:commentRangeEnd w:id="2086106310"/>
      <w:r>
        <w:rPr>
          <w:rStyle w:val="CommentReference"/>
        </w:rPr>
        <w:commentReference w:id="2086106310"/>
      </w:r>
      <w:bookmarkEnd w:id="77946503"/>
      <w:bookmarkEnd w:id="875858060"/>
    </w:p>
    <w:p w:rsidRPr="00C266BD" w:rsidR="37F36833" w:rsidP="4282B0C1" w:rsidRDefault="469151BA" w14:paraId="33DB5F77" w14:textId="0821660A">
      <w:pPr>
        <w:pStyle w:val="CSTemplate-Normal"/>
        <w:rPr>
          <w:rFonts w:eastAsiaTheme="minorEastAsia"/>
        </w:rPr>
      </w:pPr>
      <w:r w:rsidRPr="4282B0C1">
        <w:rPr>
          <w:rFonts w:eastAsiaTheme="minorEastAsia"/>
        </w:rPr>
        <w:t>Atomic Design is a design pattern that involves breaking down the application into smaller</w:t>
      </w:r>
      <w:r w:rsidRPr="4282B0C1" w:rsidR="000465CE">
        <w:rPr>
          <w:rFonts w:eastAsiaTheme="minorEastAsia"/>
        </w:rPr>
        <w:t xml:space="preserve"> and </w:t>
      </w:r>
      <w:r w:rsidRPr="4282B0C1">
        <w:rPr>
          <w:rFonts w:eastAsiaTheme="minorEastAsia"/>
        </w:rPr>
        <w:t>reusable components. This pattern involves creating components at the atomic level, such as atoms, molecules, and organisms. Atoms are the smallest components, such as buttons and inputs, while molecules are groups of atoms, such as a form. Organisms are groups of molecules, such as a navigation bar. This pattern helps make the code more modular and reusable.</w:t>
      </w:r>
    </w:p>
    <w:p w:rsidRPr="00C266BD" w:rsidR="37F36833" w:rsidP="4E107EDF" w:rsidRDefault="7358BD0F" w14:paraId="480CD322" w14:textId="787B312D">
      <w:pPr>
        <w:pStyle w:val="CSTemplate-Normal"/>
        <w:rPr>
          <w:rFonts w:eastAsia="" w:eastAsiaTheme="minorEastAsia"/>
        </w:rPr>
      </w:pPr>
      <w:r w:rsidRPr="4E107EDF" w:rsidR="7608EB2F">
        <w:rPr>
          <w:rFonts w:eastAsia="" w:eastAsiaTheme="minorEastAsia"/>
        </w:rPr>
        <w:t xml:space="preserve">For example, imagine you have a form that includes a text input and a </w:t>
      </w:r>
      <w:r w:rsidRPr="4E107EDF" w:rsidR="7608EB2F">
        <w:rPr>
          <w:rFonts w:eastAsia="" w:eastAsiaTheme="minorEastAsia"/>
        </w:rPr>
        <w:t>submit</w:t>
      </w:r>
      <w:r w:rsidRPr="4E107EDF" w:rsidR="7608EB2F">
        <w:rPr>
          <w:rFonts w:eastAsia="" w:eastAsiaTheme="minorEastAsia"/>
        </w:rPr>
        <w:t xml:space="preserve"> button. Instead of creating the form as a single </w:t>
      </w:r>
      <w:r w:rsidRPr="4E107EDF" w:rsidR="7608EB2F">
        <w:rPr>
          <w:rFonts w:eastAsia="" w:eastAsiaTheme="minorEastAsia"/>
        </w:rPr>
        <w:t>component</w:t>
      </w:r>
      <w:r w:rsidRPr="4E107EDF" w:rsidR="7608EB2F">
        <w:rPr>
          <w:rFonts w:eastAsia="" w:eastAsiaTheme="minorEastAsia"/>
        </w:rPr>
        <w:t xml:space="preserve">, you can break it down into smaller components, such as an input </w:t>
      </w:r>
      <w:r w:rsidRPr="4E107EDF" w:rsidR="7608EB2F">
        <w:rPr>
          <w:rFonts w:eastAsia="" w:eastAsiaTheme="minorEastAsia"/>
        </w:rPr>
        <w:t>component</w:t>
      </w:r>
      <w:r w:rsidRPr="4E107EDF" w:rsidR="7608EB2F">
        <w:rPr>
          <w:rFonts w:eastAsia="" w:eastAsiaTheme="minorEastAsia"/>
        </w:rPr>
        <w:t xml:space="preserve"> and a button </w:t>
      </w:r>
      <w:r w:rsidRPr="4E107EDF" w:rsidR="7608EB2F">
        <w:rPr>
          <w:rFonts w:eastAsia="" w:eastAsiaTheme="minorEastAsia"/>
        </w:rPr>
        <w:t>component</w:t>
      </w:r>
      <w:r w:rsidRPr="4E107EDF" w:rsidR="7608EB2F">
        <w:rPr>
          <w:rFonts w:eastAsia="" w:eastAsiaTheme="minorEastAsia"/>
        </w:rPr>
        <w:t>. These components can be reused across the application.</w:t>
      </w:r>
    </w:p>
    <w:p w:rsidR="76045D44" w:rsidP="4E107EDF" w:rsidRDefault="76045D44" w14:paraId="20627B7F" w14:textId="603BA027">
      <w:pPr>
        <w:pStyle w:val="CSTemplate-Normal"/>
        <w:rPr>
          <w:rFonts w:eastAsia="" w:eastAsiaTheme="minorEastAsia"/>
        </w:rPr>
      </w:pPr>
      <w:r w:rsidRPr="4E107EDF" w:rsidR="76045D44">
        <w:rPr>
          <w:rFonts w:eastAsia="" w:eastAsiaTheme="minorEastAsia"/>
        </w:rPr>
        <w:t xml:space="preserve">The sample shared has this pattern implemented, for example, we have created atomic reusable button </w:t>
      </w:r>
      <w:r w:rsidRPr="4E107EDF" w:rsidR="76045D44">
        <w:rPr>
          <w:rFonts w:eastAsia="" w:eastAsiaTheme="minorEastAsia"/>
        </w:rPr>
        <w:t>component</w:t>
      </w:r>
      <w:r w:rsidRPr="4E107EDF" w:rsidR="76045D44">
        <w:rPr>
          <w:rFonts w:eastAsia="" w:eastAsiaTheme="minorEastAsia"/>
        </w:rPr>
        <w:t>.</w:t>
      </w:r>
      <w:r w:rsidRPr="4E107EDF" w:rsidR="1808F82F">
        <w:rPr>
          <w:rFonts w:eastAsia="" w:eastAsiaTheme="minorEastAsia"/>
        </w:rPr>
        <w:t xml:space="preserve"> Sample code shared can we referred for such components.</w:t>
      </w:r>
    </w:p>
    <w:p w:rsidRPr="00C266BD" w:rsidR="1F43E61B" w:rsidP="6D58F8AC" w:rsidRDefault="76FA782C" w14:paraId="6615A45C" w14:textId="1740FD1F">
      <w:pPr>
        <w:pStyle w:val="Heading2"/>
        <w:rPr>
          <w:rFonts w:ascii="Calibri" w:hAnsi="Calibri" w:eastAsia="Calibri" w:cs="Calibri"/>
        </w:rPr>
      </w:pPr>
      <w:bookmarkStart w:name="_Toc183164796" w:id="89"/>
      <w:bookmarkStart w:name="_Toc270285005" w:id="812742730"/>
      <w:bookmarkStart w:name="_Toc1588273802" w:id="1607661418"/>
      <w:r w:rsidRPr="41DB7AC7" w:rsidR="42DAF9E0">
        <w:rPr>
          <w:rFonts w:ascii="Calibri" w:hAnsi="Calibri" w:eastAsia="Calibri" w:cs="Calibri"/>
        </w:rPr>
        <w:t>4.</w:t>
      </w:r>
      <w:r w:rsidRPr="41DB7AC7" w:rsidR="2ECEBEE9">
        <w:rPr>
          <w:rFonts w:ascii="Calibri" w:hAnsi="Calibri" w:eastAsia="Calibri" w:cs="Calibri"/>
        </w:rPr>
        <w:t>7</w:t>
      </w:r>
      <w:r w:rsidRPr="41DB7AC7" w:rsidR="42DAF9E0">
        <w:rPr>
          <w:rFonts w:ascii="Calibri" w:hAnsi="Calibri" w:eastAsia="Calibri" w:cs="Calibri"/>
        </w:rPr>
        <w:t xml:space="preserve"> </w:t>
      </w:r>
      <w:r w:rsidRPr="41DB7AC7" w:rsidR="2C269761">
        <w:rPr>
          <w:rFonts w:ascii="Calibri" w:hAnsi="Calibri" w:eastAsia="Calibri" w:cs="Calibri"/>
        </w:rPr>
        <w:t xml:space="preserve">Code </w:t>
      </w:r>
      <w:r w:rsidRPr="41DB7AC7" w:rsidR="2964BD93">
        <w:rPr>
          <w:rFonts w:ascii="Calibri" w:hAnsi="Calibri" w:eastAsia="Calibri" w:cs="Calibri"/>
        </w:rPr>
        <w:t>Dependency</w:t>
      </w:r>
      <w:bookmarkEnd w:id="89"/>
      <w:bookmarkEnd w:id="812742730"/>
      <w:bookmarkEnd w:id="1607661418"/>
    </w:p>
    <w:p w:rsidRPr="00335B0C" w:rsidR="00041FDD" w:rsidP="6E07BCB0" w:rsidRDefault="63EC691F" w14:paraId="3A944839" w14:textId="3269C9E2">
      <w:pPr>
        <w:pStyle w:val="CSTemplate-Normal"/>
        <w:rPr>
          <w:rFonts w:cs="Calibri"/>
        </w:rPr>
      </w:pPr>
      <w:r w:rsidRPr="6E07BCB0">
        <w:rPr>
          <w:rFonts w:eastAsiaTheme="minorEastAsia"/>
        </w:rPr>
        <w:t xml:space="preserve">Incorporating dependency libraries into your React Native projects not only enhances </w:t>
      </w:r>
      <w:r w:rsidRPr="6E07BCB0" w:rsidR="331DBE02">
        <w:rPr>
          <w:rFonts w:eastAsiaTheme="minorEastAsia"/>
        </w:rPr>
        <w:t>functionality but</w:t>
      </w:r>
      <w:r w:rsidRPr="6E07BCB0">
        <w:rPr>
          <w:rFonts w:eastAsiaTheme="minorEastAsia"/>
        </w:rPr>
        <w:t xml:space="preserve"> also streamlines development and ensures your app is built on a solid foundation.</w:t>
      </w:r>
      <w:r w:rsidRPr="6E07BCB0">
        <w:rPr>
          <w:rFonts w:ascii="Roboto" w:hAnsi="Roboto" w:eastAsia="Roboto" w:cs="Roboto"/>
          <w:color w:val="111111"/>
          <w:sz w:val="24"/>
          <w:szCs w:val="24"/>
        </w:rPr>
        <w:t xml:space="preserve"> </w:t>
      </w:r>
      <w:r w:rsidRPr="6E07BCB0">
        <w:rPr>
          <w:rFonts w:eastAsia="Calibri" w:cs="Calibri"/>
        </w:rPr>
        <w:t xml:space="preserve"> </w:t>
      </w:r>
    </w:p>
    <w:p w:rsidRPr="00335B0C" w:rsidR="00041FDD" w:rsidP="6E07BCB0" w:rsidRDefault="14991078" w14:paraId="1B5E2CC6" w14:textId="79EB393D">
      <w:pPr>
        <w:pStyle w:val="CSTemplate-Normal"/>
        <w:rPr>
          <w:rFonts w:cs="Calibri"/>
          <w:b/>
          <w:bCs/>
        </w:rPr>
      </w:pPr>
      <w:r w:rsidRPr="6E07BCB0">
        <w:rPr>
          <w:b/>
          <w:bCs/>
        </w:rPr>
        <w:t>Core Libraries</w:t>
      </w:r>
    </w:p>
    <w:p w:rsidRPr="00D952E7" w:rsidR="00041FDD" w:rsidP="6E07BCB0" w:rsidRDefault="5D50BE2F" w14:paraId="712674FF" w14:textId="1F9F456E">
      <w:pPr>
        <w:rPr>
          <w:rFonts w:ascii="Calibri" w:hAnsi="Calibri" w:eastAsia="Calibri" w:cs="Calibri"/>
          <w:b/>
          <w:bCs/>
        </w:rPr>
      </w:pPr>
      <w:r w:rsidRPr="6E07BCB0">
        <w:rPr>
          <w:rFonts w:ascii="Calibri" w:hAnsi="Calibri" w:eastAsia="Calibri" w:cs="Calibri"/>
        </w:rPr>
        <w:t>Core Libra</w:t>
      </w:r>
      <w:r w:rsidRPr="6E07BCB0" w:rsidR="49279B6F">
        <w:rPr>
          <w:rFonts w:ascii="Calibri" w:hAnsi="Calibri" w:eastAsia="Calibri" w:cs="Calibri"/>
        </w:rPr>
        <w:t>ries</w:t>
      </w:r>
      <w:r w:rsidRPr="6E07BCB0">
        <w:rPr>
          <w:rFonts w:ascii="Calibri" w:hAnsi="Calibri" w:eastAsia="Calibri" w:cs="Calibri"/>
        </w:rPr>
        <w:t xml:space="preserve"> </w:t>
      </w:r>
      <w:r w:rsidRPr="6E07BCB0" w:rsidR="3B83504A">
        <w:rPr>
          <w:rFonts w:ascii="Calibri" w:hAnsi="Calibri" w:eastAsia="Calibri" w:cs="Calibri"/>
        </w:rPr>
        <w:t>is an essential</w:t>
      </w:r>
      <w:r w:rsidRPr="6E07BCB0" w:rsidR="7E4D774A">
        <w:rPr>
          <w:rFonts w:ascii="Calibri" w:hAnsi="Calibri" w:eastAsia="Calibri" w:cs="Calibri"/>
        </w:rPr>
        <w:t xml:space="preserve"> set</w:t>
      </w:r>
      <w:r w:rsidRPr="6E07BCB0">
        <w:rPr>
          <w:rFonts w:ascii="Calibri" w:hAnsi="Calibri" w:eastAsia="Calibri" w:cs="Calibri"/>
        </w:rPr>
        <w:t xml:space="preserve"> of components,</w:t>
      </w:r>
      <w:r w:rsidRPr="6E07BCB0" w:rsidR="1C6F1F8A">
        <w:rPr>
          <w:rFonts w:ascii="Calibri" w:hAnsi="Calibri" w:eastAsia="Calibri" w:cs="Calibri"/>
        </w:rPr>
        <w:t xml:space="preserve"> </w:t>
      </w:r>
      <w:r w:rsidRPr="6E07BCB0">
        <w:rPr>
          <w:rFonts w:ascii="Calibri" w:hAnsi="Calibri" w:eastAsia="Calibri" w:cs="Calibri"/>
        </w:rPr>
        <w:t>APIs and Modul</w:t>
      </w:r>
      <w:r w:rsidRPr="6E07BCB0" w:rsidR="0CE12F66">
        <w:rPr>
          <w:rFonts w:ascii="Calibri" w:hAnsi="Calibri" w:eastAsia="Calibri" w:cs="Calibri"/>
        </w:rPr>
        <w:t xml:space="preserve">es </w:t>
      </w:r>
      <w:r w:rsidRPr="6E07BCB0" w:rsidR="2BBA77BC">
        <w:rPr>
          <w:rFonts w:ascii="Calibri" w:hAnsi="Calibri" w:eastAsia="Calibri" w:cs="Calibri"/>
        </w:rPr>
        <w:t>to develop React Native applications</w:t>
      </w:r>
      <w:r w:rsidRPr="6E07BCB0" w:rsidR="00704CDF">
        <w:rPr>
          <w:rFonts w:ascii="Calibri" w:hAnsi="Calibri" w:eastAsia="Calibri" w:cs="Calibri"/>
        </w:rPr>
        <w:t xml:space="preserve"> for Banking requirements</w:t>
      </w:r>
      <w:r w:rsidRPr="6E07BCB0" w:rsidR="2BBA77BC">
        <w:rPr>
          <w:rFonts w:ascii="Calibri" w:hAnsi="Calibri" w:eastAsia="Calibri" w:cs="Calibri"/>
        </w:rPr>
        <w:t>.</w:t>
      </w:r>
      <w:r w:rsidRPr="6E07BCB0" w:rsidR="026E23A5">
        <w:rPr>
          <w:rFonts w:ascii="Calibri" w:hAnsi="Calibri" w:eastAsia="Calibri" w:cs="Calibri"/>
        </w:rPr>
        <w:t xml:space="preserve"> If any new library is installe</w:t>
      </w:r>
      <w:r w:rsidRPr="6E07BCB0" w:rsidR="081261B6">
        <w:rPr>
          <w:rFonts w:ascii="Calibri" w:hAnsi="Calibri" w:eastAsia="Calibri" w:cs="Calibri"/>
        </w:rPr>
        <w:t>d in our application that will be directly</w:t>
      </w:r>
      <w:r w:rsidRPr="6E07BCB0" w:rsidR="3FF3CA03">
        <w:rPr>
          <w:rFonts w:ascii="Calibri" w:hAnsi="Calibri" w:eastAsia="Calibri" w:cs="Calibri"/>
        </w:rPr>
        <w:t xml:space="preserve"> added</w:t>
      </w:r>
      <w:r w:rsidRPr="6E07BCB0" w:rsidR="081261B6">
        <w:rPr>
          <w:rFonts w:ascii="Calibri" w:hAnsi="Calibri" w:eastAsia="Calibri" w:cs="Calibri"/>
        </w:rPr>
        <w:t xml:space="preserve"> to our</w:t>
      </w:r>
      <w:r w:rsidRPr="6E07BCB0" w:rsidR="081261B6">
        <w:rPr>
          <w:rFonts w:ascii="Calibri" w:hAnsi="Calibri" w:eastAsia="Calibri" w:cs="Calibri"/>
          <w:b/>
          <w:bCs/>
        </w:rPr>
        <w:t xml:space="preserve"> </w:t>
      </w:r>
      <w:proofErr w:type="spellStart"/>
      <w:r w:rsidRPr="6E07BCB0" w:rsidR="081261B6">
        <w:rPr>
          <w:rFonts w:ascii="Calibri" w:hAnsi="Calibri" w:eastAsia="Calibri" w:cs="Calibri"/>
          <w:b/>
          <w:bCs/>
        </w:rPr>
        <w:t>package.json</w:t>
      </w:r>
      <w:proofErr w:type="spellEnd"/>
      <w:r w:rsidRPr="6E07BCB0" w:rsidR="081261B6">
        <w:rPr>
          <w:rFonts w:ascii="Calibri" w:hAnsi="Calibri" w:eastAsia="Calibri" w:cs="Calibri"/>
        </w:rPr>
        <w:t xml:space="preserve"> file.</w:t>
      </w:r>
    </w:p>
    <w:p w:rsidRPr="00D952E7" w:rsidR="00041FDD" w:rsidP="6E07BCB0" w:rsidRDefault="4E5A42E5" w14:paraId="7B61AB31" w14:textId="5854AC6E">
      <w:pPr>
        <w:rPr>
          <w:rFonts w:ascii="Calibri" w:hAnsi="Calibri" w:eastAsia="Calibri" w:cs="Calibri"/>
          <w:b/>
          <w:bCs/>
        </w:rPr>
      </w:pPr>
      <w:r w:rsidRPr="6E07BCB0">
        <w:rPr>
          <w:rFonts w:ascii="Calibri" w:hAnsi="Calibri" w:eastAsia="Calibri" w:cs="Calibri"/>
          <w:b/>
          <w:bCs/>
        </w:rPr>
        <w:lastRenderedPageBreak/>
        <w:t>Feature Libraries</w:t>
      </w:r>
    </w:p>
    <w:p w:rsidRPr="00D952E7" w:rsidR="00041FDD" w:rsidP="6E07BCB0" w:rsidRDefault="64EC8A9A" w14:paraId="438D5246" w14:textId="0D844A36">
      <w:pPr>
        <w:pStyle w:val="CSTemplate-TableBody"/>
        <w:rPr>
          <w:rFonts w:eastAsiaTheme="minorEastAsia"/>
        </w:rPr>
      </w:pPr>
      <w:r w:rsidRPr="6E07BCB0">
        <w:rPr>
          <w:rFonts w:eastAsiaTheme="minorEastAsia"/>
        </w:rPr>
        <w:t xml:space="preserve">Feature Libraries </w:t>
      </w:r>
      <w:r w:rsidRPr="6E07BCB0" w:rsidR="00814BE3">
        <w:rPr>
          <w:rFonts w:eastAsiaTheme="minorEastAsia"/>
        </w:rPr>
        <w:t xml:space="preserve">are required to support additional features requirement of </w:t>
      </w:r>
      <w:r w:rsidRPr="6E07BCB0" w:rsidR="00E526B4">
        <w:rPr>
          <w:rFonts w:eastAsiaTheme="minorEastAsia"/>
        </w:rPr>
        <w:t xml:space="preserve">various features in typical </w:t>
      </w:r>
      <w:r w:rsidRPr="6E07BCB0" w:rsidR="00BD38CD">
        <w:rPr>
          <w:rFonts w:eastAsiaTheme="minorEastAsia"/>
        </w:rPr>
        <w:t xml:space="preserve">modern </w:t>
      </w:r>
      <w:r w:rsidRPr="6E07BCB0" w:rsidR="00E526B4">
        <w:rPr>
          <w:rFonts w:eastAsiaTheme="minorEastAsia"/>
        </w:rPr>
        <w:t>application</w:t>
      </w:r>
      <w:r w:rsidRPr="6E07BCB0" w:rsidR="00BD38CD">
        <w:rPr>
          <w:rFonts w:eastAsiaTheme="minorEastAsia"/>
        </w:rPr>
        <w:t>s</w:t>
      </w:r>
      <w:r w:rsidRPr="6E07BCB0" w:rsidR="00E526B4">
        <w:rPr>
          <w:rFonts w:eastAsiaTheme="minorEastAsia"/>
        </w:rPr>
        <w:t xml:space="preserve"> with various </w:t>
      </w:r>
      <w:r w:rsidRPr="6E07BCB0" w:rsidR="6102234B">
        <w:rPr>
          <w:rFonts w:eastAsiaTheme="minorEastAsia"/>
        </w:rPr>
        <w:t>images,</w:t>
      </w:r>
      <w:r w:rsidRPr="6E07BCB0" w:rsidR="00E526B4">
        <w:rPr>
          <w:rFonts w:eastAsiaTheme="minorEastAsia"/>
        </w:rPr>
        <w:t xml:space="preserve"> </w:t>
      </w:r>
      <w:r w:rsidRPr="6E07BCB0" w:rsidR="046A508B">
        <w:rPr>
          <w:rFonts w:eastAsiaTheme="minorEastAsia"/>
        </w:rPr>
        <w:t>animation,</w:t>
      </w:r>
      <w:r w:rsidRPr="6E07BCB0" w:rsidR="00E526B4">
        <w:rPr>
          <w:rFonts w:eastAsiaTheme="minorEastAsia"/>
        </w:rPr>
        <w:t xml:space="preserve"> </w:t>
      </w:r>
      <w:r w:rsidRPr="6E07BCB0" w:rsidR="00BD38CD">
        <w:rPr>
          <w:rFonts w:eastAsiaTheme="minorEastAsia"/>
        </w:rPr>
        <w:t xml:space="preserve">native </w:t>
      </w:r>
      <w:r w:rsidRPr="6E07BCB0" w:rsidR="29386FF7">
        <w:rPr>
          <w:rFonts w:eastAsiaTheme="minorEastAsia"/>
        </w:rPr>
        <w:t>integration,</w:t>
      </w:r>
      <w:r w:rsidRPr="6E07BCB0" w:rsidR="00BD38CD">
        <w:rPr>
          <w:rFonts w:eastAsiaTheme="minorEastAsia"/>
        </w:rPr>
        <w:t xml:space="preserve"> design requirements. This is as per current understanding of requirements </w:t>
      </w:r>
      <w:r w:rsidRPr="6E07BCB0" w:rsidR="00D37C0B">
        <w:rPr>
          <w:rFonts w:eastAsiaTheme="minorEastAsia"/>
        </w:rPr>
        <w:t xml:space="preserve">in the </w:t>
      </w:r>
      <w:r w:rsidRPr="6E07BCB0" w:rsidR="00BD38CD">
        <w:rPr>
          <w:rFonts w:eastAsiaTheme="minorEastAsia"/>
        </w:rPr>
        <w:t>app.</w:t>
      </w:r>
      <w:r w:rsidRPr="6E07BCB0" w:rsidR="07326576">
        <w:rPr>
          <w:rFonts w:eastAsiaTheme="minorEastAsia"/>
        </w:rPr>
        <w:t xml:space="preserve"> All the feature libraries will be available in our </w:t>
      </w:r>
      <w:proofErr w:type="spellStart"/>
      <w:r w:rsidRPr="6E07BCB0" w:rsidR="07326576">
        <w:rPr>
          <w:rFonts w:eastAsiaTheme="minorEastAsia"/>
          <w:b/>
          <w:bCs/>
          <w:sz w:val="20"/>
        </w:rPr>
        <w:t>package.json</w:t>
      </w:r>
      <w:proofErr w:type="spellEnd"/>
      <w:r w:rsidRPr="6E07BCB0" w:rsidR="07326576">
        <w:rPr>
          <w:rFonts w:eastAsiaTheme="minorEastAsia"/>
        </w:rPr>
        <w:t xml:space="preserve"> file.</w:t>
      </w:r>
    </w:p>
    <w:p w:rsidRPr="00D952E7" w:rsidR="00041FDD" w:rsidP="6E07BCB0" w:rsidRDefault="00041FDD" w14:paraId="4B133188" w14:textId="07A1AE0D">
      <w:pPr>
        <w:pStyle w:val="CSTemplate-Normal"/>
        <w:rPr>
          <w:b/>
          <w:bCs/>
        </w:rPr>
      </w:pPr>
    </w:p>
    <w:p w:rsidRPr="00D952E7" w:rsidR="00041FDD" w:rsidP="6E07BCB0" w:rsidRDefault="0B5BA590" w14:paraId="157712E1" w14:textId="234E3ACA">
      <w:pPr>
        <w:pStyle w:val="CSTemplate-Normal"/>
        <w:rPr>
          <w:rFonts w:eastAsia="Calibri" w:cs="Calibri"/>
        </w:rPr>
      </w:pPr>
      <w:r w:rsidRPr="6E07BCB0">
        <w:rPr>
          <w:rFonts w:eastAsia="Calibri" w:cs="Calibri"/>
          <w:b/>
          <w:bCs/>
        </w:rPr>
        <w:t>Optional Libraries</w:t>
      </w:r>
    </w:p>
    <w:p w:rsidRPr="00D952E7" w:rsidR="00041FDD" w:rsidP="6E07BCB0" w:rsidRDefault="3E0D25FD" w14:paraId="242242D4" w14:textId="529C902B">
      <w:pPr>
        <w:pStyle w:val="CSTemplate-Normal"/>
        <w:rPr>
          <w:rFonts w:eastAsia="Calibri" w:cs="Calibri"/>
          <w:szCs w:val="22"/>
        </w:rPr>
      </w:pPr>
      <w:r w:rsidRPr="6E07BCB0">
        <w:rPr>
          <w:rFonts w:eastAsia="Calibri" w:cs="Calibri"/>
          <w:szCs w:val="22"/>
        </w:rPr>
        <w:t xml:space="preserve">Optional Libraries </w:t>
      </w:r>
      <w:r w:rsidRPr="6E07BCB0" w:rsidR="004C5A23">
        <w:rPr>
          <w:rFonts w:eastAsia="Calibri" w:cs="Calibri"/>
          <w:szCs w:val="22"/>
        </w:rPr>
        <w:t xml:space="preserve">will be added based on </w:t>
      </w:r>
      <w:r w:rsidRPr="6E07BCB0" w:rsidR="4502A56A">
        <w:rPr>
          <w:rFonts w:eastAsia="Calibri" w:cs="Calibri"/>
          <w:szCs w:val="22"/>
        </w:rPr>
        <w:t xml:space="preserve">requirement </w:t>
      </w:r>
      <w:r w:rsidRPr="6E07BCB0" w:rsidR="004C5A23">
        <w:rPr>
          <w:rFonts w:eastAsia="Calibri" w:cs="Calibri"/>
          <w:szCs w:val="22"/>
        </w:rPr>
        <w:t>during development</w:t>
      </w:r>
      <w:r w:rsidRPr="6E07BCB0" w:rsidR="62540B50">
        <w:rPr>
          <w:rFonts w:eastAsia="Calibri" w:cs="Calibri"/>
          <w:szCs w:val="22"/>
        </w:rPr>
        <w:t xml:space="preserve"> </w:t>
      </w:r>
      <w:r w:rsidRPr="6E07BCB0" w:rsidR="004C5A23">
        <w:rPr>
          <w:rFonts w:eastAsia="Calibri" w:cs="Calibri"/>
          <w:szCs w:val="22"/>
        </w:rPr>
        <w:t>detailed design of react native application.</w:t>
      </w:r>
      <w:r w:rsidRPr="6E07BCB0" w:rsidR="7B24FBFC">
        <w:rPr>
          <w:rFonts w:eastAsia="Calibri" w:cs="Calibri"/>
          <w:szCs w:val="22"/>
        </w:rPr>
        <w:t xml:space="preserve"> All the optional libraries will be available in our </w:t>
      </w:r>
      <w:proofErr w:type="spellStart"/>
      <w:r w:rsidRPr="6E07BCB0" w:rsidR="7B24FBFC">
        <w:rPr>
          <w:rFonts w:eastAsia="Calibri" w:cs="Calibri"/>
          <w:b/>
          <w:bCs/>
          <w:szCs w:val="22"/>
        </w:rPr>
        <w:t>package.json</w:t>
      </w:r>
      <w:proofErr w:type="spellEnd"/>
      <w:r w:rsidRPr="6E07BCB0" w:rsidR="7B24FBFC">
        <w:rPr>
          <w:rFonts w:eastAsia="Calibri" w:cs="Calibri"/>
          <w:szCs w:val="22"/>
        </w:rPr>
        <w:t xml:space="preserve"> file.</w:t>
      </w:r>
    </w:p>
    <w:p w:rsidR="6E07BCB0" w:rsidP="6E07BCB0" w:rsidRDefault="6E07BCB0" w14:paraId="5FA0D416" w14:textId="24EA53DB">
      <w:pPr>
        <w:pStyle w:val="CSTemplate-Normal"/>
        <w:rPr>
          <w:rFonts w:eastAsia="Calibri" w:cs="Calibri"/>
          <w:szCs w:val="22"/>
        </w:rPr>
      </w:pPr>
    </w:p>
    <w:p w:rsidRPr="00C266BD" w:rsidR="00041FDD" w:rsidP="6D58F8AC" w:rsidRDefault="7DABFDDE" w14:paraId="0278F5AF" w14:textId="6072BDA4">
      <w:pPr>
        <w:pStyle w:val="Heading1"/>
        <w:numPr>
          <w:ilvl w:val="0"/>
          <w:numId w:val="0"/>
        </w:numPr>
        <w:ind w:left="0"/>
        <w:rPr>
          <w:rStyle w:val="Heading1Char"/>
          <w:rFonts w:ascii="Calibri" w:hAnsi="Calibri" w:eastAsia="Calibri" w:cs="Calibri"/>
          <w:b w:val="1"/>
          <w:bCs w:val="1"/>
          <w:sz w:val="28"/>
          <w:szCs w:val="28"/>
        </w:rPr>
      </w:pPr>
      <w:bookmarkStart w:name="_Toc1111700358" w:id="1347375004"/>
      <w:r w:rsidRPr="41DB7AC7" w:rsidR="2C38CACE">
        <w:rPr>
          <w:rFonts w:ascii="Calibri" w:hAnsi="Calibri" w:eastAsia="Calibri" w:cs="Calibri"/>
          <w:sz w:val="28"/>
          <w:szCs w:val="28"/>
        </w:rPr>
        <w:t>5</w:t>
      </w:r>
      <w:r w:rsidRPr="41DB7AC7" w:rsidR="33945532">
        <w:rPr>
          <w:rFonts w:ascii="Calibri" w:hAnsi="Calibri" w:eastAsia="Calibri" w:cs="Calibri"/>
          <w:sz w:val="28"/>
          <w:szCs w:val="28"/>
        </w:rPr>
        <w:t>.</w:t>
      </w:r>
      <w:r w:rsidRPr="41DB7AC7" w:rsidR="2C38CACE">
        <w:rPr>
          <w:rFonts w:ascii="Calibri" w:hAnsi="Calibri" w:eastAsia="Calibri" w:cs="Calibri"/>
          <w:sz w:val="28"/>
          <w:szCs w:val="28"/>
        </w:rPr>
        <w:t xml:space="preserve"> </w:t>
      </w:r>
      <w:r w:rsidRPr="41DB7AC7" w:rsidR="7F293DD9">
        <w:rPr>
          <w:rFonts w:ascii="Calibri" w:hAnsi="Calibri" w:eastAsia="Calibri" w:cs="Calibri"/>
          <w:sz w:val="28"/>
          <w:szCs w:val="28"/>
        </w:rPr>
        <w:t>Why Use TypeScript?</w:t>
      </w:r>
      <w:bookmarkEnd w:id="1347375004"/>
    </w:p>
    <w:p w:rsidR="2D6E8C60" w:rsidP="6E07BCB0" w:rsidRDefault="2D6E8C60" w14:paraId="66CCE52B" w14:textId="5329AA93">
      <w:pPr>
        <w:pStyle w:val="Bulletedlist1"/>
        <w:spacing w:after="160" w:line="259" w:lineRule="auto"/>
        <w:rPr>
          <w:rFonts w:eastAsia="Calibri" w:cs="Calibri"/>
          <w:color w:val="000000"/>
        </w:rPr>
      </w:pPr>
      <w:r>
        <w:t xml:space="preserve"> </w:t>
      </w:r>
      <w:r w:rsidRPr="6E07BCB0" w:rsidR="05AB6F07">
        <w:rPr>
          <w:rFonts w:eastAsia="Calibri" w:cs="Calibri"/>
          <w:color w:val="000000"/>
          <w:lang w:val="en-US"/>
        </w:rPr>
        <w:t>TypeScript is a superset of JavaScript that adds static typing, making it an excellent choice for modern software development. Here’s why we use it and its purpose:</w:t>
      </w:r>
    </w:p>
    <w:p w:rsidR="05AB6F07" w:rsidP="6E07BCB0" w:rsidRDefault="05AB6F07" w14:paraId="609BFAFF" w14:textId="6324BC45">
      <w:pPr>
        <w:pStyle w:val="ListParagraph"/>
        <w:numPr>
          <w:ilvl w:val="0"/>
          <w:numId w:val="2"/>
        </w:numPr>
        <w:spacing w:before="240" w:after="240"/>
        <w:rPr>
          <w:rFonts w:eastAsia="Calibri" w:cs="Calibri"/>
          <w:color w:val="000000"/>
          <w:lang w:val="en-AU"/>
        </w:rPr>
      </w:pPr>
      <w:r w:rsidRPr="6E07BCB0">
        <w:rPr>
          <w:rFonts w:eastAsia="Calibri" w:cs="Calibri"/>
          <w:b/>
          <w:bCs/>
          <w:color w:val="000000"/>
          <w:lang w:val="en-GB"/>
        </w:rPr>
        <w:t>Type Safety</w:t>
      </w:r>
      <w:r w:rsidRPr="6E07BCB0">
        <w:rPr>
          <w:rFonts w:eastAsia="Calibri" w:cs="Calibri"/>
          <w:color w:val="000000"/>
          <w:lang w:val="en-GB"/>
        </w:rPr>
        <w:t>: TypeScript introduces types to JavaScript, which help prevent type-related runtime errors by catching them during development.</w:t>
      </w:r>
    </w:p>
    <w:p w:rsidR="05AB6F07" w:rsidP="6E07BCB0" w:rsidRDefault="05AB6F07" w14:paraId="7084E272" w14:textId="3BDD446F">
      <w:pPr>
        <w:pStyle w:val="ListParagraph"/>
        <w:numPr>
          <w:ilvl w:val="0"/>
          <w:numId w:val="2"/>
        </w:numPr>
        <w:spacing w:before="240" w:after="240"/>
        <w:rPr>
          <w:rFonts w:eastAsia="Calibri" w:cs="Calibri"/>
          <w:color w:val="000000"/>
          <w:lang w:val="en-AU"/>
        </w:rPr>
      </w:pPr>
      <w:r w:rsidRPr="6E07BCB0">
        <w:rPr>
          <w:rFonts w:eastAsia="Calibri" w:cs="Calibri"/>
          <w:b/>
          <w:bCs/>
          <w:color w:val="000000"/>
          <w:lang w:val="en-GB"/>
        </w:rPr>
        <w:t xml:space="preserve">Better Tooling and IDE Support: </w:t>
      </w:r>
      <w:r w:rsidRPr="6E07BCB0">
        <w:rPr>
          <w:rFonts w:eastAsia="Calibri" w:cs="Calibri"/>
          <w:color w:val="000000"/>
          <w:lang w:val="en-GB"/>
        </w:rPr>
        <w:t xml:space="preserve">TypeScript enhances the development experience with features such as IntelliSense, autocompletion, and advanced refactoring. Code editors such as </w:t>
      </w:r>
      <w:proofErr w:type="spellStart"/>
      <w:r w:rsidRPr="6E07BCB0">
        <w:rPr>
          <w:rFonts w:eastAsia="Calibri" w:cs="Calibri"/>
          <w:color w:val="000000"/>
          <w:lang w:val="en-GB"/>
        </w:rPr>
        <w:t>VSCode</w:t>
      </w:r>
      <w:proofErr w:type="spellEnd"/>
      <w:r w:rsidRPr="6E07BCB0">
        <w:rPr>
          <w:rFonts w:eastAsia="Calibri" w:cs="Calibri"/>
          <w:color w:val="000000"/>
          <w:lang w:val="en-GB"/>
        </w:rPr>
        <w:t xml:space="preserve"> offer richer support when using TypeScript.</w:t>
      </w:r>
    </w:p>
    <w:p w:rsidR="05AB6F07" w:rsidP="6E07BCB0" w:rsidRDefault="05AB6F07" w14:paraId="09E79545" w14:textId="647B551C">
      <w:pPr>
        <w:pStyle w:val="ListParagraph"/>
        <w:numPr>
          <w:ilvl w:val="0"/>
          <w:numId w:val="2"/>
        </w:numPr>
        <w:spacing w:before="240" w:after="240"/>
        <w:rPr>
          <w:rFonts w:eastAsia="Calibri" w:cs="Calibri"/>
          <w:color w:val="000000"/>
          <w:lang w:val="en-AU"/>
        </w:rPr>
      </w:pPr>
      <w:r w:rsidRPr="6E07BCB0">
        <w:rPr>
          <w:rFonts w:eastAsia="Calibri" w:cs="Calibri"/>
          <w:b/>
          <w:bCs/>
          <w:color w:val="000000"/>
          <w:lang w:val="en-GB"/>
        </w:rPr>
        <w:t>Detect Errors Early</w:t>
      </w:r>
      <w:r w:rsidRPr="6E07BCB0">
        <w:rPr>
          <w:rFonts w:eastAsia="Calibri" w:cs="Calibri"/>
          <w:color w:val="000000"/>
          <w:lang w:val="en-GB"/>
        </w:rPr>
        <w:t>: TypeScript compiles to JavaScript, but during this process, it checks for errors in the code, ensuring fewer runtime bugs.</w:t>
      </w:r>
    </w:p>
    <w:p w:rsidRPr="00C266BD" w:rsidR="1976DC7C" w:rsidP="6D58F8AC" w:rsidRDefault="194CA3CF" w14:paraId="7E192818" w14:textId="61F5A6DC">
      <w:pPr>
        <w:pStyle w:val="Heading1"/>
        <w:numPr>
          <w:ilvl w:val="0"/>
          <w:numId w:val="0"/>
        </w:numPr>
        <w:ind w:left="0"/>
        <w:rPr>
          <w:rFonts w:ascii="Calibri" w:hAnsi="Calibri" w:eastAsia="Calibri" w:cs="Calibri"/>
          <w:sz w:val="28"/>
          <w:szCs w:val="28"/>
        </w:rPr>
      </w:pPr>
      <w:bookmarkStart w:name="_Toc183164797" w:id="92"/>
      <w:bookmarkStart w:name="_Toc559365223" w:id="1200356973"/>
      <w:r w:rsidRPr="41DB7AC7" w:rsidR="3D026468">
        <w:rPr>
          <w:rFonts w:ascii="Calibri" w:hAnsi="Calibri" w:eastAsia="Calibri" w:cs="Calibri"/>
          <w:sz w:val="28"/>
          <w:szCs w:val="28"/>
        </w:rPr>
        <w:t>6</w:t>
      </w:r>
      <w:r w:rsidRPr="41DB7AC7" w:rsidR="7CAC0CA8">
        <w:rPr>
          <w:rFonts w:ascii="Calibri" w:hAnsi="Calibri" w:eastAsia="Calibri" w:cs="Calibri"/>
          <w:sz w:val="28"/>
          <w:szCs w:val="28"/>
        </w:rPr>
        <w:t>.</w:t>
      </w:r>
      <w:r w:rsidRPr="41DB7AC7" w:rsidR="3D026468">
        <w:rPr>
          <w:rFonts w:ascii="Calibri" w:hAnsi="Calibri" w:eastAsia="Calibri" w:cs="Calibri"/>
          <w:sz w:val="28"/>
          <w:szCs w:val="28"/>
        </w:rPr>
        <w:t xml:space="preserve"> </w:t>
      </w:r>
      <w:r w:rsidRPr="41DB7AC7" w:rsidR="18761D62">
        <w:rPr>
          <w:rFonts w:ascii="Calibri" w:hAnsi="Calibri" w:eastAsia="Calibri" w:cs="Calibri"/>
          <w:sz w:val="28"/>
          <w:szCs w:val="28"/>
        </w:rPr>
        <w:t xml:space="preserve">Project </w:t>
      </w:r>
      <w:r w:rsidRPr="41DB7AC7" w:rsidR="76156BC5">
        <w:rPr>
          <w:rFonts w:ascii="Calibri" w:hAnsi="Calibri" w:eastAsia="Calibri" w:cs="Calibri"/>
          <w:sz w:val="28"/>
          <w:szCs w:val="28"/>
        </w:rPr>
        <w:t>Structure</w:t>
      </w:r>
      <w:r w:rsidRPr="41DB7AC7" w:rsidR="18761D62">
        <w:rPr>
          <w:rFonts w:ascii="Calibri" w:hAnsi="Calibri" w:eastAsia="Calibri" w:cs="Calibri"/>
          <w:sz w:val="28"/>
          <w:szCs w:val="28"/>
        </w:rPr>
        <w:t xml:space="preserve">, </w:t>
      </w:r>
      <w:r w:rsidRPr="41DB7AC7" w:rsidR="76156BC5">
        <w:rPr>
          <w:rFonts w:ascii="Calibri" w:hAnsi="Calibri" w:eastAsia="Calibri" w:cs="Calibri"/>
          <w:sz w:val="28"/>
          <w:szCs w:val="28"/>
        </w:rPr>
        <w:t xml:space="preserve">Coding Standards </w:t>
      </w:r>
      <w:r w:rsidRPr="41DB7AC7" w:rsidR="18761D62">
        <w:rPr>
          <w:rFonts w:ascii="Calibri" w:hAnsi="Calibri" w:eastAsia="Calibri" w:cs="Calibri"/>
          <w:sz w:val="28"/>
          <w:szCs w:val="28"/>
        </w:rPr>
        <w:t xml:space="preserve">and </w:t>
      </w:r>
      <w:r w:rsidRPr="41DB7AC7" w:rsidR="76156BC5">
        <w:rPr>
          <w:rFonts w:ascii="Calibri" w:hAnsi="Calibri" w:eastAsia="Calibri" w:cs="Calibri"/>
          <w:sz w:val="28"/>
          <w:szCs w:val="28"/>
        </w:rPr>
        <w:t>Naming Conventions</w:t>
      </w:r>
      <w:bookmarkEnd w:id="92"/>
      <w:bookmarkEnd w:id="1200356973"/>
    </w:p>
    <w:p w:rsidRPr="00C266BD" w:rsidR="008215A3" w:rsidP="4282B0C1" w:rsidRDefault="03DC4985" w14:paraId="37C9715A" w14:textId="281CB646">
      <w:pPr>
        <w:pStyle w:val="CSTemplate-Normal"/>
        <w:rPr>
          <w:rFonts w:eastAsia="Calibri Light"/>
        </w:rPr>
      </w:pPr>
      <w:r w:rsidRPr="69F23976">
        <w:rPr>
          <w:rFonts w:eastAsia="Calibri Light"/>
        </w:rPr>
        <w:t xml:space="preserve"> Organizing a React Native project with a clear structure, adhering to coding standards, and following consi</w:t>
      </w:r>
      <w:r w:rsidRPr="69F23976">
        <w:rPr>
          <w:rStyle w:val="CSTemplate-NormalChar"/>
          <w:rFonts w:eastAsia="Calibri Light"/>
        </w:rPr>
        <w:t>stent naming conventions is critical for developing scalable, maintainable, and collaborative applications.</w:t>
      </w:r>
    </w:p>
    <w:p w:rsidRPr="00C266BD" w:rsidR="1976DC7C" w:rsidP="6D58F8AC" w:rsidRDefault="324F0166" w14:paraId="08128B78" w14:textId="3F6215FE">
      <w:pPr>
        <w:pStyle w:val="Heading2"/>
        <w:rPr>
          <w:rFonts w:ascii="Calibri" w:hAnsi="Calibri" w:eastAsia="Calibri" w:cs="Calibri"/>
        </w:rPr>
      </w:pPr>
      <w:bookmarkStart w:name="_Toc183164798" w:id="94"/>
      <w:bookmarkStart w:name="_Toc598596872" w:id="1945781440"/>
      <w:bookmarkStart w:name="_Toc100216775" w:id="1240979991"/>
      <w:r w:rsidRPr="41DB7AC7" w:rsidR="5918BA93">
        <w:rPr>
          <w:rFonts w:ascii="Calibri" w:hAnsi="Calibri" w:eastAsia="Calibri" w:cs="Calibri"/>
        </w:rPr>
        <w:t xml:space="preserve">6.1 </w:t>
      </w:r>
      <w:r w:rsidRPr="41DB7AC7" w:rsidR="6554D2EE">
        <w:rPr>
          <w:rFonts w:ascii="Calibri" w:hAnsi="Calibri" w:eastAsia="Calibri" w:cs="Calibri"/>
        </w:rPr>
        <w:t xml:space="preserve">Project </w:t>
      </w:r>
      <w:r w:rsidRPr="41DB7AC7" w:rsidR="6DC01B98">
        <w:rPr>
          <w:rFonts w:ascii="Calibri" w:hAnsi="Calibri" w:eastAsia="Calibri" w:cs="Calibri"/>
        </w:rPr>
        <w:t>Structure</w:t>
      </w:r>
      <w:bookmarkEnd w:id="94"/>
      <w:bookmarkEnd w:id="1945781440"/>
      <w:bookmarkEnd w:id="1240979991"/>
    </w:p>
    <w:p w:rsidRPr="00C266BD" w:rsidR="1976DC7C" w:rsidP="00C06E49" w:rsidRDefault="28C66BC5" w14:paraId="4EA49B7E" w14:textId="4380391A" w14:noSpellErr="1">
      <w:pPr>
        <w:pStyle w:val="CSTemplate-Normal"/>
      </w:pPr>
      <w:r w:rsidR="00270987">
        <w:rPr/>
        <w:t xml:space="preserve">The code within the </w:t>
      </w:r>
      <w:r w:rsidR="2B9BAEF3">
        <w:rPr/>
        <w:t>framework</w:t>
      </w:r>
      <w:r w:rsidR="00270987">
        <w:rPr/>
        <w:t xml:space="preserve"> is</w:t>
      </w:r>
      <w:r w:rsidR="5FA050F8">
        <w:rPr/>
        <w:t xml:space="preserve"> s</w:t>
      </w:r>
      <w:r w:rsidR="01D8A3AA">
        <w:rPr/>
        <w:t>tructured to follow</w:t>
      </w:r>
      <w:r w:rsidR="0047661A">
        <w:rPr/>
        <w:t xml:space="preserve"> the </w:t>
      </w:r>
      <w:r w:rsidR="4DA04B78">
        <w:rPr/>
        <w:t xml:space="preserve">mentioned </w:t>
      </w:r>
      <w:r w:rsidR="5D2F924A">
        <w:rPr/>
        <w:t>atomic</w:t>
      </w:r>
      <w:r w:rsidR="0047661A">
        <w:rPr/>
        <w:t xml:space="preserve"> design pattern </w:t>
      </w:r>
      <w:commentRangeStart w:id="96"/>
      <w:commentRangeStart w:id="153675243"/>
      <w:r w:rsidR="0047661A">
        <w:rPr/>
        <w:t>and</w:t>
      </w:r>
      <w:commentRangeEnd w:id="96"/>
      <w:r>
        <w:rPr>
          <w:rStyle w:val="CommentReference"/>
        </w:rPr>
        <w:commentReference w:id="96"/>
      </w:r>
      <w:commentRangeEnd w:id="153675243"/>
      <w:r>
        <w:rPr>
          <w:rStyle w:val="CommentReference"/>
        </w:rPr>
        <w:commentReference w:id="153675243"/>
      </w:r>
      <w:r w:rsidR="0047661A">
        <w:rPr/>
        <w:t xml:space="preserve"> </w:t>
      </w:r>
      <w:r w:rsidR="33AC011C">
        <w:rPr/>
        <w:t xml:space="preserve">container </w:t>
      </w:r>
      <w:r w:rsidR="0047661A">
        <w:rPr/>
        <w:t>pattern</w:t>
      </w:r>
      <w:r w:rsidR="1F4436D4">
        <w:rPr/>
        <w:t>.</w:t>
      </w:r>
    </w:p>
    <w:p w:rsidRPr="00C266BD" w:rsidR="1976DC7C" w:rsidP="38F9206B" w:rsidRDefault="3194FD18" w14:paraId="3540BEA3" w14:textId="3420CF26">
      <w:pPr>
        <w:pStyle w:val="Normal"/>
        <w:jc w:val="center"/>
      </w:pPr>
      <w:ins w:author="Premanand M" w:date="2024-12-29T13:48:15.053Z" w:id="1991268114">
        <w:r w:rsidR="3B8FFF18">
          <w:drawing>
            <wp:inline wp14:editId="4EEF8EC3" wp14:anchorId="0EF11330">
              <wp:extent cx="3509163" cy="4418648"/>
              <wp:effectExtent l="0" t="0" r="0" b="0"/>
              <wp:docPr id="1874958335" name="" title=""/>
              <wp:cNvGraphicFramePr>
                <a:graphicFrameLocks noChangeAspect="1"/>
              </wp:cNvGraphicFramePr>
              <a:graphic>
                <a:graphicData uri="http://schemas.openxmlformats.org/drawingml/2006/picture">
                  <pic:pic>
                    <pic:nvPicPr>
                      <pic:cNvPr id="0" name=""/>
                      <pic:cNvPicPr/>
                    </pic:nvPicPr>
                    <pic:blipFill>
                      <a:blip r:embed="R6c9ec2f3650449a3">
                        <a:extLst>
                          <a:ext xmlns:a="http://schemas.openxmlformats.org/drawingml/2006/main" uri="{28A0092B-C50C-407E-A947-70E740481C1C}">
                            <a14:useLocalDpi val="0"/>
                          </a:ext>
                        </a:extLst>
                      </a:blip>
                      <a:stretch>
                        <a:fillRect/>
                      </a:stretch>
                    </pic:blipFill>
                    <pic:spPr>
                      <a:xfrm>
                        <a:off x="0" y="0"/>
                        <a:ext cx="3509163" cy="4418648"/>
                      </a:xfrm>
                      <a:prstGeom prst="rect">
                        <a:avLst/>
                      </a:prstGeom>
                    </pic:spPr>
                  </pic:pic>
                </a:graphicData>
              </a:graphic>
            </wp:inline>
          </w:drawing>
        </w:r>
      </w:ins>
    </w:p>
    <w:p w:rsidRPr="00C266BD" w:rsidR="707E9E11" w:rsidP="000F564E" w:rsidRDefault="4C3D8878" w14:paraId="67805387" w14:textId="22F445EF">
      <w:pPr>
        <w:pStyle w:val="Caption"/>
        <w:rPr>
          <w:lang w:val="en-US"/>
        </w:rPr>
      </w:pPr>
      <w:bookmarkStart w:name="_Toc183649277" w:id="97"/>
      <w:r w:rsidRPr="5DAC2D55">
        <w:rPr>
          <w:lang w:val="en-US"/>
        </w:rPr>
        <w:t xml:space="preserve">Figure </w:t>
      </w:r>
      <w:r w:rsidRPr="5DAC2D55" w:rsidR="000F564E">
        <w:rPr>
          <w:lang w:val="en-US"/>
        </w:rPr>
        <w:fldChar w:fldCharType="begin"/>
      </w:r>
      <w:r w:rsidRPr="5DAC2D55" w:rsidR="000F564E">
        <w:rPr>
          <w:lang w:val="en-US"/>
        </w:rPr>
        <w:instrText xml:space="preserve"> SEQ Figure \* ARABIC </w:instrText>
      </w:r>
      <w:r w:rsidRPr="5DAC2D55" w:rsidR="000F564E">
        <w:rPr>
          <w:lang w:val="en-US"/>
        </w:rPr>
        <w:fldChar w:fldCharType="separate"/>
      </w:r>
      <w:r w:rsidRPr="5DAC2D55" w:rsidR="23999AF5">
        <w:rPr>
          <w:noProof/>
          <w:lang w:val="en-US"/>
        </w:rPr>
        <w:t>2</w:t>
      </w:r>
      <w:r w:rsidRPr="5DAC2D55" w:rsidR="000F564E">
        <w:rPr>
          <w:lang w:val="en-US"/>
        </w:rPr>
        <w:fldChar w:fldCharType="end"/>
      </w:r>
      <w:r w:rsidRPr="5DAC2D55">
        <w:rPr>
          <w:lang w:val="en-US"/>
        </w:rPr>
        <w:t xml:space="preserve">: </w:t>
      </w:r>
      <w:r w:rsidRPr="5DAC2D55" w:rsidR="249430DD">
        <w:rPr>
          <w:lang w:val="en-US"/>
        </w:rPr>
        <w:t xml:space="preserve">Project </w:t>
      </w:r>
      <w:r w:rsidRPr="5DAC2D55">
        <w:rPr>
          <w:lang w:val="en-US"/>
        </w:rPr>
        <w:t>Directory Structure</w:t>
      </w:r>
      <w:bookmarkEnd w:id="97"/>
    </w:p>
    <w:p w:rsidRPr="00C266BD" w:rsidR="707E9E11" w:rsidP="00C7757F" w:rsidRDefault="38EE25F0" w14:paraId="05DF9C87" w14:textId="538D3425">
      <w:pPr>
        <w:pStyle w:val="CSTemplate-Normal"/>
      </w:pPr>
      <w:r w:rsidRPr="2D6E8C60">
        <w:t xml:space="preserve"> The following table outlines the essential directories in </w:t>
      </w:r>
      <w:r w:rsidRPr="2D6E8C60" w:rsidR="6E3104AA">
        <w:t>our</w:t>
      </w:r>
      <w:r w:rsidRPr="2D6E8C60">
        <w:t xml:space="preserve"> well-organized React Native project, along with their descriptions:</w:t>
      </w:r>
      <w:r w:rsidR="00C7757F">
        <w:br/>
      </w:r>
      <w:r w:rsidR="00C7757F">
        <w:br/>
      </w:r>
      <w:r w:rsidR="00C7757F">
        <w:br/>
      </w:r>
    </w:p>
    <w:p w:rsidRPr="00C266BD" w:rsidR="009C5CFE" w:rsidP="38DAD7BD" w:rsidRDefault="00F73820" w14:paraId="4797AEA3" w14:textId="6CF10F39">
      <w:pPr>
        <w:pStyle w:val="Caption"/>
        <w:rPr>
          <w:lang w:val="en-US"/>
        </w:rPr>
      </w:pPr>
      <w:bookmarkStart w:name="_Toc183916967" w:id="98"/>
      <w:r w:rsidRPr="6E07BCB0">
        <w:rPr>
          <w:lang w:val="en-US"/>
        </w:rPr>
        <w:t xml:space="preserve">Table </w:t>
      </w:r>
      <w:r w:rsidRPr="6E07BCB0">
        <w:rPr>
          <w:lang w:val="en-US"/>
        </w:rPr>
        <w:fldChar w:fldCharType="begin"/>
      </w:r>
      <w:r w:rsidRPr="6E07BCB0">
        <w:rPr>
          <w:lang w:val="en-US"/>
        </w:rPr>
        <w:instrText xml:space="preserve"> SEQ Table \* ARABIC </w:instrText>
      </w:r>
      <w:r w:rsidRPr="6E07BCB0">
        <w:rPr>
          <w:lang w:val="en-US"/>
        </w:rPr>
        <w:fldChar w:fldCharType="separate"/>
      </w:r>
      <w:r w:rsidRPr="6E07BCB0" w:rsidR="549410F8">
        <w:rPr>
          <w:noProof/>
          <w:lang w:val="en-US"/>
        </w:rPr>
        <w:t>4</w:t>
      </w:r>
      <w:r w:rsidRPr="6E07BCB0">
        <w:rPr>
          <w:lang w:val="en-US"/>
        </w:rPr>
        <w:fldChar w:fldCharType="end"/>
      </w:r>
      <w:r w:rsidRPr="6E07BCB0">
        <w:rPr>
          <w:lang w:val="en-US"/>
        </w:rPr>
        <w:t xml:space="preserve">: </w:t>
      </w:r>
      <w:r w:rsidRPr="6E07BCB0" w:rsidR="00335B0C">
        <w:rPr>
          <w:lang w:val="en-US"/>
        </w:rPr>
        <w:t>Folder Structure</w:t>
      </w:r>
      <w:bookmarkEnd w:id="98"/>
    </w:p>
    <w:tbl>
      <w:tblPr>
        <w:tblW w:w="9343" w:type="dxa"/>
        <w:tblLook w:val="06A0" w:firstRow="1" w:lastRow="0" w:firstColumn="1" w:lastColumn="0" w:noHBand="1" w:noVBand="1"/>
        <w:tblPrChange w:author="Ashwani Hundwani" w:date="2025-01-05T18:27:21.144Z" w16du:dateUtc="2025-01-05T18:27:21.144Z" w:id="1169047534">
          <w:tblPr>
            <w:tblW w:w="5000" w:type="pct"/>
            <w:tblLook w:val="06A0" w:firstRow="1" w:lastRow="0" w:firstColumn="1" w:lastColumn="0" w:noHBand="1" w:noVBand="1"/>
          </w:tblPr>
        </w:tblPrChange>
      </w:tblPr>
      <w:tblGrid>
        <w:gridCol w:w="2083"/>
        <w:gridCol w:w="7260"/>
      </w:tblGrid>
      <w:tr w:rsidRPr="00D952E7" w:rsidR="3C36907E" w:rsidTr="649577EE" w14:paraId="7FFFA1DA" w14:textId="77777777">
        <w:trPr>
          <w:trHeight w:val="300"/>
          <w:tblHeader/>
          <w:trPrChange w:author="Ashwani Hundwani" w:date="2025-01-05T18:27:20.5Z" w16du:dateUtc="2025-01-05T18:27:20.5Z" w:id="1908396742">
            <w:trPr>
              <w:trHeight w:val="300"/>
            </w:trPr>
          </w:trPrChange>
        </w:trPr>
        <w:tc>
          <w:tcPr>
            <w:tcW w:w="2083" w:type="dxa"/>
            <w:tcBorders>
              <w:top w:val="single" w:color="000000" w:sz="4" w:space="0"/>
              <w:left w:val="single" w:color="000000" w:sz="4" w:space="0"/>
              <w:bottom w:val="single" w:color="000000" w:sz="4" w:space="0"/>
              <w:right w:val="single" w:color="000000" w:sz="4" w:space="0"/>
            </w:tcBorders>
            <w:shd w:val="clear" w:color="auto" w:fill="595959"/>
            <w:tcMar>
              <w:top w:w="15" w:type="dxa"/>
              <w:left w:w="15" w:type="dxa"/>
              <w:right w:w="15" w:type="dxa"/>
            </w:tcMar>
            <w:vAlign w:val="bottom"/>
            <w:tcPrChange w:author="Ashwani Hundwani" w:date="2025-01-05T18:27:21.144Z" w:id="1256728707">
              <w:tcPr>
                <w:tcW w:w="2083" w:type="dxa"/>
                <w:tcBorders>
                  <w:top w:val="single" w:color="000000" w:sz="4"/>
                  <w:left w:val="single" w:color="000000" w:sz="4"/>
                  <w:bottom w:val="single" w:color="000000" w:sz="4"/>
                  <w:right w:val="single" w:color="000000" w:sz="4"/>
                </w:tcBorders>
                <w:shd w:val="clear" w:color="auto" w:fill="595959"/>
                <w:tcMar>
                  <w:top w:w="15" w:type="dxa"/>
                  <w:left w:w="15" w:type="dxa"/>
                  <w:right w:w="15" w:type="dxa"/>
                </w:tcMar>
                <w:vAlign w:val="bottom"/>
              </w:tcPr>
            </w:tcPrChange>
          </w:tcPr>
          <w:p w:rsidRPr="00C266BD" w:rsidR="3C36907E" w:rsidP="0012387B" w:rsidRDefault="535D8357" w14:paraId="7D52E7BE" w14:textId="14B35E36">
            <w:pPr>
              <w:pStyle w:val="CSTemplate-TableHeading"/>
            </w:pPr>
            <w:r w:rsidRPr="69F23976">
              <w:rPr>
                <w:rFonts w:eastAsia="Aptos Narrow"/>
              </w:rPr>
              <w:t>Directory</w:t>
            </w:r>
          </w:p>
        </w:tc>
        <w:tc>
          <w:tcPr>
            <w:tcW w:w="7260" w:type="dxa"/>
            <w:tcBorders>
              <w:top w:val="single" w:color="000000" w:sz="4" w:space="0"/>
              <w:left w:val="single" w:color="000000" w:sz="4" w:space="0"/>
              <w:bottom w:val="single" w:color="000000" w:sz="4" w:space="0"/>
              <w:right w:val="single" w:color="000000" w:sz="4" w:space="0"/>
            </w:tcBorders>
            <w:shd w:val="clear" w:color="auto" w:fill="595959"/>
            <w:tcMar>
              <w:top w:w="15" w:type="dxa"/>
              <w:left w:w="15" w:type="dxa"/>
              <w:right w:w="15" w:type="dxa"/>
            </w:tcMar>
            <w:vAlign w:val="bottom"/>
            <w:tcPrChange w:author="Ashwani Hundwani" w:date="2025-01-05T18:27:21.144Z" w:id="1532421369">
              <w:tcPr>
                <w:tcW w:w="7267" w:type="dxa"/>
                <w:tcBorders>
                  <w:top w:val="single" w:color="000000" w:sz="4"/>
                  <w:left w:val="single" w:color="000000" w:sz="4"/>
                  <w:bottom w:val="single" w:color="000000" w:sz="4"/>
                  <w:right w:val="single" w:color="000000" w:sz="4"/>
                </w:tcBorders>
                <w:shd w:val="clear" w:color="auto" w:fill="595959"/>
                <w:tcMar>
                  <w:top w:w="15" w:type="dxa"/>
                  <w:left w:w="15" w:type="dxa"/>
                  <w:right w:w="15" w:type="dxa"/>
                </w:tcMar>
                <w:vAlign w:val="bottom"/>
              </w:tcPr>
            </w:tcPrChange>
          </w:tcPr>
          <w:p w:rsidRPr="00C266BD" w:rsidR="3C36907E" w:rsidP="0012387B" w:rsidRDefault="535D8357" w14:paraId="64E8E60F" w14:textId="4C8AB04E">
            <w:pPr>
              <w:pStyle w:val="CSTemplate-TableHeading"/>
            </w:pPr>
            <w:r w:rsidRPr="69F23976">
              <w:rPr>
                <w:rFonts w:eastAsia="Aptos Narrow"/>
              </w:rPr>
              <w:t>Description</w:t>
            </w:r>
          </w:p>
        </w:tc>
      </w:tr>
      <w:tr w:rsidRPr="00D952E7" w:rsidR="3C36907E" w:rsidTr="649577EE" w14:paraId="5006EC0C" w14:textId="77777777">
        <w:trPr>
          <w:trHeight w:val="300"/>
          <w:trPrChange w:author="Ashwani Hundwani" w:date="2025-01-05T18:27:20.502Z" w16du:dateUtc="2025-01-05T18:27:20.502Z" w:id="1786258944">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4Z" w:id="13416091">
              <w:tcPr>
                <w:tcW w:w="2083"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2D6E8C60" w:rsidRDefault="2ADF0E6E" w14:paraId="6A09B958" w14:textId="0E1F8B42">
            <w:pPr>
              <w:pStyle w:val="CSTemplate-TableBody"/>
              <w:rPr>
                <w:rFonts w:eastAsia="Aptos Narrow"/>
                <w:lang w:val="en-US"/>
              </w:rPr>
            </w:pPr>
            <w:r w:rsidRPr="3DA44A84" w:rsidR="581135F4">
              <w:rPr>
                <w:rFonts w:eastAsia="Aptos Narrow"/>
                <w:lang w:val="en-US"/>
              </w:rPr>
              <w:t xml:space="preserve">   </w:t>
            </w:r>
            <w:r w:rsidRPr="3DA44A84" w:rsidR="3416700E">
              <w:rPr>
                <w:rFonts w:eastAsia="Aptos Narrow"/>
                <w:lang w:val="en-US"/>
              </w:rPr>
              <w:t>a</w:t>
            </w:r>
            <w:r w:rsidRPr="3DA44A84" w:rsidR="3416700E">
              <w:rPr>
                <w:rFonts w:eastAsia="Aptos Narrow"/>
                <w:lang w:val="en-US"/>
              </w:rPr>
              <w:t>ndroid</w:t>
            </w:r>
            <w:r w:rsidRPr="3DA44A84" w:rsidR="44CEC342">
              <w:rPr>
                <w:rFonts w:eastAsia="Aptos Narrow"/>
                <w:lang w:val="en-US"/>
              </w:rPr>
              <w:t xml:space="preserve"> </w:t>
            </w:r>
            <w:r w:rsidRPr="3DA44A84" w:rsidR="059C2333">
              <w:rPr>
                <w:rFonts w:eastAsia="Aptos Narrow"/>
                <w:lang w:val="en-US"/>
              </w:rPr>
              <w:t>(Mobile App)</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1114943885">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2ADF0E6E" w14:paraId="3FD3329A" w14:textId="31AE82E7">
            <w:pPr>
              <w:pStyle w:val="CSTemplate-TableBody"/>
              <w:rPr>
                <w:lang w:val="en-US"/>
              </w:rPr>
            </w:pPr>
            <w:r w:rsidRPr="69F23976">
              <w:rPr>
                <w:rFonts w:eastAsia="Calibri" w:cs="Calibri"/>
                <w:lang w:val="en-US"/>
              </w:rPr>
              <w:t>Contains the native Android code and configuration files</w:t>
            </w:r>
            <w:r w:rsidRPr="69F23976" w:rsidR="5C51223B">
              <w:rPr>
                <w:rFonts w:eastAsia="Calibri" w:cs="Calibri"/>
                <w:lang w:val="en-US"/>
              </w:rPr>
              <w:t xml:space="preserve"> </w:t>
            </w:r>
            <w:r w:rsidRPr="69F23976">
              <w:rPr>
                <w:rFonts w:eastAsia="Calibri" w:cs="Calibri"/>
                <w:lang w:val="en-US"/>
              </w:rPr>
              <w:t xml:space="preserve">required to write or modify native Android code. </w:t>
            </w:r>
          </w:p>
        </w:tc>
      </w:tr>
      <w:tr w:rsidRPr="00D952E7" w:rsidR="3C36907E" w:rsidTr="649577EE" w14:paraId="73C325B8" w14:textId="77777777">
        <w:trPr>
          <w:trHeight w:val="300"/>
          <w:trPrChange w:author="Ashwani Hundwani" w:date="2025-01-05T18:27:20.505Z" w16du:dateUtc="2025-01-05T18:27:20.505Z" w:id="1296679416">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1953970302">
              <w:tcPr>
                <w:tcW w:w="2083"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2D6E8C60" w:rsidRDefault="2ADF0E6E" w14:paraId="12782539" w14:textId="2430E5F4">
            <w:pPr>
              <w:pStyle w:val="CSTemplate-TableBody"/>
              <w:rPr>
                <w:rFonts w:eastAsia="Aptos Narrow"/>
                <w:lang w:val="en-US"/>
              </w:rPr>
            </w:pPr>
            <w:r w:rsidRPr="3DA44A84" w:rsidR="4272EE57">
              <w:rPr>
                <w:rFonts w:eastAsia="Aptos Narrow"/>
                <w:lang w:val="en-US"/>
              </w:rPr>
              <w:t xml:space="preserve">   </w:t>
            </w:r>
            <w:r w:rsidRPr="3DA44A84" w:rsidR="3416700E">
              <w:rPr>
                <w:rFonts w:eastAsia="Aptos Narrow"/>
                <w:lang w:val="en-US"/>
              </w:rPr>
              <w:t>i</w:t>
            </w:r>
            <w:r w:rsidRPr="3DA44A84" w:rsidR="3416700E">
              <w:rPr>
                <w:rFonts w:eastAsia="Aptos Narrow"/>
                <w:lang w:val="en-US"/>
              </w:rPr>
              <w:t>os</w:t>
            </w:r>
            <w:r w:rsidRPr="3DA44A84" w:rsidR="0C9CB394">
              <w:rPr>
                <w:rFonts w:eastAsia="Aptos Narrow"/>
                <w:lang w:val="en-US"/>
              </w:rPr>
              <w:t xml:space="preserve"> </w:t>
            </w:r>
            <w:r w:rsidRPr="3DA44A84" w:rsidR="4A0E5CA3">
              <w:rPr>
                <w:rFonts w:eastAsia="Aptos Narrow"/>
                <w:lang w:val="en-US"/>
              </w:rPr>
              <w:t>(Mobile App)</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2138989248">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535D8357" w14:paraId="20F0F6CC" w14:textId="6B164DC6">
            <w:pPr>
              <w:pStyle w:val="CSTemplate-TableBody"/>
              <w:rPr>
                <w:lang w:val="en-US"/>
              </w:rPr>
            </w:pPr>
            <w:r w:rsidRPr="69F23976">
              <w:rPr>
                <w:rFonts w:eastAsia="Calibri" w:cs="Calibri"/>
                <w:lang w:val="en-US"/>
              </w:rPr>
              <w:t xml:space="preserve">Contains the native iOS code and configuration files essential for writing or modifying native iOS code. </w:t>
            </w:r>
          </w:p>
        </w:tc>
      </w:tr>
      <w:tr w:rsidRPr="00D952E7" w:rsidR="3C36907E" w:rsidTr="649577EE" w14:paraId="64607D8F" w14:textId="77777777">
        <w:trPr>
          <w:trHeight w:val="300"/>
          <w:trPrChange w:author="Ashwani Hundwani" w:date="2025-01-05T18:27:20.508Z" w16du:dateUtc="2025-01-05T18:27:20.508Z" w:id="147619552">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68572890">
              <w:tcPr>
                <w:tcW w:w="2083"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535D8357" w14:paraId="2D73FA8E" w14:textId="501B1EB3">
            <w:pPr>
              <w:pStyle w:val="CSTemplate-TableBody"/>
              <w:rPr>
                <w:lang w:val="en-US"/>
              </w:rPr>
            </w:pPr>
            <w:r w:rsidRPr="3DA44A84" w:rsidR="5C64A5BD">
              <w:rPr>
                <w:rFonts w:eastAsia="Aptos Narrow"/>
                <w:lang w:val="en-US"/>
              </w:rPr>
              <w:t xml:space="preserve">   </w:t>
            </w:r>
            <w:r w:rsidRPr="3DA44A84" w:rsidR="706F3BDF">
              <w:rPr>
                <w:rFonts w:eastAsia="Aptos Narrow"/>
                <w:lang w:val="en-US"/>
              </w:rPr>
              <w:t>a</w:t>
            </w:r>
            <w:r w:rsidRPr="3DA44A84" w:rsidR="706F3BDF">
              <w:rPr>
                <w:rFonts w:eastAsia="Aptos Narrow"/>
                <w:lang w:val="en-US"/>
              </w:rPr>
              <w:t>pp</w:t>
            </w:r>
            <w:r w:rsidRPr="3DA44A84" w:rsidR="7F779B95">
              <w:rPr>
                <w:rFonts w:eastAsia="Aptos Narrow"/>
                <w:lang w:val="en-US"/>
              </w:rPr>
              <w:t xml:space="preserve"> (Mobile App)</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831352386">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2ADF0E6E" w14:paraId="0A3C61CA" w14:textId="06E8BD1D">
            <w:pPr>
              <w:pStyle w:val="CSTemplate-TableBody"/>
              <w:rPr>
                <w:lang w:val="en-US"/>
              </w:rPr>
            </w:pPr>
            <w:r w:rsidRPr="69F23976">
              <w:rPr>
                <w:rFonts w:eastAsia="Calibri" w:cs="Calibri"/>
                <w:lang w:val="en-US"/>
              </w:rPr>
              <w:t>Main folder for JavaScript/TypeScript code</w:t>
            </w:r>
            <w:r w:rsidRPr="69F23976" w:rsidR="04BE6C2E">
              <w:rPr>
                <w:rFonts w:eastAsia="Calibri" w:cs="Calibri"/>
                <w:lang w:val="en-US"/>
              </w:rPr>
              <w:t xml:space="preserve"> </w:t>
            </w:r>
            <w:r w:rsidRPr="69F23976">
              <w:rPr>
                <w:rFonts w:eastAsia="Calibri" w:cs="Calibri"/>
                <w:lang w:val="en-US"/>
              </w:rPr>
              <w:t>such as components, screens</w:t>
            </w:r>
            <w:r w:rsidRPr="69F23976" w:rsidR="04BE6C2E">
              <w:rPr>
                <w:rFonts w:eastAsia="Calibri" w:cs="Calibri"/>
                <w:lang w:val="en-US"/>
              </w:rPr>
              <w:t>,</w:t>
            </w:r>
            <w:r w:rsidRPr="69F23976">
              <w:rPr>
                <w:rFonts w:eastAsia="Calibri" w:cs="Calibri"/>
                <w:lang w:val="en-US"/>
              </w:rPr>
              <w:t xml:space="preserve"> and services. </w:t>
            </w:r>
          </w:p>
        </w:tc>
      </w:tr>
      <w:tr w:rsidR="3DA44A84" w:rsidTr="649577EE" w14:paraId="149A6103">
        <w:trPr>
          <w:trHeight w:val="300"/>
          <w:trPrChange w:author="Ashwani Hundwani" w:date="2025-01-05T18:27:20.513Z" w16du:dateUtc="2025-01-05T18:27:20.513Z" w:id="147619552">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5Z" w:id="68572890">
              <w:tcPr>
                <w:tcW w:w="2083"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29E3ACCC" w:rsidP="3DA44A84" w:rsidRDefault="29E3ACCC" w14:paraId="3FDE82BC" w14:textId="2EFD38AE">
            <w:pPr>
              <w:pStyle w:val="CSTemplate-TableBody"/>
              <w:spacing w:before="60" w:after="60" w:line="240" w:lineRule="auto"/>
              <w:rPr>
                <w:noProof w:val="0"/>
                <w:lang w:val="en-US"/>
              </w:rPr>
            </w:pPr>
            <w:r w:rsidRPr="3DA44A84" w:rsidR="29E3ACCC">
              <w:rPr>
                <w:rFonts w:ascii="Calibri" w:hAnsi="Calibri" w:eastAsia="Calibri" w:cs="Calibri"/>
                <w:b w:val="0"/>
                <w:bCs w:val="0"/>
                <w:i w:val="0"/>
                <w:iCs w:val="0"/>
                <w:caps w:val="0"/>
                <w:smallCaps w:val="0"/>
                <w:noProof w:val="0"/>
                <w:color w:val="000000"/>
                <w:sz w:val="22"/>
                <w:szCs w:val="22"/>
                <w:lang w:val="en-GB"/>
              </w:rPr>
              <w:t xml:space="preserve"> </w:t>
            </w:r>
            <w:r w:rsidRPr="3DA44A84" w:rsidR="11406D4C">
              <w:rPr>
                <w:rFonts w:ascii="Calibri" w:hAnsi="Calibri" w:eastAsia="Calibri" w:cs="Calibri"/>
                <w:b w:val="0"/>
                <w:bCs w:val="0"/>
                <w:i w:val="0"/>
                <w:iCs w:val="0"/>
                <w:caps w:val="0"/>
                <w:smallCaps w:val="0"/>
                <w:noProof w:val="0"/>
                <w:color w:val="000000"/>
                <w:sz w:val="22"/>
                <w:szCs w:val="22"/>
                <w:lang w:val="en-GB"/>
              </w:rPr>
              <w:t xml:space="preserve">   </w:t>
            </w:r>
            <w:r w:rsidRPr="3DA44A84" w:rsidR="6AEB7409">
              <w:rPr>
                <w:rFonts w:ascii="Calibri" w:hAnsi="Calibri" w:eastAsia="Calibri" w:cs="Calibri"/>
                <w:b w:val="0"/>
                <w:bCs w:val="0"/>
                <w:i w:val="0"/>
                <w:iCs w:val="0"/>
                <w:caps w:val="0"/>
                <w:smallCaps w:val="0"/>
                <w:noProof w:val="0"/>
                <w:color w:val="000000"/>
                <w:sz w:val="22"/>
                <w:szCs w:val="22"/>
                <w:lang w:val="en-GB"/>
              </w:rPr>
              <w:t>p</w:t>
            </w:r>
            <w:r w:rsidRPr="3DA44A84" w:rsidR="1CE962C1">
              <w:rPr>
                <w:rFonts w:ascii="Calibri" w:hAnsi="Calibri" w:eastAsia="Calibri" w:cs="Calibri"/>
                <w:b w:val="0"/>
                <w:bCs w:val="0"/>
                <w:i w:val="0"/>
                <w:iCs w:val="0"/>
                <w:caps w:val="0"/>
                <w:smallCaps w:val="0"/>
                <w:noProof w:val="0"/>
                <w:color w:val="000000"/>
                <w:sz w:val="22"/>
                <w:szCs w:val="22"/>
                <w:lang w:val="en-GB"/>
              </w:rPr>
              <w:t>ublic</w:t>
            </w:r>
            <w:ins w:author="Ashwani Hundwani" w:date="2025-01-05T18:22:01.502Z" w:id="1583984861">
              <w:r w:rsidRPr="3DA44A84" w:rsidR="6AEB7409">
                <w:rPr>
                  <w:rFonts w:ascii="Calibri" w:hAnsi="Calibri" w:eastAsia="Calibri" w:cs="Calibri"/>
                  <w:b w:val="0"/>
                  <w:bCs w:val="0"/>
                  <w:i w:val="0"/>
                  <w:iCs w:val="0"/>
                  <w:caps w:val="0"/>
                  <w:smallCaps w:val="0"/>
                  <w:noProof w:val="0"/>
                  <w:color w:val="000000"/>
                  <w:sz w:val="22"/>
                  <w:szCs w:val="22"/>
                  <w:lang w:val="en-GB"/>
                </w:rPr>
                <w:t xml:space="preserve"> </w:t>
              </w:r>
            </w:ins>
            <w:r w:rsidRPr="3DA44A84" w:rsidR="1CE962C1">
              <w:rPr>
                <w:rFonts w:ascii="Calibri" w:hAnsi="Calibri" w:eastAsia="Calibri" w:cs="Calibri"/>
                <w:b w:val="0"/>
                <w:bCs w:val="0"/>
                <w:i w:val="0"/>
                <w:iCs w:val="0"/>
                <w:caps w:val="0"/>
                <w:smallCaps w:val="0"/>
                <w:noProof w:val="0"/>
                <w:color w:val="000000"/>
                <w:sz w:val="22"/>
                <w:szCs w:val="22"/>
                <w:lang w:val="en-GB"/>
              </w:rPr>
              <w:t>(Web App)</w:t>
            </w:r>
          </w:p>
          <w:p w:rsidR="3DA44A84" w:rsidP="3DA44A84" w:rsidRDefault="3DA44A84" w14:paraId="1B177EF0" w14:textId="3E453F4F">
            <w:pPr>
              <w:pStyle w:val="CSTemplate-TableBody"/>
              <w:rPr>
                <w:rFonts w:eastAsia="Aptos Narrow"/>
                <w:lang w:val="en-US"/>
              </w:rPr>
            </w:pP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Change w:author="Ashwani Hundwani" w:date="2025-01-05T18:27:21.145Z" w:id="831352386">
              <w:tcPr>
                <w:tcW w:w="7267" w:type="dxa"/>
                <w:tcBorders>
                  <w:top w:val="single" w:color="000000" w:sz="4"/>
                  <w:left w:val="single" w:color="000000" w:sz="4"/>
                  <w:bottom w:val="single" w:color="000000" w:sz="4"/>
                  <w:right w:val="single" w:color="000000" w:sz="4"/>
                </w:tcBorders>
                <w:tcMar>
                  <w:top w:w="15" w:type="dxa"/>
                  <w:left w:w="15" w:type="dxa"/>
                  <w:right w:w="15" w:type="dxa"/>
                </w:tcMar>
                <w:vAlign w:val="center"/>
              </w:tcPr>
            </w:tcPrChange>
          </w:tcPr>
          <w:p w:rsidR="1CE962C1" w:rsidP="3DA44A84" w:rsidRDefault="1CE962C1" w14:paraId="123CFB83" w14:textId="634625C9">
            <w:pPr>
              <w:pStyle w:val="CSTemplate-TableBody"/>
              <w:spacing w:before="60" w:after="60" w:line="240" w:lineRule="auto"/>
              <w:jc w:val="left"/>
              <w:rPr>
                <w:noProof w:val="0"/>
                <w:lang w:val="en-US"/>
              </w:rPr>
            </w:pPr>
            <w:r w:rsidRPr="3DA44A84" w:rsidR="1CE962C1">
              <w:rPr>
                <w:rFonts w:ascii="Calibri" w:hAnsi="Calibri" w:eastAsia="Calibri" w:cs="Calibri"/>
                <w:b w:val="0"/>
                <w:bCs w:val="0"/>
                <w:i w:val="0"/>
                <w:iCs w:val="0"/>
                <w:caps w:val="0"/>
                <w:smallCaps w:val="0"/>
                <w:noProof w:val="0"/>
                <w:color w:val="000000"/>
                <w:sz w:val="22"/>
                <w:szCs w:val="22"/>
                <w:lang w:val="en-GB"/>
              </w:rPr>
              <w:t>Store the location of the required files in the environment variable. This allows the files to be accessed directly in the components by using process.</w:t>
            </w:r>
          </w:p>
          <w:p w:rsidR="3DA44A84" w:rsidP="3DA44A84" w:rsidRDefault="3DA44A84" w14:paraId="6886C04A" w14:textId="6A63A887">
            <w:pPr>
              <w:pStyle w:val="CSTemplate-TableBody"/>
              <w:jc w:val="left"/>
              <w:rPr>
                <w:rFonts w:eastAsia="Calibri" w:cs="Calibri"/>
                <w:lang w:val="en-US"/>
              </w:rPr>
            </w:pPr>
          </w:p>
        </w:tc>
      </w:tr>
      <w:tr w:rsidR="3DA44A84" w:rsidTr="649577EE" w14:paraId="363FB7C9">
        <w:trPr>
          <w:trHeight w:val="300"/>
          <w:trPrChange w:author="Ashwani Hundwani" w:date="2025-01-05T18:27:20.515Z" w16du:dateUtc="2025-01-05T18:27:20.515Z" w:id="147619552">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Change w:author="Ashwani Hundwani" w:date="2025-01-05T18:27:21.146Z" w:id="68572890">
              <w:tcPr>
                <w:tcW w:w="2083" w:type="dxa"/>
                <w:tcBorders>
                  <w:top w:val="single" w:color="000000" w:sz="4"/>
                  <w:left w:val="single" w:color="000000" w:sz="4"/>
                  <w:bottom w:val="single" w:color="000000" w:sz="4"/>
                  <w:right w:val="single" w:color="000000" w:sz="4"/>
                </w:tcBorders>
                <w:tcMar>
                  <w:top w:w="15" w:type="dxa"/>
                  <w:left w:w="15" w:type="dxa"/>
                  <w:right w:w="15" w:type="dxa"/>
                </w:tcMar>
                <w:vAlign w:val="center"/>
              </w:tcPr>
            </w:tcPrChange>
          </w:tcPr>
          <w:p w:rsidR="2A926B42" w:rsidP="3DA44A84" w:rsidRDefault="2A926B42" w14:paraId="3055B931" w14:textId="23F2A536">
            <w:pPr>
              <w:pStyle w:val="CSTemplate-TableBody"/>
              <w:jc w:val="left"/>
              <w:rPr>
                <w:rFonts w:eastAsia="Aptos Narrow"/>
                <w:lang w:val="en-US"/>
              </w:rPr>
            </w:pPr>
            <w:r w:rsidRPr="3DA44A84" w:rsidR="2A926B42">
              <w:rPr>
                <w:rFonts w:eastAsia="Aptos Narrow"/>
                <w:lang w:val="en-US"/>
              </w:rPr>
              <w:t xml:space="preserve">   </w:t>
            </w:r>
            <w:r w:rsidRPr="3DA44A84" w:rsidR="1CE962C1">
              <w:rPr>
                <w:rFonts w:eastAsia="Aptos Narrow"/>
                <w:lang w:val="en-US"/>
              </w:rPr>
              <w:t>s</w:t>
            </w:r>
            <w:r w:rsidRPr="3DA44A84" w:rsidR="1CE962C1">
              <w:rPr>
                <w:rFonts w:eastAsia="Aptos Narrow"/>
                <w:lang w:val="en-US"/>
              </w:rPr>
              <w:t>rc</w:t>
            </w:r>
            <w:ins w:author="Ashwani Hundwani" w:date="2025-01-05T18:23:14.629Z" w:id="1579000314">
              <w:r w:rsidRPr="3DA44A84" w:rsidR="6E59AF65">
                <w:rPr>
                  <w:rFonts w:eastAsia="Aptos Narrow"/>
                  <w:lang w:val="en-US"/>
                </w:rPr>
                <w:t xml:space="preserve"> </w:t>
              </w:r>
            </w:ins>
            <w:r w:rsidRPr="3DA44A84" w:rsidR="1CE962C1">
              <w:rPr>
                <w:rFonts w:eastAsia="Aptos Narrow"/>
                <w:lang w:val="en-US"/>
              </w:rPr>
              <w:t>(Web App)</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6Z" w:id="831352386">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1CE962C1" w:rsidP="3DA44A84" w:rsidRDefault="1CE962C1" w14:paraId="32AA812F" w14:textId="5975DC87">
            <w:pPr>
              <w:pStyle w:val="CSTemplate-TableBody"/>
              <w:spacing w:before="60" w:after="60" w:line="240" w:lineRule="auto"/>
              <w:rPr>
                <w:noProof w:val="0"/>
                <w:lang w:val="en-US"/>
              </w:rPr>
            </w:pPr>
            <w:r w:rsidRPr="3DA44A84" w:rsidR="1CE962C1">
              <w:rPr>
                <w:rFonts w:ascii="Calibri" w:hAnsi="Calibri" w:eastAsia="Calibri" w:cs="Calibri"/>
                <w:b w:val="0"/>
                <w:bCs w:val="0"/>
                <w:i w:val="0"/>
                <w:iCs w:val="0"/>
                <w:caps w:val="0"/>
                <w:smallCaps w:val="0"/>
                <w:noProof w:val="0"/>
                <w:color w:val="000000"/>
                <w:sz w:val="22"/>
                <w:szCs w:val="22"/>
                <w:lang w:val="en-GB"/>
              </w:rPr>
              <w:t>Main folder for JavaScript or TypeScript code</w:t>
            </w:r>
            <w:r w:rsidRPr="3DA44A84" w:rsidR="1CE962C1">
              <w:rPr>
                <w:rFonts w:ascii="Calibri" w:hAnsi="Calibri" w:eastAsia="Calibri" w:cs="Calibri"/>
                <w:b w:val="0"/>
                <w:bCs w:val="0"/>
                <w:i w:val="0"/>
                <w:iCs w:val="0"/>
                <w:caps w:val="0"/>
                <w:smallCaps w:val="0"/>
                <w:strike w:val="1"/>
                <w:noProof w:val="0"/>
                <w:color w:val="D13438"/>
                <w:sz w:val="22"/>
                <w:szCs w:val="22"/>
                <w:u w:val="none"/>
                <w:lang w:val="en-GB"/>
              </w:rPr>
              <w:t>,</w:t>
            </w:r>
            <w:r w:rsidRPr="3DA44A84" w:rsidR="1CE962C1">
              <w:rPr>
                <w:rFonts w:ascii="Calibri" w:hAnsi="Calibri" w:eastAsia="Calibri" w:cs="Calibri"/>
                <w:b w:val="0"/>
                <w:bCs w:val="0"/>
                <w:i w:val="0"/>
                <w:iCs w:val="0"/>
                <w:caps w:val="0"/>
                <w:smallCaps w:val="0"/>
                <w:noProof w:val="0"/>
                <w:color w:val="000000"/>
                <w:sz w:val="22"/>
                <w:szCs w:val="22"/>
                <w:lang w:val="en-GB"/>
              </w:rPr>
              <w:t xml:space="preserve"> such as components, </w:t>
            </w:r>
            <w:r w:rsidRPr="3DA44A84" w:rsidR="1CE962C1">
              <w:rPr>
                <w:rFonts w:ascii="Calibri" w:hAnsi="Calibri" w:eastAsia="Calibri" w:cs="Calibri"/>
                <w:b w:val="0"/>
                <w:bCs w:val="0"/>
                <w:i w:val="0"/>
                <w:iCs w:val="0"/>
                <w:caps w:val="0"/>
                <w:smallCaps w:val="0"/>
                <w:noProof w:val="0"/>
                <w:color w:val="000000"/>
                <w:sz w:val="22"/>
                <w:szCs w:val="22"/>
                <w:lang w:val="en-GB"/>
              </w:rPr>
              <w:t>screens</w:t>
            </w:r>
            <w:r w:rsidRPr="3DA44A84" w:rsidR="1CE962C1">
              <w:rPr>
                <w:rFonts w:ascii="Calibri" w:hAnsi="Calibri" w:eastAsia="Calibri" w:cs="Calibri"/>
                <w:b w:val="0"/>
                <w:bCs w:val="0"/>
                <w:i w:val="0"/>
                <w:iCs w:val="0"/>
                <w:caps w:val="0"/>
                <w:smallCaps w:val="0"/>
                <w:noProof w:val="0"/>
                <w:color w:val="000000"/>
                <w:sz w:val="22"/>
                <w:szCs w:val="22"/>
                <w:lang w:val="en-GB"/>
              </w:rPr>
              <w:t xml:space="preserve"> and services.</w:t>
            </w:r>
          </w:p>
        </w:tc>
      </w:tr>
      <w:tr w:rsidRPr="00D952E7" w:rsidR="3C36907E" w:rsidTr="649577EE" w14:paraId="60DFB9EF" w14:textId="77777777">
        <w:trPr>
          <w:trHeight w:val="300"/>
          <w:trPrChange w:author="Ashwani Hundwani" w:date="2025-01-05T18:27:20.516Z" w16du:dateUtc="2025-01-05T18:27:20.516Z" w:id="97216133">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6Z" w:id="392166933">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13EE038E" w14:textId="3FB86D59">
            <w:pPr>
              <w:pStyle w:val="CSTemplate-TableBody"/>
              <w:rPr>
                <w:lang w:val="en-US"/>
              </w:rPr>
            </w:pPr>
            <w:r w:rsidRPr="69F23976">
              <w:rPr>
                <w:rFonts w:eastAsia="Aptos Narrow"/>
                <w:lang w:val="en-US"/>
              </w:rPr>
              <w:t>assets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6Z" w:id="376284634">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6E07BCB0" w:rsidRDefault="3DD35C7F" w14:paraId="274F6B9B" w14:textId="42599C9B">
            <w:pPr>
              <w:pStyle w:val="CSTemplate-TableBody"/>
              <w:rPr>
                <w:rFonts w:eastAsia="Aptos Narrow"/>
                <w:lang w:val="en-US"/>
              </w:rPr>
            </w:pPr>
            <w:r w:rsidRPr="6E07BCB0">
              <w:rPr>
                <w:rFonts w:eastAsia="Aptos Narrow"/>
                <w:lang w:val="en-US"/>
              </w:rPr>
              <w:t>Contains all static resources</w:t>
            </w:r>
            <w:r w:rsidRPr="6E07BCB0" w:rsidR="601FBA12">
              <w:rPr>
                <w:rFonts w:eastAsia="Aptos Narrow"/>
                <w:lang w:val="en-US"/>
              </w:rPr>
              <w:t>,</w:t>
            </w:r>
            <w:r w:rsidRPr="6E07BCB0">
              <w:rPr>
                <w:rFonts w:eastAsia="Aptos Narrow"/>
                <w:lang w:val="en-US"/>
              </w:rPr>
              <w:t xml:space="preserve"> including images, fonts, and icons. </w:t>
            </w:r>
            <w:r w:rsidRPr="6E07BCB0" w:rsidR="426BFE85">
              <w:rPr>
                <w:rFonts w:eastAsia="Aptos Narrow"/>
                <w:lang w:val="en-US"/>
              </w:rPr>
              <w:t xml:space="preserve">It contains fonts, images and </w:t>
            </w:r>
            <w:proofErr w:type="spellStart"/>
            <w:r w:rsidRPr="6E07BCB0" w:rsidR="426BFE85">
              <w:rPr>
                <w:rFonts w:eastAsia="Aptos Narrow"/>
                <w:lang w:val="en-US"/>
              </w:rPr>
              <w:t>lottie</w:t>
            </w:r>
            <w:proofErr w:type="spellEnd"/>
            <w:r w:rsidRPr="6E07BCB0" w:rsidR="426BFE85">
              <w:rPr>
                <w:rFonts w:eastAsia="Aptos Narrow"/>
                <w:lang w:val="en-US"/>
              </w:rPr>
              <w:t xml:space="preserve"> files.</w:t>
            </w:r>
          </w:p>
        </w:tc>
      </w:tr>
      <w:tr w:rsidRPr="00D952E7" w:rsidR="3C36907E" w:rsidTr="649577EE" w14:paraId="47CBFD2D" w14:textId="77777777">
        <w:trPr>
          <w:trHeight w:val="300"/>
          <w:trPrChange w:author="Ashwani Hundwani" w:date="2025-01-05T18:27:20.518Z" w16du:dateUtc="2025-01-05T18:27:20.518Z" w:id="1210784645">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6Z" w:id="365426884">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70CF1CF2" w14:textId="0BBB1C85">
            <w:pPr>
              <w:pStyle w:val="CSTemplate-TableBody"/>
              <w:rPr>
                <w:lang w:val="en-US"/>
              </w:rPr>
            </w:pPr>
            <w:r w:rsidRPr="69F23976">
              <w:rPr>
                <w:rFonts w:eastAsia="Aptos Narrow"/>
                <w:lang w:val="en-US"/>
              </w:rPr>
              <w:t>components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6Z" w:id="583751471">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3DD35C7F" w14:paraId="190FF2FB" w14:textId="73190CBA">
            <w:pPr>
              <w:pStyle w:val="CSTemplate-TableBody"/>
              <w:rPr>
                <w:lang w:val="en-US"/>
              </w:rPr>
            </w:pPr>
            <w:r w:rsidRPr="3DA44A84" w:rsidR="3418D3F5">
              <w:rPr>
                <w:rFonts w:eastAsia="Aptos Narrow"/>
                <w:lang w:val="en-US"/>
              </w:rPr>
              <w:t xml:space="preserve">Includes all atomic components </w:t>
            </w:r>
            <w:r w:rsidRPr="3DA44A84" w:rsidR="3418D3F5">
              <w:rPr>
                <w:rFonts w:eastAsia="Aptos Narrow"/>
                <w:lang w:val="en-US"/>
              </w:rPr>
              <w:t>utilized</w:t>
            </w:r>
            <w:r w:rsidRPr="3DA44A84" w:rsidR="3418D3F5">
              <w:rPr>
                <w:rFonts w:eastAsia="Aptos Narrow"/>
                <w:lang w:val="en-US"/>
              </w:rPr>
              <w:t xml:space="preserve"> within the application. Each </w:t>
            </w:r>
            <w:r w:rsidRPr="3DA44A84" w:rsidR="3418D3F5">
              <w:rPr>
                <w:rFonts w:eastAsia="Aptos Narrow"/>
                <w:lang w:val="en-US"/>
              </w:rPr>
              <w:t>component</w:t>
            </w:r>
            <w:r w:rsidRPr="3DA44A84" w:rsidR="3418D3F5">
              <w:rPr>
                <w:rFonts w:eastAsia="Aptos Narrow"/>
                <w:lang w:val="en-US"/>
              </w:rPr>
              <w:t xml:space="preserve"> directory within this directory </w:t>
            </w:r>
            <w:r w:rsidRPr="3DA44A84" w:rsidR="3418D3F5">
              <w:rPr>
                <w:rFonts w:eastAsia="Aptos Narrow"/>
                <w:lang w:val="en-US"/>
              </w:rPr>
              <w:t>contains</w:t>
            </w:r>
            <w:r w:rsidRPr="3DA44A84" w:rsidR="3418D3F5">
              <w:rPr>
                <w:rFonts w:eastAsia="Aptos Narrow"/>
                <w:lang w:val="en-US"/>
              </w:rPr>
              <w:t xml:space="preserve"> separate files for its declaration, type definitions, styles, and story definitions. </w:t>
            </w:r>
            <w:r w:rsidRPr="3DA44A84" w:rsidR="7EA78164">
              <w:rPr>
                <w:rFonts w:eastAsia="Aptos Narrow"/>
                <w:lang w:val="en-US"/>
              </w:rPr>
              <w:t xml:space="preserve">It </w:t>
            </w:r>
            <w:r w:rsidRPr="3DA44A84" w:rsidR="7EA78164">
              <w:rPr>
                <w:rFonts w:eastAsia="Aptos Narrow"/>
                <w:lang w:val="en-US"/>
              </w:rPr>
              <w:t>contains</w:t>
            </w:r>
            <w:r w:rsidRPr="3DA44A84" w:rsidR="7EA78164">
              <w:rPr>
                <w:rFonts w:eastAsia="Aptos Narrow"/>
                <w:lang w:val="en-US"/>
              </w:rPr>
              <w:t xml:space="preserve"> the following </w:t>
            </w:r>
            <w:r w:rsidRPr="3DA44A84" w:rsidR="0B5FB2DF">
              <w:rPr>
                <w:rFonts w:eastAsia="Aptos Narrow"/>
                <w:lang w:val="en-US"/>
              </w:rPr>
              <w:t>files:</w:t>
            </w:r>
            <w:r w:rsidRPr="3DA44A84" w:rsidR="7EA78164">
              <w:rPr>
                <w:rFonts w:eastAsia="Aptos Narrow"/>
                <w:lang w:val="en-US"/>
              </w:rPr>
              <w:t xml:space="preserve"> button, pressable, image-background, input, image, icon, loader, checkbox, label etc.</w:t>
            </w:r>
          </w:p>
        </w:tc>
      </w:tr>
      <w:tr w:rsidRPr="00D952E7" w:rsidR="3C36907E" w:rsidTr="649577EE" w14:paraId="08F54A4C" w14:textId="77777777">
        <w:trPr>
          <w:trHeight w:val="300"/>
          <w:trPrChange w:author="Ashwani Hundwani" w:date="2025-01-05T18:27:20.521Z" w16du:dateUtc="2025-01-05T18:27:20.521Z" w:id="1833373716">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6Z" w:id="1275532324">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6E07BCB0" w:rsidRDefault="58DE4E7C" w14:paraId="702D8E96" w14:textId="7B3D0CDD">
            <w:pPr>
              <w:pStyle w:val="CSTemplate-TableBody"/>
            </w:pPr>
            <w:r w:rsidRPr="6E07BCB0">
              <w:rPr>
                <w:rFonts w:eastAsia="Aptos Narrow"/>
                <w:lang w:val="en-US"/>
              </w:rPr>
              <w:t>features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7Z" w:id="73717015">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6E07BCB0" w:rsidRDefault="67C4E57A" w14:paraId="683FB1B8" w14:textId="7BE26121">
            <w:pPr>
              <w:pStyle w:val="CSTemplate-TableBody"/>
              <w:rPr>
                <w:rFonts w:eastAsia="Calibri" w:cs="Calibri"/>
                <w:lang w:val="en-US"/>
              </w:rPr>
            </w:pPr>
            <w:r w:rsidRPr="6E07BCB0">
              <w:rPr>
                <w:rFonts w:eastAsia="Calibri" w:cs="Calibri"/>
                <w:lang w:val="en-US"/>
              </w:rPr>
              <w:t xml:space="preserve">This directory includes all the view </w:t>
            </w:r>
            <w:r w:rsidRPr="6E07BCB0" w:rsidR="74844EF2">
              <w:rPr>
                <w:rFonts w:eastAsia="Calibri" w:cs="Calibri"/>
                <w:lang w:val="en-US"/>
              </w:rPr>
              <w:t>containers,</w:t>
            </w:r>
            <w:r w:rsidRPr="6E07BCB0" w:rsidR="43D9B497">
              <w:rPr>
                <w:rFonts w:eastAsia="Calibri" w:cs="Calibri"/>
                <w:lang w:val="en-US"/>
              </w:rPr>
              <w:t xml:space="preserve"> and the services</w:t>
            </w:r>
            <w:r w:rsidRPr="6E07BCB0">
              <w:rPr>
                <w:rFonts w:eastAsia="Calibri" w:cs="Calibri"/>
                <w:lang w:val="en-US"/>
              </w:rPr>
              <w:t xml:space="preserve"> used within the application. Each </w:t>
            </w:r>
            <w:r w:rsidRPr="6E07BCB0" w:rsidR="02E764B4">
              <w:rPr>
                <w:rFonts w:eastAsia="Calibri" w:cs="Calibri"/>
                <w:lang w:val="en-US"/>
              </w:rPr>
              <w:t>feature is</w:t>
            </w:r>
            <w:r w:rsidRPr="6E07BCB0">
              <w:rPr>
                <w:rFonts w:eastAsia="Calibri" w:cs="Calibri"/>
                <w:lang w:val="en-US"/>
              </w:rPr>
              <w:t xml:space="preserve"> composed </w:t>
            </w:r>
            <w:r w:rsidRPr="6E07BCB0" w:rsidR="0FBC6FA7">
              <w:rPr>
                <w:rFonts w:eastAsia="Calibri" w:cs="Calibri"/>
                <w:lang w:val="en-US"/>
              </w:rPr>
              <w:t>of view</w:t>
            </w:r>
            <w:r w:rsidRPr="6E07BCB0" w:rsidR="78454415">
              <w:rPr>
                <w:rFonts w:eastAsia="Calibri" w:cs="Calibri"/>
                <w:lang w:val="en-US"/>
              </w:rPr>
              <w:t xml:space="preserve"> and services folder.</w:t>
            </w:r>
            <w:r w:rsidRPr="6E07BCB0" w:rsidR="79DF2936">
              <w:rPr>
                <w:rFonts w:eastAsia="Calibri" w:cs="Calibri"/>
                <w:lang w:val="en-US"/>
              </w:rPr>
              <w:t xml:space="preserve"> It contains the following </w:t>
            </w:r>
            <w:r w:rsidRPr="6E07BCB0" w:rsidR="382A8C63">
              <w:rPr>
                <w:rFonts w:eastAsia="Calibri" w:cs="Calibri"/>
                <w:lang w:val="en-US"/>
              </w:rPr>
              <w:t>folders</w:t>
            </w:r>
            <w:r w:rsidRPr="6E07BCB0" w:rsidR="79DF2936">
              <w:rPr>
                <w:rFonts w:eastAsia="Calibri" w:cs="Calibri"/>
                <w:lang w:val="en-US"/>
              </w:rPr>
              <w:t xml:space="preserve">: app-bootstrap, dashboard, auth folder. Inside </w:t>
            </w:r>
            <w:r w:rsidRPr="6E07BCB0" w:rsidR="3639999D">
              <w:rPr>
                <w:rFonts w:eastAsia="Calibri" w:cs="Calibri"/>
                <w:lang w:val="en-US"/>
              </w:rPr>
              <w:t>each of these folders there are two files, a service file and a view file.</w:t>
            </w:r>
          </w:p>
        </w:tc>
      </w:tr>
      <w:tr w:rsidR="6E07BCB0" w:rsidTr="649577EE" w14:paraId="03A7910A" w14:textId="77777777">
        <w:trPr>
          <w:trHeight w:val="300"/>
          <w:trPrChange w:author="Ashwani Hundwani" w:date="2025-01-05T18:27:20.527Z" w16du:dateUtc="2025-01-05T18:27:20.527Z" w:id="1262196183">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270" w:type="dxa"/>
              <w:right w:w="15" w:type="dxa"/>
            </w:tcMar>
            <w:vAlign w:val="center"/>
            <w:tcPrChange w:author="Ashwani Hundwani" w:date="2025-01-05T18:27:21.147Z" w:id="1630593464">
              <w:tcPr>
                <w:tcW w:w="2083" w:type="dxa"/>
                <w:tcBorders>
                  <w:top w:val="single" w:color="000000" w:sz="4"/>
                  <w:left w:val="single" w:color="000000" w:sz="4"/>
                  <w:bottom w:val="single" w:color="000000" w:sz="4"/>
                  <w:right w:val="single" w:color="000000" w:sz="4"/>
                </w:tcBorders>
                <w:tcMar>
                  <w:top w:w="15" w:type="dxa"/>
                  <w:left w:w="270" w:type="dxa"/>
                  <w:right w:w="15" w:type="dxa"/>
                </w:tcMar>
                <w:vAlign w:val="center"/>
              </w:tcPr>
            </w:tcPrChange>
          </w:tcPr>
          <w:p w:rsidR="4F20075E" w:rsidP="6E07BCB0" w:rsidRDefault="4F20075E" w14:paraId="71DE012A" w14:textId="0C564047">
            <w:pPr>
              <w:pStyle w:val="CSTemplate-TableBody"/>
              <w:spacing w:before="0" w:after="0"/>
              <w:ind w:left="-144"/>
              <w:rPr>
                <w:rFonts w:eastAsia="Aptos Narrow"/>
                <w:lang w:val="en-US"/>
              </w:rPr>
            </w:pPr>
            <w:r w:rsidRPr="6E07BCB0">
              <w:rPr>
                <w:rFonts w:eastAsia="Aptos Narrow"/>
                <w:lang w:val="en-US"/>
              </w:rPr>
              <w:t>hooks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7Z" w:id="1434339580">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1EEE24A3" w:rsidP="38F9206B" w:rsidRDefault="68E8EABC" w14:paraId="65EB4B5A" w14:textId="47321C27">
            <w:pPr>
              <w:pStyle w:val="CSTemplate-TableBody"/>
              <w:rPr>
                <w:rFonts w:eastAsia="Aptos Narrow"/>
                <w:lang w:val="en-GB"/>
              </w:rPr>
            </w:pPr>
            <w:commentRangeStart w:id="99"/>
            <w:commentRangeStart w:id="209150777"/>
            <w:commentRangeStart w:id="844131413"/>
            <w:r w:rsidRPr="649577EE" w:rsidR="0D75C6DC">
              <w:rPr>
                <w:rFonts w:eastAsia="Aptos Narrow"/>
                <w:lang w:val="en-GB"/>
              </w:rPr>
              <w:t xml:space="preserve">Includes custom </w:t>
            </w:r>
            <w:r w:rsidRPr="649577EE" w:rsidR="0D75C6DC">
              <w:rPr>
                <w:rFonts w:eastAsia="Aptos Narrow"/>
                <w:lang w:val="en-GB"/>
              </w:rPr>
              <w:t>hooks</w:t>
            </w:r>
            <w:r w:rsidRPr="649577EE" w:rsidR="0D75C6DC">
              <w:rPr>
                <w:rFonts w:eastAsia="Aptos Narrow"/>
                <w:lang w:val="en-GB"/>
              </w:rPr>
              <w:t xml:space="preserve"> </w:t>
            </w:r>
            <w:r w:rsidRPr="649577EE" w:rsidR="3C512123">
              <w:rPr>
                <w:rFonts w:eastAsia="Aptos Narrow"/>
                <w:lang w:val="en-GB"/>
              </w:rPr>
              <w:t xml:space="preserve">for </w:t>
            </w:r>
            <w:r w:rsidRPr="649577EE" w:rsidR="3F2FB2DE">
              <w:rPr>
                <w:rFonts w:eastAsia="Aptos Narrow"/>
                <w:lang w:val="en-GB"/>
              </w:rPr>
              <w:t xml:space="preserve">reusable </w:t>
            </w:r>
            <w:r w:rsidRPr="649577EE" w:rsidR="17647F75">
              <w:rPr>
                <w:rFonts w:eastAsia="Aptos Narrow"/>
                <w:lang w:val="en-GB"/>
              </w:rPr>
              <w:t>business logic</w:t>
            </w:r>
            <w:r w:rsidRPr="649577EE" w:rsidR="189959D6">
              <w:rPr>
                <w:rFonts w:eastAsia="Aptos Narrow"/>
                <w:lang w:val="en-GB"/>
              </w:rPr>
              <w:t xml:space="preserve"> with separation based on Reusability, Readability, Testability</w:t>
            </w:r>
            <w:ins w:author="Ganesh Agoram" w:date="2024-12-29T14:15:15.246Z" w:id="178208048">
              <w:r w:rsidRPr="649577EE" w:rsidR="189959D6">
                <w:rPr>
                  <w:rFonts w:eastAsia="Aptos Narrow"/>
                  <w:lang w:val="en-GB"/>
                </w:rPr>
                <w:t>.</w:t>
              </w:r>
            </w:ins>
            <w:commentRangeEnd w:id="99"/>
            <w:r>
              <w:rPr>
                <w:rStyle w:val="CommentReference"/>
              </w:rPr>
              <w:commentReference w:id="99"/>
            </w:r>
            <w:commentRangeEnd w:id="209150777"/>
            <w:r>
              <w:rPr>
                <w:rStyle w:val="CommentReference"/>
              </w:rPr>
              <w:commentReference w:id="209150777"/>
            </w:r>
            <w:commentRangeEnd w:id="844131413"/>
            <w:r>
              <w:rPr>
                <w:rStyle w:val="CommentReference"/>
              </w:rPr>
              <w:commentReference w:id="844131413"/>
            </w:r>
          </w:p>
        </w:tc>
      </w:tr>
      <w:tr w:rsidRPr="00D952E7" w:rsidR="3C36907E" w:rsidTr="649577EE" w14:paraId="024B3709" w14:textId="77777777">
        <w:trPr>
          <w:trHeight w:val="300"/>
          <w:trPrChange w:author="Ashwani Hundwani" w:date="2025-01-05T18:27:20.53Z" w16du:dateUtc="2025-01-05T18:27:20.53Z" w:id="1337304970">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7Z" w:id="387470941">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37DB0874" w14:textId="77DAB209">
            <w:pPr>
              <w:pStyle w:val="CSTemplate-TableBody"/>
              <w:rPr>
                <w:lang w:val="en-US"/>
              </w:rPr>
            </w:pPr>
            <w:r w:rsidRPr="69F23976">
              <w:rPr>
                <w:rFonts w:eastAsia="Aptos Narrow"/>
                <w:lang w:val="en-US"/>
              </w:rPr>
              <w:t>config</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7Z" w:id="1119081795">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535D8357" w14:paraId="5A1BB129" w14:textId="62F242E5">
            <w:pPr>
              <w:pStyle w:val="CSTemplate-TableBody"/>
              <w:rPr>
                <w:lang w:val="en-US"/>
              </w:rPr>
            </w:pPr>
            <w:r w:rsidRPr="69F23976">
              <w:rPr>
                <w:rFonts w:eastAsia="Aptos Narrow"/>
                <w:lang w:val="en-US"/>
              </w:rPr>
              <w:t xml:space="preserve">Holds all the environment specific configuration data. </w:t>
            </w:r>
          </w:p>
        </w:tc>
      </w:tr>
      <w:tr w:rsidRPr="00D952E7" w:rsidR="3C36907E" w:rsidTr="649577EE" w14:paraId="1D5ADBB8" w14:textId="77777777">
        <w:trPr>
          <w:trHeight w:val="300"/>
          <w:trPrChange w:author="Ashwani Hundwani" w:date="2025-01-05T18:27:20.534Z" w16du:dateUtc="2025-01-05T18:27:20.534Z" w:id="1985235404">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7Z" w:id="1746706299">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4BCB807B" w14:textId="2B60B742">
            <w:pPr>
              <w:pStyle w:val="CSTemplate-TableBody"/>
              <w:rPr>
                <w:lang w:val="en-US"/>
              </w:rPr>
            </w:pPr>
            <w:r w:rsidRPr="69F23976">
              <w:rPr>
                <w:rFonts w:eastAsia="Aptos Narrow"/>
                <w:lang w:val="en-US"/>
              </w:rPr>
              <w:t>constants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8Z" w:id="631978045">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69E45679" w14:paraId="6E311B90" w14:textId="45811ED0">
            <w:pPr>
              <w:pStyle w:val="CSTemplate-TableBody"/>
              <w:rPr>
                <w:lang w:val="en-US"/>
              </w:rPr>
            </w:pPr>
            <w:r w:rsidRPr="6E07BCB0">
              <w:rPr>
                <w:rFonts w:eastAsia="Aptos Narrow"/>
                <w:lang w:val="en-US"/>
              </w:rPr>
              <w:t xml:space="preserve">Holds all </w:t>
            </w:r>
            <w:r w:rsidRPr="6E07BCB0" w:rsidR="606A4972">
              <w:rPr>
                <w:rFonts w:eastAsia="Aptos Narrow"/>
                <w:lang w:val="en-US"/>
              </w:rPr>
              <w:t xml:space="preserve">the </w:t>
            </w:r>
            <w:r w:rsidRPr="6E07BCB0">
              <w:rPr>
                <w:rFonts w:eastAsia="Aptos Narrow"/>
                <w:lang w:val="en-US"/>
              </w:rPr>
              <w:t xml:space="preserve">declared constants such as error messages, image paths and endpoints. </w:t>
            </w:r>
            <w:r w:rsidRPr="6E07BCB0" w:rsidR="05FE4201">
              <w:rPr>
                <w:rFonts w:eastAsia="Aptos Narrow"/>
                <w:lang w:val="en-US"/>
              </w:rPr>
              <w:t>It contains the following files: images, routes, error-values.</w:t>
            </w:r>
          </w:p>
        </w:tc>
      </w:tr>
      <w:tr w:rsidRPr="00D952E7" w:rsidR="3C36907E" w:rsidTr="649577EE" w14:paraId="7A6325CA" w14:textId="77777777">
        <w:trPr>
          <w:trHeight w:val="300"/>
          <w:trPrChange w:author="Ashwani Hundwani" w:date="2025-01-05T18:27:20.536Z" w16du:dateUtc="2025-01-05T18:27:20.536Z" w:id="1554126827">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8Z" w:id="634609024">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4F5F62FC" w14:textId="06A48A56">
            <w:pPr>
              <w:pStyle w:val="CSTemplate-TableBody"/>
              <w:rPr>
                <w:lang w:val="en-US"/>
              </w:rPr>
            </w:pPr>
            <w:r w:rsidRPr="69F23976">
              <w:rPr>
                <w:rFonts w:eastAsia="Aptos Narrow"/>
                <w:lang w:val="en-US"/>
              </w:rPr>
              <w:t>navigator</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48Z" w:id="1724606011">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3DD35C7F" w14:paraId="55AF8FD5" w14:textId="6D5EA2D7">
            <w:pPr>
              <w:pStyle w:val="CSTemplate-TableBody"/>
              <w:rPr>
                <w:lang w:val="en-US"/>
              </w:rPr>
            </w:pPr>
            <w:r w:rsidRPr="6E07BCB0">
              <w:rPr>
                <w:rFonts w:eastAsia="Aptos Narrow"/>
                <w:lang w:val="en-US"/>
              </w:rPr>
              <w:t xml:space="preserve">Includes all the routing files and stack for navigation within the application. </w:t>
            </w:r>
            <w:r w:rsidRPr="6E07BCB0" w:rsidR="14E9E75E">
              <w:rPr>
                <w:rFonts w:eastAsia="Aptos Narrow"/>
                <w:lang w:val="en-US"/>
              </w:rPr>
              <w:t>It contains the following files: root-navigation, main-section, auth-section.</w:t>
            </w:r>
          </w:p>
        </w:tc>
      </w:tr>
      <w:tr w:rsidRPr="00D952E7" w:rsidR="3C36907E" w:rsidTr="649577EE" w14:paraId="17F003E2" w14:textId="77777777">
        <w:trPr>
          <w:trHeight w:val="300"/>
          <w:trPrChange w:author="Ashwani Hundwani" w:date="2025-01-05T18:27:20.54Z" w16du:dateUtc="2025-01-05T18:27:20.54Z" w:id="988721775">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48Z" w:id="1132913734">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35D8357" w14:paraId="25813A0F" w14:textId="5470E895">
            <w:pPr>
              <w:pStyle w:val="CSTemplate-TableBody"/>
              <w:rPr>
                <w:lang w:val="en-US"/>
              </w:rPr>
            </w:pPr>
            <w:r w:rsidRPr="69F23976">
              <w:rPr>
                <w:rFonts w:eastAsia="Aptos Narrow"/>
                <w:lang w:val="en-US"/>
              </w:rPr>
              <w:t>redux</w:t>
            </w:r>
          </w:p>
        </w:tc>
        <w:tc>
          <w:tcPr>
            <w:tcW w:w="7260" w:type="dxa"/>
            <w:tcBorders>
              <w:top w:val="single" w:color="000000" w:sz="4" w:space="0"/>
              <w:left w:val="single" w:color="000000" w:sz="4" w:space="0"/>
              <w:bottom w:val="nil"/>
              <w:right w:val="single" w:color="000000" w:sz="4" w:space="0"/>
            </w:tcBorders>
            <w:tcMar>
              <w:top w:w="15" w:type="dxa"/>
              <w:left w:w="15" w:type="dxa"/>
              <w:right w:w="15" w:type="dxa"/>
            </w:tcMar>
            <w:vAlign w:val="bottom"/>
            <w:tcPrChange w:author="Ashwani Hundwani" w:date="2025-01-05T18:27:21.148Z" w:id="1051662234">
              <w:tcPr>
                <w:tcW w:w="7267" w:type="dxa"/>
                <w:tcBorders>
                  <w:top w:val="single" w:color="000000" w:sz="4"/>
                  <w:left w:val="single" w:color="000000" w:sz="4"/>
                  <w:bottom w:val="nil"/>
                  <w:right w:val="single" w:color="000000" w:sz="4"/>
                </w:tcBorders>
                <w:tcMar>
                  <w:top w:w="15" w:type="dxa"/>
                  <w:left w:w="15" w:type="dxa"/>
                  <w:right w:w="15" w:type="dxa"/>
                </w:tcMar>
                <w:vAlign w:val="bottom"/>
              </w:tcPr>
            </w:tcPrChange>
          </w:tcPr>
          <w:p w:rsidRPr="00C266BD" w:rsidR="3C36907E" w:rsidP="38F9206B" w:rsidRDefault="159F9587" w14:paraId="11DEF3E9" w14:textId="2130EA6D">
            <w:pPr>
              <w:pStyle w:val="CSTemplate-TableBody"/>
              <w:rPr>
                <w:rFonts w:eastAsia="Aptos Narrow"/>
                <w:lang w:val="en-US"/>
              </w:rPr>
            </w:pPr>
            <w:commentRangeStart w:id="104"/>
            <w:commentRangeStart w:id="1545122144"/>
            <w:commentRangeStart w:id="734425415"/>
            <w:r w:rsidRPr="649577EE" w:rsidR="29572C48">
              <w:rPr>
                <w:rFonts w:eastAsia="Aptos Narrow"/>
                <w:lang w:val="en-US"/>
              </w:rPr>
              <w:t>Contains</w:t>
            </w:r>
            <w:r w:rsidRPr="649577EE" w:rsidR="29572C48">
              <w:rPr>
                <w:rFonts w:eastAsia="Aptos Narrow"/>
                <w:lang w:val="en-US"/>
              </w:rPr>
              <w:t xml:space="preserve"> the definition of the redux store. </w:t>
            </w:r>
            <w:r w:rsidRPr="649577EE" w:rsidR="20687D5B">
              <w:rPr>
                <w:rFonts w:eastAsia="Aptos Narrow"/>
                <w:lang w:val="en-US"/>
              </w:rPr>
              <w:t xml:space="preserve">It </w:t>
            </w:r>
            <w:r w:rsidRPr="649577EE" w:rsidR="20687D5B">
              <w:rPr>
                <w:rFonts w:eastAsia="Aptos Narrow"/>
                <w:lang w:val="en-US"/>
              </w:rPr>
              <w:t>contains</w:t>
            </w:r>
            <w:r w:rsidRPr="649577EE" w:rsidR="20687D5B">
              <w:rPr>
                <w:rFonts w:eastAsia="Aptos Narrow"/>
                <w:lang w:val="en-US"/>
              </w:rPr>
              <w:t xml:space="preserve"> the f</w:t>
            </w:r>
            <w:r w:rsidRPr="649577EE" w:rsidR="423A4467">
              <w:rPr>
                <w:rFonts w:eastAsia="Aptos Narrow"/>
                <w:lang w:val="en-US"/>
              </w:rPr>
              <w:t xml:space="preserve">iles related to overall app </w:t>
            </w:r>
            <w:r w:rsidRPr="649577EE" w:rsidR="624EDC46">
              <w:rPr>
                <w:rFonts w:eastAsia="Aptos Narrow"/>
                <w:lang w:val="en-US"/>
              </w:rPr>
              <w:t>centralized</w:t>
            </w:r>
            <w:r w:rsidRPr="649577EE" w:rsidR="423A4467">
              <w:rPr>
                <w:rFonts w:eastAsia="Aptos Narrow"/>
                <w:lang w:val="en-US"/>
              </w:rPr>
              <w:t xml:space="preserve"> state </w:t>
            </w:r>
            <w:r w:rsidRPr="649577EE" w:rsidR="423A4467">
              <w:rPr>
                <w:rFonts w:eastAsia="Aptos Narrow"/>
                <w:lang w:val="en-US"/>
              </w:rPr>
              <w:t>management</w:t>
            </w:r>
            <w:r w:rsidRPr="649577EE" w:rsidR="5E97795A">
              <w:rPr>
                <w:rFonts w:eastAsia="Aptos Narrow"/>
                <w:lang w:val="en-US"/>
              </w:rPr>
              <w:t xml:space="preserve"> and data persistence in which data caching can be incorporated </w:t>
            </w:r>
            <w:r w:rsidRPr="649577EE" w:rsidR="4BA43385">
              <w:rPr>
                <w:rFonts w:eastAsia="Aptos Narrow"/>
                <w:lang w:val="en-US"/>
              </w:rPr>
              <w:t>based on</w:t>
            </w:r>
            <w:r w:rsidRPr="649577EE" w:rsidR="5E97795A">
              <w:rPr>
                <w:rFonts w:eastAsia="Aptos Narrow"/>
                <w:lang w:val="en-US"/>
              </w:rPr>
              <w:t xml:space="preserve"> the use case</w:t>
            </w:r>
            <w:r w:rsidRPr="649577EE" w:rsidR="24C2541B">
              <w:rPr>
                <w:rFonts w:eastAsia="Aptos Narrow"/>
                <w:lang w:val="en-US"/>
              </w:rPr>
              <w:t>s</w:t>
            </w:r>
            <w:commentRangeEnd w:id="104"/>
            <w:r>
              <w:rPr>
                <w:rStyle w:val="CommentReference"/>
              </w:rPr>
              <w:commentReference w:id="104"/>
            </w:r>
            <w:commentRangeEnd w:id="1545122144"/>
            <w:r>
              <w:rPr>
                <w:rStyle w:val="CommentReference"/>
              </w:rPr>
              <w:commentReference w:id="1545122144"/>
            </w:r>
            <w:commentRangeEnd w:id="734425415"/>
            <w:r>
              <w:rPr>
                <w:rStyle w:val="CommentReference"/>
              </w:rPr>
              <w:commentReference w:id="734425415"/>
            </w:r>
          </w:p>
        </w:tc>
      </w:tr>
      <w:tr w:rsidR="6E07BCB0" w:rsidTr="649577EE" w14:paraId="4A05AA03" w14:textId="77777777">
        <w:trPr>
          <w:trHeight w:val="375"/>
          <w:trPrChange w:author="Ashwani Hundwani" w:date="2025-01-05T18:27:20.542Z" w16du:dateUtc="2025-01-05T18:27:20.542Z" w:id="729388197">
            <w:trPr>
              <w:trHeight w:val="375"/>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center"/>
            <w:tcPrChange w:author="Ashwani Hundwani" w:date="2025-01-05T18:27:21.148Z" w:id="158121709">
              <w:tcPr>
                <w:tcW w:w="2083" w:type="dxa"/>
                <w:tcBorders>
                  <w:top w:val="single" w:color="000000" w:sz="4"/>
                  <w:left w:val="single" w:color="000000" w:sz="4"/>
                  <w:bottom w:val="single" w:color="000000" w:sz="4"/>
                  <w:right w:val="single" w:color="000000" w:sz="4"/>
                </w:tcBorders>
                <w:tcMar>
                  <w:top w:w="15" w:type="dxa"/>
                  <w:left w:w="135" w:type="dxa"/>
                  <w:right w:w="15" w:type="dxa"/>
                </w:tcMar>
                <w:vAlign w:val="center"/>
              </w:tcPr>
            </w:tcPrChange>
          </w:tcPr>
          <w:p w:rsidR="374A7481" w:rsidP="6E07BCB0" w:rsidRDefault="374A7481" w14:paraId="56A06C7D" w14:textId="3A976E28">
            <w:pPr>
              <w:pStyle w:val="CSTemplate-TableBody"/>
              <w:rPr>
                <w:rFonts w:eastAsia="Aptos Narrow"/>
                <w:lang w:val="en-US"/>
              </w:rPr>
            </w:pPr>
            <w:r w:rsidRPr="6E07BCB0">
              <w:rPr>
                <w:rFonts w:eastAsia="Aptos Narrow"/>
                <w:lang w:val="en-US"/>
              </w:rPr>
              <w:t>schemas</w:t>
            </w:r>
          </w:p>
        </w:tc>
        <w:tc>
          <w:tcPr>
            <w:tcW w:w="7260" w:type="dxa"/>
            <w:tcBorders>
              <w:top w:val="single" w:color="000000" w:sz="4" w:space="0"/>
              <w:left w:val="single" w:color="000000" w:sz="4" w:space="0"/>
              <w:bottom w:val="nil"/>
              <w:right w:val="single" w:color="000000" w:sz="4" w:space="0"/>
            </w:tcBorders>
            <w:tcMar>
              <w:top w:w="15" w:type="dxa"/>
              <w:left w:w="15" w:type="dxa"/>
              <w:right w:w="15" w:type="dxa"/>
            </w:tcMar>
            <w:vAlign w:val="center"/>
            <w:tcPrChange w:author="Ashwani Hundwani" w:date="2025-01-05T18:27:21.149Z" w:id="880678330">
              <w:tcPr>
                <w:tcW w:w="7267" w:type="dxa"/>
                <w:tcBorders>
                  <w:top w:val="single" w:color="000000" w:sz="4"/>
                  <w:left w:val="single" w:color="000000" w:sz="4"/>
                  <w:bottom w:val="nil"/>
                  <w:right w:val="single" w:color="000000" w:sz="4"/>
                </w:tcBorders>
                <w:tcMar>
                  <w:top w:w="15" w:type="dxa"/>
                  <w:left w:w="15" w:type="dxa"/>
                  <w:right w:w="15" w:type="dxa"/>
                </w:tcMar>
                <w:vAlign w:val="center"/>
              </w:tcPr>
            </w:tcPrChange>
          </w:tcPr>
          <w:p w:rsidR="1235769A" w:rsidP="6E07BCB0" w:rsidRDefault="1235769A" w14:paraId="22FECDA8" w14:textId="616C1675">
            <w:pPr>
              <w:pStyle w:val="CSTemplate-TableBody"/>
              <w:rPr>
                <w:rFonts w:eastAsia="Aptos Narrow"/>
                <w:lang w:val="en-US"/>
              </w:rPr>
            </w:pPr>
            <w:r w:rsidRPr="6E07BCB0">
              <w:rPr>
                <w:rFonts w:eastAsia="Aptos Narrow"/>
                <w:lang w:val="en-US"/>
              </w:rPr>
              <w:t>Contains the structure of data models.</w:t>
            </w:r>
          </w:p>
        </w:tc>
      </w:tr>
      <w:tr w:rsidR="6E07BCB0" w:rsidTr="649577EE" w14:paraId="5ABC9BD7" w14:textId="77777777">
        <w:trPr>
          <w:trHeight w:val="300"/>
          <w:trPrChange w:author="Ashwani Hundwani" w:date="2025-01-05T18:27:20.545Z" w16du:dateUtc="2025-01-05T18:27:20.545Z" w:id="1843428236">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center"/>
            <w:tcPrChange w:author="Ashwani Hundwani" w:date="2025-01-05T18:27:21.15Z" w:id="1200333325">
              <w:tcPr>
                <w:tcW w:w="2083" w:type="dxa"/>
                <w:tcBorders>
                  <w:top w:val="single" w:color="000000" w:sz="4"/>
                  <w:left w:val="single" w:color="000000" w:sz="4"/>
                  <w:bottom w:val="single" w:color="000000" w:sz="4"/>
                  <w:right w:val="single" w:color="000000" w:sz="4"/>
                </w:tcBorders>
                <w:tcMar>
                  <w:top w:w="15" w:type="dxa"/>
                  <w:left w:w="135" w:type="dxa"/>
                  <w:right w:w="15" w:type="dxa"/>
                </w:tcMar>
                <w:vAlign w:val="center"/>
              </w:tcPr>
            </w:tcPrChange>
          </w:tcPr>
          <w:p w:rsidR="7BE63B31" w:rsidP="6E07BCB0" w:rsidRDefault="7BE63B31" w14:paraId="39CAAD41" w14:textId="001720ED">
            <w:pPr>
              <w:pStyle w:val="CSTemplate-TableBody"/>
              <w:rPr>
                <w:rFonts w:eastAsia="Aptos Narrow"/>
                <w:lang w:val="en-US"/>
              </w:rPr>
            </w:pPr>
            <w:r w:rsidRPr="6E07BCB0">
              <w:rPr>
                <w:rFonts w:eastAsia="Aptos Narrow"/>
                <w:lang w:val="en-US"/>
              </w:rPr>
              <w:t>services</w:t>
            </w:r>
          </w:p>
        </w:tc>
        <w:tc>
          <w:tcPr>
            <w:tcW w:w="7260" w:type="dxa"/>
            <w:tcBorders>
              <w:top w:val="single" w:color="000000" w:sz="4" w:space="0"/>
              <w:left w:val="single" w:color="000000" w:sz="4" w:space="0"/>
              <w:bottom w:val="nil"/>
              <w:right w:val="single" w:color="000000" w:sz="4" w:space="0"/>
            </w:tcBorders>
            <w:tcMar>
              <w:top w:w="15" w:type="dxa"/>
              <w:left w:w="15" w:type="dxa"/>
              <w:right w:w="15" w:type="dxa"/>
            </w:tcMar>
            <w:vAlign w:val="center"/>
            <w:tcPrChange w:author="Ashwani Hundwani" w:date="2025-01-05T18:27:21.151Z" w:id="514259235">
              <w:tcPr>
                <w:tcW w:w="7267" w:type="dxa"/>
                <w:tcBorders>
                  <w:top w:val="single" w:color="000000" w:sz="4"/>
                  <w:left w:val="single" w:color="000000" w:sz="4"/>
                  <w:bottom w:val="nil"/>
                  <w:right w:val="single" w:color="000000" w:sz="4"/>
                </w:tcBorders>
                <w:tcMar>
                  <w:top w:w="15" w:type="dxa"/>
                  <w:left w:w="15" w:type="dxa"/>
                  <w:right w:w="15" w:type="dxa"/>
                </w:tcMar>
                <w:vAlign w:val="center"/>
              </w:tcPr>
            </w:tcPrChange>
          </w:tcPr>
          <w:p w:rsidR="7BE63B31" w:rsidP="6E07BCB0" w:rsidRDefault="7BE63B31" w14:paraId="784F1B43" w14:textId="2B1AB089">
            <w:pPr>
              <w:pStyle w:val="CSTemplate-TableBody"/>
              <w:rPr>
                <w:rFonts w:eastAsia="Aptos Narrow"/>
                <w:lang w:val="en-US"/>
              </w:rPr>
            </w:pPr>
            <w:r w:rsidRPr="6E07BCB0">
              <w:rPr>
                <w:rFonts w:eastAsia="Aptos Narrow"/>
                <w:lang w:val="en-US"/>
              </w:rPr>
              <w:t>Contains the app-global, mock-service, endpoints and http services.</w:t>
            </w:r>
          </w:p>
        </w:tc>
      </w:tr>
      <w:tr w:rsidRPr="00D952E7" w:rsidR="3C36907E" w:rsidTr="649577EE" w14:paraId="3244E1C0" w14:textId="77777777">
        <w:trPr>
          <w:trHeight w:val="300"/>
          <w:trPrChange w:author="Ashwani Hundwani" w:date="2025-01-05T18:27:20.547Z" w16du:dateUtc="2025-01-05T18:27:20.547Z" w:id="1588699934">
            <w:trPr>
              <w:trHeight w:val="300"/>
            </w:trPr>
          </w:trPrChange>
        </w:trPr>
        <w:tc>
          <w:tcPr>
            <w:tcW w:w="2083" w:type="dxa"/>
            <w:tcBorders>
              <w:top w:val="single" w:color="000000" w:sz="4" w:space="0"/>
              <w:left w:val="single" w:color="000000" w:sz="4" w:space="0"/>
              <w:bottom w:val="single" w:color="000000" w:sz="4" w:space="0"/>
              <w:right w:val="nil"/>
            </w:tcBorders>
            <w:tcMar>
              <w:top w:w="15" w:type="dxa"/>
              <w:left w:w="135" w:type="dxa"/>
              <w:right w:w="15" w:type="dxa"/>
            </w:tcMar>
            <w:vAlign w:val="bottom"/>
            <w:tcPrChange w:author="Ashwani Hundwani" w:date="2025-01-05T18:27:21.152Z" w:id="1988204342">
              <w:tcPr>
                <w:tcW w:w="2083" w:type="dxa"/>
                <w:tcBorders>
                  <w:top w:val="single" w:color="000000" w:sz="4"/>
                  <w:left w:val="single" w:color="000000" w:sz="4"/>
                  <w:bottom w:val="single" w:color="000000" w:sz="4"/>
                  <w:right w:val="nil"/>
                </w:tcBorders>
                <w:tcMar>
                  <w:top w:w="15" w:type="dxa"/>
                  <w:left w:w="135" w:type="dxa"/>
                  <w:right w:w="15" w:type="dxa"/>
                </w:tcMar>
                <w:vAlign w:val="bottom"/>
              </w:tcPr>
            </w:tcPrChange>
          </w:tcPr>
          <w:p w:rsidRPr="00C266BD" w:rsidR="3C36907E" w:rsidP="0012387B" w:rsidRDefault="535D8357" w14:paraId="1ED0668D" w14:textId="3E526788">
            <w:pPr>
              <w:pStyle w:val="CSTemplate-TableBody"/>
              <w:rPr>
                <w:lang w:val="en-US"/>
              </w:rPr>
            </w:pPr>
            <w:r w:rsidRPr="69F23976">
              <w:rPr>
                <w:rFonts w:eastAsia="Aptos Narrow"/>
                <w:lang w:val="en-US"/>
              </w:rPr>
              <w:t>translations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52Z" w:id="855690154">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67C4E57A" w14:paraId="3816B4A7" w14:textId="02CDCF50">
            <w:pPr>
              <w:pStyle w:val="CSTemplate-TableBody"/>
              <w:rPr>
                <w:lang w:val="en-US"/>
              </w:rPr>
            </w:pPr>
            <w:r w:rsidRPr="6E07BCB0">
              <w:rPr>
                <w:rFonts w:eastAsia="Calibri" w:cs="Calibri"/>
                <w:lang w:val="en-US"/>
              </w:rPr>
              <w:t xml:space="preserve">Contains the default language labels in English and Arabic. </w:t>
            </w:r>
            <w:r w:rsidRPr="6E07BCB0" w:rsidR="1D4B181D">
              <w:rPr>
                <w:rFonts w:eastAsia="Calibri" w:cs="Calibri"/>
                <w:lang w:val="en-US"/>
              </w:rPr>
              <w:t xml:space="preserve">It contains the </w:t>
            </w:r>
            <w:proofErr w:type="spellStart"/>
            <w:proofErr w:type="gramStart"/>
            <w:r w:rsidRPr="6E07BCB0" w:rsidR="1D4B181D">
              <w:rPr>
                <w:rFonts w:eastAsia="Calibri" w:cs="Calibri"/>
                <w:lang w:val="en-US"/>
              </w:rPr>
              <w:t>ar.json</w:t>
            </w:r>
            <w:proofErr w:type="spellEnd"/>
            <w:proofErr w:type="gramEnd"/>
            <w:r w:rsidRPr="6E07BCB0" w:rsidR="1D4B181D">
              <w:rPr>
                <w:rFonts w:eastAsia="Calibri" w:cs="Calibri"/>
                <w:lang w:val="en-US"/>
              </w:rPr>
              <w:t xml:space="preserve"> and </w:t>
            </w:r>
            <w:proofErr w:type="spellStart"/>
            <w:r w:rsidRPr="6E07BCB0" w:rsidR="1D4B181D">
              <w:rPr>
                <w:rFonts w:eastAsia="Calibri" w:cs="Calibri"/>
                <w:lang w:val="en-US"/>
              </w:rPr>
              <w:t>en.json</w:t>
            </w:r>
            <w:proofErr w:type="spellEnd"/>
            <w:r w:rsidRPr="6E07BCB0" w:rsidR="1D4B181D">
              <w:rPr>
                <w:rFonts w:eastAsia="Calibri" w:cs="Calibri"/>
                <w:lang w:val="en-US"/>
              </w:rPr>
              <w:t xml:space="preserve"> files.</w:t>
            </w:r>
          </w:p>
        </w:tc>
      </w:tr>
      <w:tr w:rsidRPr="00D952E7" w:rsidR="3C36907E" w:rsidTr="649577EE" w14:paraId="362F6E23" w14:textId="77777777">
        <w:trPr>
          <w:trHeight w:val="300"/>
          <w:trPrChange w:author="Ashwani Hundwani" w:date="2025-01-05T18:27:20.549Z" w16du:dateUtc="2025-01-05T18:27:20.549Z" w:id="919513038">
            <w:trPr>
              <w:trHeight w:val="300"/>
            </w:trPr>
          </w:trPrChange>
        </w:trPr>
        <w:tc>
          <w:tcPr>
            <w:tcW w:w="2083" w:type="dxa"/>
            <w:tcBorders>
              <w:top w:val="single" w:color="000000" w:sz="4" w:space="0"/>
              <w:left w:val="single" w:color="000000" w:sz="4" w:space="0"/>
              <w:bottom w:val="single" w:color="000000" w:sz="4" w:space="0"/>
              <w:right w:val="single" w:color="000000" w:sz="4" w:space="0"/>
            </w:tcBorders>
            <w:tcMar>
              <w:top w:w="15" w:type="dxa"/>
              <w:left w:w="135" w:type="dxa"/>
              <w:right w:w="15" w:type="dxa"/>
            </w:tcMar>
            <w:vAlign w:val="bottom"/>
            <w:tcPrChange w:author="Ashwani Hundwani" w:date="2025-01-05T18:27:21.152Z" w:id="1288540210">
              <w:tcPr>
                <w:tcW w:w="2083" w:type="dxa"/>
                <w:tcBorders>
                  <w:top w:val="single" w:color="000000" w:sz="4"/>
                  <w:left w:val="single" w:color="000000" w:sz="4"/>
                  <w:bottom w:val="single" w:color="000000" w:sz="4"/>
                  <w:right w:val="single" w:color="000000" w:sz="4"/>
                </w:tcBorders>
                <w:tcMar>
                  <w:top w:w="15" w:type="dxa"/>
                  <w:left w:w="135" w:type="dxa"/>
                  <w:right w:w="15" w:type="dxa"/>
                </w:tcMar>
                <w:vAlign w:val="bottom"/>
              </w:tcPr>
            </w:tcPrChange>
          </w:tcPr>
          <w:p w:rsidRPr="00C266BD" w:rsidR="3C36907E" w:rsidP="0012387B" w:rsidRDefault="50576168" w14:paraId="24D3BEBE" w14:textId="5713CE79">
            <w:pPr>
              <w:pStyle w:val="CSTemplate-TableBody"/>
              <w:rPr>
                <w:lang w:val="en-US"/>
              </w:rPr>
            </w:pPr>
            <w:r w:rsidRPr="69F23976">
              <w:rPr>
                <w:rFonts w:eastAsia="Aptos Narrow"/>
                <w:lang w:val="en-US"/>
              </w:rPr>
              <w:t>u</w:t>
            </w:r>
            <w:r w:rsidRPr="69F23976" w:rsidR="2742D800">
              <w:rPr>
                <w:rFonts w:eastAsia="Aptos Narrow"/>
                <w:lang w:val="en-US"/>
              </w:rPr>
              <w:t>tils</w:t>
            </w:r>
          </w:p>
        </w:tc>
        <w:tc>
          <w:tcPr>
            <w:tcW w:w="726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bottom"/>
            <w:tcPrChange w:author="Ashwani Hundwani" w:date="2025-01-05T18:27:21.152Z" w:id="194523643">
              <w:tcPr>
                <w:tcW w:w="7267" w:type="dxa"/>
                <w:tcBorders>
                  <w:top w:val="single" w:color="000000" w:sz="4"/>
                  <w:left w:val="single" w:color="000000" w:sz="4"/>
                  <w:bottom w:val="single" w:color="000000" w:sz="4"/>
                  <w:right w:val="single" w:color="000000" w:sz="4"/>
                </w:tcBorders>
                <w:tcMar>
                  <w:top w:w="15" w:type="dxa"/>
                  <w:left w:w="15" w:type="dxa"/>
                  <w:right w:w="15" w:type="dxa"/>
                </w:tcMar>
                <w:vAlign w:val="bottom"/>
              </w:tcPr>
            </w:tcPrChange>
          </w:tcPr>
          <w:p w:rsidRPr="00C266BD" w:rsidR="3C36907E" w:rsidP="0012387B" w:rsidRDefault="535D8357" w14:paraId="03CA1FE4" w14:textId="2B8B6594">
            <w:pPr>
              <w:pStyle w:val="CSTemplate-TableBody"/>
              <w:rPr>
                <w:lang w:val="en-US"/>
              </w:rPr>
            </w:pPr>
            <w:r w:rsidRPr="69F23976">
              <w:rPr>
                <w:rFonts w:eastAsia="Calibri" w:cs="Calibri"/>
                <w:lang w:val="en-US"/>
              </w:rPr>
              <w:t>Contains defining shared utilities methods such as animations,</w:t>
            </w:r>
            <w:r w:rsidRPr="69F23976" w:rsidR="375FD005">
              <w:rPr>
                <w:rFonts w:eastAsia="Calibri" w:cs="Calibri"/>
                <w:lang w:val="en-US"/>
              </w:rPr>
              <w:t xml:space="preserve"> </w:t>
            </w:r>
            <w:r w:rsidRPr="69F23976">
              <w:rPr>
                <w:rFonts w:eastAsia="Calibri" w:cs="Calibri"/>
                <w:lang w:val="en-US"/>
              </w:rPr>
              <w:t>formatter and validations.</w:t>
            </w:r>
          </w:p>
        </w:tc>
      </w:tr>
    </w:tbl>
    <w:p w:rsidRPr="00C266BD" w:rsidR="00390750" w:rsidP="6E07BCB0" w:rsidRDefault="00390750" w14:paraId="41DB63DF" w14:textId="36A0767E">
      <w:pPr>
        <w:pStyle w:val="Heading3"/>
        <w:numPr>
          <w:ilvl w:val="0"/>
          <w:numId w:val="0"/>
        </w:numPr>
      </w:pPr>
    </w:p>
    <w:p w:rsidRPr="00C266BD" w:rsidR="00390750" w:rsidP="6D58F8AC" w:rsidRDefault="090388D9" w14:paraId="7BA700B1" w14:textId="47C5C668">
      <w:pPr>
        <w:pStyle w:val="Heading2"/>
        <w:rPr>
          <w:rFonts w:ascii="Calibri" w:hAnsi="Calibri" w:eastAsia="Calibri" w:cs="Calibri"/>
        </w:rPr>
      </w:pPr>
      <w:bookmarkStart w:name="_Toc298901635" w:id="18482375"/>
      <w:bookmarkStart w:name="_Toc519785894" w:id="101289378"/>
      <w:r w:rsidRPr="41DB7AC7" w:rsidR="49017384">
        <w:rPr>
          <w:rFonts w:ascii="Calibri" w:hAnsi="Calibri" w:eastAsia="Calibri" w:cs="Calibri"/>
        </w:rPr>
        <w:t xml:space="preserve">6.2 </w:t>
      </w:r>
      <w:r w:rsidRPr="41DB7AC7" w:rsidR="54959DCA">
        <w:rPr>
          <w:rFonts w:ascii="Calibri" w:hAnsi="Calibri" w:eastAsia="Calibri" w:cs="Calibri"/>
        </w:rPr>
        <w:t xml:space="preserve">Coding </w:t>
      </w:r>
      <w:r w:rsidRPr="41DB7AC7" w:rsidR="2FC75FB1">
        <w:rPr>
          <w:rFonts w:ascii="Calibri" w:hAnsi="Calibri" w:eastAsia="Calibri" w:cs="Calibri"/>
        </w:rPr>
        <w:t>Standards</w:t>
      </w:r>
      <w:bookmarkEnd w:id="18482375"/>
      <w:bookmarkEnd w:id="101289378"/>
    </w:p>
    <w:p w:rsidRPr="00C266BD" w:rsidR="00390750" w:rsidP="6E07BCB0" w:rsidRDefault="0BDCD5C5" w14:paraId="3058AB47" w14:textId="61BC7FB6">
      <w:pPr>
        <w:pStyle w:val="CSTemplate-Normal"/>
      </w:pPr>
      <w:r>
        <w:t>Th</w:t>
      </w:r>
      <w:r w:rsidR="1530968A">
        <w:t xml:space="preserve">is section outlines the guidelines and best practices that </w:t>
      </w:r>
      <w:r w:rsidR="00B834F3">
        <w:t xml:space="preserve">Developers must </w:t>
      </w:r>
      <w:r w:rsidR="1530968A">
        <w:t>follow to ensure code quality and collaboration efficiency</w:t>
      </w:r>
      <w:r w:rsidR="6EAB3735">
        <w:t>.</w:t>
      </w:r>
    </w:p>
    <w:p w:rsidRPr="00C266BD" w:rsidR="00390750" w:rsidP="6D58F8AC" w:rsidRDefault="711F392C" w14:paraId="54F6F63E" w14:textId="5ECBE87D">
      <w:pPr>
        <w:pStyle w:val="Heading2"/>
        <w:rPr>
          <w:rFonts w:ascii="Calibri" w:hAnsi="Calibri" w:eastAsia="Calibri" w:cs="Calibri"/>
          <w:b w:val="1"/>
          <w:bCs w:val="1"/>
          <w:color w:val="0070C0"/>
        </w:rPr>
      </w:pPr>
      <w:bookmarkStart w:name="_Toc1705643514" w:id="2137433145"/>
      <w:r w:rsidRPr="41DB7AC7" w:rsidR="4B39EED4">
        <w:rPr>
          <w:rFonts w:ascii="Calibri" w:hAnsi="Calibri" w:eastAsia="Calibri" w:cs="Calibri"/>
        </w:rPr>
        <w:t xml:space="preserve">6.2.1 </w:t>
      </w:r>
      <w:r w:rsidRPr="41DB7AC7" w:rsidR="0E3BBB20">
        <w:rPr>
          <w:rFonts w:ascii="Calibri" w:hAnsi="Calibri" w:eastAsia="Calibri" w:cs="Calibri"/>
        </w:rPr>
        <w:t xml:space="preserve">TypeScript </w:t>
      </w:r>
      <w:r w:rsidRPr="41DB7AC7" w:rsidR="40E73A42">
        <w:rPr>
          <w:rFonts w:ascii="Calibri" w:hAnsi="Calibri" w:eastAsia="Calibri" w:cs="Calibri"/>
        </w:rPr>
        <w:t>Compiler</w:t>
      </w:r>
      <w:bookmarkEnd w:id="2137433145"/>
    </w:p>
    <w:p w:rsidRPr="00C266BD" w:rsidR="00390750" w:rsidP="6E07BCB0" w:rsidRDefault="2BD945DF" w14:paraId="4790CAEE" w14:textId="41F42036">
      <w:pPr>
        <w:pStyle w:val="CSTemplate-Normal"/>
      </w:pPr>
      <w:r>
        <w:t xml:space="preserve">TypeScript </w:t>
      </w:r>
      <w:r w:rsidR="54FCF8B0">
        <w:t xml:space="preserve">is a powerful tool for adding static types to JavaScript, enhancing code quality, and reducing runtime errors. </w:t>
      </w:r>
      <w:r w:rsidR="70E3DC67">
        <w:t xml:space="preserve">Type-checking rules can be configured within the </w:t>
      </w:r>
      <w:proofErr w:type="spellStart"/>
      <w:r w:rsidRPr="6E07BCB0" w:rsidR="70E3DC67">
        <w:rPr>
          <w:rFonts w:ascii="Consolas" w:hAnsi="Consolas" w:eastAsia="Consolas" w:cs="Consolas"/>
          <w:b/>
          <w:bCs/>
        </w:rPr>
        <w:t>tsconfig.json</w:t>
      </w:r>
      <w:proofErr w:type="spellEnd"/>
      <w:r w:rsidR="70E3DC67">
        <w:t xml:space="preserve"> file</w:t>
      </w:r>
      <w:r w:rsidR="19E19ECD">
        <w:t xml:space="preserve"> in our sample code</w:t>
      </w:r>
      <w:r w:rsidR="70E3DC67">
        <w:t xml:space="preserve"> to enforce strict type adherence</w:t>
      </w:r>
      <w:r w:rsidR="5256C7E6">
        <w:t>.</w:t>
      </w:r>
    </w:p>
    <w:p w:rsidRPr="00C266BD" w:rsidR="00390750" w:rsidP="6D58F8AC" w:rsidRDefault="799F0D30" w14:paraId="32C94AD9" w14:textId="182DB52A">
      <w:pPr>
        <w:pStyle w:val="Heading2"/>
        <w:rPr>
          <w:rFonts w:ascii="Calibri" w:hAnsi="Calibri" w:eastAsia="Calibri" w:cs="Calibri"/>
        </w:rPr>
      </w:pPr>
      <w:bookmarkStart w:name="_Toc882705481" w:id="601617197"/>
      <w:bookmarkStart w:name="_Toc1142696638" w:id="1601046472"/>
      <w:r w:rsidRPr="41DB7AC7" w:rsidR="5D8EECFB">
        <w:rPr>
          <w:rFonts w:ascii="Calibri" w:hAnsi="Calibri" w:eastAsia="Calibri" w:cs="Calibri"/>
        </w:rPr>
        <w:t xml:space="preserve">6.2.2 </w:t>
      </w:r>
      <w:r w:rsidRPr="41DB7AC7" w:rsidR="27B588E1">
        <w:rPr>
          <w:rFonts w:ascii="Calibri" w:hAnsi="Calibri" w:eastAsia="Calibri" w:cs="Calibri"/>
        </w:rPr>
        <w:t>ESLint</w:t>
      </w:r>
      <w:bookmarkEnd w:id="601617197"/>
      <w:bookmarkEnd w:id="1601046472"/>
    </w:p>
    <w:p w:rsidRPr="00C266BD" w:rsidR="00390750" w:rsidP="000E45E2" w:rsidRDefault="004529C3" w14:paraId="56F4F303" w14:textId="41F284EC">
      <w:pPr>
        <w:pStyle w:val="CSTemplate-Normal"/>
      </w:pPr>
      <w:r w:rsidR="7EA1D4C7">
        <w:rPr/>
        <w:t>ESLint</w:t>
      </w:r>
      <w:r w:rsidR="7EA1D4C7">
        <w:rPr/>
        <w:t xml:space="preserve"> </w:t>
      </w:r>
      <w:r w:rsidR="4F18D783">
        <w:rPr/>
        <w:t xml:space="preserve">is a powerful, </w:t>
      </w:r>
      <w:r w:rsidR="44B128BD">
        <w:rPr/>
        <w:t>open source</w:t>
      </w:r>
      <w:r w:rsidR="4F18D783">
        <w:rPr/>
        <w:t xml:space="preserve"> linting tool designed to </w:t>
      </w:r>
      <w:r w:rsidR="4F18D783">
        <w:rPr/>
        <w:t>maintain</w:t>
      </w:r>
      <w:r w:rsidR="4F18D783">
        <w:rPr/>
        <w:t xml:space="preserve"> quality and enforce coding standards by </w:t>
      </w:r>
      <w:r w:rsidR="6E1A0E6D">
        <w:rPr/>
        <w:t>identifying</w:t>
      </w:r>
      <w:r w:rsidR="6E1A0E6D">
        <w:rPr/>
        <w:t xml:space="preserve"> </w:t>
      </w:r>
      <w:r w:rsidR="4F18D783">
        <w:rPr/>
        <w:t>syntax errors</w:t>
      </w:r>
      <w:r w:rsidR="48A74AA7">
        <w:rPr/>
        <w:t>, style issues and potential bugs.</w:t>
      </w:r>
      <w:r w:rsidR="217C063D">
        <w:rPr/>
        <w:t xml:space="preserve"> Our current </w:t>
      </w:r>
      <w:r w:rsidR="217C063D">
        <w:rPr/>
        <w:t>ESLint</w:t>
      </w:r>
      <w:r w:rsidR="217C063D">
        <w:rPr/>
        <w:t xml:space="preserve"> configuration extends </w:t>
      </w:r>
      <w:r w:rsidR="217C063D">
        <w:rPr/>
        <w:t xml:space="preserve">from </w:t>
      </w:r>
      <w:r w:rsidRPr="18645AB0" w:rsidR="217C063D">
        <w:rPr>
          <w:b w:val="1"/>
          <w:bCs w:val="1"/>
        </w:rPr>
        <w:t>.</w:t>
      </w:r>
      <w:r w:rsidRPr="18645AB0" w:rsidR="217C063D">
        <w:rPr>
          <w:b w:val="1"/>
          <w:bCs w:val="1"/>
        </w:rPr>
        <w:t>eslintrc.js</w:t>
      </w:r>
      <w:r w:rsidR="217C063D">
        <w:rPr/>
        <w:t xml:space="preserve"> </w:t>
      </w:r>
      <w:r w:rsidR="6425E71D">
        <w:rPr/>
        <w:t>file</w:t>
      </w:r>
      <w:r w:rsidR="5C59DF25">
        <w:rPr/>
        <w:t xml:space="preserve"> in our sample code</w:t>
      </w:r>
      <w:r w:rsidR="6425E71D">
        <w:rPr/>
        <w:t>,</w:t>
      </w:r>
      <w:r w:rsidR="217C063D">
        <w:rPr/>
        <w:t xml:space="preserve"> which allows further customization of the rules according t</w:t>
      </w:r>
      <w:r w:rsidR="7EFDE2D4">
        <w:rPr/>
        <w:t>o specific requirements.</w:t>
      </w:r>
    </w:p>
    <w:p w:rsidRPr="00C266BD" w:rsidR="00390750" w:rsidP="18645AB0" w:rsidRDefault="2E17454C" w14:paraId="6B28E898" w14:textId="45B16319">
      <w:pPr>
        <w:pStyle w:val="Heading2"/>
        <w:rPr/>
      </w:pPr>
    </w:p>
    <w:p w:rsidRPr="00C266BD" w:rsidR="00390750" w:rsidP="18645AB0" w:rsidRDefault="2E17454C" w14:paraId="09A3FF3C" w14:textId="3E7FD853">
      <w:pPr>
        <w:pStyle w:val="Heading2"/>
        <w:rPr/>
      </w:pPr>
    </w:p>
    <w:p w:rsidRPr="00C266BD" w:rsidR="00390750" w:rsidP="18645AB0" w:rsidRDefault="2E17454C" w14:paraId="2675A35A" w14:textId="630D877B">
      <w:pPr>
        <w:pStyle w:val="Heading2"/>
        <w:rPr/>
      </w:pPr>
    </w:p>
    <w:p w:rsidRPr="00C266BD" w:rsidR="00390750" w:rsidP="6D58F8AC" w:rsidRDefault="2E17454C" w14:paraId="757BDAE1" w14:textId="6E6DA16B">
      <w:pPr>
        <w:pStyle w:val="Heading2"/>
        <w:ind w:left="0" w:hanging="0"/>
        <w:rPr>
          <w:rFonts w:ascii="Calibri" w:hAnsi="Calibri" w:eastAsia="Calibri" w:cs="Calibri"/>
        </w:rPr>
      </w:pPr>
      <w:bookmarkStart w:name="_Toc864538698" w:id="1001956696"/>
      <w:bookmarkStart w:name="_Toc293899286" w:id="1356615228"/>
      <w:r w:rsidRPr="41DB7AC7" w:rsidR="605E7FC4">
        <w:rPr>
          <w:rFonts w:ascii="Calibri" w:hAnsi="Calibri" w:eastAsia="Calibri" w:cs="Calibri"/>
        </w:rPr>
        <w:t xml:space="preserve">6.2.3 </w:t>
      </w:r>
      <w:r w:rsidRPr="41DB7AC7" w:rsidR="43EDDD7E">
        <w:rPr>
          <w:rFonts w:ascii="Calibri" w:hAnsi="Calibri" w:eastAsia="Calibri" w:cs="Calibri"/>
        </w:rPr>
        <w:t>Prettier</w:t>
      </w:r>
      <w:bookmarkEnd w:id="1001956696"/>
      <w:bookmarkEnd w:id="1356615228"/>
    </w:p>
    <w:p w:rsidRPr="00C266BD" w:rsidR="00390750" w:rsidP="6E07BCB0" w:rsidRDefault="1DD1A46B" w14:paraId="5E40929E" w14:textId="490EC7C2">
      <w:pPr>
        <w:pStyle w:val="CSTemplate-Normal"/>
      </w:pPr>
      <w:r w:rsidR="30F2ABCB">
        <w:rPr/>
        <w:t>Our</w:t>
      </w:r>
      <w:r w:rsidR="70971D1E">
        <w:rPr/>
        <w:t xml:space="preserve"> current </w:t>
      </w:r>
      <w:r w:rsidR="10A4CC0D">
        <w:rPr/>
        <w:t>Prettier</w:t>
      </w:r>
      <w:r w:rsidR="42C76359">
        <w:rPr/>
        <w:t xml:space="preserve"> configuration extends </w:t>
      </w:r>
      <w:r w:rsidR="42C76359">
        <w:rPr/>
        <w:t xml:space="preserve">from </w:t>
      </w:r>
      <w:r w:rsidRPr="3DA44A84" w:rsidR="42C76359">
        <w:rPr>
          <w:b w:val="1"/>
          <w:bCs w:val="1"/>
        </w:rPr>
        <w:t>.</w:t>
      </w:r>
      <w:r w:rsidRPr="3DA44A84" w:rsidR="42C76359">
        <w:rPr>
          <w:b w:val="1"/>
          <w:bCs w:val="1"/>
        </w:rPr>
        <w:t>prettierrc.js</w:t>
      </w:r>
      <w:r w:rsidR="42C76359">
        <w:rPr/>
        <w:t xml:space="preserve"> file</w:t>
      </w:r>
      <w:r w:rsidR="1E8A5EC8">
        <w:rPr/>
        <w:t xml:space="preserve"> in our sample code</w:t>
      </w:r>
      <w:r w:rsidR="4C7CDD09">
        <w:rPr/>
        <w:t>,</w:t>
      </w:r>
      <w:r w:rsidR="42C76359">
        <w:rPr/>
        <w:t xml:space="preserve"> which</w:t>
      </w:r>
      <w:r w:rsidR="10A4CC0D">
        <w:rPr/>
        <w:t xml:space="preserve"> helps</w:t>
      </w:r>
      <w:r w:rsidR="137F10B8">
        <w:rPr/>
        <w:t xml:space="preserve"> to</w:t>
      </w:r>
      <w:r w:rsidR="10A4CC0D">
        <w:rPr/>
        <w:t xml:space="preserve"> </w:t>
      </w:r>
      <w:r w:rsidR="10A4CC0D">
        <w:rPr/>
        <w:t>maintain</w:t>
      </w:r>
      <w:r w:rsidR="10A4CC0D">
        <w:rPr/>
        <w:t xml:space="preserve"> a </w:t>
      </w:r>
      <w:r w:rsidR="6F49780E">
        <w:rPr/>
        <w:t>uniform</w:t>
      </w:r>
      <w:r w:rsidR="10A4CC0D">
        <w:rPr/>
        <w:t xml:space="preserve"> codebase by enforcing a consistent code style, which improves collaboration and reduces the time spent </w:t>
      </w:r>
      <w:r w:rsidR="78BB3E64">
        <w:rPr/>
        <w:t>on</w:t>
      </w:r>
      <w:r w:rsidR="10A4CC0D">
        <w:rPr/>
        <w:t xml:space="preserve"> code reviews.</w:t>
      </w:r>
    </w:p>
    <w:p w:rsidRPr="00C266BD" w:rsidR="00390750" w:rsidP="6D58F8AC" w:rsidRDefault="6CCAF8D5" w14:paraId="0EFCF0C0" w14:textId="7D15330C">
      <w:pPr>
        <w:pStyle w:val="Heading2"/>
        <w:rPr>
          <w:rFonts w:ascii="Calibri" w:hAnsi="Calibri" w:eastAsia="Calibri" w:cs="Calibri"/>
        </w:rPr>
      </w:pPr>
      <w:bookmarkStart w:name="_Toc1920820468" w:id="2043299168"/>
      <w:bookmarkStart w:name="_Toc2109571449" w:id="926200373"/>
      <w:r w:rsidRPr="41DB7AC7" w:rsidR="59C158D3">
        <w:rPr>
          <w:rFonts w:ascii="Calibri" w:hAnsi="Calibri" w:eastAsia="Calibri" w:cs="Calibri"/>
        </w:rPr>
        <w:t xml:space="preserve">6.2.4 </w:t>
      </w:r>
      <w:commentRangeStart w:id="114"/>
      <w:commentRangeStart w:id="115"/>
      <w:commentRangeStart w:id="1619372841"/>
      <w:r w:rsidRPr="41DB7AC7" w:rsidR="25438F1B">
        <w:rPr>
          <w:rFonts w:ascii="Calibri" w:hAnsi="Calibri" w:eastAsia="Calibri" w:cs="Calibri"/>
        </w:rPr>
        <w:t xml:space="preserve">Naming </w:t>
      </w:r>
      <w:r w:rsidRPr="41DB7AC7" w:rsidR="5BB14CBE">
        <w:rPr>
          <w:rFonts w:ascii="Calibri" w:hAnsi="Calibri" w:eastAsia="Calibri" w:cs="Calibri"/>
        </w:rPr>
        <w:t>Conventions</w:t>
      </w:r>
      <w:commentRangeEnd w:id="114"/>
      <w:r>
        <w:rPr>
          <w:rStyle w:val="CommentReference"/>
        </w:rPr>
        <w:commentReference w:id="114"/>
      </w:r>
      <w:commentRangeEnd w:id="115"/>
      <w:r>
        <w:rPr>
          <w:rStyle w:val="CommentReference"/>
        </w:rPr>
        <w:commentReference w:id="115"/>
      </w:r>
      <w:commentRangeEnd w:id="1619372841"/>
      <w:r>
        <w:rPr>
          <w:rStyle w:val="CommentReference"/>
        </w:rPr>
        <w:commentReference w:id="1619372841"/>
      </w:r>
      <w:bookmarkEnd w:id="2043299168"/>
      <w:bookmarkEnd w:id="926200373"/>
    </w:p>
    <w:p w:rsidRPr="00C266BD" w:rsidR="00390750" w:rsidP="008B535A" w:rsidRDefault="27B05620" w14:paraId="1F4F3B4C" w14:textId="4655EAC6">
      <w:pPr>
        <w:pStyle w:val="CSTemplate-Normal"/>
      </w:pPr>
      <w:r>
        <w:t>The following naming convention rules are t</w:t>
      </w:r>
      <w:r w:rsidR="7C419B87">
        <w:t>o be followed</w:t>
      </w:r>
      <w:r w:rsidR="003268C0">
        <w:t>:</w:t>
      </w:r>
    </w:p>
    <w:p w:rsidRPr="00C266BD" w:rsidR="00390750" w:rsidP="001B6FB8" w:rsidRDefault="7C419B87" w14:paraId="452A7954" w14:textId="1F78ECE2">
      <w:pPr>
        <w:pStyle w:val="ListParagraph"/>
        <w:numPr>
          <w:ilvl w:val="0"/>
          <w:numId w:val="22"/>
        </w:numPr>
      </w:pPr>
      <w:r>
        <w:t xml:space="preserve">Use </w:t>
      </w:r>
      <w:r w:rsidR="3A8E72D1">
        <w:t>kebab</w:t>
      </w:r>
      <w:r w:rsidR="00CD12B7">
        <w:t xml:space="preserve"> </w:t>
      </w:r>
      <w:r w:rsidR="3A8E72D1">
        <w:t xml:space="preserve">case </w:t>
      </w:r>
      <w:r>
        <w:t>for all directory names (</w:t>
      </w:r>
      <w:r w:rsidR="00CD12B7">
        <w:t>for example</w:t>
      </w:r>
      <w:r w:rsidR="5941D7AA">
        <w:t xml:space="preserve">, </w:t>
      </w:r>
      <w:r w:rsidRPr="2D6E8C60">
        <w:rPr>
          <w:rFonts w:ascii="Consolas" w:hAnsi="Consolas" w:eastAsia="Consolas" w:cs="Consolas"/>
        </w:rPr>
        <w:t>assets/,</w:t>
      </w:r>
      <w:r w:rsidRPr="2D6E8C60" w:rsidR="7DED053B">
        <w:rPr>
          <w:rFonts w:ascii="Consolas" w:hAnsi="Consolas" w:eastAsia="Consolas" w:cs="Consolas"/>
        </w:rPr>
        <w:t xml:space="preserve"> image-picker/</w:t>
      </w:r>
      <w:r>
        <w:t xml:space="preserve">). </w:t>
      </w:r>
    </w:p>
    <w:p w:rsidRPr="00C266BD" w:rsidR="00390750" w:rsidP="001B6FB8" w:rsidRDefault="1D8BA1A8" w14:paraId="12E00F25" w14:textId="7799BFD7">
      <w:pPr>
        <w:pStyle w:val="ListParagraph"/>
        <w:numPr>
          <w:ilvl w:val="0"/>
          <w:numId w:val="22"/>
        </w:numPr>
      </w:pPr>
      <w:r>
        <w:t>Use camelCase for all file names (</w:t>
      </w:r>
      <w:r w:rsidR="001C082C">
        <w:t>for example</w:t>
      </w:r>
      <w:r>
        <w:t xml:space="preserve">, </w:t>
      </w:r>
      <w:proofErr w:type="spellStart"/>
      <w:r w:rsidRPr="2D6E8C60">
        <w:rPr>
          <w:rFonts w:ascii="Consolas" w:hAnsi="Consolas" w:eastAsia="Consolas" w:cs="Consolas"/>
        </w:rPr>
        <w:t>index.tsx</w:t>
      </w:r>
      <w:proofErr w:type="spellEnd"/>
      <w:r w:rsidRPr="2D6E8C60" w:rsidR="2A4298DE">
        <w:rPr>
          <w:rFonts w:ascii="Consolas" w:hAnsi="Consolas" w:eastAsia="Consolas" w:cs="Consolas"/>
        </w:rPr>
        <w:t xml:space="preserve">, </w:t>
      </w:r>
      <w:proofErr w:type="spellStart"/>
      <w:r w:rsidRPr="2D6E8C60" w:rsidR="2A4298DE">
        <w:rPr>
          <w:rFonts w:ascii="Consolas" w:hAnsi="Consolas" w:eastAsia="Consolas" w:cs="Consolas"/>
        </w:rPr>
        <w:t>imagePicker.tsx</w:t>
      </w:r>
      <w:proofErr w:type="spellEnd"/>
      <w:r w:rsidR="2A4298DE">
        <w:t>).</w:t>
      </w:r>
    </w:p>
    <w:p w:rsidRPr="00C266BD" w:rsidR="00390750" w:rsidP="001B6FB8" w:rsidRDefault="2A4298DE" w14:paraId="076B7773" w14:textId="7408A613">
      <w:pPr>
        <w:pStyle w:val="ListParagraph"/>
        <w:numPr>
          <w:ilvl w:val="0"/>
          <w:numId w:val="22"/>
        </w:numPr>
      </w:pPr>
      <w:r>
        <w:t xml:space="preserve">Use </w:t>
      </w:r>
      <w:proofErr w:type="spellStart"/>
      <w:r>
        <w:t>PascalCase</w:t>
      </w:r>
      <w:proofErr w:type="spellEnd"/>
      <w:r>
        <w:t xml:space="preserve"> for all class names (</w:t>
      </w:r>
      <w:r w:rsidR="0086538E">
        <w:t xml:space="preserve">for example, </w:t>
      </w:r>
      <w:proofErr w:type="spellStart"/>
      <w:r w:rsidRPr="2D6E8C60">
        <w:rPr>
          <w:rFonts w:ascii="Consolas" w:hAnsi="Consolas" w:eastAsia="Consolas" w:cs="Consolas"/>
        </w:rPr>
        <w:t>ImagePicker</w:t>
      </w:r>
      <w:proofErr w:type="spellEnd"/>
      <w:r>
        <w:t>).</w:t>
      </w:r>
    </w:p>
    <w:p w:rsidRPr="00C266BD" w:rsidR="00390750" w:rsidP="001B6FB8" w:rsidRDefault="6130476E" w14:paraId="253EE63A" w14:textId="6E5F983A">
      <w:pPr>
        <w:pStyle w:val="ListParagraph"/>
        <w:numPr>
          <w:ilvl w:val="0"/>
          <w:numId w:val="22"/>
        </w:numPr>
      </w:pPr>
      <w:r>
        <w:t>Use camelCase for all function names (</w:t>
      </w:r>
      <w:r w:rsidR="00A5285F">
        <w:t>for example</w:t>
      </w:r>
      <w:r>
        <w:t xml:space="preserve">, </w:t>
      </w:r>
      <w:proofErr w:type="spellStart"/>
      <w:proofErr w:type="gramStart"/>
      <w:r w:rsidRPr="2D6E8C60">
        <w:rPr>
          <w:rFonts w:ascii="Consolas" w:hAnsi="Consolas" w:eastAsia="Consolas" w:cs="Consolas"/>
        </w:rPr>
        <w:t>fetchUserData</w:t>
      </w:r>
      <w:proofErr w:type="spellEnd"/>
      <w:r w:rsidRPr="2D6E8C60">
        <w:rPr>
          <w:rFonts w:ascii="Consolas" w:hAnsi="Consolas" w:eastAsia="Consolas" w:cs="Consolas"/>
        </w:rPr>
        <w:t>(</w:t>
      </w:r>
      <w:proofErr w:type="gramEnd"/>
      <w:r w:rsidRPr="2D6E8C60">
        <w:rPr>
          <w:rFonts w:ascii="Consolas" w:hAnsi="Consolas" w:eastAsia="Consolas" w:cs="Consolas"/>
        </w:rPr>
        <w:t>)</w:t>
      </w:r>
      <w:r>
        <w:t>).</w:t>
      </w:r>
    </w:p>
    <w:p w:rsidRPr="00C266BD" w:rsidR="00390750" w:rsidP="001B6FB8" w:rsidRDefault="2A4298DE" w14:paraId="77E6AA45" w14:textId="1380A278">
      <w:pPr>
        <w:pStyle w:val="ListParagraph"/>
        <w:numPr>
          <w:ilvl w:val="0"/>
          <w:numId w:val="22"/>
        </w:numPr>
      </w:pPr>
      <w:r>
        <w:t>Use UPPER_SNAKE_CASE for all constants (</w:t>
      </w:r>
      <w:r w:rsidR="00885D23">
        <w:t>for example</w:t>
      </w:r>
      <w:r>
        <w:t xml:space="preserve">, </w:t>
      </w:r>
      <w:r w:rsidRPr="2D6E8C60">
        <w:rPr>
          <w:rFonts w:ascii="Consolas" w:hAnsi="Consolas" w:eastAsia="Consolas" w:cs="Consolas"/>
        </w:rPr>
        <w:t>BASE_URL</w:t>
      </w:r>
      <w:r>
        <w:t>).</w:t>
      </w:r>
    </w:p>
    <w:p w:rsidRPr="00C266BD" w:rsidR="00390750" w:rsidP="001B6FB8" w:rsidRDefault="3634F5D8" w14:paraId="61A005B6" w14:textId="56E8E99C">
      <w:pPr>
        <w:pStyle w:val="ListParagraph"/>
        <w:numPr>
          <w:ilvl w:val="0"/>
          <w:numId w:val="22"/>
        </w:numPr>
      </w:pPr>
      <w:r>
        <w:t>Use camelCase for prop and state names.</w:t>
      </w:r>
    </w:p>
    <w:p w:rsidRPr="00C266BD" w:rsidR="00390750" w:rsidP="001B6FB8" w:rsidRDefault="00F44268" w14:paraId="273358A3" w14:textId="2B76429A">
      <w:pPr>
        <w:pStyle w:val="ListParagraph"/>
        <w:numPr>
          <w:ilvl w:val="0"/>
          <w:numId w:val="22"/>
        </w:numPr>
      </w:pPr>
      <w:r>
        <w:t xml:space="preserve">Start all </w:t>
      </w:r>
      <w:r w:rsidR="3634F5D8">
        <w:t xml:space="preserve">custom hook names with </w:t>
      </w:r>
      <w:r w:rsidRPr="2D6E8C60" w:rsidR="3634F5D8">
        <w:rPr>
          <w:rFonts w:ascii="Consolas" w:hAnsi="Consolas" w:eastAsia="Consolas" w:cs="Consolas"/>
        </w:rPr>
        <w:t>use</w:t>
      </w:r>
      <w:r w:rsidRPr="2D6E8C60" w:rsidR="008F2E3E">
        <w:rPr>
          <w:rFonts w:ascii="Consolas" w:hAnsi="Consolas" w:eastAsia="Consolas" w:cs="Consolas"/>
        </w:rPr>
        <w:t xml:space="preserve"> </w:t>
      </w:r>
      <w:r w:rsidR="59810377">
        <w:t xml:space="preserve">and </w:t>
      </w:r>
      <w:r w:rsidR="008F2E3E">
        <w:t xml:space="preserve">the names must </w:t>
      </w:r>
      <w:r w:rsidR="59810377">
        <w:t>be in camelCase (</w:t>
      </w:r>
      <w:r w:rsidR="00967C8F">
        <w:t>for example</w:t>
      </w:r>
      <w:r w:rsidR="59810377">
        <w:t xml:space="preserve">, </w:t>
      </w:r>
      <w:proofErr w:type="spellStart"/>
      <w:r w:rsidRPr="2D6E8C60" w:rsidR="59810377">
        <w:rPr>
          <w:rFonts w:ascii="Consolas" w:hAnsi="Consolas" w:eastAsia="Consolas" w:cs="Consolas"/>
        </w:rPr>
        <w:t>useTheme</w:t>
      </w:r>
      <w:proofErr w:type="spellEnd"/>
      <w:r w:rsidR="59810377">
        <w:t>).</w:t>
      </w:r>
    </w:p>
    <w:p w:rsidR="6E07BCB0" w:rsidP="18645AB0" w:rsidRDefault="6E07BCB0" w14:paraId="4210D7A2" w14:textId="432A332A">
      <w:pPr>
        <w:pStyle w:val="ListParagraph"/>
        <w:numPr>
          <w:ilvl w:val="0"/>
          <w:numId w:val="45"/>
        </w:numPr>
        <w:rPr/>
      </w:pPr>
      <w:r w:rsidR="6BC40687">
        <w:rPr/>
        <w:t xml:space="preserve">Use </w:t>
      </w:r>
      <w:r w:rsidR="6BC40687">
        <w:rPr/>
        <w:t>snake_case</w:t>
      </w:r>
      <w:r w:rsidR="6BC40687">
        <w:rPr/>
        <w:t xml:space="preserve"> for all image and asset file names (</w:t>
      </w:r>
      <w:r w:rsidR="4E1119ED">
        <w:rPr/>
        <w:t>for example</w:t>
      </w:r>
      <w:r w:rsidR="6BC40687">
        <w:rPr/>
        <w:t xml:space="preserve">, </w:t>
      </w:r>
      <w:r w:rsidRPr="18645AB0" w:rsidR="6BC40687">
        <w:rPr>
          <w:rFonts w:ascii="Consolas" w:hAnsi="Consolas" w:eastAsia="Consolas" w:cs="Consolas"/>
        </w:rPr>
        <w:t>user_avatar.png</w:t>
      </w:r>
      <w:r w:rsidR="6BC40687">
        <w:rPr/>
        <w:t>).</w:t>
      </w:r>
    </w:p>
    <w:p w:rsidRPr="00C266BD" w:rsidR="00390750" w:rsidP="6D58F8AC" w:rsidRDefault="174D7C0F" w14:paraId="4CA13AD4" w14:textId="24667A02">
      <w:pPr>
        <w:pStyle w:val="Heading2"/>
        <w:rPr>
          <w:rFonts w:ascii="Calibri" w:hAnsi="Calibri" w:eastAsia="Calibri" w:cs="Calibri"/>
        </w:rPr>
      </w:pPr>
      <w:bookmarkStart w:name="_Toc183164799" w:id="117"/>
      <w:bookmarkStart w:name="_Toc958549349" w:id="1084135169"/>
      <w:bookmarkStart w:name="_Toc1951811965" w:id="1477787191"/>
      <w:r w:rsidRPr="41DB7AC7" w:rsidR="775BA02E">
        <w:rPr>
          <w:rFonts w:ascii="Calibri" w:hAnsi="Calibri" w:eastAsia="Calibri" w:cs="Calibri"/>
        </w:rPr>
        <w:t xml:space="preserve">6.2.5 </w:t>
      </w:r>
      <w:r w:rsidRPr="41DB7AC7" w:rsidR="135E80B0">
        <w:rPr>
          <w:rFonts w:ascii="Calibri" w:hAnsi="Calibri" w:eastAsia="Calibri" w:cs="Calibri"/>
        </w:rPr>
        <w:t xml:space="preserve">Enforcement of </w:t>
      </w:r>
      <w:r w:rsidRPr="41DB7AC7" w:rsidR="0A3DBCD8">
        <w:rPr>
          <w:rFonts w:ascii="Calibri" w:hAnsi="Calibri" w:eastAsia="Calibri" w:cs="Calibri"/>
        </w:rPr>
        <w:t>Coding Standards</w:t>
      </w:r>
      <w:bookmarkEnd w:id="117"/>
      <w:bookmarkEnd w:id="1084135169"/>
      <w:bookmarkEnd w:id="1477787191"/>
    </w:p>
    <w:p w:rsidRPr="00C266BD" w:rsidR="00390750" w:rsidP="00ED3281" w:rsidRDefault="51A904FB" w14:paraId="7CDFA91A" w14:textId="71C116D6">
      <w:pPr>
        <w:pStyle w:val="CSTemplate-Normal"/>
      </w:pPr>
      <w:r>
        <w:t xml:space="preserve">Coding standards are enforced locally by configuring pre-commit hooks </w:t>
      </w:r>
      <w:r w:rsidR="0E3DE139">
        <w:t>with</w:t>
      </w:r>
      <w:r>
        <w:t xml:space="preserve"> </w:t>
      </w:r>
      <w:hyperlink r:id="rId22">
        <w:r w:rsidRPr="6E07BCB0">
          <w:rPr>
            <w:rStyle w:val="Hyperlink"/>
          </w:rPr>
          <w:t>Husky</w:t>
        </w:r>
      </w:hyperlink>
      <w:r w:rsidR="1FE07362">
        <w:t xml:space="preserve">. </w:t>
      </w:r>
      <w:r w:rsidR="330E15CC">
        <w:t>Husky</w:t>
      </w:r>
      <w:r w:rsidR="4150CE73">
        <w:t xml:space="preserve"> can be configured to automatically format code, check for type or lint errors before each commit</w:t>
      </w:r>
      <w:r w:rsidR="120FB53A">
        <w:t xml:space="preserve"> and prevent</w:t>
      </w:r>
      <w:r w:rsidR="0B89068E">
        <w:t>s</w:t>
      </w:r>
      <w:r w:rsidR="120FB53A">
        <w:t xml:space="preserve"> commits </w:t>
      </w:r>
      <w:r w:rsidR="5ADE0980">
        <w:t>if there are unresolved issues.</w:t>
      </w:r>
    </w:p>
    <w:p w:rsidRPr="00C266BD" w:rsidR="00390750" w:rsidP="00ED3281" w:rsidRDefault="5ADE0980" w14:paraId="680FAC15" w14:textId="74FF050B">
      <w:pPr>
        <w:pStyle w:val="CSTemplate-Normal"/>
      </w:pPr>
      <w:r>
        <w:t>GitHub actions can be configured to run the same test and pre</w:t>
      </w:r>
      <w:r w:rsidR="27093AF6">
        <w:t>vent a pull request from being merged if there are any unresolved issues.</w:t>
      </w:r>
    </w:p>
    <w:p w:rsidRPr="00C266BD" w:rsidR="6C68659C" w:rsidP="6D58F8AC" w:rsidRDefault="0942DB91" w14:paraId="4144DB42" w14:textId="54975DF5">
      <w:pPr>
        <w:pStyle w:val="Heading2"/>
        <w:rPr>
          <w:rFonts w:ascii="Calibri" w:hAnsi="Calibri" w:eastAsia="Calibri" w:cs="Calibri"/>
        </w:rPr>
      </w:pPr>
      <w:bookmarkStart w:name="_Toc183164800" w:id="119"/>
      <w:bookmarkStart w:name="_Toc200976613" w:id="1701079900"/>
      <w:bookmarkStart w:name="_Toc952295977" w:id="2032781620"/>
      <w:r w:rsidRPr="41DB7AC7" w:rsidR="0E3B4F7F">
        <w:rPr>
          <w:rFonts w:ascii="Calibri" w:hAnsi="Calibri" w:eastAsia="Calibri" w:cs="Calibri"/>
        </w:rPr>
        <w:t xml:space="preserve">6.2.6 </w:t>
      </w:r>
      <w:r w:rsidRPr="41DB7AC7" w:rsidR="1584EE4B">
        <w:rPr>
          <w:rFonts w:ascii="Calibri" w:hAnsi="Calibri" w:eastAsia="Calibri" w:cs="Calibri"/>
        </w:rPr>
        <w:t>SonarQube</w:t>
      </w:r>
      <w:bookmarkEnd w:id="119"/>
      <w:bookmarkEnd w:id="1701079900"/>
      <w:bookmarkEnd w:id="2032781620"/>
    </w:p>
    <w:p w:rsidRPr="00C266BD" w:rsidR="6C68659C" w:rsidP="002C54AF" w:rsidRDefault="4AA71427" w14:paraId="4C8BFA03" w14:textId="212C1919">
      <w:pPr>
        <w:pStyle w:val="CSTemplate-Normal"/>
      </w:pPr>
      <w:r>
        <w:lastRenderedPageBreak/>
        <w:t>SonarQube is an open-source platform</w:t>
      </w:r>
      <w:r w:rsidR="07AB47A1">
        <w:t>,</w:t>
      </w:r>
      <w:r>
        <w:t xml:space="preserve"> </w:t>
      </w:r>
      <w:r w:rsidR="55C30586">
        <w:t>which</w:t>
      </w:r>
      <w:r>
        <w:t xml:space="preserve"> </w:t>
      </w:r>
      <w:r w:rsidR="49AD5B92">
        <w:t>provid</w:t>
      </w:r>
      <w:r w:rsidR="5C51A010">
        <w:t>es</w:t>
      </w:r>
      <w:r>
        <w:t xml:space="preserve"> detailed reports on code quality metrics such as code duplication, complexity, and test coverage.</w:t>
      </w:r>
    </w:p>
    <w:p w:rsidRPr="00C266BD" w:rsidR="7845F0AC" w:rsidP="6D58F8AC" w:rsidRDefault="28577924" w14:paraId="22E89C7A" w14:textId="0A9DEF29" w14:noSpellErr="1">
      <w:pPr>
        <w:pStyle w:val="Heading2"/>
        <w:rPr>
          <w:rFonts w:ascii="Calibri" w:hAnsi="Calibri" w:eastAsia="Calibri" w:cs="Calibri"/>
        </w:rPr>
      </w:pPr>
      <w:bookmarkStart w:name="_Toc183164802" w:id="121"/>
      <w:bookmarkStart w:name="_Toc1512947049" w:id="214787943"/>
      <w:bookmarkStart w:name="_Toc38578312" w:id="1044827786"/>
      <w:r w:rsidRPr="41DB7AC7" w:rsidR="04B42C21">
        <w:rPr>
          <w:rFonts w:ascii="Calibri" w:hAnsi="Calibri" w:eastAsia="Calibri" w:cs="Calibri"/>
        </w:rPr>
        <w:t>6.2.</w:t>
      </w:r>
      <w:r w:rsidRPr="41DB7AC7" w:rsidR="7237C25D">
        <w:rPr>
          <w:rFonts w:ascii="Calibri" w:hAnsi="Calibri" w:eastAsia="Calibri" w:cs="Calibri"/>
        </w:rPr>
        <w:t>7</w:t>
      </w:r>
      <w:r w:rsidRPr="41DB7AC7" w:rsidR="04B42C21">
        <w:rPr>
          <w:rFonts w:ascii="Calibri" w:hAnsi="Calibri" w:eastAsia="Calibri" w:cs="Calibri"/>
        </w:rPr>
        <w:t xml:space="preserve"> </w:t>
      </w:r>
      <w:commentRangeStart w:id="123"/>
      <w:commentRangeStart w:id="124"/>
      <w:commentRangeStart w:id="1163216657"/>
      <w:commentRangeStart w:id="827401551"/>
      <w:r w:rsidRPr="41DB7AC7" w:rsidR="05481860">
        <w:rPr>
          <w:rFonts w:ascii="Calibri" w:hAnsi="Calibri" w:eastAsia="Calibri" w:cs="Calibri"/>
        </w:rPr>
        <w:t xml:space="preserve">Local </w:t>
      </w:r>
      <w:r w:rsidRPr="41DB7AC7" w:rsidR="7BC22419">
        <w:rPr>
          <w:rFonts w:ascii="Calibri" w:hAnsi="Calibri" w:eastAsia="Calibri" w:cs="Calibri"/>
        </w:rPr>
        <w:t>Storage</w:t>
      </w:r>
      <w:bookmarkEnd w:id="121"/>
      <w:commentRangeEnd w:id="123"/>
      <w:r>
        <w:rPr>
          <w:rStyle w:val="CommentReference"/>
        </w:rPr>
        <w:commentReference w:id="123"/>
      </w:r>
      <w:commentRangeEnd w:id="124"/>
      <w:r>
        <w:rPr>
          <w:rStyle w:val="CommentReference"/>
        </w:rPr>
        <w:commentReference w:id="124"/>
      </w:r>
      <w:commentRangeEnd w:id="1163216657"/>
      <w:r>
        <w:rPr>
          <w:rStyle w:val="CommentReference"/>
        </w:rPr>
        <w:commentReference w:id="1163216657"/>
      </w:r>
      <w:commentRangeEnd w:id="827401551"/>
      <w:r>
        <w:rPr>
          <w:rStyle w:val="CommentReference"/>
        </w:rPr>
        <w:commentReference w:id="827401551"/>
      </w:r>
      <w:bookmarkEnd w:id="214787943"/>
      <w:bookmarkEnd w:id="1044827786"/>
    </w:p>
    <w:p w:rsidRPr="00C266BD" w:rsidR="00390750" w:rsidP="00D06BCB" w:rsidRDefault="6713F695" w14:paraId="6C923C5E" w14:textId="319C5057">
      <w:pPr>
        <w:pStyle w:val="CSTemplate-Normal"/>
      </w:pPr>
      <w:r w:rsidR="2CF8A85A">
        <w:rPr/>
        <w:t xml:space="preserve">Sensitive data such as user identifier, which needs to be </w:t>
      </w:r>
      <w:r w:rsidR="7CA77117">
        <w:rPr/>
        <w:t>persisted</w:t>
      </w:r>
      <w:r w:rsidR="2CF8A85A">
        <w:rPr/>
        <w:t xml:space="preserve"> beyond the user session are </w:t>
      </w:r>
      <w:r w:rsidR="27B78C30">
        <w:rPr/>
        <w:t>securely</w:t>
      </w:r>
      <w:r w:rsidR="2CF8A85A">
        <w:rPr/>
        <w:t xml:space="preserve"> stored in iOS </w:t>
      </w:r>
      <w:r w:rsidR="1F0FAF68">
        <w:rPr/>
        <w:t xml:space="preserve">keychain </w:t>
      </w:r>
      <w:r w:rsidR="4509D6E2">
        <w:rPr/>
        <w:t xml:space="preserve">and Android keystore using </w:t>
      </w:r>
      <w:r w:rsidR="045D95BE">
        <w:rPr/>
        <w:t>react-native-</w:t>
      </w:r>
      <w:r w:rsidR="045D95BE">
        <w:rPr/>
        <w:t>mmkv</w:t>
      </w:r>
    </w:p>
    <w:p w:rsidR="18645AB0" w:rsidP="18645AB0" w:rsidRDefault="18645AB0" w14:paraId="635BDE54" w14:textId="0F2D21E2">
      <w:pPr>
        <w:pStyle w:val="Heading2"/>
      </w:pPr>
    </w:p>
    <w:p w:rsidRPr="00C266BD" w:rsidR="00390750" w:rsidP="6D58F8AC" w:rsidRDefault="487D316B" w14:paraId="5C9DBC38" w14:textId="3163AF2E">
      <w:pPr>
        <w:pStyle w:val="Heading2"/>
        <w:rPr>
          <w:rFonts w:ascii="Calibri" w:hAnsi="Calibri" w:eastAsia="Calibri" w:cs="Calibri"/>
        </w:rPr>
      </w:pPr>
      <w:bookmarkStart w:name="_Toc183164803" w:id="127"/>
      <w:bookmarkStart w:name="_Toc157533631" w:id="1765024217"/>
      <w:bookmarkStart w:name="_Toc1587401157" w:id="1779909397"/>
      <w:r w:rsidRPr="41DB7AC7" w:rsidR="1C08CE00">
        <w:rPr>
          <w:rFonts w:ascii="Calibri" w:hAnsi="Calibri" w:eastAsia="Calibri" w:cs="Calibri"/>
        </w:rPr>
        <w:t>6.2.</w:t>
      </w:r>
      <w:r w:rsidRPr="41DB7AC7" w:rsidR="0CC401D6">
        <w:rPr>
          <w:rFonts w:ascii="Calibri" w:hAnsi="Calibri" w:eastAsia="Calibri" w:cs="Calibri"/>
        </w:rPr>
        <w:t>8</w:t>
      </w:r>
      <w:r w:rsidRPr="41DB7AC7" w:rsidR="1C08CE00">
        <w:rPr>
          <w:rFonts w:ascii="Calibri" w:hAnsi="Calibri" w:eastAsia="Calibri" w:cs="Calibri"/>
        </w:rPr>
        <w:t xml:space="preserve"> </w:t>
      </w:r>
      <w:r w:rsidRPr="41DB7AC7" w:rsidR="5ECD0C61">
        <w:rPr>
          <w:rFonts w:ascii="Calibri" w:hAnsi="Calibri" w:eastAsia="Calibri" w:cs="Calibri"/>
        </w:rPr>
        <w:t>Local Image Caching</w:t>
      </w:r>
      <w:bookmarkEnd w:id="127"/>
      <w:bookmarkEnd w:id="1765024217"/>
      <w:bookmarkEnd w:id="1779909397"/>
    </w:p>
    <w:p w:rsidRPr="00C266BD" w:rsidR="775BBFC2" w:rsidP="6E07BCB0" w:rsidRDefault="1A48D4D9" w14:paraId="25893301" w14:textId="2BC364C2">
      <w:pPr>
        <w:pStyle w:val="CSTemplate-Normal"/>
      </w:pPr>
      <w:r>
        <w:t xml:space="preserve">React Native Fast Image is a library that provides fast and efficient image caching. It improves </w:t>
      </w:r>
      <w:r w:rsidR="6E212CA9">
        <w:t>performance</w:t>
      </w:r>
      <w:r>
        <w:t xml:space="preserve"> by </w:t>
      </w:r>
      <w:r w:rsidR="37988954">
        <w:t>caching</w:t>
      </w:r>
      <w:r>
        <w:t xml:space="preserve"> images locally.</w:t>
      </w:r>
    </w:p>
    <w:p w:rsidR="6E07BCB0" w:rsidP="6E07BCB0" w:rsidRDefault="6E07BCB0" w14:paraId="6209EF37" w14:textId="1CEF7FBD">
      <w:pPr>
        <w:pStyle w:val="CSTemplate-Normal"/>
      </w:pPr>
    </w:p>
    <w:p w:rsidRPr="00C266BD" w:rsidR="00390750" w:rsidP="6D58F8AC" w:rsidRDefault="2259AAFC" w14:paraId="10956FE3" w14:textId="082E657D">
      <w:pPr>
        <w:pStyle w:val="Heading1"/>
        <w:numPr>
          <w:ilvl w:val="0"/>
          <w:numId w:val="0"/>
        </w:numPr>
        <w:ind w:left="0"/>
        <w:rPr>
          <w:rFonts w:ascii="Calibri" w:hAnsi="Calibri" w:eastAsia="Calibri" w:cs="Calibri"/>
          <w:sz w:val="28"/>
          <w:szCs w:val="28"/>
        </w:rPr>
      </w:pPr>
      <w:bookmarkStart w:name="_Toc183164804" w:id="129"/>
      <w:bookmarkStart w:name="_Toc1569646290" w:id="1877362609"/>
      <w:r w:rsidRPr="41DB7AC7" w:rsidR="388D37D7">
        <w:rPr>
          <w:rFonts w:ascii="Calibri" w:hAnsi="Calibri" w:eastAsia="Calibri" w:cs="Calibri"/>
          <w:sz w:val="28"/>
          <w:szCs w:val="28"/>
        </w:rPr>
        <w:t>7</w:t>
      </w:r>
      <w:r w:rsidRPr="41DB7AC7" w:rsidR="2C83B987">
        <w:rPr>
          <w:rFonts w:ascii="Calibri" w:hAnsi="Calibri" w:eastAsia="Calibri" w:cs="Calibri"/>
          <w:sz w:val="28"/>
          <w:szCs w:val="28"/>
        </w:rPr>
        <w:t>.</w:t>
      </w:r>
      <w:r w:rsidRPr="41DB7AC7" w:rsidR="388D37D7">
        <w:rPr>
          <w:rFonts w:ascii="Calibri" w:hAnsi="Calibri" w:eastAsia="Calibri" w:cs="Calibri"/>
          <w:sz w:val="28"/>
          <w:szCs w:val="28"/>
        </w:rPr>
        <w:t xml:space="preserve"> </w:t>
      </w:r>
      <w:r w:rsidRPr="41DB7AC7" w:rsidR="7E767125">
        <w:rPr>
          <w:rFonts w:ascii="Calibri" w:hAnsi="Calibri" w:eastAsia="Calibri" w:cs="Calibri"/>
          <w:sz w:val="28"/>
          <w:szCs w:val="28"/>
        </w:rPr>
        <w:t>Internationalization</w:t>
      </w:r>
      <w:r w:rsidRPr="41DB7AC7" w:rsidR="470841AD">
        <w:rPr>
          <w:rFonts w:ascii="Calibri" w:hAnsi="Calibri" w:eastAsia="Calibri" w:cs="Calibri"/>
          <w:sz w:val="28"/>
          <w:szCs w:val="28"/>
        </w:rPr>
        <w:t xml:space="preserve"> or </w:t>
      </w:r>
      <w:r w:rsidRPr="41DB7AC7" w:rsidR="7E767125">
        <w:rPr>
          <w:rFonts w:ascii="Calibri" w:hAnsi="Calibri" w:eastAsia="Calibri" w:cs="Calibri"/>
          <w:sz w:val="28"/>
          <w:szCs w:val="28"/>
        </w:rPr>
        <w:t>R</w:t>
      </w:r>
      <w:r w:rsidRPr="41DB7AC7" w:rsidR="470841AD">
        <w:rPr>
          <w:rFonts w:ascii="Calibri" w:hAnsi="Calibri" w:eastAsia="Calibri" w:cs="Calibri"/>
          <w:sz w:val="28"/>
          <w:szCs w:val="28"/>
        </w:rPr>
        <w:t xml:space="preserve">ight to Left </w:t>
      </w:r>
      <w:r w:rsidRPr="41DB7AC7" w:rsidR="7E767125">
        <w:rPr>
          <w:rFonts w:ascii="Calibri" w:hAnsi="Calibri" w:eastAsia="Calibri" w:cs="Calibri"/>
          <w:sz w:val="28"/>
          <w:szCs w:val="28"/>
        </w:rPr>
        <w:t>Support</w:t>
      </w:r>
      <w:bookmarkEnd w:id="129"/>
      <w:bookmarkEnd w:id="1877362609"/>
    </w:p>
    <w:p w:rsidR="45DB38E6" w:rsidP="6E07BCB0" w:rsidRDefault="45DB38E6" w14:paraId="7DC7119E" w14:textId="754B4465">
      <w:pPr>
        <w:pStyle w:val="CSTemplate-Normal"/>
      </w:pPr>
      <w:r>
        <w:t>The application support</w:t>
      </w:r>
      <w:r w:rsidR="747128EF">
        <w:t>s</w:t>
      </w:r>
      <w:r>
        <w:t xml:space="preserve"> both English and Arabic languages with </w:t>
      </w:r>
      <w:r w:rsidR="331D011B">
        <w:t>Right</w:t>
      </w:r>
      <w:r w:rsidR="10507505">
        <w:t>-to-</w:t>
      </w:r>
      <w:r w:rsidR="331D011B">
        <w:t xml:space="preserve">Left </w:t>
      </w:r>
      <w:r w:rsidR="10507505">
        <w:t>(</w:t>
      </w:r>
      <w:r>
        <w:t>RTL</w:t>
      </w:r>
      <w:r w:rsidR="4FF8996C">
        <w:t>)</w:t>
      </w:r>
      <w:r>
        <w:t xml:space="preserve"> support for Arabic.</w:t>
      </w:r>
      <w:r w:rsidR="45F74CF5">
        <w:t xml:space="preserve"> </w:t>
      </w:r>
      <w:r w:rsidR="1442EBAE">
        <w:t xml:space="preserve">Our application contains two files </w:t>
      </w:r>
      <w:proofErr w:type="spellStart"/>
      <w:proofErr w:type="gramStart"/>
      <w:r w:rsidRPr="6E07BCB0" w:rsidR="1442EBAE">
        <w:rPr>
          <w:b/>
          <w:bCs/>
        </w:rPr>
        <w:t>ar.json</w:t>
      </w:r>
      <w:proofErr w:type="spellEnd"/>
      <w:proofErr w:type="gramEnd"/>
      <w:r w:rsidR="1442EBAE">
        <w:t xml:space="preserve"> for </w:t>
      </w:r>
      <w:r w:rsidR="45DA601F">
        <w:t>A</w:t>
      </w:r>
      <w:r w:rsidR="1442EBAE">
        <w:t xml:space="preserve">rabic translations </w:t>
      </w:r>
      <w:r w:rsidR="6A756152">
        <w:t xml:space="preserve">and </w:t>
      </w:r>
      <w:proofErr w:type="spellStart"/>
      <w:r w:rsidRPr="6E07BCB0" w:rsidR="6A756152">
        <w:rPr>
          <w:b/>
          <w:bCs/>
        </w:rPr>
        <w:t>en.json</w:t>
      </w:r>
      <w:proofErr w:type="spellEnd"/>
      <w:r w:rsidR="6A756152">
        <w:t xml:space="preserve"> for English translations.</w:t>
      </w:r>
    </w:p>
    <w:p w:rsidRPr="00C266BD" w:rsidR="00390750" w:rsidP="003E60B9" w:rsidRDefault="2CF2FB48" w14:paraId="00196224" w14:textId="134C10D5">
      <w:pPr>
        <w:pStyle w:val="CSTemplate-Normal"/>
      </w:pPr>
      <w:r>
        <w:t>Internationalization</w:t>
      </w:r>
      <w:r w:rsidR="70F28955">
        <w:t xml:space="preserve"> is handled using the </w:t>
      </w:r>
      <w:r w:rsidRPr="6E07BCB0" w:rsidR="70F28955">
        <w:rPr>
          <w:b/>
          <w:bCs/>
        </w:rPr>
        <w:t>react-i18next</w:t>
      </w:r>
      <w:r w:rsidR="70F28955">
        <w:t xml:space="preserve"> library</w:t>
      </w:r>
      <w:r w:rsidR="4DA2C674">
        <w:t>.</w:t>
      </w:r>
      <w:r w:rsidR="44077308">
        <w:t xml:space="preserve"> </w:t>
      </w:r>
      <w:r w:rsidR="7C3AE427">
        <w:t xml:space="preserve">It </w:t>
      </w:r>
      <w:r w:rsidR="4916AD17">
        <w:t>provides</w:t>
      </w:r>
      <w:r w:rsidR="7C3AE427">
        <w:t xml:space="preserve"> a seamless way to manage </w:t>
      </w:r>
      <w:r w:rsidR="328FB132">
        <w:t>translations</w:t>
      </w:r>
      <w:r w:rsidR="7C3AE427">
        <w:t xml:space="preserve"> and </w:t>
      </w:r>
      <w:r w:rsidR="3DA3FAB0">
        <w:t>localization within the app.</w:t>
      </w:r>
    </w:p>
    <w:p w:rsidR="6E07BCB0" w:rsidP="3DA44A84" w:rsidRDefault="6E07BCB0" w14:paraId="6700FE66" w14:textId="72259ECA">
      <w:pPr>
        <w:pStyle w:val="CSTemplate-AppendixSubHeadings"/>
        <w:numPr>
          <w:ilvl w:val="0"/>
          <w:numId w:val="0"/>
        </w:numPr>
        <w:ind w:left="0"/>
        <w:rPr>
          <w:rFonts w:ascii="Calibri" w:hAnsi="Calibri" w:eastAsia="Calibri" w:cs="Calibri"/>
          <w:sz w:val="30"/>
          <w:szCs w:val="30"/>
        </w:rPr>
      </w:pPr>
    </w:p>
    <w:p w:rsidR="54B8E96B" w:rsidP="6D58F8AC" w:rsidRDefault="54B8E96B" w14:paraId="59F08769" w14:textId="12ACA504">
      <w:pPr>
        <w:pStyle w:val="Heading1"/>
        <w:numPr>
          <w:ilvl w:val="0"/>
          <w:numId w:val="0"/>
        </w:numPr>
        <w:ind w:left="0"/>
        <w:rPr>
          <w:rFonts w:ascii="Calibri" w:hAnsi="Calibri" w:eastAsia="Calibri" w:cs="Calibri"/>
          <w:sz w:val="28"/>
          <w:szCs w:val="28"/>
        </w:rPr>
      </w:pPr>
      <w:bookmarkStart w:name="_Toc183164805" w:id="130"/>
      <w:bookmarkStart w:name="_Toc1028379678" w:id="1910876230"/>
      <w:r w:rsidRPr="41DB7AC7" w:rsidR="3FA374BD">
        <w:rPr>
          <w:rFonts w:ascii="Calibri" w:hAnsi="Calibri" w:eastAsia="Calibri" w:cs="Calibri"/>
          <w:sz w:val="28"/>
          <w:szCs w:val="28"/>
        </w:rPr>
        <w:t>8</w:t>
      </w:r>
      <w:r w:rsidRPr="41DB7AC7" w:rsidR="3068E4FC">
        <w:rPr>
          <w:rFonts w:ascii="Calibri" w:hAnsi="Calibri" w:eastAsia="Calibri" w:cs="Calibri"/>
          <w:sz w:val="28"/>
          <w:szCs w:val="28"/>
        </w:rPr>
        <w:t>.</w:t>
      </w:r>
      <w:r w:rsidRPr="41DB7AC7" w:rsidR="3FA374BD">
        <w:rPr>
          <w:rFonts w:ascii="Calibri" w:hAnsi="Calibri" w:eastAsia="Calibri" w:cs="Calibri"/>
          <w:sz w:val="28"/>
          <w:szCs w:val="28"/>
        </w:rPr>
        <w:t xml:space="preserve"> </w:t>
      </w:r>
      <w:r w:rsidRPr="41DB7AC7" w:rsidR="1DFBD7EC">
        <w:rPr>
          <w:rFonts w:ascii="Calibri" w:hAnsi="Calibri" w:eastAsia="Calibri" w:cs="Calibri"/>
          <w:sz w:val="28"/>
          <w:szCs w:val="28"/>
        </w:rPr>
        <w:t>Security</w:t>
      </w:r>
      <w:bookmarkEnd w:id="130"/>
      <w:bookmarkEnd w:id="1910876230"/>
    </w:p>
    <w:p w:rsidRPr="00D952E7" w:rsidR="00C07F7D" w:rsidP="3DA44A84" w:rsidRDefault="00B50BEB" w14:paraId="6C58A160" w14:textId="22C25216">
      <w:pPr>
        <w:pStyle w:val="Caption"/>
        <w:rPr>
          <w:lang w:val="en-US"/>
        </w:rPr>
      </w:pPr>
      <w:bookmarkStart w:name="_Toc183916968" w:id="131"/>
      <w:r w:rsidRPr="6D58F8AC" w:rsidR="3E15289C">
        <w:rPr>
          <w:lang w:val="en-US"/>
        </w:rPr>
        <w:t xml:space="preserve">Table </w:t>
      </w:r>
      <w:r w:rsidRPr="6D58F8AC">
        <w:rPr>
          <w:lang w:val="en-US"/>
        </w:rPr>
        <w:fldChar w:fldCharType="begin"/>
      </w:r>
      <w:r w:rsidRPr="6D58F8AC">
        <w:rPr>
          <w:lang w:val="en-US"/>
        </w:rPr>
        <w:instrText xml:space="preserve"> SEQ Table \* ARABIC </w:instrText>
      </w:r>
      <w:r w:rsidRPr="6D58F8AC">
        <w:rPr>
          <w:lang w:val="en-US"/>
        </w:rPr>
        <w:fldChar w:fldCharType="separate"/>
      </w:r>
      <w:r w:rsidRPr="6D58F8AC" w:rsidR="3DB11FB1">
        <w:rPr>
          <w:noProof/>
          <w:lang w:val="en-US"/>
        </w:rPr>
        <w:t>5</w:t>
      </w:r>
      <w:r w:rsidRPr="6D58F8AC">
        <w:rPr>
          <w:lang w:val="en-US"/>
        </w:rPr>
        <w:fldChar w:fldCharType="end"/>
      </w:r>
      <w:r w:rsidRPr="6D58F8AC" w:rsidR="3E15289C">
        <w:rPr>
          <w:lang w:val="en-US"/>
        </w:rPr>
        <w:t xml:space="preserve">: </w:t>
      </w:r>
      <w:r w:rsidRPr="6D58F8AC" w:rsidR="1F4EFCE2">
        <w:rPr>
          <w:lang w:val="en-US"/>
        </w:rPr>
        <w:t>Security</w:t>
      </w:r>
      <w:bookmarkEnd w:id="131"/>
      <w:r w:rsidRPr="6D58F8AC" w:rsidR="1F4EFCE2">
        <w:rPr>
          <w:lang w:val="en-US"/>
        </w:rPr>
        <w:t xml:space="preserve"> </w:t>
      </w:r>
      <w:r w:rsidRPr="6D58F8AC" w:rsidR="7489E016">
        <w:rPr>
          <w:lang w:val="en-US"/>
        </w:rPr>
        <w:t xml:space="preserve"> for</w:t>
      </w:r>
      <w:r w:rsidRPr="6D58F8AC" w:rsidR="7489E016">
        <w:rPr>
          <w:lang w:val="en-US"/>
        </w:rPr>
        <w:t xml:space="preserve"> Mobile Application</w:t>
      </w:r>
    </w:p>
    <w:tbl>
      <w:tblPr>
        <w:tblStyle w:val="TableGrid"/>
        <w:tblW w:w="6660" w:type="dxa"/>
        <w:tblLayout w:type="fixed"/>
        <w:tblLook w:val="06A0" w:firstRow="1" w:lastRow="0" w:firstColumn="1" w:lastColumn="0" w:noHBand="1" w:noVBand="1"/>
      </w:tblPr>
      <w:tblGrid>
        <w:gridCol w:w="6660"/>
      </w:tblGrid>
      <w:tr w:rsidRPr="00D952E7" w:rsidR="08F2C3B2" w:rsidTr="649577EE" w14:paraId="26A1CB74" w14:textId="77777777">
        <w:trPr>
          <w:trHeight w:val="300"/>
        </w:trPr>
        <w:tc>
          <w:tcPr>
            <w:tcW w:w="6660" w:type="dxa"/>
            <w:shd w:val="clear" w:color="auto" w:fill="595959"/>
            <w:tcMar/>
          </w:tcPr>
          <w:p w:rsidRPr="00C266BD" w:rsidR="08F2C3B2" w:rsidP="009F083C" w:rsidRDefault="23BF1382" w14:paraId="47714E3F" w14:textId="10181FEF" w14:noSpellErr="1">
            <w:pPr>
              <w:pStyle w:val="CSTemplate-TableHeading"/>
              <w:rPr>
                <w:lang w:val="en-US"/>
              </w:rPr>
            </w:pPr>
            <w:commentRangeStart w:id="132"/>
            <w:commentRangeStart w:id="133"/>
            <w:commentRangeStart w:id="134"/>
            <w:commentRangeStart w:id="1074548463"/>
            <w:commentRangeStart w:id="1533876708"/>
            <w:r w:rsidRPr="649577EE" w:rsidR="76447A12">
              <w:rPr>
                <w:lang w:val="en-US"/>
              </w:rPr>
              <w:t xml:space="preserve">Security </w:t>
            </w:r>
            <w:r w:rsidRPr="649577EE" w:rsidR="7EB632BB">
              <w:rPr>
                <w:lang w:val="en-US"/>
              </w:rPr>
              <w:t>Checklist</w:t>
            </w:r>
            <w:commentRangeEnd w:id="132"/>
            <w:r>
              <w:rPr>
                <w:rStyle w:val="CommentReference"/>
              </w:rPr>
              <w:commentReference w:id="132"/>
            </w:r>
            <w:commentRangeEnd w:id="133"/>
            <w:r>
              <w:rPr>
                <w:rStyle w:val="CommentReference"/>
              </w:rPr>
              <w:commentReference w:id="133"/>
            </w:r>
            <w:commentRangeEnd w:id="134"/>
            <w:r>
              <w:rPr>
                <w:rStyle w:val="CommentReference"/>
              </w:rPr>
              <w:commentReference w:id="134"/>
            </w:r>
            <w:commentRangeEnd w:id="1074548463"/>
            <w:r>
              <w:rPr>
                <w:rStyle w:val="CommentReference"/>
              </w:rPr>
              <w:commentReference w:id="1074548463"/>
            </w:r>
            <w:commentRangeEnd w:id="1533876708"/>
            <w:r>
              <w:rPr>
                <w:rStyle w:val="CommentReference"/>
              </w:rPr>
              <w:commentReference w:id="1533876708"/>
            </w:r>
          </w:p>
        </w:tc>
      </w:tr>
      <w:tr w:rsidRPr="00D952E7" w:rsidR="08F2C3B2" w:rsidTr="649577EE" w14:paraId="6578DC6C" w14:textId="77777777">
        <w:trPr>
          <w:trHeight w:val="300"/>
        </w:trPr>
        <w:tc>
          <w:tcPr>
            <w:tcW w:w="6660" w:type="dxa"/>
            <w:tcMar/>
          </w:tcPr>
          <w:p w:rsidRPr="00C266BD" w:rsidR="7B8AA01C" w:rsidP="009F083C" w:rsidRDefault="1C715F30" w14:paraId="150121C4" w14:textId="10F04ECB">
            <w:pPr>
              <w:pStyle w:val="CSTemplate-TableBody"/>
              <w:rPr>
                <w:lang w:val="en-US"/>
              </w:rPr>
            </w:pPr>
            <w:r w:rsidRPr="00C266BD">
              <w:rPr>
                <w:lang w:val="en-US"/>
              </w:rPr>
              <w:t>Root</w:t>
            </w:r>
            <w:r w:rsidRPr="00C266BD" w:rsidR="32B066F9">
              <w:rPr>
                <w:lang w:val="en-US"/>
              </w:rPr>
              <w:t xml:space="preserve"> or jailbreak </w:t>
            </w:r>
            <w:r w:rsidRPr="00C266BD">
              <w:rPr>
                <w:lang w:val="en-US"/>
              </w:rPr>
              <w:t>detection</w:t>
            </w:r>
          </w:p>
        </w:tc>
      </w:tr>
      <w:tr w:rsidRPr="00D952E7" w:rsidR="08F2C3B2" w:rsidTr="649577EE" w14:paraId="213D0B0F" w14:textId="77777777">
        <w:trPr>
          <w:trHeight w:val="300"/>
        </w:trPr>
        <w:tc>
          <w:tcPr>
            <w:tcW w:w="6660" w:type="dxa"/>
            <w:tcMar/>
          </w:tcPr>
          <w:p w:rsidRPr="00C266BD" w:rsidR="7B8AA01C" w:rsidP="009F083C" w:rsidRDefault="7B8AA01C" w14:paraId="154C9E12" w14:textId="1A858F7C">
            <w:pPr>
              <w:pStyle w:val="CSTemplate-TableBody"/>
              <w:rPr>
                <w:lang w:val="en-US"/>
              </w:rPr>
            </w:pPr>
            <w:r w:rsidRPr="00C266BD">
              <w:rPr>
                <w:lang w:val="en-US"/>
              </w:rPr>
              <w:t>VPN detection</w:t>
            </w:r>
          </w:p>
        </w:tc>
      </w:tr>
      <w:tr w:rsidRPr="00D952E7" w:rsidR="08F2C3B2" w:rsidTr="649577EE" w14:paraId="368984BC" w14:textId="77777777">
        <w:trPr>
          <w:trHeight w:val="300"/>
        </w:trPr>
        <w:tc>
          <w:tcPr>
            <w:tcW w:w="6660" w:type="dxa"/>
            <w:tcMar/>
          </w:tcPr>
          <w:p w:rsidRPr="00C266BD" w:rsidR="7B8AA01C" w:rsidP="009F083C" w:rsidRDefault="21174E6F" w14:paraId="470828B5" w14:textId="5DABD74C">
            <w:pPr>
              <w:pStyle w:val="CSTemplate-TableBody"/>
              <w:rPr>
                <w:lang w:val="en-US"/>
              </w:rPr>
            </w:pPr>
            <w:r w:rsidRPr="00C266BD">
              <w:rPr>
                <w:lang w:val="en-US"/>
              </w:rPr>
              <w:t xml:space="preserve">SSL </w:t>
            </w:r>
            <w:r w:rsidRPr="00C266BD" w:rsidR="37FEB31D">
              <w:rPr>
                <w:lang w:val="en-US"/>
              </w:rPr>
              <w:t>p</w:t>
            </w:r>
            <w:r w:rsidRPr="00C266BD" w:rsidR="318C7808">
              <w:rPr>
                <w:lang w:val="en-US"/>
              </w:rPr>
              <w:t xml:space="preserve">inning </w:t>
            </w:r>
            <w:r w:rsidRPr="00C266BD">
              <w:rPr>
                <w:lang w:val="en-US"/>
              </w:rPr>
              <w:t>(bundled cert)</w:t>
            </w:r>
          </w:p>
        </w:tc>
      </w:tr>
      <w:tr w:rsidRPr="00D952E7" w:rsidR="08F2C3B2" w:rsidTr="649577EE" w14:paraId="42844D7C" w14:textId="77777777">
        <w:trPr>
          <w:trHeight w:val="300"/>
        </w:trPr>
        <w:tc>
          <w:tcPr>
            <w:tcW w:w="6660" w:type="dxa"/>
            <w:tcMar/>
          </w:tcPr>
          <w:p w:rsidRPr="00C266BD" w:rsidR="7B8AA01C" w:rsidP="009F083C" w:rsidRDefault="1C715F30" w14:paraId="315BF1D6" w14:textId="5917F901">
            <w:pPr>
              <w:pStyle w:val="CSTemplate-TableBody"/>
              <w:rPr>
                <w:lang w:val="en-US"/>
              </w:rPr>
            </w:pPr>
            <w:r w:rsidRPr="00C266BD">
              <w:rPr>
                <w:lang w:val="en-US"/>
              </w:rPr>
              <w:t xml:space="preserve">Code </w:t>
            </w:r>
            <w:r w:rsidRPr="00C266BD" w:rsidR="1592C5D5">
              <w:rPr>
                <w:lang w:val="en-US"/>
              </w:rPr>
              <w:t>obfuscation</w:t>
            </w:r>
          </w:p>
        </w:tc>
      </w:tr>
      <w:tr w:rsidRPr="00D952E7" w:rsidR="08F2C3B2" w:rsidTr="649577EE" w14:paraId="2AB01A57" w14:textId="77777777">
        <w:trPr>
          <w:trHeight w:val="300"/>
        </w:trPr>
        <w:tc>
          <w:tcPr>
            <w:tcW w:w="6660" w:type="dxa"/>
            <w:tcMar/>
          </w:tcPr>
          <w:p w:rsidRPr="00C266BD" w:rsidR="7B8AA01C" w:rsidP="009F083C" w:rsidRDefault="1C715F30" w14:paraId="00B5D8E9" w14:textId="16C858EF">
            <w:pPr>
              <w:pStyle w:val="CSTemplate-TableBody"/>
              <w:rPr>
                <w:lang w:val="en-US"/>
              </w:rPr>
            </w:pPr>
            <w:r w:rsidRPr="00C266BD">
              <w:rPr>
                <w:lang w:val="en-US"/>
              </w:rPr>
              <w:t>Geo-</w:t>
            </w:r>
            <w:r w:rsidRPr="00C266BD" w:rsidR="1592C5D5">
              <w:rPr>
                <w:lang w:val="en-US"/>
              </w:rPr>
              <w:t xml:space="preserve">location </w:t>
            </w:r>
            <w:r w:rsidRPr="00C266BD">
              <w:rPr>
                <w:lang w:val="en-US"/>
              </w:rPr>
              <w:t>data capture</w:t>
            </w:r>
            <w:r w:rsidRPr="00C266BD" w:rsidR="282640FF">
              <w:rPr>
                <w:lang w:val="en-US"/>
              </w:rPr>
              <w:t xml:space="preserve"> or </w:t>
            </w:r>
            <w:r w:rsidRPr="00C266BD">
              <w:rPr>
                <w:lang w:val="en-US"/>
              </w:rPr>
              <w:t>restriction</w:t>
            </w:r>
          </w:p>
        </w:tc>
      </w:tr>
      <w:tr w:rsidRPr="00D952E7" w:rsidR="08F2C3B2" w:rsidTr="649577EE" w14:paraId="55E06FB5" w14:textId="77777777">
        <w:trPr>
          <w:trHeight w:val="300"/>
        </w:trPr>
        <w:tc>
          <w:tcPr>
            <w:tcW w:w="6660" w:type="dxa"/>
            <w:tcMar/>
          </w:tcPr>
          <w:p w:rsidRPr="00C266BD" w:rsidR="7B8AA01C" w:rsidP="009F083C" w:rsidRDefault="7B8AA01C" w14:paraId="700F579D" w14:textId="1D05A04B">
            <w:pPr>
              <w:pStyle w:val="CSTemplate-TableBody"/>
              <w:rPr>
                <w:lang w:val="en-US"/>
              </w:rPr>
            </w:pPr>
            <w:r w:rsidRPr="00C266BD">
              <w:rPr>
                <w:lang w:val="en-US"/>
              </w:rPr>
              <w:lastRenderedPageBreak/>
              <w:t>Use of secure storage</w:t>
            </w:r>
          </w:p>
        </w:tc>
      </w:tr>
      <w:tr w:rsidRPr="00D952E7" w:rsidR="08F2C3B2" w:rsidTr="649577EE" w14:paraId="106B1A13" w14:textId="77777777">
        <w:trPr>
          <w:trHeight w:val="300"/>
        </w:trPr>
        <w:tc>
          <w:tcPr>
            <w:tcW w:w="6660" w:type="dxa"/>
            <w:tcMar/>
          </w:tcPr>
          <w:p w:rsidRPr="00C266BD" w:rsidR="7B8AA01C" w:rsidP="009F083C" w:rsidRDefault="7B8AA01C" w14:paraId="42083545" w14:textId="79B3A684">
            <w:pPr>
              <w:pStyle w:val="CSTemplate-TableBody"/>
              <w:rPr>
                <w:lang w:val="en-US"/>
              </w:rPr>
            </w:pPr>
            <w:commentRangeStart w:id="138"/>
            <w:commentRangeStart w:id="139"/>
            <w:del w:author="Gopinath Venkatesan" w:date="2024-12-22T08:16:00Z" w:id="140">
              <w:r w:rsidRPr="18DF4598" w:rsidDel="4B19F2B2">
                <w:rPr>
                  <w:lang w:val="en-US"/>
                </w:rPr>
                <w:delText>PII data masking</w:delText>
              </w:r>
            </w:del>
            <w:commentRangeEnd w:id="138"/>
            <w:r>
              <w:rPr>
                <w:rStyle w:val="CommentReference"/>
              </w:rPr>
              <w:commentReference w:id="138"/>
            </w:r>
            <w:commentRangeEnd w:id="139"/>
            <w:r>
              <w:rPr>
                <w:rStyle w:val="CommentReference"/>
              </w:rPr>
              <w:commentReference w:id="139"/>
            </w:r>
          </w:p>
        </w:tc>
      </w:tr>
      <w:tr w:rsidRPr="00D952E7" w:rsidR="08F2C3B2" w:rsidTr="649577EE" w14:paraId="42766992" w14:textId="77777777">
        <w:trPr>
          <w:trHeight w:val="300"/>
        </w:trPr>
        <w:tc>
          <w:tcPr>
            <w:tcW w:w="6660" w:type="dxa"/>
            <w:tcMar/>
          </w:tcPr>
          <w:p w:rsidRPr="00C266BD" w:rsidR="7B8AA01C" w:rsidP="009F083C" w:rsidRDefault="7B8AA01C" w14:paraId="13D4C86B" w14:textId="240C5213">
            <w:pPr>
              <w:pStyle w:val="CSTemplate-TableBody"/>
              <w:rPr>
                <w:lang w:val="en-US"/>
              </w:rPr>
            </w:pPr>
            <w:r w:rsidRPr="00C266BD">
              <w:rPr>
                <w:lang w:val="en-US"/>
              </w:rPr>
              <w:t>Prevent debugging tools</w:t>
            </w:r>
          </w:p>
        </w:tc>
      </w:tr>
      <w:tr w:rsidRPr="00D952E7" w:rsidR="08F2C3B2" w:rsidTr="649577EE" w14:paraId="24376A64" w14:textId="77777777">
        <w:trPr>
          <w:trHeight w:val="300"/>
        </w:trPr>
        <w:tc>
          <w:tcPr>
            <w:tcW w:w="6660" w:type="dxa"/>
            <w:tcMar/>
          </w:tcPr>
          <w:p w:rsidRPr="00C266BD" w:rsidR="7B8AA01C" w:rsidP="009F083C" w:rsidRDefault="7B8AA01C" w14:paraId="7E8442AD" w14:textId="56C4B1CF">
            <w:pPr>
              <w:pStyle w:val="CSTemplate-TableBody"/>
              <w:rPr>
                <w:lang w:val="en-US"/>
              </w:rPr>
            </w:pPr>
            <w:r w:rsidRPr="00C266BD">
              <w:rPr>
                <w:lang w:val="en-US"/>
              </w:rPr>
              <w:t>Application security testing – SAST (using DevOps and IDE)</w:t>
            </w:r>
          </w:p>
        </w:tc>
      </w:tr>
      <w:tr w:rsidRPr="00D952E7" w:rsidR="08F2C3B2" w:rsidTr="649577EE" w14:paraId="28746D85" w14:textId="77777777">
        <w:trPr>
          <w:trHeight w:val="300"/>
        </w:trPr>
        <w:tc>
          <w:tcPr>
            <w:tcW w:w="6660" w:type="dxa"/>
            <w:tcMar/>
          </w:tcPr>
          <w:p w:rsidRPr="00C266BD" w:rsidR="7B8AA01C" w:rsidP="009F083C" w:rsidRDefault="7B8AA01C" w14:paraId="61F239E7" w14:textId="7BA41142">
            <w:pPr>
              <w:pStyle w:val="CSTemplate-TableBody"/>
              <w:rPr>
                <w:lang w:val="en-US"/>
              </w:rPr>
            </w:pPr>
            <w:commentRangeStart w:id="142"/>
            <w:commentRangeStart w:id="143"/>
            <w:del w:author="Gopinath Venkatesan" w:date="2024-12-22T08:19:00Z" w:id="144">
              <w:r w:rsidRPr="18DF4598" w:rsidDel="4B19F2B2">
                <w:rPr>
                  <w:lang w:val="en-US"/>
                </w:rPr>
                <w:delText>Encryption of sensitive data (Password, PIN, Card number, etc.)</w:delText>
              </w:r>
            </w:del>
            <w:commentRangeEnd w:id="142"/>
            <w:r>
              <w:rPr>
                <w:rStyle w:val="CommentReference"/>
              </w:rPr>
              <w:commentReference w:id="142"/>
            </w:r>
            <w:commentRangeEnd w:id="143"/>
            <w:r>
              <w:rPr>
                <w:rStyle w:val="CommentReference"/>
              </w:rPr>
              <w:commentReference w:id="143"/>
            </w:r>
          </w:p>
        </w:tc>
      </w:tr>
      <w:tr w:rsidRPr="00D952E7" w:rsidR="08F2C3B2" w:rsidTr="649577EE" w14:paraId="1C25ED43" w14:textId="77777777">
        <w:trPr>
          <w:trHeight w:val="300"/>
        </w:trPr>
        <w:tc>
          <w:tcPr>
            <w:tcW w:w="6660" w:type="dxa"/>
            <w:tcMar/>
          </w:tcPr>
          <w:p w:rsidRPr="00C266BD" w:rsidR="7B8AA01C" w:rsidP="009F083C" w:rsidRDefault="7B8AA01C" w14:paraId="1DBEBDFC" w14:textId="7CD2FAD0">
            <w:pPr>
              <w:pStyle w:val="CSTemplate-TableBody"/>
              <w:rPr>
                <w:lang w:val="en-US"/>
              </w:rPr>
            </w:pPr>
            <w:r w:rsidRPr="00C266BD">
              <w:rPr>
                <w:lang w:val="en-US"/>
              </w:rPr>
              <w:t>Secure communication/TLS</w:t>
            </w:r>
          </w:p>
        </w:tc>
      </w:tr>
      <w:tr w:rsidRPr="00D952E7" w:rsidR="08F2C3B2" w:rsidTr="649577EE" w14:paraId="3069D4AA" w14:textId="77777777">
        <w:trPr>
          <w:trHeight w:val="300"/>
        </w:trPr>
        <w:tc>
          <w:tcPr>
            <w:tcW w:w="6660" w:type="dxa"/>
            <w:tcMar/>
          </w:tcPr>
          <w:p w:rsidRPr="00C266BD" w:rsidR="7B8AA01C" w:rsidP="009F083C" w:rsidRDefault="7B8AA01C" w14:paraId="0FAB98BA" w14:textId="12976AB4" w14:noSpellErr="1">
            <w:pPr>
              <w:pStyle w:val="CSTemplate-TableBody"/>
              <w:rPr>
                <w:lang w:val="en-US"/>
              </w:rPr>
            </w:pPr>
            <w:r w:rsidRPr="649577EE" w:rsidR="2948F25C">
              <w:rPr>
                <w:lang w:val="en-US"/>
              </w:rPr>
              <w:t xml:space="preserve">Authentication and </w:t>
            </w:r>
            <w:commentRangeStart w:id="146"/>
            <w:commentRangeStart w:id="583154442"/>
            <w:commentRangeStart w:id="179066814"/>
            <w:r w:rsidRPr="649577EE" w:rsidR="2948F25C">
              <w:rPr>
                <w:lang w:val="en-US"/>
              </w:rPr>
              <w:t>session management</w:t>
            </w:r>
            <w:commentRangeEnd w:id="146"/>
            <w:r>
              <w:rPr>
                <w:rStyle w:val="CommentReference"/>
              </w:rPr>
              <w:commentReference w:id="146"/>
            </w:r>
            <w:commentRangeEnd w:id="583154442"/>
            <w:r>
              <w:rPr>
                <w:rStyle w:val="CommentReference"/>
              </w:rPr>
              <w:commentReference w:id="583154442"/>
            </w:r>
            <w:commentRangeEnd w:id="179066814"/>
            <w:r>
              <w:rPr>
                <w:rStyle w:val="CommentReference"/>
              </w:rPr>
              <w:commentReference w:id="179066814"/>
            </w:r>
          </w:p>
        </w:tc>
      </w:tr>
      <w:tr w:rsidRPr="00D952E7" w:rsidR="08F2C3B2" w:rsidTr="649577EE" w14:paraId="5C0F4595" w14:textId="77777777">
        <w:trPr>
          <w:trHeight w:val="300"/>
        </w:trPr>
        <w:tc>
          <w:tcPr>
            <w:tcW w:w="6660" w:type="dxa"/>
            <w:tcMar/>
          </w:tcPr>
          <w:p w:rsidRPr="00C266BD" w:rsidR="7B8AA01C" w:rsidP="009F083C" w:rsidRDefault="7B8AA01C" w14:paraId="1E57744A" w14:textId="2E6C2141">
            <w:pPr>
              <w:pStyle w:val="CSTemplate-TableBody"/>
              <w:rPr>
                <w:lang w:val="en-US"/>
              </w:rPr>
            </w:pPr>
            <w:r w:rsidRPr="00C266BD">
              <w:rPr>
                <w:lang w:val="en-US"/>
              </w:rPr>
              <w:t>Handling multi device login</w:t>
            </w:r>
          </w:p>
        </w:tc>
      </w:tr>
    </w:tbl>
    <w:p w:rsidR="18645AB0" w:rsidP="18645AB0" w:rsidRDefault="18645AB0" w14:paraId="4AAC0C59" w14:textId="11D5AD79">
      <w:pPr>
        <w:pStyle w:val="Heading2"/>
      </w:pPr>
    </w:p>
    <w:p w:rsidR="6D58F8AC" w:rsidP="6D58F8AC" w:rsidRDefault="6D58F8AC" w14:paraId="632E615E" w14:textId="6BAFD6CD">
      <w:pPr>
        <w:pStyle w:val="Heading2"/>
        <w:rPr>
          <w:rFonts w:ascii="Calibri" w:hAnsi="Calibri" w:eastAsia="Calibri" w:cs="Calibri"/>
        </w:rPr>
      </w:pPr>
    </w:p>
    <w:p w:rsidR="6D58F8AC" w:rsidP="6D58F8AC" w:rsidRDefault="6D58F8AC" w14:paraId="28CC649F" w14:textId="1177DD49">
      <w:pPr>
        <w:pStyle w:val="Heading2"/>
        <w:rPr>
          <w:rFonts w:ascii="Calibri" w:hAnsi="Calibri" w:eastAsia="Calibri" w:cs="Calibri"/>
        </w:rPr>
      </w:pPr>
    </w:p>
    <w:p w:rsidRPr="00C266BD" w:rsidR="00390750" w:rsidP="6D58F8AC" w:rsidRDefault="0209D260" w14:paraId="5E816CBF" w14:textId="482CF8A7">
      <w:pPr>
        <w:pStyle w:val="Heading2"/>
        <w:rPr>
          <w:rFonts w:ascii="Calibri" w:hAnsi="Calibri" w:eastAsia="Calibri" w:cs="Calibri"/>
        </w:rPr>
      </w:pPr>
      <w:bookmarkStart w:name="_Toc183164806" w:id="147"/>
      <w:bookmarkStart w:name="_Toc797954208" w:id="1492298044"/>
      <w:bookmarkStart w:name="_Toc1074574617" w:id="182894711"/>
      <w:r w:rsidRPr="41DB7AC7" w:rsidR="3D13789D">
        <w:rPr>
          <w:rFonts w:ascii="Calibri" w:hAnsi="Calibri" w:eastAsia="Calibri" w:cs="Calibri"/>
        </w:rPr>
        <w:t xml:space="preserve">8.1 </w:t>
      </w:r>
      <w:commentRangeStart w:id="149"/>
      <w:commentRangeStart w:id="1821995613"/>
      <w:commentRangeStart w:id="1142472583"/>
      <w:r w:rsidRPr="41DB7AC7" w:rsidR="3D13789D">
        <w:rPr>
          <w:rFonts w:ascii="Calibri" w:hAnsi="Calibri" w:eastAsia="Calibri" w:cs="Calibri"/>
        </w:rPr>
        <w:t>SSL Pinnin</w:t>
      </w:r>
      <w:r w:rsidRPr="41DB7AC7" w:rsidR="3BDB2C28">
        <w:rPr>
          <w:rFonts w:ascii="Calibri" w:hAnsi="Calibri" w:eastAsia="Calibri" w:cs="Calibri"/>
        </w:rPr>
        <w:t>g</w:t>
      </w:r>
      <w:r w:rsidRPr="41DB7AC7" w:rsidR="477C5452">
        <w:rPr>
          <w:rFonts w:ascii="Calibri" w:hAnsi="Calibri" w:eastAsia="Calibri" w:cs="Calibri"/>
        </w:rPr>
        <w:t xml:space="preserve"> </w:t>
      </w:r>
      <w:r w:rsidRPr="41DB7AC7" w:rsidR="477C5452">
        <w:rPr>
          <w:rFonts w:ascii="Calibri" w:hAnsi="Calibri" w:eastAsia="Calibri" w:cs="Calibri"/>
        </w:rPr>
        <w:t>for</w:t>
      </w:r>
      <w:r w:rsidRPr="41DB7AC7" w:rsidR="477C5452">
        <w:rPr>
          <w:rFonts w:ascii="Calibri" w:hAnsi="Calibri" w:eastAsia="Calibri" w:cs="Calibri"/>
        </w:rPr>
        <w:t xml:space="preserve"> Mobile Application</w:t>
      </w:r>
      <w:bookmarkEnd w:id="147"/>
      <w:commentRangeEnd w:id="149"/>
      <w:r>
        <w:rPr>
          <w:rStyle w:val="CommentReference"/>
        </w:rPr>
        <w:commentReference w:id="149"/>
      </w:r>
      <w:commentRangeEnd w:id="1821995613"/>
      <w:r>
        <w:rPr>
          <w:rStyle w:val="CommentReference"/>
        </w:rPr>
        <w:commentReference w:id="1821995613"/>
      </w:r>
      <w:commentRangeEnd w:id="1142472583"/>
      <w:r>
        <w:rPr>
          <w:rStyle w:val="CommentReference"/>
        </w:rPr>
        <w:commentReference w:id="1142472583"/>
      </w:r>
      <w:bookmarkEnd w:id="1492298044"/>
      <w:bookmarkEnd w:id="182894711"/>
    </w:p>
    <w:p w:rsidRPr="00C266BD" w:rsidR="00390750" w:rsidP="009F083C" w:rsidRDefault="6FD084E6" w14:paraId="63A55742" w14:textId="52825613">
      <w:pPr>
        <w:pStyle w:val="CSTemplate-Normal"/>
      </w:pPr>
      <w:r>
        <w:t xml:space="preserve">Our devised approach of using SSL certificates directly for pinning in applications is commonly referred to as </w:t>
      </w:r>
      <w:r w:rsidR="00C84F4C">
        <w:t>‘</w:t>
      </w:r>
      <w:r>
        <w:t>Certificate Pinning</w:t>
      </w:r>
      <w:r w:rsidR="00C84F4C">
        <w:t xml:space="preserve">’. </w:t>
      </w:r>
      <w:r>
        <w:t>This method involves embedding the actual SSL certificate within the application, allowing it to verify that the server's certificate matches the pinned certificate during a secure connection.</w:t>
      </w:r>
    </w:p>
    <w:p w:rsidRPr="00C266BD" w:rsidR="00390750" w:rsidP="6D58F8AC" w:rsidRDefault="254485D1" w14:paraId="1E43E8BC" w14:textId="11726A97">
      <w:pPr>
        <w:pStyle w:val="Heading2"/>
        <w:rPr>
          <w:rFonts w:ascii="Calibri" w:hAnsi="Calibri" w:eastAsia="Calibri" w:cs="Calibri"/>
        </w:rPr>
      </w:pPr>
      <w:bookmarkStart w:name="_Toc183164807" w:id="150"/>
      <w:bookmarkStart w:name="_Toc1688037927" w:id="931376664"/>
      <w:bookmarkStart w:name="_Toc995427556" w:id="245251455"/>
      <w:r w:rsidRPr="41DB7AC7" w:rsidR="4E7BBAAC">
        <w:rPr>
          <w:rFonts w:ascii="Calibri" w:hAnsi="Calibri" w:eastAsia="Calibri" w:cs="Calibri"/>
        </w:rPr>
        <w:t xml:space="preserve">8.2 </w:t>
      </w:r>
      <w:r w:rsidRPr="41DB7AC7" w:rsidR="6FD87793">
        <w:rPr>
          <w:rFonts w:ascii="Calibri" w:hAnsi="Calibri" w:eastAsia="Calibri" w:cs="Calibri"/>
        </w:rPr>
        <w:t xml:space="preserve">Code </w:t>
      </w:r>
      <w:r w:rsidRPr="41DB7AC7" w:rsidR="587EB160">
        <w:rPr>
          <w:rFonts w:ascii="Calibri" w:hAnsi="Calibri" w:eastAsia="Calibri" w:cs="Calibri"/>
        </w:rPr>
        <w:t>Obfuscation</w:t>
      </w:r>
      <w:r w:rsidRPr="41DB7AC7" w:rsidR="78DBFA6F">
        <w:rPr>
          <w:rFonts w:ascii="Calibri" w:hAnsi="Calibri" w:eastAsia="Calibri" w:cs="Calibri"/>
        </w:rPr>
        <w:t xml:space="preserve"> for Mobile Application</w:t>
      </w:r>
      <w:bookmarkEnd w:id="150"/>
      <w:bookmarkEnd w:id="931376664"/>
      <w:bookmarkEnd w:id="245251455"/>
    </w:p>
    <w:p w:rsidRPr="00C266BD" w:rsidR="3BE5A24C" w:rsidP="6E07BCB0" w:rsidRDefault="5F702535" w14:paraId="2077F60B" w14:textId="187CC9A8">
      <w:pPr>
        <w:pStyle w:val="CSTemplate-Normal"/>
      </w:pPr>
      <w:r w:rsidR="320E8404">
        <w:rPr/>
        <w:t xml:space="preserve">Hermes, the default </w:t>
      </w:r>
      <w:r w:rsidR="0C747468">
        <w:rPr/>
        <w:t>JavaScript</w:t>
      </w:r>
      <w:r w:rsidR="320E8404">
        <w:rPr/>
        <w:t xml:space="preserve"> compiler used in React Native</w:t>
      </w:r>
      <w:r w:rsidR="64DB0A0F">
        <w:rPr/>
        <w:t xml:space="preserve">, includes </w:t>
      </w:r>
      <w:r w:rsidR="320E8404">
        <w:rPr/>
        <w:t xml:space="preserve">a built-in code obfuscator that </w:t>
      </w:r>
      <w:r w:rsidR="495EC68C">
        <w:rPr/>
        <w:t xml:space="preserve">obfuscates React Native code written in JavaScript. </w:t>
      </w:r>
      <w:r w:rsidR="4120452E">
        <w:rPr/>
        <w:t xml:space="preserve">Additionally, </w:t>
      </w:r>
      <w:r w:rsidR="1BA86EEB">
        <w:rPr/>
        <w:t xml:space="preserve">the </w:t>
      </w:r>
      <w:r w:rsidR="4120452E">
        <w:rPr/>
        <w:t>rules are configured</w:t>
      </w:r>
      <w:r w:rsidR="2BB04726">
        <w:rPr/>
        <w:t xml:space="preserve"> in </w:t>
      </w:r>
      <w:r w:rsidRPr="6D58F8AC" w:rsidR="6F607B8B">
        <w:rPr>
          <w:b w:val="1"/>
          <w:bCs w:val="1"/>
        </w:rPr>
        <w:t>android &gt;app&gt;</w:t>
      </w:r>
      <w:r w:rsidRPr="6D58F8AC" w:rsidR="2BB04726">
        <w:rPr>
          <w:b w:val="1"/>
          <w:bCs w:val="1"/>
        </w:rPr>
        <w:t>build.gradle</w:t>
      </w:r>
      <w:r w:rsidR="2BB04726">
        <w:rPr/>
        <w:t xml:space="preserve"> file for android</w:t>
      </w:r>
      <w:r w:rsidR="4120452E">
        <w:rPr/>
        <w:t xml:space="preserve"> to handle code obfuscation and optimization </w:t>
      </w:r>
      <w:hyperlink r:id="Rd5e5120c341d4d35">
        <w:r w:rsidRPr="6D58F8AC" w:rsidR="60656E23">
          <w:rPr>
            <w:rStyle w:val="Hyperlink"/>
          </w:rPr>
          <w:t>P</w:t>
        </w:r>
        <w:r w:rsidRPr="6D58F8AC" w:rsidR="495EC68C">
          <w:rPr>
            <w:rStyle w:val="Hyperlink"/>
          </w:rPr>
          <w:t>ro</w:t>
        </w:r>
        <w:r w:rsidRPr="6D58F8AC" w:rsidR="5E7F6BBB">
          <w:rPr>
            <w:rStyle w:val="Hyperlink"/>
          </w:rPr>
          <w:t>G</w:t>
        </w:r>
        <w:r w:rsidRPr="6D58F8AC" w:rsidR="495EC68C">
          <w:rPr>
            <w:rStyle w:val="Hyperlink"/>
          </w:rPr>
          <w:t>uard</w:t>
        </w:r>
      </w:hyperlink>
      <w:r w:rsidR="495EC68C">
        <w:rPr/>
        <w:t xml:space="preserve"> </w:t>
      </w:r>
      <w:r w:rsidR="713BAC39">
        <w:rPr/>
        <w:t>for Android builds</w:t>
      </w:r>
      <w:r w:rsidR="14019AE1">
        <w:rPr/>
        <w:t>.</w:t>
      </w:r>
      <w:r w:rsidR="7F490316">
        <w:rPr/>
        <w:t xml:space="preserve"> And in project setting</w:t>
      </w:r>
      <w:r w:rsidR="7F490316">
        <w:rPr/>
        <w:t>s in iOS, using LLVM-Obfuscator settings.</w:t>
      </w:r>
    </w:p>
    <w:p w:rsidRPr="00C266BD" w:rsidR="321D243A" w:rsidP="6D58F8AC" w:rsidRDefault="2A15E18A" w14:paraId="3E056023" w14:textId="46736151">
      <w:pPr>
        <w:pStyle w:val="Heading2"/>
        <w:rPr>
          <w:rFonts w:ascii="Calibri" w:hAnsi="Calibri" w:eastAsia="Calibri" w:cs="Calibri"/>
        </w:rPr>
      </w:pPr>
      <w:bookmarkStart w:name="_Toc183164808" w:id="154"/>
      <w:bookmarkStart w:name="_Toc1038807006" w:id="349533246"/>
      <w:bookmarkStart w:name="_Toc1578528727" w:id="1404863494"/>
      <w:r w:rsidRPr="41DB7AC7" w:rsidR="2B31FFF0">
        <w:rPr>
          <w:rFonts w:ascii="Calibri" w:hAnsi="Calibri" w:eastAsia="Calibri" w:cs="Calibri"/>
        </w:rPr>
        <w:t xml:space="preserve">8.3 </w:t>
      </w:r>
      <w:r w:rsidRPr="41DB7AC7" w:rsidR="0E660CEE">
        <w:rPr>
          <w:rFonts w:ascii="Calibri" w:hAnsi="Calibri" w:eastAsia="Calibri" w:cs="Calibri"/>
        </w:rPr>
        <w:t>Prevent Screenshot</w:t>
      </w:r>
      <w:r w:rsidRPr="41DB7AC7" w:rsidR="6EFEF399">
        <w:rPr>
          <w:rFonts w:ascii="Calibri" w:hAnsi="Calibri" w:eastAsia="Calibri" w:cs="Calibri"/>
        </w:rPr>
        <w:t xml:space="preserve"> or </w:t>
      </w:r>
      <w:r w:rsidRPr="41DB7AC7" w:rsidR="726F3B59">
        <w:rPr>
          <w:rFonts w:ascii="Calibri" w:hAnsi="Calibri" w:eastAsia="Calibri" w:cs="Calibri"/>
        </w:rPr>
        <w:t>Screen</w:t>
      </w:r>
      <w:r w:rsidRPr="41DB7AC7" w:rsidR="4D03C699">
        <w:rPr>
          <w:rFonts w:ascii="Calibri" w:hAnsi="Calibri" w:eastAsia="Calibri" w:cs="Calibri"/>
        </w:rPr>
        <w:t xml:space="preserve"> </w:t>
      </w:r>
      <w:r w:rsidRPr="41DB7AC7" w:rsidR="726F3B59">
        <w:rPr>
          <w:rFonts w:ascii="Calibri" w:hAnsi="Calibri" w:eastAsia="Calibri" w:cs="Calibri"/>
        </w:rPr>
        <w:t>Capture</w:t>
      </w:r>
      <w:r w:rsidRPr="41DB7AC7" w:rsidR="0F7AC600">
        <w:rPr>
          <w:rFonts w:ascii="Calibri" w:hAnsi="Calibri" w:eastAsia="Calibri" w:cs="Calibri"/>
        </w:rPr>
        <w:t xml:space="preserve"> for Mobile Application</w:t>
      </w:r>
      <w:bookmarkEnd w:id="154"/>
      <w:bookmarkEnd w:id="349533246"/>
      <w:bookmarkEnd w:id="1404863494"/>
    </w:p>
    <w:p w:rsidRPr="00C266BD" w:rsidR="7EEB941C" w:rsidP="0057652B" w:rsidRDefault="774319D3" w14:paraId="3834863F" w14:textId="660BE6FE" w14:noSpellErr="1">
      <w:pPr>
        <w:pStyle w:val="CSTemplate-Normal"/>
        <w:rPr>
          <w:rFonts w:eastAsia="Calibri"/>
        </w:rPr>
      </w:pPr>
      <w:r w:rsidRPr="38F9206B" w:rsidR="77B5A430">
        <w:rPr>
          <w:rFonts w:eastAsia="Calibri"/>
        </w:rPr>
        <w:t xml:space="preserve">To enhance </w:t>
      </w:r>
      <w:r w:rsidRPr="38F9206B" w:rsidR="7838C690">
        <w:rPr>
          <w:rFonts w:eastAsia="Calibri"/>
        </w:rPr>
        <w:t>mobile</w:t>
      </w:r>
      <w:r w:rsidRPr="38F9206B" w:rsidR="77B5A430">
        <w:rPr>
          <w:rFonts w:eastAsia="Calibri"/>
        </w:rPr>
        <w:t xml:space="preserve"> app security </w:t>
      </w:r>
      <w:r w:rsidRPr="38F9206B" w:rsidR="7CDDAB39">
        <w:rPr>
          <w:rFonts w:eastAsia="Calibri"/>
        </w:rPr>
        <w:t xml:space="preserve">such as </w:t>
      </w:r>
      <w:r w:rsidRPr="38F9206B" w:rsidR="67662112">
        <w:rPr>
          <w:rFonts w:eastAsia="Calibri"/>
        </w:rPr>
        <w:t>unauthorized access</w:t>
      </w:r>
      <w:r w:rsidRPr="38F9206B" w:rsidR="60362FA5">
        <w:rPr>
          <w:rFonts w:eastAsia="Calibri"/>
        </w:rPr>
        <w:t xml:space="preserve"> and </w:t>
      </w:r>
      <w:r w:rsidRPr="38F9206B" w:rsidR="12EC99C0">
        <w:rPr>
          <w:rFonts w:eastAsia="Calibri"/>
        </w:rPr>
        <w:t xml:space="preserve">to </w:t>
      </w:r>
      <w:r w:rsidRPr="38F9206B" w:rsidR="7CDDAB39">
        <w:rPr>
          <w:rFonts w:eastAsia="Calibri"/>
        </w:rPr>
        <w:t>ens</w:t>
      </w:r>
      <w:r w:rsidRPr="38F9206B" w:rsidR="60362FA5">
        <w:rPr>
          <w:rFonts w:eastAsia="Calibri"/>
        </w:rPr>
        <w:t>ur</w:t>
      </w:r>
      <w:r w:rsidRPr="38F9206B" w:rsidR="12EC99C0">
        <w:rPr>
          <w:rFonts w:eastAsia="Calibri"/>
        </w:rPr>
        <w:t>e</w:t>
      </w:r>
      <w:r w:rsidRPr="38F9206B" w:rsidR="60362FA5">
        <w:rPr>
          <w:rFonts w:eastAsia="Calibri"/>
        </w:rPr>
        <w:t xml:space="preserve"> that sensitive data cannot be easily captured</w:t>
      </w:r>
      <w:r w:rsidRPr="38F9206B" w:rsidR="67662112">
        <w:rPr>
          <w:rFonts w:eastAsia="Calibri"/>
        </w:rPr>
        <w:t xml:space="preserve">, </w:t>
      </w:r>
      <w:r w:rsidRPr="38F9206B" w:rsidR="0EE58F05">
        <w:rPr>
          <w:rFonts w:eastAsia="Calibri"/>
        </w:rPr>
        <w:t>we have implemented</w:t>
      </w:r>
      <w:r w:rsidRPr="38F9206B" w:rsidR="5994DA10">
        <w:rPr>
          <w:rFonts w:eastAsia="Calibri"/>
        </w:rPr>
        <w:t xml:space="preserve"> </w:t>
      </w:r>
      <w:r w:rsidRPr="38F9206B" w:rsidR="70C32739">
        <w:rPr>
          <w:rFonts w:eastAsia="Calibri"/>
        </w:rPr>
        <w:t xml:space="preserve">screen capture disable in the </w:t>
      </w:r>
      <w:r w:rsidRPr="38F9206B" w:rsidR="77B5A430">
        <w:rPr>
          <w:rFonts w:eastAsia="Calibri"/>
        </w:rPr>
        <w:t xml:space="preserve">mobile app by </w:t>
      </w:r>
      <w:r w:rsidRPr="38F9206B" w:rsidR="0E766EEA">
        <w:rPr>
          <w:rFonts w:eastAsia="Calibri"/>
        </w:rPr>
        <w:t xml:space="preserve">using </w:t>
      </w:r>
      <w:r w:rsidRPr="38F9206B" w:rsidR="67E45936">
        <w:rPr>
          <w:rFonts w:eastAsia="Calibri"/>
        </w:rPr>
        <w:t xml:space="preserve">Android </w:t>
      </w:r>
      <w:r w:rsidRPr="38F9206B" w:rsidR="0E766EEA">
        <w:rPr>
          <w:rFonts w:eastAsia="Calibri"/>
        </w:rPr>
        <w:t xml:space="preserve">custom Native </w:t>
      </w:r>
      <w:commentRangeStart w:id="156"/>
      <w:commentRangeStart w:id="458846370"/>
      <w:r w:rsidRPr="38F9206B" w:rsidR="55D1256E">
        <w:rPr>
          <w:rFonts w:eastAsia="Calibri"/>
        </w:rPr>
        <w:t>function</w:t>
      </w:r>
      <w:commentRangeEnd w:id="156"/>
      <w:r>
        <w:rPr>
          <w:rStyle w:val="CommentReference"/>
        </w:rPr>
        <w:commentReference w:id="156"/>
      </w:r>
      <w:commentRangeEnd w:id="458846370"/>
      <w:r>
        <w:rPr>
          <w:rStyle w:val="CommentReference"/>
        </w:rPr>
        <w:commentReference w:id="458846370"/>
      </w:r>
      <w:r w:rsidRPr="38F9206B" w:rsidR="4C0856B0">
        <w:rPr>
          <w:rFonts w:eastAsia="Calibri"/>
        </w:rPr>
        <w:t>.</w:t>
      </w:r>
    </w:p>
    <w:p w:rsidRPr="00C266BD" w:rsidR="52C91F0C" w:rsidP="6D58F8AC" w:rsidRDefault="188F5625" w14:paraId="56EEAA93" w14:textId="4BFF20CB">
      <w:pPr>
        <w:pStyle w:val="Heading2"/>
        <w:rPr>
          <w:rFonts w:ascii="Calibri" w:hAnsi="Calibri" w:eastAsia="Calibri" w:cs="Calibri"/>
        </w:rPr>
      </w:pPr>
      <w:bookmarkStart w:name="_Toc183164809" w:id="157"/>
      <w:bookmarkStart w:name="_Toc1249021383" w:id="889428951"/>
      <w:bookmarkStart w:name="_Toc1694264274" w:id="335190602"/>
      <w:r w:rsidRPr="41DB7AC7" w:rsidR="078C661A">
        <w:rPr>
          <w:rFonts w:ascii="Calibri" w:hAnsi="Calibri" w:eastAsia="Calibri" w:cs="Calibri"/>
        </w:rPr>
        <w:t xml:space="preserve">8.4 </w:t>
      </w:r>
      <w:r w:rsidRPr="41DB7AC7" w:rsidR="65F112B5">
        <w:rPr>
          <w:rFonts w:ascii="Calibri" w:hAnsi="Calibri" w:eastAsia="Calibri" w:cs="Calibri"/>
        </w:rPr>
        <w:t>Two Factor Authentication</w:t>
      </w:r>
      <w:r w:rsidRPr="41DB7AC7" w:rsidR="0F9ECCD8">
        <w:rPr>
          <w:rFonts w:ascii="Calibri" w:hAnsi="Calibri" w:eastAsia="Calibri" w:cs="Calibri"/>
        </w:rPr>
        <w:t xml:space="preserve"> for Mobile </w:t>
      </w:r>
      <w:r w:rsidRPr="41DB7AC7" w:rsidR="0F9ECCD8">
        <w:rPr>
          <w:rFonts w:ascii="Calibri" w:hAnsi="Calibri" w:eastAsia="Calibri" w:cs="Calibri"/>
        </w:rPr>
        <w:t>Application</w:t>
      </w:r>
      <w:bookmarkEnd w:id="157"/>
      <w:bookmarkEnd w:id="889428951"/>
      <w:bookmarkEnd w:id="335190602"/>
    </w:p>
    <w:p w:rsidRPr="00C266BD" w:rsidR="00900B36" w:rsidP="3DA44A84" w:rsidRDefault="5FAF6B0A" w14:paraId="7981634E" w14:textId="62A46A2B">
      <w:pPr>
        <w:pStyle w:val="CSTemplate-Normal"/>
        <w:spacing w:after="160" w:line="259" w:lineRule="auto"/>
        <w:rPr>
          <w:rFonts w:eastAsia="" w:eastAsiaTheme="minorEastAsia"/>
        </w:rPr>
      </w:pPr>
      <w:r w:rsidRPr="3DA44A84" w:rsidR="32098D4A">
        <w:rPr>
          <w:rFonts w:eastAsia="" w:eastAsiaTheme="minorEastAsia"/>
        </w:rPr>
        <w:t xml:space="preserve">Touch ID is a </w:t>
      </w:r>
      <w:hyperlink r:id="R4365422f785c47a8">
        <w:r w:rsidRPr="3DA44A84" w:rsidR="32098D4A">
          <w:rPr>
            <w:rFonts w:eastAsia="" w:eastAsiaTheme="minorEastAsia"/>
          </w:rPr>
          <w:t>React Native</w:t>
        </w:r>
      </w:hyperlink>
      <w:r w:rsidRPr="3DA44A84" w:rsidR="32098D4A">
        <w:rPr>
          <w:rFonts w:eastAsia="" w:eastAsiaTheme="minorEastAsia"/>
        </w:rPr>
        <w:t xml:space="preserve"> library for authenticating users with biometric authentication methods</w:t>
      </w:r>
      <w:r w:rsidRPr="3DA44A84" w:rsidR="58576C86">
        <w:rPr>
          <w:rFonts w:eastAsia="" w:eastAsiaTheme="minorEastAsia"/>
        </w:rPr>
        <w:t xml:space="preserve"> </w:t>
      </w:r>
      <w:r w:rsidRPr="3DA44A84" w:rsidR="32098D4A">
        <w:rPr>
          <w:rFonts w:eastAsia="" w:eastAsiaTheme="minorEastAsia"/>
        </w:rPr>
        <w:t>on both iOS and Android</w:t>
      </w:r>
      <w:r w:rsidRPr="3DA44A84" w:rsidR="3B3DEA08">
        <w:rPr>
          <w:rFonts w:eastAsia="" w:eastAsiaTheme="minorEastAsia"/>
        </w:rPr>
        <w:t xml:space="preserve"> app by integrating </w:t>
      </w:r>
      <w:hyperlink r:id="R7199ef0e3e1b4a3e">
        <w:r w:rsidRPr="3DA44A84" w:rsidR="3B3DEA08">
          <w:rPr>
            <w:rFonts w:eastAsia="" w:eastAsiaTheme="minorEastAsia"/>
          </w:rPr>
          <w:t>react-native-touch-id</w:t>
        </w:r>
        <w:r w:rsidRPr="3DA44A84" w:rsidR="079E4755">
          <w:rPr>
            <w:rFonts w:eastAsia="" w:eastAsiaTheme="minorEastAsia"/>
          </w:rPr>
          <w:t>.</w:t>
        </w:r>
      </w:hyperlink>
    </w:p>
    <w:p w:rsidR="6E07BCB0" w:rsidP="41DB7AC7" w:rsidRDefault="6E07BCB0" w14:paraId="6B384804" w14:textId="18B73368">
      <w:pPr>
        <w:pStyle w:val="Heading2"/>
        <w:rPr>
          <w:ins w:author="Latha Arjunan" w:date="2025-01-05T10:02:20.327Z" w16du:dateUtc="2025-01-05T10:02:20.327Z" w:id="1352826820"/>
          <w:rFonts w:ascii="Calibri" w:hAnsi="Calibri" w:eastAsia="Calibri" w:cs="Calibri"/>
          <w:b w:val="0"/>
          <w:bCs w:val="0"/>
          <w:i w:val="0"/>
          <w:iCs w:val="0"/>
          <w:caps w:val="0"/>
          <w:smallCaps w:val="0"/>
          <w:noProof w:val="0"/>
          <w:color w:val="000000"/>
          <w:sz w:val="24"/>
          <w:szCs w:val="24"/>
          <w:lang w:val="en-US"/>
        </w:rPr>
      </w:pPr>
      <w:bookmarkStart w:name="_Toc2017549326" w:id="340765618"/>
      <w:bookmarkStart w:name="_Toc653719204" w:id="39166831"/>
      <w:r w:rsidRPr="41DB7AC7" w:rsidR="0FD34A66">
        <w:rPr>
          <w:rFonts w:ascii="Calibri" w:hAnsi="Calibri" w:eastAsia="Calibri" w:cs="Calibri"/>
          <w:sz w:val="24"/>
          <w:szCs w:val="24"/>
        </w:rPr>
        <w:t>8.5 Two Factor Authentication for Mobile Application</w:t>
      </w:r>
      <w:bookmarkEnd w:id="340765618"/>
      <w:bookmarkEnd w:id="39166831"/>
    </w:p>
    <w:p w:rsidR="6E07BCB0" w:rsidP="18645AB0" w:rsidRDefault="6E07BCB0" w14:paraId="057D3525" w14:textId="4051523B">
      <w:pPr>
        <w:pStyle w:val="CSTemplate-Normal"/>
        <w:rPr>
          <w:rFonts w:ascii="Calibri" w:hAnsi="Calibri" w:eastAsia="Calibri" w:cs="Calibri"/>
          <w:b w:val="0"/>
          <w:bCs w:val="0"/>
          <w:i w:val="0"/>
          <w:iCs w:val="0"/>
          <w:caps w:val="0"/>
          <w:smallCaps w:val="0"/>
          <w:noProof w:val="0"/>
          <w:color w:val="000000"/>
          <w:sz w:val="22"/>
          <w:szCs w:val="22"/>
          <w:lang w:val="en-US"/>
        </w:rPr>
      </w:pPr>
      <w:bookmarkStart w:name="_Toc1981318196" w:id="1373465959"/>
      <w:r w:rsidRPr="18645AB0" w:rsidR="28BB28C1">
        <w:rPr>
          <w:noProof w:val="0"/>
          <w:lang w:val="en-GB"/>
        </w:rPr>
        <w:t>The following points should be noted to ensure security:</w:t>
      </w:r>
      <w:bookmarkEnd w:id="1373465959"/>
    </w:p>
    <w:p w:rsidR="6E07BCB0" w:rsidP="3DA44A84" w:rsidRDefault="6E07BCB0" w14:paraId="471A8BCC" w14:textId="07F1D901">
      <w:pPr>
        <w:pStyle w:val="Bulletedlist1"/>
        <w:spacing w:after="120" w:line="240" w:lineRule="auto"/>
        <w:rPr>
          <w:rFonts w:ascii="Calibri" w:hAnsi="Calibri" w:eastAsia="Calibri" w:cs="Calibri"/>
          <w:b w:val="0"/>
          <w:bCs w:val="0"/>
          <w:i w:val="0"/>
          <w:iCs w:val="0"/>
          <w:caps w:val="0"/>
          <w:smallCaps w:val="0"/>
          <w:noProof w:val="0"/>
          <w:color w:val="000000"/>
          <w:sz w:val="22"/>
          <w:szCs w:val="22"/>
          <w:lang w:val="en-US"/>
        </w:rPr>
      </w:pPr>
      <w:r w:rsidRPr="3DA44A84" w:rsidR="08C2AAB2">
        <w:rPr>
          <w:rFonts w:ascii="Calibri" w:hAnsi="Calibri" w:eastAsia="Calibri" w:cs="Calibri"/>
          <w:b w:val="0"/>
          <w:bCs w:val="0"/>
          <w:i w:val="0"/>
          <w:iCs w:val="0"/>
          <w:caps w:val="0"/>
          <w:smallCaps w:val="0"/>
          <w:noProof w:val="0"/>
          <w:color w:val="000000"/>
          <w:sz w:val="22"/>
          <w:szCs w:val="22"/>
          <w:lang w:val="en-GB"/>
        </w:rPr>
        <w:t>Ensure that all communication between the web and server is done over HTTPS, which uses SSL or TLS to encrypt data.</w:t>
      </w:r>
    </w:p>
    <w:p w:rsidR="6E07BCB0" w:rsidP="3DA44A84" w:rsidRDefault="6E07BCB0" w14:paraId="3834673A" w14:textId="12C01382">
      <w:pPr>
        <w:pStyle w:val="Bulletedlist1"/>
        <w:spacing w:after="120" w:line="240" w:lineRule="auto"/>
        <w:rPr>
          <w:rFonts w:ascii="Calibri" w:hAnsi="Calibri" w:eastAsia="Calibri" w:cs="Calibri"/>
          <w:b w:val="0"/>
          <w:bCs w:val="0"/>
          <w:i w:val="0"/>
          <w:iCs w:val="0"/>
          <w:caps w:val="0"/>
          <w:smallCaps w:val="0"/>
          <w:noProof w:val="0"/>
          <w:color w:val="000000"/>
          <w:sz w:val="22"/>
          <w:szCs w:val="22"/>
          <w:lang w:val="en-US"/>
        </w:rPr>
      </w:pPr>
      <w:r w:rsidRPr="3DA44A84" w:rsidR="08C2AAB2">
        <w:rPr>
          <w:rFonts w:ascii="Calibri" w:hAnsi="Calibri" w:eastAsia="Calibri" w:cs="Calibri"/>
          <w:b w:val="0"/>
          <w:bCs w:val="0"/>
          <w:i w:val="0"/>
          <w:iCs w:val="0"/>
          <w:caps w:val="0"/>
          <w:smallCaps w:val="0"/>
          <w:noProof w:val="0"/>
          <w:color w:val="000000"/>
          <w:sz w:val="22"/>
          <w:szCs w:val="22"/>
          <w:lang w:val="en-GB"/>
        </w:rPr>
        <w:t xml:space="preserve">Ensure all URLs associated with the application are using the industry standard https: protocol. </w:t>
      </w:r>
    </w:p>
    <w:p w:rsidR="6E07BCB0" w:rsidP="3DA44A84" w:rsidRDefault="6E07BCB0" w14:paraId="397156D6" w14:textId="2EAADB6E">
      <w:pPr>
        <w:pStyle w:val="Bulletedlist1"/>
        <w:spacing w:after="120" w:line="240" w:lineRule="auto"/>
        <w:rPr>
          <w:rFonts w:ascii="Calibri" w:hAnsi="Calibri" w:eastAsia="Calibri" w:cs="Calibri"/>
          <w:b w:val="0"/>
          <w:bCs w:val="0"/>
          <w:i w:val="0"/>
          <w:iCs w:val="0"/>
          <w:caps w:val="0"/>
          <w:smallCaps w:val="0"/>
          <w:noProof w:val="0"/>
          <w:color w:val="000000"/>
          <w:sz w:val="22"/>
          <w:szCs w:val="22"/>
          <w:lang w:val="en-US"/>
        </w:rPr>
      </w:pPr>
      <w:r w:rsidRPr="3DA44A84" w:rsidR="08C2AAB2">
        <w:rPr>
          <w:rFonts w:ascii="Calibri" w:hAnsi="Calibri" w:eastAsia="Calibri" w:cs="Calibri"/>
          <w:b w:val="0"/>
          <w:bCs w:val="0"/>
          <w:i w:val="0"/>
          <w:iCs w:val="0"/>
          <w:caps w:val="0"/>
          <w:smallCaps w:val="0"/>
          <w:noProof w:val="0"/>
          <w:color w:val="000000"/>
          <w:sz w:val="22"/>
          <w:szCs w:val="22"/>
          <w:lang w:val="en-GB"/>
        </w:rPr>
        <w:t>This includes ‘GET’ and ‘POST’ requests for images, documents, user login credentials, and other commonly transferred data.</w:t>
      </w:r>
    </w:p>
    <w:p w:rsidR="6E07BCB0" w:rsidP="41DB7AC7" w:rsidRDefault="6E07BCB0" w14:paraId="307740D0" w14:textId="158AE201">
      <w:pPr>
        <w:pStyle w:val="Heading2"/>
        <w:rPr>
          <w:rFonts w:ascii="Calibri" w:hAnsi="Calibri" w:eastAsia="Calibri" w:cs="Calibri"/>
          <w:b w:val="1"/>
          <w:bCs w:val="1"/>
          <w:i w:val="0"/>
          <w:iCs w:val="0"/>
          <w:caps w:val="0"/>
          <w:smallCaps w:val="0"/>
          <w:noProof w:val="0"/>
          <w:color w:val="007DC5"/>
          <w:sz w:val="24"/>
          <w:szCs w:val="24"/>
          <w:lang w:val="en-US"/>
        </w:rPr>
      </w:pPr>
      <w:bookmarkStart w:name="_Toc181779805" w:id="476601898"/>
      <w:r w:rsidRPr="41DB7AC7" w:rsidR="490250BC">
        <w:rPr>
          <w:rFonts w:ascii="Calibri" w:hAnsi="Calibri" w:eastAsia="Calibri" w:cs="Calibri"/>
          <w:noProof w:val="0"/>
          <w:lang w:val="en-GB"/>
        </w:rPr>
        <w:t xml:space="preserve">8.6 SQL Injection for </w:t>
      </w:r>
      <w:r w:rsidRPr="41DB7AC7" w:rsidR="302A7352">
        <w:rPr>
          <w:rFonts w:ascii="Calibri" w:hAnsi="Calibri" w:eastAsia="Calibri" w:cs="Calibri"/>
          <w:noProof w:val="0"/>
          <w:lang w:val="en-GB"/>
        </w:rPr>
        <w:t>Web Application</w:t>
      </w:r>
      <w:bookmarkEnd w:id="476601898"/>
    </w:p>
    <w:p w:rsidR="6E07BCB0" w:rsidP="18645AB0" w:rsidRDefault="6E07BCB0" w14:paraId="779E3DD4" w14:textId="19560EA0">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2.93Z">
          <w:pPr/>
        </w:pPrChange>
      </w:pPr>
      <w:r w:rsidRPr="18645AB0" w:rsidR="28BB28C1">
        <w:rPr>
          <w:rFonts w:ascii="Calibri" w:hAnsi="Calibri" w:eastAsia="Calibri" w:cs="Calibri"/>
          <w:b w:val="0"/>
          <w:bCs w:val="0"/>
          <w:i w:val="0"/>
          <w:iCs w:val="0"/>
          <w:caps w:val="0"/>
          <w:smallCaps w:val="0"/>
          <w:noProof w:val="0"/>
          <w:color w:val="000000"/>
          <w:sz w:val="22"/>
          <w:szCs w:val="22"/>
          <w:lang w:val="en-GB"/>
        </w:rPr>
        <w:t>All inputs provided by a user in a web application must be filtered at the device level to prevent the intentional or unintentional injection of invalid characters.</w:t>
      </w:r>
    </w:p>
    <w:p w:rsidR="18645AB0" w:rsidP="18645AB0" w:rsidRDefault="18645AB0" w14:paraId="05CB6134" w14:textId="148903B1">
      <w:pPr>
        <w:pStyle w:val="Normal"/>
        <w:rPr>
          <w:rFonts w:ascii="Calibri" w:hAnsi="Calibri" w:eastAsia="Calibri" w:cs="Calibri"/>
          <w:b w:val="1"/>
          <w:bCs w:val="1"/>
          <w:i w:val="0"/>
          <w:iCs w:val="0"/>
          <w:caps w:val="0"/>
          <w:smallCaps w:val="0"/>
          <w:noProof w:val="0"/>
          <w:color w:val="007DC5"/>
          <w:sz w:val="24"/>
          <w:szCs w:val="24"/>
          <w:lang w:val="en-GB"/>
        </w:rPr>
      </w:pPr>
    </w:p>
    <w:p w:rsidR="6E07BCB0" w:rsidP="41DB7AC7" w:rsidRDefault="6E07BCB0" w14:paraId="7CEA2D4D" w14:textId="08E877A7">
      <w:pPr>
        <w:pStyle w:val="Heading2"/>
        <w:rPr>
          <w:rFonts w:ascii="Calibri" w:hAnsi="Calibri" w:eastAsia="Calibri" w:cs="Calibri"/>
          <w:b w:val="1"/>
          <w:bCs w:val="1"/>
          <w:i w:val="0"/>
          <w:iCs w:val="0"/>
          <w:caps w:val="0"/>
          <w:smallCaps w:val="0"/>
          <w:noProof w:val="0"/>
          <w:color w:val="007DC5"/>
          <w:sz w:val="24"/>
          <w:szCs w:val="24"/>
          <w:lang w:val="en-US"/>
        </w:rPr>
      </w:pPr>
      <w:bookmarkStart w:name="_Toc888788549" w:id="1428764411"/>
      <w:r w:rsidRPr="41DB7AC7" w:rsidR="490250BC">
        <w:rPr>
          <w:rFonts w:ascii="Calibri" w:hAnsi="Calibri" w:eastAsia="Calibri" w:cs="Calibri"/>
          <w:noProof w:val="0"/>
          <w:lang w:val="en-GB"/>
        </w:rPr>
        <w:t>8.7 Session</w:t>
      </w:r>
      <w:r w:rsidRPr="41DB7AC7" w:rsidR="490250BC">
        <w:rPr>
          <w:rFonts w:ascii="Calibri" w:hAnsi="Calibri" w:eastAsia="Calibri" w:cs="Calibri"/>
          <w:noProof w:val="0"/>
          <w:lang w:val="en-GB"/>
        </w:rPr>
        <w:t xml:space="preserve"> </w:t>
      </w:r>
      <w:r w:rsidRPr="41DB7AC7" w:rsidR="490250BC">
        <w:rPr>
          <w:rFonts w:ascii="Calibri" w:hAnsi="Calibri" w:eastAsia="Calibri" w:cs="Calibri"/>
          <w:noProof w:val="0"/>
          <w:lang w:val="en-GB"/>
        </w:rPr>
        <w:t xml:space="preserve">Management for </w:t>
      </w:r>
      <w:r w:rsidRPr="41DB7AC7" w:rsidR="63E72269">
        <w:rPr>
          <w:rFonts w:ascii="Calibri" w:hAnsi="Calibri" w:eastAsia="Calibri" w:cs="Calibri"/>
          <w:noProof w:val="0"/>
          <w:lang w:val="en-GB"/>
        </w:rPr>
        <w:t>Web Application</w:t>
      </w:r>
      <w:bookmarkEnd w:id="1428764411"/>
    </w:p>
    <w:p w:rsidR="6E07BCB0" w:rsidP="3DA44A84" w:rsidRDefault="6E07BCB0" w14:paraId="2058089F" w14:textId="5B152984">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2.941Z">
          <w:pPr/>
        </w:pPrChange>
      </w:pPr>
      <w:r w:rsidRPr="3DA44A84" w:rsidR="08C2AAB2">
        <w:rPr>
          <w:rFonts w:ascii="Calibri" w:hAnsi="Calibri" w:eastAsia="Calibri" w:cs="Calibri"/>
          <w:b w:val="0"/>
          <w:bCs w:val="0"/>
          <w:i w:val="0"/>
          <w:iCs w:val="0"/>
          <w:caps w:val="0"/>
          <w:smallCaps w:val="0"/>
          <w:noProof w:val="0"/>
          <w:color w:val="000000"/>
          <w:sz w:val="22"/>
          <w:szCs w:val="22"/>
          <w:lang w:val="en-GB"/>
        </w:rPr>
        <w:t>Session management and lifetime may be an issue for web applications running on smartphones. Since the browser does not exit, non-expiring cookies may persist for a long time. Authenticated web applications that may be used on a smartphone should have explicit session lifetimes defined.</w:t>
      </w:r>
    </w:p>
    <w:p w:rsidR="6E07BCB0" w:rsidP="41DB7AC7" w:rsidRDefault="6E07BCB0" w14:paraId="6F4FC71E" w14:textId="62D639B7">
      <w:pPr>
        <w:pStyle w:val="Heading2"/>
        <w:rPr>
          <w:rFonts w:ascii="Calibri" w:hAnsi="Calibri" w:eastAsia="Calibri" w:cs="Calibri"/>
          <w:b w:val="1"/>
          <w:bCs w:val="1"/>
          <w:i w:val="0"/>
          <w:iCs w:val="0"/>
          <w:caps w:val="0"/>
          <w:smallCaps w:val="0"/>
          <w:noProof w:val="0"/>
          <w:color w:val="007DC5"/>
          <w:sz w:val="24"/>
          <w:szCs w:val="24"/>
          <w:lang w:val="en-US"/>
        </w:rPr>
      </w:pPr>
      <w:bookmarkStart w:name="_Toc698593937" w:id="1399459168"/>
      <w:r w:rsidRPr="41DB7AC7" w:rsidR="490250BC">
        <w:rPr>
          <w:rFonts w:ascii="Calibri" w:hAnsi="Calibri" w:eastAsia="Calibri" w:cs="Calibri"/>
          <w:noProof w:val="0"/>
          <w:lang w:val="en-GB"/>
        </w:rPr>
        <w:t>8.</w:t>
      </w:r>
      <w:r w:rsidRPr="41DB7AC7" w:rsidR="08A6AA3F">
        <w:rPr>
          <w:rFonts w:ascii="Calibri" w:hAnsi="Calibri" w:eastAsia="Calibri" w:cs="Calibri"/>
          <w:noProof w:val="0"/>
          <w:lang w:val="en-GB"/>
        </w:rPr>
        <w:t>8</w:t>
      </w:r>
      <w:r w:rsidRPr="41DB7AC7" w:rsidR="490250BC">
        <w:rPr>
          <w:rFonts w:ascii="Calibri" w:hAnsi="Calibri" w:eastAsia="Calibri" w:cs="Calibri"/>
          <w:noProof w:val="0"/>
          <w:lang w:val="en-GB"/>
        </w:rPr>
        <w:t xml:space="preserve"> Application </w:t>
      </w:r>
      <w:r w:rsidRPr="41DB7AC7" w:rsidR="490250BC">
        <w:rPr>
          <w:rFonts w:ascii="Calibri" w:hAnsi="Calibri" w:eastAsia="Calibri" w:cs="Calibri"/>
          <w:noProof w:val="0"/>
          <w:lang w:val="en-GB"/>
        </w:rPr>
        <w:t xml:space="preserve">Session Timeout for </w:t>
      </w:r>
      <w:r w:rsidRPr="41DB7AC7" w:rsidR="1FD692CF">
        <w:rPr>
          <w:rFonts w:ascii="Calibri" w:hAnsi="Calibri" w:eastAsia="Calibri" w:cs="Calibri"/>
          <w:noProof w:val="0"/>
          <w:lang w:val="en-GB"/>
        </w:rPr>
        <w:t>Web Application</w:t>
      </w:r>
      <w:bookmarkEnd w:id="1399459168"/>
    </w:p>
    <w:p w:rsidR="6E07BCB0" w:rsidP="3DA44A84" w:rsidRDefault="6E07BCB0" w14:paraId="5AF4EFA7" w14:textId="33F04298">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2.952Z">
          <w:pPr/>
        </w:pPrChange>
      </w:pPr>
      <w:r w:rsidRPr="3DA44A84" w:rsidR="08C2AAB2">
        <w:rPr>
          <w:rFonts w:ascii="Calibri" w:hAnsi="Calibri" w:eastAsia="Calibri" w:cs="Calibri"/>
          <w:b w:val="0"/>
          <w:bCs w:val="0"/>
          <w:i w:val="0"/>
          <w:iCs w:val="0"/>
          <w:caps w:val="0"/>
          <w:smallCaps w:val="0"/>
          <w:noProof w:val="0"/>
          <w:color w:val="000000"/>
          <w:sz w:val="22"/>
          <w:szCs w:val="22"/>
          <w:lang w:val="en-GB"/>
        </w:rPr>
        <w:t>Implementing application timeouts in React applications that handle sensitive data is crucial. Logging users out automatically after a given amount of inactivity reduces security risks and prevents unauthorized access if they leave their session unattended. React application timeout increases security by automatically logging users out after a preset inactivity. Other benefits include the following:</w:t>
      </w:r>
    </w:p>
    <w:p w:rsidR="6E07BCB0" w:rsidP="3DA44A84" w:rsidRDefault="6E07BCB0" w14:paraId="0A8C5304" w14:textId="42D65835">
      <w:pPr>
        <w:pStyle w:val="Bulletedlist1"/>
        <w:spacing w:after="120" w:line="240" w:lineRule="auto"/>
        <w:rPr>
          <w:rFonts w:ascii="Calibri" w:hAnsi="Calibri" w:eastAsia="Calibri" w:cs="Calibri"/>
          <w:b w:val="0"/>
          <w:bCs w:val="0"/>
          <w:i w:val="0"/>
          <w:iCs w:val="0"/>
          <w:caps w:val="0"/>
          <w:smallCaps w:val="0"/>
          <w:noProof w:val="0"/>
          <w:color w:val="000000"/>
          <w:sz w:val="22"/>
          <w:szCs w:val="22"/>
          <w:lang w:val="en-US"/>
        </w:rPr>
      </w:pPr>
      <w:r w:rsidRPr="3DA44A84" w:rsidR="08C2AAB2">
        <w:rPr>
          <w:rFonts w:ascii="Calibri" w:hAnsi="Calibri" w:eastAsia="Calibri" w:cs="Calibri"/>
          <w:b w:val="1"/>
          <w:bCs w:val="1"/>
          <w:i w:val="0"/>
          <w:iCs w:val="0"/>
          <w:caps w:val="0"/>
          <w:smallCaps w:val="0"/>
          <w:noProof w:val="0"/>
          <w:color w:val="000000"/>
          <w:sz w:val="22"/>
          <w:szCs w:val="22"/>
          <w:lang w:val="en-GB"/>
        </w:rPr>
        <w:t>Security Enhancement</w:t>
      </w:r>
      <w:r w:rsidRPr="3DA44A84" w:rsidR="08C2AAB2">
        <w:rPr>
          <w:rFonts w:ascii="Calibri" w:hAnsi="Calibri" w:eastAsia="Calibri" w:cs="Calibri"/>
          <w:b w:val="0"/>
          <w:bCs w:val="0"/>
          <w:i w:val="0"/>
          <w:iCs w:val="0"/>
          <w:caps w:val="0"/>
          <w:smallCaps w:val="0"/>
          <w:noProof w:val="0"/>
          <w:color w:val="000000"/>
          <w:sz w:val="22"/>
          <w:szCs w:val="22"/>
          <w:lang w:val="en-GB"/>
        </w:rPr>
        <w:t>: Ends idle sessions to prevent data leaks and unwanted access.</w:t>
      </w:r>
    </w:p>
    <w:p w:rsidR="6E07BCB0" w:rsidP="3DA44A84" w:rsidRDefault="6E07BCB0" w14:paraId="29023E91" w14:textId="3EB72B08">
      <w:pPr>
        <w:pStyle w:val="Bulletedlist1"/>
        <w:spacing w:after="120" w:line="240" w:lineRule="auto"/>
        <w:rPr>
          <w:rFonts w:ascii="Calibri" w:hAnsi="Calibri" w:eastAsia="Calibri" w:cs="Calibri"/>
          <w:b w:val="0"/>
          <w:bCs w:val="0"/>
          <w:i w:val="0"/>
          <w:iCs w:val="0"/>
          <w:caps w:val="0"/>
          <w:smallCaps w:val="0"/>
          <w:noProof w:val="0"/>
          <w:color w:val="000000"/>
          <w:sz w:val="22"/>
          <w:szCs w:val="22"/>
          <w:lang w:val="en-US"/>
        </w:rPr>
      </w:pPr>
      <w:r w:rsidRPr="3DA44A84" w:rsidR="08C2AAB2">
        <w:rPr>
          <w:rFonts w:ascii="Calibri" w:hAnsi="Calibri" w:eastAsia="Calibri" w:cs="Calibri"/>
          <w:b w:val="1"/>
          <w:bCs w:val="1"/>
          <w:i w:val="0"/>
          <w:iCs w:val="0"/>
          <w:caps w:val="0"/>
          <w:smallCaps w:val="0"/>
          <w:noProof w:val="0"/>
          <w:color w:val="000000"/>
          <w:sz w:val="22"/>
          <w:szCs w:val="22"/>
          <w:lang w:val="en-GB"/>
        </w:rPr>
        <w:t>Improved User Experience:</w:t>
      </w:r>
      <w:r w:rsidRPr="3DA44A84" w:rsidR="08C2AAB2">
        <w:rPr>
          <w:rFonts w:ascii="Calibri" w:hAnsi="Calibri" w:eastAsia="Calibri" w:cs="Calibri"/>
          <w:b w:val="0"/>
          <w:bCs w:val="0"/>
          <w:i w:val="0"/>
          <w:iCs w:val="0"/>
          <w:caps w:val="0"/>
          <w:smallCaps w:val="0"/>
          <w:noProof w:val="0"/>
          <w:color w:val="000000"/>
          <w:sz w:val="22"/>
          <w:szCs w:val="22"/>
          <w:lang w:val="en-GB"/>
        </w:rPr>
        <w:t xml:space="preserve"> Notifies users about session </w:t>
      </w:r>
      <w:r w:rsidRPr="3DA44A84" w:rsidR="08C2AAB2">
        <w:rPr>
          <w:rFonts w:ascii="Calibri" w:hAnsi="Calibri" w:eastAsia="Calibri" w:cs="Calibri"/>
          <w:b w:val="0"/>
          <w:bCs w:val="0"/>
          <w:i w:val="0"/>
          <w:iCs w:val="0"/>
          <w:caps w:val="0"/>
          <w:smallCaps w:val="0"/>
          <w:noProof w:val="0"/>
          <w:color w:val="000000"/>
          <w:sz w:val="22"/>
          <w:szCs w:val="22"/>
          <w:lang w:val="en-GB"/>
        </w:rPr>
        <w:t>expiration</w:t>
      </w:r>
      <w:r w:rsidRPr="3DA44A84" w:rsidR="08C2AAB2">
        <w:rPr>
          <w:rFonts w:ascii="Calibri" w:hAnsi="Calibri" w:eastAsia="Calibri" w:cs="Calibri"/>
          <w:b w:val="0"/>
          <w:bCs w:val="0"/>
          <w:i w:val="0"/>
          <w:iCs w:val="0"/>
          <w:caps w:val="0"/>
          <w:smallCaps w:val="0"/>
          <w:noProof w:val="0"/>
          <w:color w:val="000000"/>
          <w:sz w:val="22"/>
          <w:szCs w:val="22"/>
          <w:lang w:val="en-GB"/>
        </w:rPr>
        <w:t xml:space="preserve"> so they can act or re-authenticate without interruptions.</w:t>
      </w:r>
    </w:p>
    <w:p w:rsidR="6E07BCB0" w:rsidP="41DB7AC7" w:rsidRDefault="6E07BCB0" w14:paraId="44C0FD7B" w14:textId="38172A6D">
      <w:pPr>
        <w:pStyle w:val="Heading2"/>
        <w:rPr>
          <w:rFonts w:ascii="Calibri" w:hAnsi="Calibri" w:eastAsia="Calibri" w:cs="Calibri"/>
          <w:b w:val="1"/>
          <w:bCs w:val="1"/>
          <w:i w:val="0"/>
          <w:iCs w:val="0"/>
          <w:caps w:val="0"/>
          <w:smallCaps w:val="0"/>
          <w:noProof w:val="0"/>
          <w:color w:val="007DC5"/>
          <w:sz w:val="24"/>
          <w:szCs w:val="24"/>
          <w:lang w:val="en-GB"/>
        </w:rPr>
      </w:pPr>
      <w:bookmarkStart w:name="_Toc1133123955" w:id="1328414911"/>
      <w:r w:rsidRPr="41DB7AC7" w:rsidR="490250BC">
        <w:rPr>
          <w:rFonts w:ascii="Calibri" w:hAnsi="Calibri" w:eastAsia="Calibri" w:cs="Calibri"/>
          <w:noProof w:val="0"/>
          <w:lang w:val="en-GB"/>
        </w:rPr>
        <w:t>8.</w:t>
      </w:r>
      <w:r w:rsidRPr="41DB7AC7" w:rsidR="6514AD91">
        <w:rPr>
          <w:rFonts w:ascii="Calibri" w:hAnsi="Calibri" w:eastAsia="Calibri" w:cs="Calibri"/>
          <w:noProof w:val="0"/>
          <w:lang w:val="en-GB"/>
        </w:rPr>
        <w:t>9</w:t>
      </w:r>
      <w:r w:rsidRPr="41DB7AC7" w:rsidR="490250BC">
        <w:rPr>
          <w:rFonts w:ascii="Calibri" w:hAnsi="Calibri" w:eastAsia="Calibri" w:cs="Calibri"/>
          <w:noProof w:val="0"/>
          <w:lang w:val="en-GB"/>
        </w:rPr>
        <w:t xml:space="preserve"> Local Storage- Encrypting Local Storage Using Crypto Library for </w:t>
      </w:r>
      <w:r w:rsidRPr="41DB7AC7" w:rsidR="0B91F4C1">
        <w:rPr>
          <w:rFonts w:ascii="Calibri" w:hAnsi="Calibri" w:eastAsia="Calibri" w:cs="Calibri"/>
          <w:noProof w:val="0"/>
          <w:lang w:val="en-GB"/>
        </w:rPr>
        <w:t>Web Application</w:t>
      </w:r>
      <w:bookmarkEnd w:id="1328414911"/>
    </w:p>
    <w:p w:rsidR="6E07BCB0" w:rsidP="6D58F8AC" w:rsidRDefault="6E07BCB0" w14:paraId="3537F05D" w14:textId="30A78D31">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
      <w:r w:rsidRPr="6D58F8AC" w:rsidR="0805880B">
        <w:rPr>
          <w:rFonts w:ascii="Calibri" w:hAnsi="Calibri" w:eastAsia="Calibri" w:cs="Calibri"/>
          <w:b w:val="0"/>
          <w:bCs w:val="0"/>
          <w:i w:val="0"/>
          <w:iCs w:val="0"/>
          <w:caps w:val="0"/>
          <w:smallCaps w:val="0"/>
          <w:noProof w:val="0"/>
          <w:color w:val="000000"/>
          <w:sz w:val="22"/>
          <w:szCs w:val="22"/>
          <w:lang w:val="en-GB"/>
        </w:rPr>
        <w:t xml:space="preserve">The data encryption file </w:t>
      </w:r>
      <w:r w:rsidRPr="6D58F8AC" w:rsidR="0805880B">
        <w:rPr>
          <w:rFonts w:ascii="Calibri" w:hAnsi="Calibri" w:eastAsia="Calibri" w:cs="Calibri"/>
          <w:b w:val="0"/>
          <w:bCs w:val="0"/>
          <w:i w:val="0"/>
          <w:iCs w:val="0"/>
          <w:caps w:val="0"/>
          <w:smallCaps w:val="0"/>
          <w:noProof w:val="0"/>
          <w:color w:val="000000"/>
          <w:sz w:val="22"/>
          <w:szCs w:val="22"/>
          <w:lang w:val="en-GB"/>
        </w:rPr>
        <w:t>contains</w:t>
      </w:r>
      <w:r w:rsidRPr="6D58F8AC" w:rsidR="0805880B">
        <w:rPr>
          <w:rFonts w:ascii="Calibri" w:hAnsi="Calibri" w:eastAsia="Calibri" w:cs="Calibri"/>
          <w:b w:val="0"/>
          <w:bCs w:val="0"/>
          <w:i w:val="0"/>
          <w:iCs w:val="0"/>
          <w:caps w:val="0"/>
          <w:smallCaps w:val="0"/>
          <w:noProof w:val="0"/>
          <w:color w:val="000000"/>
          <w:sz w:val="22"/>
          <w:szCs w:val="22"/>
          <w:lang w:val="en-GB"/>
        </w:rPr>
        <w:t xml:space="preserve"> the functions used to encrypt and decrypt data. Encryption ensures that sensitive information such as user credentials and API keys are protected from unauthorized access.</w:t>
      </w:r>
    </w:p>
    <w:p w:rsidR="6E07BCB0" w:rsidP="41DB7AC7" w:rsidRDefault="6E07BCB0" w14:paraId="32701562" w14:textId="14FDDB29">
      <w:pPr>
        <w:pStyle w:val="Heading2"/>
        <w:rPr>
          <w:rFonts w:ascii="Calibri" w:hAnsi="Calibri" w:eastAsia="Calibri" w:cs="Calibri"/>
          <w:b w:val="1"/>
          <w:bCs w:val="1"/>
          <w:i w:val="0"/>
          <w:iCs w:val="0"/>
          <w:caps w:val="0"/>
          <w:smallCaps w:val="0"/>
          <w:noProof w:val="0"/>
          <w:color w:val="007DC5"/>
          <w:sz w:val="24"/>
          <w:szCs w:val="24"/>
          <w:lang w:val="en-US"/>
        </w:rPr>
      </w:pPr>
      <w:bookmarkStart w:name="_Toc1000736825" w:id="1757915909"/>
      <w:bookmarkStart w:name="_Toc1159576467" w:id="1494472870"/>
      <w:r w:rsidRPr="41DB7AC7" w:rsidR="490250BC">
        <w:rPr>
          <w:rFonts w:ascii="Calibri" w:hAnsi="Calibri" w:eastAsia="Calibri" w:cs="Calibri"/>
          <w:noProof w:val="0"/>
          <w:lang w:val="en-GB"/>
        </w:rPr>
        <w:t>8.1</w:t>
      </w:r>
      <w:r w:rsidRPr="41DB7AC7" w:rsidR="2F48F0AC">
        <w:rPr>
          <w:rFonts w:ascii="Calibri" w:hAnsi="Calibri" w:eastAsia="Calibri" w:cs="Calibri"/>
          <w:noProof w:val="0"/>
          <w:lang w:val="en-GB"/>
        </w:rPr>
        <w:t>0</w:t>
      </w:r>
      <w:r w:rsidRPr="41DB7AC7" w:rsidR="490250BC">
        <w:rPr>
          <w:rFonts w:ascii="Calibri" w:hAnsi="Calibri" w:eastAsia="Calibri" w:cs="Calibri"/>
          <w:noProof w:val="0"/>
          <w:lang w:val="en-GB"/>
        </w:rPr>
        <w:t xml:space="preserve"> Authentication Mechanisms for </w:t>
      </w:r>
      <w:r w:rsidRPr="41DB7AC7" w:rsidR="1D14F1A7">
        <w:rPr>
          <w:rFonts w:ascii="Calibri" w:hAnsi="Calibri" w:eastAsia="Calibri" w:cs="Calibri"/>
          <w:noProof w:val="0"/>
          <w:lang w:val="en-GB"/>
        </w:rPr>
        <w:t>Web Application</w:t>
      </w:r>
      <w:bookmarkEnd w:id="1757915909"/>
      <w:bookmarkEnd w:id="1494472870"/>
    </w:p>
    <w:p w:rsidR="6E07BCB0" w:rsidP="3DA44A84" w:rsidRDefault="6E07BCB0" w14:paraId="1F3F64B4" w14:textId="22E18AFA">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3.007Z">
          <w:pPr/>
        </w:pPrChange>
      </w:pPr>
      <w:r w:rsidRPr="3DA44A84" w:rsidR="08C2AAB2">
        <w:rPr>
          <w:rFonts w:ascii="Calibri" w:hAnsi="Calibri" w:eastAsia="Calibri" w:cs="Calibri"/>
          <w:b w:val="0"/>
          <w:bCs w:val="0"/>
          <w:i w:val="0"/>
          <w:iCs w:val="0"/>
          <w:caps w:val="0"/>
          <w:smallCaps w:val="0"/>
          <w:noProof w:val="0"/>
          <w:color w:val="000000"/>
          <w:sz w:val="22"/>
          <w:szCs w:val="22"/>
          <w:lang w:val="en-GB"/>
        </w:rPr>
        <w:t>Login</w:t>
      </w:r>
      <w:r w:rsidRPr="3DA44A84" w:rsidR="08C2AAB2">
        <w:rPr>
          <w:rFonts w:ascii="Calibri" w:hAnsi="Calibri" w:eastAsia="Calibri" w:cs="Calibri"/>
          <w:b w:val="1"/>
          <w:bCs w:val="1"/>
          <w:i w:val="0"/>
          <w:iCs w:val="0"/>
          <w:caps w:val="0"/>
          <w:smallCaps w:val="0"/>
          <w:noProof w:val="0"/>
          <w:color w:val="000000"/>
          <w:sz w:val="22"/>
          <w:szCs w:val="22"/>
          <w:lang w:val="en-GB"/>
        </w:rPr>
        <w:t xml:space="preserve"> </w:t>
      </w:r>
      <w:r w:rsidRPr="3DA44A84" w:rsidR="08C2AAB2">
        <w:rPr>
          <w:rFonts w:ascii="Calibri" w:hAnsi="Calibri" w:eastAsia="Calibri" w:cs="Calibri"/>
          <w:b w:val="0"/>
          <w:bCs w:val="0"/>
          <w:i w:val="0"/>
          <w:iCs w:val="0"/>
          <w:caps w:val="0"/>
          <w:smallCaps w:val="0"/>
          <w:noProof w:val="0"/>
          <w:color w:val="000000"/>
          <w:sz w:val="22"/>
          <w:szCs w:val="22"/>
          <w:lang w:val="en-GB"/>
        </w:rPr>
        <w:t xml:space="preserve">using username and password through OAuth2 and Token-Based Authentication.  When a user accesses the application, they are redirected to keycloak for login. </w:t>
      </w:r>
    </w:p>
    <w:p w:rsidR="6E07BCB0" w:rsidP="3DA44A84" w:rsidRDefault="6E07BCB0" w14:paraId="483736B3" w14:textId="031D4A58">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3.016Z">
          <w:pPr/>
        </w:pPrChange>
      </w:pPr>
      <w:r w:rsidRPr="3DA44A84" w:rsidR="08C2AAB2">
        <w:rPr>
          <w:rFonts w:ascii="Calibri" w:hAnsi="Calibri" w:eastAsia="Calibri" w:cs="Calibri"/>
          <w:b w:val="0"/>
          <w:bCs w:val="0"/>
          <w:i w:val="0"/>
          <w:iCs w:val="0"/>
          <w:caps w:val="0"/>
          <w:smallCaps w:val="0"/>
          <w:noProof w:val="0"/>
          <w:color w:val="000000"/>
          <w:sz w:val="22"/>
          <w:szCs w:val="22"/>
          <w:lang w:val="en-GB"/>
        </w:rPr>
        <w:t>Upon successful authentication, keycloak issues an access token which is used to authenticate API calls.  Optionally, a refresh token is issued to obtain a new access token after expiration without requiring the user to login again.</w:t>
      </w:r>
    </w:p>
    <w:p w:rsidR="6E07BCB0" w:rsidP="41DB7AC7" w:rsidRDefault="6E07BCB0" w14:paraId="6DAA7AF8" w14:textId="54C79A68">
      <w:pPr>
        <w:pStyle w:val="Heading2"/>
        <w:rPr>
          <w:rFonts w:ascii="Calibri" w:hAnsi="Calibri" w:eastAsia="Calibri" w:cs="Calibri"/>
          <w:b w:val="1"/>
          <w:bCs w:val="1"/>
          <w:i w:val="0"/>
          <w:iCs w:val="0"/>
          <w:caps w:val="0"/>
          <w:smallCaps w:val="0"/>
          <w:noProof w:val="0"/>
          <w:color w:val="007DC5"/>
          <w:sz w:val="24"/>
          <w:szCs w:val="24"/>
          <w:lang w:val="en-US"/>
        </w:rPr>
      </w:pPr>
      <w:bookmarkStart w:name="_Toc1119575485" w:id="1511162499"/>
      <w:r w:rsidRPr="41DB7AC7" w:rsidR="490250BC">
        <w:rPr>
          <w:rFonts w:ascii="Calibri" w:hAnsi="Calibri" w:eastAsia="Calibri" w:cs="Calibri"/>
          <w:noProof w:val="0"/>
          <w:lang w:val="en-GB"/>
        </w:rPr>
        <w:t>8.1</w:t>
      </w:r>
      <w:r w:rsidRPr="41DB7AC7" w:rsidR="4FE57801">
        <w:rPr>
          <w:rFonts w:ascii="Calibri" w:hAnsi="Calibri" w:eastAsia="Calibri" w:cs="Calibri"/>
          <w:noProof w:val="0"/>
          <w:lang w:val="en-GB"/>
        </w:rPr>
        <w:t>1</w:t>
      </w:r>
      <w:r w:rsidRPr="41DB7AC7" w:rsidR="5D28AD8E">
        <w:rPr>
          <w:rFonts w:ascii="Calibri" w:hAnsi="Calibri" w:eastAsia="Calibri" w:cs="Calibri"/>
          <w:noProof w:val="0"/>
          <w:lang w:val="en-GB"/>
        </w:rPr>
        <w:t xml:space="preserve"> </w:t>
      </w:r>
      <w:r w:rsidRPr="41DB7AC7" w:rsidR="490250BC">
        <w:rPr>
          <w:rFonts w:ascii="Calibri" w:hAnsi="Calibri" w:eastAsia="Calibri" w:cs="Calibri"/>
          <w:noProof w:val="0"/>
          <w:lang w:val="en-GB"/>
        </w:rPr>
        <w:t xml:space="preserve">Data Security in Transit for </w:t>
      </w:r>
      <w:r w:rsidRPr="41DB7AC7" w:rsidR="5B3C6C93">
        <w:rPr>
          <w:rFonts w:ascii="Calibri" w:hAnsi="Calibri" w:eastAsia="Calibri" w:cs="Calibri"/>
          <w:noProof w:val="0"/>
          <w:lang w:val="en-GB"/>
        </w:rPr>
        <w:t>Web Application</w:t>
      </w:r>
      <w:bookmarkEnd w:id="1511162499"/>
    </w:p>
    <w:p w:rsidR="6E07BCB0" w:rsidP="6D58F8AC" w:rsidRDefault="6E07BCB0" w14:paraId="4DC26DD7" w14:textId="01A34BE2">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3.029Z">
          <w:pPr/>
        </w:pPrChange>
      </w:pPr>
      <w:r w:rsidRPr="6D58F8AC" w:rsidR="0805880B">
        <w:rPr>
          <w:rFonts w:ascii="Calibri" w:hAnsi="Calibri" w:eastAsia="Calibri" w:cs="Calibri"/>
          <w:b w:val="0"/>
          <w:bCs w:val="0"/>
          <w:i w:val="0"/>
          <w:iCs w:val="0"/>
          <w:caps w:val="0"/>
          <w:smallCaps w:val="0"/>
          <w:noProof w:val="0"/>
          <w:color w:val="000000"/>
          <w:sz w:val="22"/>
          <w:szCs w:val="22"/>
          <w:lang w:val="en-GB"/>
        </w:rPr>
        <w:t>The key focus is on encryption to protect data in transit. It is not yet implemented in our framework and will be implemented in future.</w:t>
      </w:r>
    </w:p>
    <w:p w:rsidR="6D58F8AC" w:rsidP="6D58F8AC" w:rsidRDefault="6D58F8AC" w14:paraId="02CCEEE4" w14:textId="4C28AE1D">
      <w:pPr>
        <w:pStyle w:val="Heading2"/>
        <w:rPr>
          <w:rFonts w:ascii="Calibri" w:hAnsi="Calibri" w:eastAsia="Calibri" w:cs="Calibri"/>
          <w:noProof w:val="0"/>
          <w:lang w:val="en-GB"/>
        </w:rPr>
      </w:pPr>
    </w:p>
    <w:p w:rsidR="6E07BCB0" w:rsidP="41DB7AC7" w:rsidRDefault="6E07BCB0" w14:paraId="1DD411A2" w14:textId="260EB66D">
      <w:pPr>
        <w:pStyle w:val="Heading2"/>
        <w:rPr>
          <w:rFonts w:ascii="Calibri" w:hAnsi="Calibri" w:eastAsia="Calibri" w:cs="Calibri"/>
          <w:b w:val="1"/>
          <w:bCs w:val="1"/>
          <w:i w:val="0"/>
          <w:iCs w:val="0"/>
          <w:caps w:val="0"/>
          <w:smallCaps w:val="0"/>
          <w:noProof w:val="0"/>
          <w:color w:val="007DC5"/>
          <w:sz w:val="24"/>
          <w:szCs w:val="24"/>
          <w:lang w:val="en-US"/>
        </w:rPr>
      </w:pPr>
      <w:bookmarkStart w:name="_Toc1644529397" w:id="723521063"/>
      <w:r w:rsidRPr="41DB7AC7" w:rsidR="490250BC">
        <w:rPr>
          <w:rFonts w:ascii="Calibri" w:hAnsi="Calibri" w:eastAsia="Calibri" w:cs="Calibri"/>
          <w:noProof w:val="0"/>
          <w:lang w:val="en-GB"/>
        </w:rPr>
        <w:t>8.1</w:t>
      </w:r>
      <w:r w:rsidRPr="41DB7AC7" w:rsidR="4B48F952">
        <w:rPr>
          <w:rFonts w:ascii="Calibri" w:hAnsi="Calibri" w:eastAsia="Calibri" w:cs="Calibri"/>
          <w:noProof w:val="0"/>
          <w:lang w:val="en-GB"/>
        </w:rPr>
        <w:t>2</w:t>
      </w:r>
      <w:r w:rsidRPr="41DB7AC7" w:rsidR="490250BC">
        <w:rPr>
          <w:rFonts w:ascii="Calibri" w:hAnsi="Calibri" w:eastAsia="Calibri" w:cs="Calibri"/>
          <w:noProof w:val="0"/>
          <w:lang w:val="en-GB"/>
        </w:rPr>
        <w:t xml:space="preserve"> Disable Right Click on Web Page for </w:t>
      </w:r>
      <w:r w:rsidRPr="41DB7AC7" w:rsidR="5B3C6C93">
        <w:rPr>
          <w:rFonts w:ascii="Calibri" w:hAnsi="Calibri" w:eastAsia="Calibri" w:cs="Calibri"/>
          <w:noProof w:val="0"/>
          <w:lang w:val="en-GB"/>
        </w:rPr>
        <w:t>Web Application</w:t>
      </w:r>
      <w:bookmarkEnd w:id="723521063"/>
    </w:p>
    <w:p w:rsidR="6E07BCB0" w:rsidP="3DA44A84" w:rsidRDefault="6E07BCB0" w14:paraId="2753132E" w14:textId="331ADC89">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US"/>
        </w:rPr>
        <w:pPrChange w:author="Latha Arjunan" w:date="2025-01-05T10:00:03.038Z">
          <w:pPr/>
        </w:pPrChange>
      </w:pPr>
      <w:r w:rsidRPr="3DA44A84" w:rsidR="08C2AAB2">
        <w:rPr>
          <w:rFonts w:ascii="Calibri" w:hAnsi="Calibri" w:eastAsia="Calibri" w:cs="Calibri"/>
          <w:b w:val="0"/>
          <w:bCs w:val="0"/>
          <w:i w:val="0"/>
          <w:iCs w:val="0"/>
          <w:caps w:val="0"/>
          <w:smallCaps w:val="0"/>
          <w:noProof w:val="0"/>
          <w:color w:val="000000"/>
          <w:sz w:val="22"/>
          <w:szCs w:val="22"/>
          <w:lang w:val="en-GB"/>
        </w:rPr>
        <w:t>This feature is not yet implemented in our framework and will be implemented in future.</w:t>
      </w:r>
    </w:p>
    <w:p w:rsidR="6E07BCB0" w:rsidP="3DA44A84" w:rsidRDefault="6E07BCB0" w14:paraId="72AA0520" w14:textId="7B9B309B">
      <w:pPr>
        <w:pStyle w:val="Normal"/>
        <w:spacing w:before="0" w:beforeAutospacing="off" w:after="160" w:afterAutospacing="off"/>
        <w:rPr>
          <w:rFonts w:ascii="Calibri" w:hAnsi="Calibri" w:eastAsia="Calibri" w:cs="Calibri"/>
          <w:b w:val="0"/>
          <w:bCs w:val="0"/>
          <w:i w:val="0"/>
          <w:iCs w:val="0"/>
          <w:caps w:val="0"/>
          <w:smallCaps w:val="0"/>
          <w:noProof w:val="0"/>
          <w:color w:val="000000"/>
          <w:sz w:val="22"/>
          <w:szCs w:val="22"/>
          <w:lang w:val="en-US"/>
        </w:rPr>
      </w:pPr>
    </w:p>
    <w:p w:rsidRPr="00C266BD" w:rsidR="6E693DF8" w:rsidP="6D58F8AC" w:rsidRDefault="5001FEB4" w14:paraId="774647C9" w14:textId="7CD26550">
      <w:pPr>
        <w:pStyle w:val="Heading1"/>
        <w:numPr>
          <w:ilvl w:val="0"/>
          <w:numId w:val="0"/>
        </w:numPr>
        <w:ind w:left="0"/>
        <w:rPr>
          <w:rFonts w:ascii="Calibri" w:hAnsi="Calibri" w:eastAsia="Calibri" w:cs="Calibri"/>
          <w:sz w:val="28"/>
          <w:szCs w:val="28"/>
        </w:rPr>
      </w:pPr>
      <w:bookmarkStart w:name="_Toc183164812" w:id="159"/>
      <w:bookmarkStart w:name="_Toc250690704" w:id="1389711854"/>
      <w:r w:rsidRPr="41DB7AC7" w:rsidR="606A5278">
        <w:rPr>
          <w:rFonts w:ascii="Calibri" w:hAnsi="Calibri" w:eastAsia="Calibri" w:cs="Calibri"/>
          <w:sz w:val="28"/>
          <w:szCs w:val="28"/>
        </w:rPr>
        <w:t>9</w:t>
      </w:r>
      <w:r w:rsidRPr="41DB7AC7" w:rsidR="0FA82DA4">
        <w:rPr>
          <w:rFonts w:ascii="Calibri" w:hAnsi="Calibri" w:eastAsia="Calibri" w:cs="Calibri"/>
          <w:sz w:val="28"/>
          <w:szCs w:val="28"/>
        </w:rPr>
        <w:t>.</w:t>
      </w:r>
      <w:r w:rsidRPr="41DB7AC7" w:rsidR="0BE3B6E2">
        <w:rPr>
          <w:rFonts w:ascii="Calibri" w:hAnsi="Calibri" w:eastAsia="Calibri" w:cs="Calibri"/>
          <w:sz w:val="28"/>
          <w:szCs w:val="28"/>
        </w:rPr>
        <w:t xml:space="preserve"> </w:t>
      </w:r>
      <w:r w:rsidRPr="41DB7AC7" w:rsidR="2BB4961D">
        <w:rPr>
          <w:rFonts w:ascii="Calibri" w:hAnsi="Calibri" w:eastAsia="Calibri" w:cs="Calibri"/>
          <w:sz w:val="28"/>
          <w:szCs w:val="28"/>
        </w:rPr>
        <w:t>Network Service Request</w:t>
      </w:r>
      <w:bookmarkEnd w:id="159"/>
      <w:bookmarkEnd w:id="1389711854"/>
    </w:p>
    <w:p w:rsidRPr="00C266BD" w:rsidR="347CE754" w:rsidP="6E07BCB0" w:rsidRDefault="2A2B45F8" w14:paraId="6EC7D67A" w14:textId="4C8ABE0C">
      <w:pPr>
        <w:pStyle w:val="CSTemplate-Normal"/>
        <w:rPr>
          <w:rFonts w:eastAsia="Calibri"/>
        </w:rPr>
      </w:pPr>
      <w:r w:rsidRPr="6E07BCB0">
        <w:rPr>
          <w:rFonts w:eastAsia="Calibri"/>
        </w:rPr>
        <w:lastRenderedPageBreak/>
        <w:t xml:space="preserve">Axios is used </w:t>
      </w:r>
      <w:r w:rsidRPr="6E07BCB0" w:rsidR="6525B09D">
        <w:rPr>
          <w:rFonts w:eastAsia="Calibri"/>
        </w:rPr>
        <w:t xml:space="preserve">to </w:t>
      </w:r>
      <w:r w:rsidRPr="6E07BCB0">
        <w:rPr>
          <w:rFonts w:eastAsia="Calibri"/>
        </w:rPr>
        <w:t>handl</w:t>
      </w:r>
      <w:r w:rsidRPr="6E07BCB0" w:rsidR="6525B09D">
        <w:rPr>
          <w:rFonts w:eastAsia="Calibri"/>
        </w:rPr>
        <w:t>e</w:t>
      </w:r>
      <w:r w:rsidRPr="6E07BCB0">
        <w:rPr>
          <w:rFonts w:eastAsia="Calibri"/>
        </w:rPr>
        <w:t xml:space="preserve"> network service requests within the application</w:t>
      </w:r>
      <w:r w:rsidRPr="6E07BCB0" w:rsidR="7B27C28C">
        <w:rPr>
          <w:rFonts w:eastAsia="Calibri"/>
        </w:rPr>
        <w:t>.</w:t>
      </w:r>
      <w:r w:rsidRPr="6E07BCB0" w:rsidR="40E0642F">
        <w:rPr>
          <w:rFonts w:eastAsia="Calibri"/>
        </w:rPr>
        <w:t xml:space="preserve"> </w:t>
      </w:r>
      <w:r w:rsidRPr="6E07BCB0" w:rsidR="1C1E7D0F">
        <w:rPr>
          <w:rFonts w:eastAsia="Calibri"/>
        </w:rPr>
        <w:t xml:space="preserve">Axios is a promise-based HTTP client for JavaScript that </w:t>
      </w:r>
      <w:r w:rsidRPr="6E07BCB0" w:rsidR="10121799">
        <w:rPr>
          <w:rFonts w:eastAsia="Calibri"/>
        </w:rPr>
        <w:t xml:space="preserve">lets </w:t>
      </w:r>
      <w:r w:rsidRPr="6E07BCB0" w:rsidR="3D183252">
        <w:rPr>
          <w:rFonts w:eastAsia="Calibri"/>
        </w:rPr>
        <w:t xml:space="preserve">you </w:t>
      </w:r>
      <w:r w:rsidRPr="6E07BCB0" w:rsidR="1C1E7D0F">
        <w:rPr>
          <w:rFonts w:eastAsia="Calibri"/>
        </w:rPr>
        <w:t>make requests to both their own server and third-party APIs.</w:t>
      </w:r>
      <w:r w:rsidR="09F862AC">
        <w:br/>
      </w:r>
      <w:r w:rsidR="09F862AC">
        <w:br/>
      </w:r>
      <w:r w:rsidRPr="6E07BCB0" w:rsidR="3A893C93">
        <w:rPr>
          <w:rFonts w:eastAsia="Calibri"/>
        </w:rPr>
        <w:t xml:space="preserve">We have also utilized Interceptors in </w:t>
      </w:r>
      <w:r w:rsidRPr="6E07BCB0" w:rsidR="3F44527A">
        <w:rPr>
          <w:rFonts w:eastAsia="Calibri"/>
        </w:rPr>
        <w:t xml:space="preserve">the </w:t>
      </w:r>
      <w:r w:rsidRPr="6E07BCB0" w:rsidR="1799BF91">
        <w:rPr>
          <w:rFonts w:eastAsia="Calibri"/>
        </w:rPr>
        <w:t>framework</w:t>
      </w:r>
      <w:r w:rsidRPr="6E07BCB0" w:rsidR="4253EEDC">
        <w:rPr>
          <w:rFonts w:eastAsia="Calibri"/>
        </w:rPr>
        <w:t xml:space="preserve"> to</w:t>
      </w:r>
      <w:r w:rsidRPr="6E07BCB0" w:rsidR="1C1E7D0F">
        <w:rPr>
          <w:rFonts w:eastAsia="Calibri"/>
        </w:rPr>
        <w:t xml:space="preserve"> intercept requests or responses before they are handled by `then` or `catch`.</w:t>
      </w:r>
    </w:p>
    <w:p w:rsidRPr="00C266BD" w:rsidR="23A7C5E6" w:rsidP="6D58F8AC" w:rsidRDefault="6F98FA39" w14:paraId="0D0863EC" w14:textId="61BE8506">
      <w:pPr>
        <w:pStyle w:val="Heading2"/>
        <w:rPr>
          <w:rFonts w:ascii="Calibri" w:hAnsi="Calibri" w:eastAsia="Calibri" w:cs="Calibri"/>
          <w:color w:val="000000"/>
        </w:rPr>
      </w:pPr>
      <w:bookmarkStart w:name="_Toc183164813" w:id="161"/>
      <w:bookmarkStart w:name="_Toc998929362" w:id="1362444805"/>
      <w:bookmarkStart w:name="_Toc600568320" w:id="1928667143"/>
      <w:r w:rsidRPr="41DB7AC7" w:rsidR="7AAF73C0">
        <w:rPr>
          <w:rFonts w:ascii="Calibri" w:hAnsi="Calibri" w:eastAsia="Calibri" w:cs="Calibri"/>
        </w:rPr>
        <w:t>9</w:t>
      </w:r>
      <w:r w:rsidRPr="41DB7AC7" w:rsidR="4A1D34E2">
        <w:rPr>
          <w:rFonts w:ascii="Calibri" w:hAnsi="Calibri" w:eastAsia="Calibri" w:cs="Calibri"/>
        </w:rPr>
        <w:t>.1</w:t>
      </w:r>
      <w:r w:rsidRPr="41DB7AC7" w:rsidR="329413E1">
        <w:rPr>
          <w:rFonts w:ascii="Calibri" w:hAnsi="Calibri" w:eastAsia="Calibri" w:cs="Calibri"/>
        </w:rPr>
        <w:t xml:space="preserve"> </w:t>
      </w:r>
      <w:r w:rsidRPr="41DB7AC7" w:rsidR="60D953CC">
        <w:rPr>
          <w:rFonts w:ascii="Calibri" w:hAnsi="Calibri" w:eastAsia="Calibri" w:cs="Calibri"/>
        </w:rPr>
        <w:t xml:space="preserve">Service </w:t>
      </w:r>
      <w:r w:rsidRPr="41DB7AC7" w:rsidR="539D7B30">
        <w:rPr>
          <w:rFonts w:ascii="Calibri" w:hAnsi="Calibri" w:eastAsia="Calibri" w:cs="Calibri"/>
        </w:rPr>
        <w:t>Integration</w:t>
      </w:r>
      <w:bookmarkEnd w:id="161"/>
      <w:bookmarkEnd w:id="1362444805"/>
      <w:bookmarkEnd w:id="1928667143"/>
    </w:p>
    <w:p w:rsidRPr="00D952E7" w:rsidR="005F54F0" w:rsidP="6E07BCB0" w:rsidRDefault="6ABE97D8" w14:paraId="0167028E" w14:textId="40FA4026">
      <w:pPr>
        <w:pStyle w:val="CSTemplate-Normal"/>
        <w:rPr>
          <w:rFonts w:eastAsia="Calibri"/>
        </w:rPr>
      </w:pPr>
      <w:r w:rsidRPr="38F9206B" w:rsidR="6F148861">
        <w:rPr>
          <w:rFonts w:eastAsia="Calibri"/>
        </w:rPr>
        <w:t xml:space="preserve">The service folder in our </w:t>
      </w:r>
      <w:r w:rsidRPr="38F9206B" w:rsidR="67D620D1">
        <w:rPr>
          <w:rFonts w:eastAsia="Calibri"/>
        </w:rPr>
        <w:t xml:space="preserve">framework </w:t>
      </w:r>
      <w:r w:rsidRPr="38F9206B" w:rsidR="6F148861">
        <w:rPr>
          <w:rFonts w:eastAsia="Calibri"/>
        </w:rPr>
        <w:t>encapsulates the business logic and functionality related to</w:t>
      </w:r>
      <w:r w:rsidRPr="38F9206B" w:rsidR="161D97C0">
        <w:rPr>
          <w:rFonts w:eastAsia="Calibri"/>
        </w:rPr>
        <w:t xml:space="preserve"> </w:t>
      </w:r>
      <w:r w:rsidRPr="38F9206B" w:rsidR="6F148861">
        <w:rPr>
          <w:rFonts w:eastAsia="Calibri"/>
        </w:rPr>
        <w:t xml:space="preserve">  features</w:t>
      </w:r>
      <w:commentRangeStart w:id="163"/>
      <w:commentRangeStart w:id="1268270435"/>
      <w:r w:rsidRPr="38F9206B" w:rsidR="6F148861">
        <w:rPr>
          <w:rFonts w:eastAsia="Calibri"/>
        </w:rPr>
        <w:t xml:space="preserve">, </w:t>
      </w:r>
      <w:r w:rsidRPr="38F9206B" w:rsidR="6F148861">
        <w:rPr>
          <w:rFonts w:eastAsia="Calibri"/>
        </w:rPr>
        <w:t>leveraging</w:t>
      </w:r>
      <w:r w:rsidRPr="38F9206B" w:rsidR="6F148861">
        <w:rPr>
          <w:rFonts w:eastAsia="Calibri"/>
        </w:rPr>
        <w:t xml:space="preserve"> Redux </w:t>
      </w:r>
      <w:r w:rsidRPr="38F9206B" w:rsidR="7C54E551">
        <w:rPr>
          <w:rFonts w:eastAsia="Calibri"/>
        </w:rPr>
        <w:t>Toolkit Query</w:t>
      </w:r>
      <w:r w:rsidRPr="38F9206B" w:rsidR="6F148861">
        <w:rPr>
          <w:rFonts w:eastAsia="Calibri"/>
        </w:rPr>
        <w:t xml:space="preserve"> </w:t>
      </w:r>
      <w:commentRangeEnd w:id="163"/>
      <w:r>
        <w:rPr>
          <w:rStyle w:val="CommentReference"/>
        </w:rPr>
        <w:commentReference w:id="163"/>
      </w:r>
      <w:commentRangeEnd w:id="1268270435"/>
      <w:r>
        <w:rPr>
          <w:rStyle w:val="CommentReference"/>
        </w:rPr>
        <w:commentReference w:id="1268270435"/>
      </w:r>
      <w:r w:rsidRPr="38F9206B" w:rsidR="6F148861">
        <w:rPr>
          <w:rFonts w:eastAsia="Calibri"/>
        </w:rPr>
        <w:t xml:space="preserve">to </w:t>
      </w:r>
      <w:r w:rsidRPr="38F9206B" w:rsidR="21646A27">
        <w:rPr>
          <w:rFonts w:eastAsia="Calibri"/>
        </w:rPr>
        <w:t>handle asynchronous</w:t>
      </w:r>
      <w:r w:rsidRPr="38F9206B" w:rsidR="6F148861">
        <w:rPr>
          <w:rFonts w:eastAsia="Calibri"/>
        </w:rPr>
        <w:t xml:space="preserve"> operations.</w:t>
      </w:r>
    </w:p>
    <w:p w:rsidR="6E07BCB0" w:rsidP="6E07BCB0" w:rsidRDefault="6E07BCB0" w14:paraId="590B9924" w14:textId="1590574F">
      <w:pPr>
        <w:pStyle w:val="CSTemplate-Normal"/>
        <w:rPr>
          <w:rFonts w:eastAsia="Calibri"/>
        </w:rPr>
      </w:pPr>
    </w:p>
    <w:p w:rsidRPr="00C266BD" w:rsidR="00390750" w:rsidP="6D58F8AC" w:rsidRDefault="1EE0F035" w14:paraId="0D01AB04" w14:textId="201FA095" w14:noSpellErr="1">
      <w:pPr>
        <w:pStyle w:val="Heading1"/>
        <w:numPr>
          <w:ilvl w:val="0"/>
          <w:numId w:val="0"/>
        </w:numPr>
        <w:ind w:left="0"/>
        <w:rPr>
          <w:rFonts w:ascii="Calibri" w:hAnsi="Calibri" w:eastAsia="Calibri" w:cs="Calibri"/>
          <w:sz w:val="28"/>
          <w:szCs w:val="28"/>
        </w:rPr>
      </w:pPr>
      <w:bookmarkStart w:name="_Toc288442752" w:id="1261150546"/>
      <w:r w:rsidRPr="41DB7AC7" w:rsidR="48E7B4E4">
        <w:rPr>
          <w:rFonts w:ascii="Calibri" w:hAnsi="Calibri" w:eastAsia="Calibri" w:cs="Calibri"/>
          <w:sz w:val="28"/>
          <w:szCs w:val="28"/>
        </w:rPr>
        <w:t>1</w:t>
      </w:r>
      <w:r w:rsidRPr="41DB7AC7" w:rsidR="451933C3">
        <w:rPr>
          <w:rFonts w:ascii="Calibri" w:hAnsi="Calibri" w:eastAsia="Calibri" w:cs="Calibri"/>
          <w:sz w:val="28"/>
          <w:szCs w:val="28"/>
        </w:rPr>
        <w:t>0</w:t>
      </w:r>
      <w:r w:rsidRPr="41DB7AC7" w:rsidR="337B2D6B">
        <w:rPr>
          <w:rFonts w:ascii="Calibri" w:hAnsi="Calibri" w:eastAsia="Calibri" w:cs="Calibri"/>
          <w:sz w:val="28"/>
          <w:szCs w:val="28"/>
        </w:rPr>
        <w:t>.</w:t>
      </w:r>
      <w:r w:rsidRPr="41DB7AC7" w:rsidR="48E7B4E4">
        <w:rPr>
          <w:rFonts w:ascii="Calibri" w:hAnsi="Calibri" w:eastAsia="Calibri" w:cs="Calibri"/>
          <w:sz w:val="28"/>
          <w:szCs w:val="28"/>
        </w:rPr>
        <w:t xml:space="preserve"> </w:t>
      </w:r>
      <w:commentRangeStart w:id="165"/>
      <w:commentRangeStart w:id="1427156280"/>
      <w:r w:rsidRPr="41DB7AC7" w:rsidR="704F3120">
        <w:rPr>
          <w:rFonts w:ascii="Calibri" w:hAnsi="Calibri" w:eastAsia="Calibri" w:cs="Calibri"/>
          <w:sz w:val="28"/>
          <w:szCs w:val="28"/>
        </w:rPr>
        <w:t>Error</w:t>
      </w:r>
      <w:r w:rsidRPr="41DB7AC7" w:rsidR="6F97D37D">
        <w:rPr>
          <w:rFonts w:ascii="Calibri" w:hAnsi="Calibri" w:eastAsia="Calibri" w:cs="Calibri"/>
          <w:sz w:val="28"/>
          <w:szCs w:val="28"/>
        </w:rPr>
        <w:t xml:space="preserve"> and </w:t>
      </w:r>
      <w:r w:rsidRPr="41DB7AC7" w:rsidR="704F3120">
        <w:rPr>
          <w:rFonts w:ascii="Calibri" w:hAnsi="Calibri" w:eastAsia="Calibri" w:cs="Calibri"/>
          <w:sz w:val="28"/>
          <w:szCs w:val="28"/>
        </w:rPr>
        <w:t xml:space="preserve">Exception </w:t>
      </w:r>
      <w:r w:rsidRPr="41DB7AC7" w:rsidR="443DCD1C">
        <w:rPr>
          <w:rFonts w:ascii="Calibri" w:hAnsi="Calibri" w:eastAsia="Calibri" w:cs="Calibri"/>
          <w:sz w:val="28"/>
          <w:szCs w:val="28"/>
        </w:rPr>
        <w:t>Handling</w:t>
      </w:r>
      <w:commentRangeEnd w:id="165"/>
      <w:r>
        <w:rPr>
          <w:rStyle w:val="CommentReference"/>
        </w:rPr>
        <w:commentReference w:id="165"/>
      </w:r>
      <w:commentRangeEnd w:id="1427156280"/>
      <w:r>
        <w:rPr>
          <w:rStyle w:val="CommentReference"/>
        </w:rPr>
        <w:commentReference w:id="1427156280"/>
      </w:r>
      <w:bookmarkEnd w:id="1261150546"/>
    </w:p>
    <w:p w:rsidRPr="00C266BD" w:rsidR="00390750" w:rsidP="00810B82" w:rsidRDefault="660E8DDC" w14:paraId="3BB123C7" w14:textId="2D94FE81">
      <w:pPr>
        <w:pStyle w:val="CSTemplate-Normal"/>
      </w:pPr>
      <w:r>
        <w:t>Error and exception handling is essential for maintaining a robust</w:t>
      </w:r>
      <w:r w:rsidR="1E2E80F1">
        <w:t xml:space="preserve"> and </w:t>
      </w:r>
      <w:r>
        <w:t xml:space="preserve">reliable application. We integrated </w:t>
      </w:r>
      <w:r w:rsidR="67B1BCD9">
        <w:t xml:space="preserve">Elasticsearch, Logstash, Kibana </w:t>
      </w:r>
      <w:r w:rsidR="12D2A9D9">
        <w:t>(</w:t>
      </w:r>
      <w:r>
        <w:t>ELK</w:t>
      </w:r>
      <w:r w:rsidR="12D2A9D9">
        <w:t>)</w:t>
      </w:r>
      <w:r>
        <w:t xml:space="preserve"> </w:t>
      </w:r>
      <w:r w:rsidR="53EA3948">
        <w:t xml:space="preserve">stack </w:t>
      </w:r>
      <w:r>
        <w:t xml:space="preserve">to track and </w:t>
      </w:r>
      <w:r w:rsidR="6C764E95">
        <w:t xml:space="preserve">analyze </w:t>
      </w:r>
      <w:r>
        <w:t>logs.</w:t>
      </w:r>
      <w:r w:rsidR="238CCB05">
        <w:t xml:space="preserve"> </w:t>
      </w:r>
      <w:r w:rsidR="486AB7F4">
        <w:t xml:space="preserve">By centralizing logs, </w:t>
      </w:r>
      <w:r w:rsidR="238CCB05">
        <w:t>ELK</w:t>
      </w:r>
      <w:r w:rsidR="11963814">
        <w:t xml:space="preserve"> </w:t>
      </w:r>
      <w:r w:rsidR="238CCB05">
        <w:t>stack enables comprehensive monitoring of errors and exceptions</w:t>
      </w:r>
      <w:r w:rsidR="61897500">
        <w:t xml:space="preserve">. </w:t>
      </w:r>
    </w:p>
    <w:p w:rsidRPr="00C266BD" w:rsidR="00390750" w:rsidP="6D58F8AC" w:rsidRDefault="5CEDB285" w14:paraId="117773FF" w14:textId="2B9EAC54">
      <w:pPr>
        <w:pStyle w:val="Heading2"/>
        <w:rPr>
          <w:rFonts w:ascii="Calibri" w:hAnsi="Calibri" w:eastAsia="Calibri" w:cs="Calibri"/>
        </w:rPr>
      </w:pPr>
      <w:bookmarkStart w:name="_Toc183164816" w:id="166"/>
      <w:bookmarkStart w:name="_Toc1205444955" w:id="1986323649"/>
      <w:bookmarkStart w:name="_Toc15756214" w:id="1772427077"/>
      <w:r w:rsidRPr="41DB7AC7" w:rsidR="1D557E3A">
        <w:rPr>
          <w:rFonts w:ascii="Calibri" w:hAnsi="Calibri" w:eastAsia="Calibri" w:cs="Calibri"/>
        </w:rPr>
        <w:t>1</w:t>
      </w:r>
      <w:r w:rsidRPr="41DB7AC7" w:rsidR="5290C639">
        <w:rPr>
          <w:rFonts w:ascii="Calibri" w:hAnsi="Calibri" w:eastAsia="Calibri" w:cs="Calibri"/>
        </w:rPr>
        <w:t>0</w:t>
      </w:r>
      <w:r w:rsidRPr="41DB7AC7" w:rsidR="1D557E3A">
        <w:rPr>
          <w:rFonts w:ascii="Calibri" w:hAnsi="Calibri" w:eastAsia="Calibri" w:cs="Calibri"/>
        </w:rPr>
        <w:t xml:space="preserve">.1 </w:t>
      </w:r>
      <w:r w:rsidRPr="41DB7AC7" w:rsidR="1EE4D158">
        <w:rPr>
          <w:rFonts w:ascii="Calibri" w:hAnsi="Calibri" w:eastAsia="Calibri" w:cs="Calibri"/>
        </w:rPr>
        <w:t>Logging Setup</w:t>
      </w:r>
      <w:bookmarkEnd w:id="166"/>
      <w:bookmarkEnd w:id="1986323649"/>
      <w:bookmarkEnd w:id="1772427077"/>
    </w:p>
    <w:p w:rsidRPr="00C266BD" w:rsidR="007976C6" w:rsidP="69F23976" w:rsidRDefault="4B01995F" w14:paraId="19C339F6" w14:textId="48057B88">
      <w:pPr>
        <w:pStyle w:val="CSTemplate-Normal"/>
      </w:pPr>
      <w:r>
        <w:t>The logging setup is designed to capture, format and send logs from the application for monitoring, debugging, and analytics purposes.</w:t>
      </w:r>
    </w:p>
    <w:p w:rsidRPr="00C266BD" w:rsidR="00390750" w:rsidP="6D58F8AC" w:rsidRDefault="25FAFFB3" w14:paraId="68A1AA73" w14:textId="371CE378">
      <w:pPr>
        <w:pStyle w:val="Heading2"/>
        <w:rPr>
          <w:rFonts w:ascii="Calibri" w:hAnsi="Calibri" w:eastAsia="Calibri" w:cs="Calibri"/>
        </w:rPr>
      </w:pPr>
      <w:bookmarkStart w:name="_Toc183164817" w:id="168"/>
      <w:bookmarkStart w:name="_Toc1838111625" w:id="607112015"/>
      <w:bookmarkStart w:name="_Toc553808207" w:id="809388497"/>
      <w:r w:rsidRPr="41DB7AC7" w:rsidR="64263E5D">
        <w:rPr>
          <w:rFonts w:ascii="Calibri" w:hAnsi="Calibri" w:eastAsia="Calibri" w:cs="Calibri"/>
        </w:rPr>
        <w:t>1</w:t>
      </w:r>
      <w:r w:rsidRPr="41DB7AC7" w:rsidR="4C48FE9B">
        <w:rPr>
          <w:rFonts w:ascii="Calibri" w:hAnsi="Calibri" w:eastAsia="Calibri" w:cs="Calibri"/>
        </w:rPr>
        <w:t>0</w:t>
      </w:r>
      <w:r w:rsidRPr="41DB7AC7" w:rsidR="64263E5D">
        <w:rPr>
          <w:rFonts w:ascii="Calibri" w:hAnsi="Calibri" w:eastAsia="Calibri" w:cs="Calibri"/>
        </w:rPr>
        <w:t xml:space="preserve">.2 </w:t>
      </w:r>
      <w:r w:rsidRPr="41DB7AC7" w:rsidR="47AF6F0E">
        <w:rPr>
          <w:rFonts w:ascii="Calibri" w:hAnsi="Calibri" w:eastAsia="Calibri" w:cs="Calibri"/>
        </w:rPr>
        <w:t xml:space="preserve">Log </w:t>
      </w:r>
      <w:r w:rsidRPr="41DB7AC7" w:rsidR="17EA8F6A">
        <w:rPr>
          <w:rFonts w:ascii="Calibri" w:hAnsi="Calibri" w:eastAsia="Calibri" w:cs="Calibri"/>
        </w:rPr>
        <w:t>Levels</w:t>
      </w:r>
      <w:bookmarkEnd w:id="168"/>
      <w:bookmarkEnd w:id="607112015"/>
      <w:bookmarkEnd w:id="809388497"/>
    </w:p>
    <w:p w:rsidRPr="00C266BD" w:rsidR="00390750" w:rsidP="00D41556" w:rsidRDefault="7CA43E97" w14:paraId="2CECF4DE" w14:textId="4A6568ED">
      <w:pPr>
        <w:pStyle w:val="CSTemplate-Normal"/>
      </w:pPr>
      <w:r>
        <w:t>Our application categorizes logs into four levels to distinguish between types of messages</w:t>
      </w:r>
      <w:r w:rsidR="25A949BB">
        <w:t>.</w:t>
      </w:r>
    </w:p>
    <w:p w:rsidRPr="00C266BD" w:rsidR="00390750" w:rsidP="6E07BCB0" w:rsidRDefault="5FA67A17" w14:paraId="0647EFD1" w14:textId="3B7AF7BC">
      <w:pPr>
        <w:pStyle w:val="CSTemplate-Normal"/>
      </w:pPr>
      <w:r>
        <w:t xml:space="preserve">The </w:t>
      </w:r>
      <w:r w:rsidR="0059532F">
        <w:t>‘</w:t>
      </w:r>
      <w:r>
        <w:t>console</w:t>
      </w:r>
      <w:r w:rsidR="0059532F">
        <w:t xml:space="preserve">’ </w:t>
      </w:r>
      <w:r>
        <w:t xml:space="preserve">object in JavaScript provides several methods for logging messages, each serving a different purpose. </w:t>
      </w:r>
      <w:r w:rsidR="0051742A">
        <w:t xml:space="preserve">Here is </w:t>
      </w:r>
      <w:r>
        <w:t xml:space="preserve">a detailed explanation of the </w:t>
      </w:r>
      <w:r w:rsidR="0079143B">
        <w:t>‘</w:t>
      </w:r>
      <w:proofErr w:type="gramStart"/>
      <w:r>
        <w:t>info</w:t>
      </w:r>
      <w:r w:rsidR="0079143B">
        <w:t>(</w:t>
      </w:r>
      <w:proofErr w:type="gramEnd"/>
      <w:r w:rsidR="0079143B">
        <w:t>)’, ‘</w:t>
      </w:r>
      <w:r>
        <w:t>error</w:t>
      </w:r>
      <w:r w:rsidR="0079143B">
        <w:t>()’, ‘</w:t>
      </w:r>
      <w:r>
        <w:t>warn</w:t>
      </w:r>
      <w:r w:rsidR="0079143B">
        <w:t xml:space="preserve">()’, </w:t>
      </w:r>
      <w:r>
        <w:t xml:space="preserve">and </w:t>
      </w:r>
      <w:r w:rsidR="0079143B">
        <w:t>‘</w:t>
      </w:r>
      <w:r>
        <w:t>log</w:t>
      </w:r>
      <w:r w:rsidR="0079143B">
        <w:t xml:space="preserve">()’ </w:t>
      </w:r>
      <w:r>
        <w:t>methods:</w:t>
      </w:r>
    </w:p>
    <w:p w:rsidRPr="00C266BD" w:rsidR="00390750" w:rsidP="6D58F8AC" w:rsidRDefault="7B58ABD7" w14:paraId="68B0C4E2" w14:textId="7976106F">
      <w:pPr>
        <w:pStyle w:val="Heading2"/>
        <w:rPr>
          <w:rFonts w:ascii="Calibri" w:hAnsi="Calibri" w:eastAsia="Calibri" w:cs="Calibri"/>
        </w:rPr>
      </w:pPr>
      <w:bookmarkStart w:name="_Toc183164818" w:id="170"/>
      <w:bookmarkStart w:name="_Toc1710063960" w:id="8730755"/>
      <w:bookmarkStart w:name="_Toc1521238167" w:id="1552632428"/>
      <w:r w:rsidRPr="41DB7AC7" w:rsidR="1C13BA9C">
        <w:rPr>
          <w:rFonts w:ascii="Calibri" w:hAnsi="Calibri" w:eastAsia="Calibri" w:cs="Calibri"/>
        </w:rPr>
        <w:t>1</w:t>
      </w:r>
      <w:r w:rsidRPr="41DB7AC7" w:rsidR="648D49E5">
        <w:rPr>
          <w:rFonts w:ascii="Calibri" w:hAnsi="Calibri" w:eastAsia="Calibri" w:cs="Calibri"/>
        </w:rPr>
        <w:t>0</w:t>
      </w:r>
      <w:r w:rsidRPr="41DB7AC7" w:rsidR="1C13BA9C">
        <w:rPr>
          <w:rFonts w:ascii="Calibri" w:hAnsi="Calibri" w:eastAsia="Calibri" w:cs="Calibri"/>
        </w:rPr>
        <w:t xml:space="preserve">.3 </w:t>
      </w:r>
      <w:r w:rsidRPr="41DB7AC7" w:rsidR="06D3A99F">
        <w:rPr>
          <w:rFonts w:ascii="Calibri" w:hAnsi="Calibri" w:eastAsia="Calibri" w:cs="Calibri"/>
        </w:rPr>
        <w:t>Sending Logs to Logstash</w:t>
      </w:r>
      <w:bookmarkEnd w:id="170"/>
      <w:bookmarkEnd w:id="8730755"/>
      <w:bookmarkEnd w:id="1552632428"/>
    </w:p>
    <w:p w:rsidRPr="00C266BD" w:rsidR="00390750" w:rsidP="008C4214" w:rsidRDefault="6E154AA1" w14:paraId="2E6EF4A9" w14:textId="16236AAD">
      <w:pPr>
        <w:pStyle w:val="CSTemplate-Normal"/>
      </w:pPr>
      <w:r w:rsidR="5F43F4B3">
        <w:rPr/>
        <w:t xml:space="preserve">Logs are sent to Logstash using </w:t>
      </w:r>
      <w:r w:rsidR="3CF4BE54">
        <w:rPr/>
        <w:t xml:space="preserve">Axios </w:t>
      </w:r>
      <w:r w:rsidR="5F43F4B3">
        <w:rPr/>
        <w:t>requests, where they are processed and indexed in Elasticsearch for retrieval</w:t>
      </w:r>
      <w:r w:rsidR="6159B0A5">
        <w:rPr/>
        <w:t xml:space="preserve"> in Kibana.</w:t>
      </w:r>
    </w:p>
    <w:p w:rsidR="18645AB0" w:rsidP="18645AB0" w:rsidRDefault="18645AB0" w14:paraId="07CF686C" w14:textId="4A414CA3">
      <w:pPr>
        <w:pStyle w:val="Heading2"/>
        <w:rPr/>
      </w:pPr>
    </w:p>
    <w:p w:rsidRPr="00C266BD" w:rsidR="00390750" w:rsidP="6D58F8AC" w:rsidRDefault="465803FD" w14:paraId="62E4D1EE" w14:textId="5C081263">
      <w:pPr>
        <w:pStyle w:val="Heading2"/>
        <w:rPr>
          <w:rFonts w:ascii="Calibri" w:hAnsi="Calibri" w:eastAsia="Calibri" w:cs="Calibri"/>
          <w:sz w:val="22"/>
          <w:szCs w:val="22"/>
        </w:rPr>
      </w:pPr>
      <w:bookmarkStart w:name="_Toc183164819" w:id="172"/>
      <w:bookmarkStart w:name="_Toc22917321" w:id="1706262217"/>
      <w:bookmarkStart w:name="_Toc1579391408" w:id="817668196"/>
      <w:r w:rsidRPr="41DB7AC7" w:rsidR="5FCEFF91">
        <w:rPr>
          <w:rFonts w:ascii="Calibri" w:hAnsi="Calibri" w:eastAsia="Calibri" w:cs="Calibri"/>
        </w:rPr>
        <w:t>1</w:t>
      </w:r>
      <w:r w:rsidRPr="41DB7AC7" w:rsidR="37F309D7">
        <w:rPr>
          <w:rFonts w:ascii="Calibri" w:hAnsi="Calibri" w:eastAsia="Calibri" w:cs="Calibri"/>
        </w:rPr>
        <w:t>0</w:t>
      </w:r>
      <w:r w:rsidRPr="41DB7AC7" w:rsidR="5FCEFF91">
        <w:rPr>
          <w:rFonts w:ascii="Calibri" w:hAnsi="Calibri" w:eastAsia="Calibri" w:cs="Calibri"/>
        </w:rPr>
        <w:t xml:space="preserve">.4 </w:t>
      </w:r>
      <w:r w:rsidRPr="41DB7AC7" w:rsidR="7B812551">
        <w:rPr>
          <w:rFonts w:ascii="Calibri" w:hAnsi="Calibri" w:eastAsia="Calibri" w:cs="Calibri"/>
        </w:rPr>
        <w:t>Key Fields in the Log Format</w:t>
      </w:r>
      <w:bookmarkEnd w:id="172"/>
      <w:bookmarkEnd w:id="1706262217"/>
      <w:bookmarkEnd w:id="817668196"/>
    </w:p>
    <w:p w:rsidRPr="00D952E7" w:rsidR="00390750" w:rsidP="6E07BCB0" w:rsidRDefault="1725B2CF" w14:paraId="142F7AD3" w14:textId="37E97096">
      <w:pPr>
        <w:pStyle w:val="CSTemplate-Normal"/>
      </w:pPr>
      <w:r>
        <w:t xml:space="preserve">Following are the </w:t>
      </w:r>
      <w:r w:rsidR="2BC62177">
        <w:t>field</w:t>
      </w:r>
      <w:r w:rsidR="0BC36C85">
        <w:t>s</w:t>
      </w:r>
      <w:r w:rsidR="2BC62177">
        <w:t xml:space="preserve"> in the log format</w:t>
      </w:r>
      <w:r w:rsidR="137DB367">
        <w:t>:</w:t>
      </w:r>
      <w:r w:rsidR="6A59B429">
        <w:t xml:space="preserve"> </w:t>
      </w:r>
      <w:proofErr w:type="spellStart"/>
      <w:r w:rsidR="6A59B429">
        <w:t>aapName</w:t>
      </w:r>
      <w:proofErr w:type="spellEnd"/>
      <w:r w:rsidR="6A59B429">
        <w:t xml:space="preserve">, </w:t>
      </w:r>
      <w:proofErr w:type="spellStart"/>
      <w:r w:rsidR="6A59B429">
        <w:t>userId</w:t>
      </w:r>
      <w:proofErr w:type="spellEnd"/>
      <w:r w:rsidR="6A59B429">
        <w:t xml:space="preserve">, level, message, description, timestamp, component, </w:t>
      </w:r>
      <w:proofErr w:type="spellStart"/>
      <w:r w:rsidR="6A59B429">
        <w:t>headerContext</w:t>
      </w:r>
      <w:proofErr w:type="spellEnd"/>
      <w:r w:rsidR="6A59B429">
        <w:t>, additional Info.</w:t>
      </w:r>
    </w:p>
    <w:p w:rsidRPr="00C266BD" w:rsidR="00390750" w:rsidP="6D58F8AC" w:rsidRDefault="2729E4CC" w14:paraId="06FE1B1D" w14:textId="06BC5CC3">
      <w:pPr>
        <w:pStyle w:val="Heading2"/>
        <w:rPr>
          <w:rFonts w:ascii="Calibri" w:hAnsi="Calibri" w:eastAsia="Calibri" w:cs="Calibri"/>
        </w:rPr>
      </w:pPr>
      <w:bookmarkStart w:name="_Toc183164820" w:id="174"/>
      <w:bookmarkStart w:name="_Toc247948757" w:id="713327748"/>
      <w:bookmarkStart w:name="_Toc134897102" w:id="1123096565"/>
      <w:r w:rsidRPr="41DB7AC7" w:rsidR="73456C20">
        <w:rPr>
          <w:rFonts w:ascii="Calibri" w:hAnsi="Calibri" w:eastAsia="Calibri" w:cs="Calibri"/>
        </w:rPr>
        <w:t>1</w:t>
      </w:r>
      <w:r w:rsidRPr="41DB7AC7" w:rsidR="5AC58865">
        <w:rPr>
          <w:rFonts w:ascii="Calibri" w:hAnsi="Calibri" w:eastAsia="Calibri" w:cs="Calibri"/>
        </w:rPr>
        <w:t>0</w:t>
      </w:r>
      <w:r w:rsidRPr="41DB7AC7" w:rsidR="73456C20">
        <w:rPr>
          <w:rFonts w:ascii="Calibri" w:hAnsi="Calibri" w:eastAsia="Calibri" w:cs="Calibri"/>
        </w:rPr>
        <w:t xml:space="preserve">.5 </w:t>
      </w:r>
      <w:r w:rsidRPr="41DB7AC7" w:rsidR="1B4BAE8B">
        <w:rPr>
          <w:rFonts w:ascii="Calibri" w:hAnsi="Calibri" w:eastAsia="Calibri" w:cs="Calibri"/>
        </w:rPr>
        <w:t>Catching and Logging Errors</w:t>
      </w:r>
      <w:bookmarkEnd w:id="174"/>
      <w:bookmarkEnd w:id="713327748"/>
      <w:bookmarkEnd w:id="1123096565"/>
    </w:p>
    <w:p w:rsidR="71AA01E7" w:rsidP="6E07BCB0" w:rsidRDefault="132ED593" w14:paraId="6496D5D3" w14:textId="7AB55530">
      <w:pPr>
        <w:pStyle w:val="CSTemplate-Normal"/>
      </w:pPr>
      <w:r>
        <w:t xml:space="preserve">React Native allows error handling within components and functions. </w:t>
      </w:r>
      <w:r w:rsidR="00C27606">
        <w:t>It u</w:t>
      </w:r>
      <w:r w:rsidR="32FC27EC">
        <w:t xml:space="preserve">ses try-catch blocks around risky operations and </w:t>
      </w:r>
      <w:proofErr w:type="spellStart"/>
      <w:r w:rsidR="32FC27EC">
        <w:t>logService.error</w:t>
      </w:r>
      <w:proofErr w:type="spellEnd"/>
      <w:r w:rsidR="32FC27EC">
        <w:t xml:space="preserve"> to capture these incidents.</w:t>
      </w:r>
    </w:p>
    <w:p w:rsidRPr="00C266BD" w:rsidR="00390750" w:rsidP="6D58F8AC" w:rsidRDefault="13BB39B3" w14:paraId="3DBB0B97" w14:textId="0BAD49BC">
      <w:pPr>
        <w:pStyle w:val="Heading2"/>
        <w:rPr>
          <w:rFonts w:ascii="Calibri" w:hAnsi="Calibri" w:eastAsia="Calibri" w:cs="Calibri"/>
        </w:rPr>
      </w:pPr>
      <w:bookmarkStart w:name="_Toc183164821" w:id="176"/>
      <w:bookmarkStart w:name="_Toc21507915" w:id="1072760360"/>
      <w:bookmarkStart w:name="_Toc622730720" w:id="618523527"/>
      <w:r w:rsidRPr="41DB7AC7" w:rsidR="79DB608A">
        <w:rPr>
          <w:rFonts w:ascii="Calibri" w:hAnsi="Calibri" w:eastAsia="Calibri" w:cs="Calibri"/>
        </w:rPr>
        <w:t>1</w:t>
      </w:r>
      <w:r w:rsidRPr="41DB7AC7" w:rsidR="3938A102">
        <w:rPr>
          <w:rFonts w:ascii="Calibri" w:hAnsi="Calibri" w:eastAsia="Calibri" w:cs="Calibri"/>
        </w:rPr>
        <w:t>0</w:t>
      </w:r>
      <w:r w:rsidRPr="41DB7AC7" w:rsidR="79DB608A">
        <w:rPr>
          <w:rFonts w:ascii="Calibri" w:hAnsi="Calibri" w:eastAsia="Calibri" w:cs="Calibri"/>
        </w:rPr>
        <w:t xml:space="preserve">.6 </w:t>
      </w:r>
      <w:r w:rsidRPr="41DB7AC7" w:rsidR="54632C7A">
        <w:rPr>
          <w:rFonts w:ascii="Calibri" w:hAnsi="Calibri" w:eastAsia="Calibri" w:cs="Calibri"/>
        </w:rPr>
        <w:t>Viewing Logs in Kibana</w:t>
      </w:r>
      <w:bookmarkEnd w:id="176"/>
      <w:bookmarkEnd w:id="1072760360"/>
      <w:bookmarkEnd w:id="618523527"/>
    </w:p>
    <w:p w:rsidRPr="00C266BD" w:rsidR="00116F6D" w:rsidP="6E07BCB0" w:rsidRDefault="444E9AF6" w14:paraId="2BC68143" w14:textId="6C26E90B">
      <w:pPr>
        <w:pStyle w:val="Numberedlist1"/>
        <w:numPr>
          <w:ilvl w:val="0"/>
          <w:numId w:val="0"/>
        </w:numPr>
        <w:spacing w:after="160" w:line="259" w:lineRule="auto"/>
      </w:pPr>
      <w:r>
        <w:lastRenderedPageBreak/>
        <w:t xml:space="preserve">Once the application logs are </w:t>
      </w:r>
      <w:r w:rsidR="1A1A26DC">
        <w:t>successfully</w:t>
      </w:r>
      <w:r>
        <w:t xml:space="preserve"> sent to </w:t>
      </w:r>
      <w:r w:rsidR="216C3567">
        <w:t xml:space="preserve">Elasticsearch </w:t>
      </w:r>
      <w:r w:rsidR="00890D38">
        <w:t xml:space="preserve">through </w:t>
      </w:r>
      <w:r w:rsidR="033342EB">
        <w:t>Logstash</w:t>
      </w:r>
      <w:r w:rsidR="2A443B6D">
        <w:t>,</w:t>
      </w:r>
      <w:r>
        <w:t xml:space="preserve"> </w:t>
      </w:r>
      <w:r w:rsidR="008146C0">
        <w:t xml:space="preserve">the user </w:t>
      </w:r>
      <w:r>
        <w:t xml:space="preserve">can view and </w:t>
      </w:r>
      <w:r w:rsidR="6AC66EC8">
        <w:t>analyze these logs in Kibana.</w:t>
      </w:r>
    </w:p>
    <w:p w:rsidRPr="00C266BD" w:rsidR="00390750" w:rsidP="6E07BCB0" w:rsidRDefault="00390750" w14:paraId="4F854588" w14:textId="482CCE78">
      <w:pPr>
        <w:pStyle w:val="CSTemplate-AppendixSubHeadings"/>
        <w:numPr>
          <w:ilvl w:val="0"/>
          <w:numId w:val="0"/>
        </w:numPr>
        <w:rPr>
          <w:rFonts w:ascii="Calibri" w:hAnsi="Calibri" w:eastAsia="Calibri" w:cs="Calibri"/>
          <w:sz w:val="30"/>
          <w:szCs w:val="30"/>
        </w:rPr>
      </w:pPr>
    </w:p>
    <w:p w:rsidRPr="00C266BD" w:rsidR="00390750" w:rsidP="6D58F8AC" w:rsidRDefault="18118F47" w14:paraId="1A7BE792" w14:textId="59B764C6">
      <w:pPr>
        <w:pStyle w:val="Heading1"/>
        <w:numPr>
          <w:ilvl w:val="0"/>
          <w:numId w:val="0"/>
        </w:numPr>
        <w:ind w:left="0"/>
        <w:rPr>
          <w:rFonts w:ascii="Calibri" w:hAnsi="Calibri" w:eastAsia="Calibri" w:cs="Calibri"/>
          <w:sz w:val="28"/>
          <w:szCs w:val="28"/>
        </w:rPr>
      </w:pPr>
      <w:bookmarkStart w:name="_Toc183164822" w:id="178"/>
      <w:bookmarkStart w:name="_Toc557295426" w:id="1640060872"/>
      <w:r w:rsidRPr="41DB7AC7" w:rsidR="0483C084">
        <w:rPr>
          <w:rFonts w:ascii="Calibri" w:hAnsi="Calibri" w:eastAsia="Calibri" w:cs="Calibri"/>
          <w:sz w:val="28"/>
          <w:szCs w:val="28"/>
        </w:rPr>
        <w:t>1</w:t>
      </w:r>
      <w:r w:rsidRPr="41DB7AC7" w:rsidR="0FEB9B8A">
        <w:rPr>
          <w:rFonts w:ascii="Calibri" w:hAnsi="Calibri" w:eastAsia="Calibri" w:cs="Calibri"/>
          <w:sz w:val="28"/>
          <w:szCs w:val="28"/>
        </w:rPr>
        <w:t>1</w:t>
      </w:r>
      <w:r w:rsidRPr="41DB7AC7" w:rsidR="7AED199A">
        <w:rPr>
          <w:rFonts w:ascii="Calibri" w:hAnsi="Calibri" w:eastAsia="Calibri" w:cs="Calibri"/>
          <w:sz w:val="28"/>
          <w:szCs w:val="28"/>
        </w:rPr>
        <w:t>.</w:t>
      </w:r>
      <w:r w:rsidRPr="41DB7AC7" w:rsidR="0483C084">
        <w:rPr>
          <w:rFonts w:ascii="Calibri" w:hAnsi="Calibri" w:eastAsia="Calibri" w:cs="Calibri"/>
          <w:sz w:val="28"/>
          <w:szCs w:val="28"/>
        </w:rPr>
        <w:t xml:space="preserve"> </w:t>
      </w:r>
      <w:r w:rsidRPr="41DB7AC7" w:rsidR="42495714">
        <w:rPr>
          <w:rFonts w:ascii="Calibri" w:hAnsi="Calibri" w:eastAsia="Calibri" w:cs="Calibri"/>
          <w:sz w:val="28"/>
          <w:szCs w:val="28"/>
        </w:rPr>
        <w:t>Event</w:t>
      </w:r>
      <w:r w:rsidRPr="41DB7AC7" w:rsidR="1C5291C5">
        <w:rPr>
          <w:rFonts w:ascii="Calibri" w:hAnsi="Calibri" w:eastAsia="Calibri" w:cs="Calibri"/>
          <w:sz w:val="28"/>
          <w:szCs w:val="28"/>
        </w:rPr>
        <w:t xml:space="preserve"> or </w:t>
      </w:r>
      <w:r w:rsidRPr="41DB7AC7" w:rsidR="42495714">
        <w:rPr>
          <w:rFonts w:ascii="Calibri" w:hAnsi="Calibri" w:eastAsia="Calibri" w:cs="Calibri"/>
          <w:sz w:val="28"/>
          <w:szCs w:val="28"/>
        </w:rPr>
        <w:t xml:space="preserve">Crash </w:t>
      </w:r>
      <w:r w:rsidRPr="41DB7AC7" w:rsidR="1C5291C5">
        <w:rPr>
          <w:rFonts w:ascii="Calibri" w:hAnsi="Calibri" w:eastAsia="Calibri" w:cs="Calibri"/>
          <w:sz w:val="28"/>
          <w:szCs w:val="28"/>
        </w:rPr>
        <w:t>Logging</w:t>
      </w:r>
      <w:r w:rsidRPr="41DB7AC7" w:rsidR="5D9BD315">
        <w:rPr>
          <w:rFonts w:ascii="Calibri" w:hAnsi="Calibri" w:eastAsia="Calibri" w:cs="Calibri"/>
          <w:sz w:val="28"/>
          <w:szCs w:val="28"/>
        </w:rPr>
        <w:t>, Monitoring and Analytics</w:t>
      </w:r>
      <w:bookmarkEnd w:id="178"/>
      <w:bookmarkEnd w:id="1640060872"/>
    </w:p>
    <w:p w:rsidRPr="00C266BD" w:rsidR="00390750" w:rsidP="6E07BCB0" w:rsidRDefault="4737D295" w14:paraId="5569A1CF" w14:textId="2A6C0836">
      <w:pPr>
        <w:pStyle w:val="CSTemplate-Normal"/>
      </w:pPr>
      <w:commentRangeStart w:id="180"/>
      <w:commentRangeStart w:id="357292021"/>
      <w:commentRangeStart w:id="1883851342"/>
      <w:r w:rsidRPr="4E107EDF" w:rsidR="3793FD75">
        <w:rPr>
          <w:rFonts w:eastAsia="Calibri"/>
        </w:rPr>
        <w:t>Dyna</w:t>
      </w:r>
      <w:del w:author="Ashwani Hundwani" w:date="2025-01-08T14:01:42.38Z" w:id="2068459333">
        <w:r w:rsidRPr="4E107EDF" w:rsidDel="3793FD75">
          <w:rPr>
            <w:rFonts w:eastAsia="Calibri"/>
          </w:rPr>
          <w:delText xml:space="preserve"> </w:delText>
        </w:r>
      </w:del>
      <w:r w:rsidRPr="4E107EDF" w:rsidR="3793FD75">
        <w:rPr>
          <w:rFonts w:eastAsia="Calibri"/>
        </w:rPr>
        <w:t xml:space="preserve">trace </w:t>
      </w:r>
      <w:del w:author="Ashwani Hundwani" w:date="2025-01-08T14:01:51.323Z" w:id="2005072246">
        <w:r w:rsidRPr="4E107EDF" w:rsidDel="706263A4">
          <w:rPr>
            <w:rFonts w:eastAsia="Calibri"/>
          </w:rPr>
          <w:delText xml:space="preserve">Crashlytics </w:delText>
        </w:r>
      </w:del>
      <w:ins w:author="Ashwani Hundwani" w:date="2025-01-08T14:01:55.165Z" w:id="699835544">
        <w:r w:rsidRPr="4E107EDF" w:rsidR="4368044B">
          <w:rPr>
            <w:rFonts w:eastAsia="Calibri"/>
          </w:rPr>
          <w:t xml:space="preserve">crash analytics </w:t>
        </w:r>
      </w:ins>
      <w:commentRangeEnd w:id="180"/>
      <w:r>
        <w:rPr>
          <w:rStyle w:val="CommentReference"/>
        </w:rPr>
        <w:commentReference w:id="180"/>
      </w:r>
      <w:commentRangeEnd w:id="357292021"/>
      <w:r>
        <w:rPr>
          <w:rStyle w:val="CommentReference"/>
        </w:rPr>
        <w:commentReference w:id="357292021"/>
      </w:r>
      <w:commentRangeEnd w:id="1883851342"/>
      <w:r>
        <w:rPr>
          <w:rStyle w:val="CommentReference"/>
        </w:rPr>
        <w:commentReference w:id="1883851342"/>
      </w:r>
      <w:r w:rsidRPr="4E107EDF" w:rsidR="706263A4">
        <w:rPr>
          <w:rFonts w:eastAsia="Calibri"/>
        </w:rPr>
        <w:t xml:space="preserve">is a robust </w:t>
      </w:r>
      <w:r w:rsidRPr="4E107EDF" w:rsidR="7B09463D">
        <w:rPr>
          <w:rFonts w:eastAsia="Calibri"/>
        </w:rPr>
        <w:t>for application performance, monitoring</w:t>
      </w:r>
      <w:ins w:author="Ashwani Hundwani" w:date="2025-01-08T14:06:05.081Z" w:id="567655473">
        <w:r w:rsidRPr="4E107EDF" w:rsidR="2D1E1027">
          <w:rPr>
            <w:rFonts w:eastAsia="Calibri"/>
          </w:rPr>
          <w:t xml:space="preserve"> and</w:t>
        </w:r>
      </w:ins>
      <w:del w:author="Ashwani Hundwani" w:date="2025-01-08T14:05:50.218Z" w:id="1867078827">
        <w:r w:rsidRPr="4E107EDF" w:rsidDel="2D1E1027">
          <w:rPr>
            <w:rFonts w:eastAsia="Calibri"/>
          </w:rPr>
          <w:delText xml:space="preserve"> </w:delText>
        </w:r>
      </w:del>
      <w:r w:rsidRPr="4E107EDF" w:rsidR="2D1E1027">
        <w:rPr>
          <w:rFonts w:eastAsia="Calibri"/>
        </w:rPr>
        <w:t xml:space="preserve"> </w:t>
      </w:r>
      <w:r w:rsidRPr="4E107EDF" w:rsidR="706263A4">
        <w:rPr>
          <w:rFonts w:eastAsia="Calibri"/>
        </w:rPr>
        <w:t xml:space="preserve">crash reporting tool that helps </w:t>
      </w:r>
      <w:r w:rsidRPr="4E107EDF" w:rsidR="153053FB">
        <w:rPr>
          <w:rFonts w:eastAsia="Calibri"/>
        </w:rPr>
        <w:t xml:space="preserve">Developers </w:t>
      </w:r>
      <w:r w:rsidRPr="4E107EDF" w:rsidR="706263A4">
        <w:rPr>
          <w:rFonts w:eastAsia="Calibri"/>
        </w:rPr>
        <w:t xml:space="preserve">track and </w:t>
      </w:r>
      <w:r w:rsidRPr="4E107EDF" w:rsidR="5E8F2461">
        <w:rPr>
          <w:rFonts w:eastAsia="Calibri"/>
        </w:rPr>
        <w:t xml:space="preserve">analyze </w:t>
      </w:r>
      <w:r w:rsidRPr="4E107EDF" w:rsidR="706263A4">
        <w:rPr>
          <w:rFonts w:eastAsia="Calibri"/>
        </w:rPr>
        <w:t xml:space="preserve">crashes in their applications. With the integration of </w:t>
      </w:r>
      <w:del w:author="Ashwani Hundwani" w:date="2025-01-08T14:01:36.373Z" w:id="1412750061">
        <w:r w:rsidRPr="4E107EDF" w:rsidDel="706263A4">
          <w:rPr>
            <w:rFonts w:eastAsia="Calibri"/>
          </w:rPr>
          <w:delText xml:space="preserve">Crashlytics </w:delText>
        </w:r>
      </w:del>
      <w:ins w:author="Ashwani Hundwani" w:date="2025-01-08T14:01:39.505Z" w:id="1532983179">
        <w:r w:rsidRPr="4E107EDF" w:rsidR="16F55BF0">
          <w:rPr>
            <w:rFonts w:eastAsia="Calibri"/>
          </w:rPr>
          <w:t>Dyna</w:t>
        </w:r>
        <w:r w:rsidRPr="4E107EDF" w:rsidR="16F55BF0">
          <w:rPr>
            <w:rFonts w:eastAsia="Calibri"/>
          </w:rPr>
          <w:t xml:space="preserve">trace </w:t>
        </w:r>
      </w:ins>
      <w:r w:rsidRPr="4E107EDF" w:rsidR="706263A4">
        <w:rPr>
          <w:rFonts w:eastAsia="Calibri"/>
        </w:rPr>
        <w:t xml:space="preserve">into our React Native app, we can gain valuable insights into the stability of </w:t>
      </w:r>
      <w:r w:rsidRPr="4E107EDF" w:rsidR="153053FB">
        <w:rPr>
          <w:rFonts w:eastAsia="Calibri"/>
        </w:rPr>
        <w:t xml:space="preserve">the </w:t>
      </w:r>
      <w:r w:rsidRPr="4E107EDF" w:rsidR="706263A4">
        <w:rPr>
          <w:rFonts w:eastAsia="Calibri"/>
        </w:rPr>
        <w:t xml:space="preserve">app, </w:t>
      </w:r>
      <w:r w:rsidRPr="4E107EDF" w:rsidR="706263A4">
        <w:rPr>
          <w:rFonts w:eastAsia="Calibri"/>
        </w:rPr>
        <w:t>identify</w:t>
      </w:r>
      <w:r w:rsidRPr="4E107EDF" w:rsidR="706263A4">
        <w:rPr>
          <w:rFonts w:eastAsia="Calibri"/>
        </w:rPr>
        <w:t xml:space="preserve"> issues, and improve the overall user experience.</w:t>
      </w:r>
      <w:r w:rsidRPr="4E107EDF" w:rsidR="3EF83D9F">
        <w:rPr>
          <w:rFonts w:eastAsia="Calibri"/>
        </w:rPr>
        <w:t xml:space="preserve"> </w:t>
      </w:r>
    </w:p>
    <w:p w:rsidRPr="00D952E7" w:rsidR="00390750" w:rsidP="6E07BCB0" w:rsidRDefault="00390750" w14:paraId="1CE4FE66" w14:textId="6017F009">
      <w:pPr>
        <w:pStyle w:val="CSTemplate-AppendixSubHeadings"/>
        <w:numPr>
          <w:ilvl w:val="0"/>
          <w:numId w:val="0"/>
        </w:numPr>
        <w:rPr>
          <w:rFonts w:ascii="Calibri" w:hAnsi="Calibri" w:eastAsia="Calibri" w:cs="Calibri"/>
          <w:sz w:val="30"/>
          <w:szCs w:val="30"/>
          <w:lang w:val="en-GB"/>
        </w:rPr>
      </w:pPr>
    </w:p>
    <w:p w:rsidRPr="00D952E7" w:rsidR="00390750" w:rsidP="6D58F8AC" w:rsidRDefault="16866800" w14:paraId="4A2CF546" w14:textId="2EB589EF">
      <w:pPr>
        <w:pStyle w:val="Heading1"/>
        <w:numPr>
          <w:ilvl w:val="0"/>
          <w:numId w:val="0"/>
        </w:numPr>
        <w:ind w:left="0"/>
        <w:rPr>
          <w:rFonts w:ascii="Calibri" w:hAnsi="Calibri" w:eastAsia="Calibri" w:cs="Calibri"/>
          <w:sz w:val="28"/>
          <w:szCs w:val="28"/>
          <w:lang w:val="en-GB"/>
        </w:rPr>
      </w:pPr>
      <w:bookmarkStart w:name="_Toc183164824" w:id="181"/>
      <w:bookmarkStart w:name="_Toc485222585" w:id="360547793"/>
      <w:r w:rsidRPr="41DB7AC7" w:rsidR="63E2B7DE">
        <w:rPr>
          <w:rFonts w:ascii="Calibri" w:hAnsi="Calibri" w:eastAsia="Calibri" w:cs="Calibri"/>
          <w:sz w:val="28"/>
          <w:szCs w:val="28"/>
          <w:lang w:val="en-GB"/>
        </w:rPr>
        <w:t>1</w:t>
      </w:r>
      <w:r w:rsidRPr="41DB7AC7" w:rsidR="53F7825E">
        <w:rPr>
          <w:rFonts w:ascii="Calibri" w:hAnsi="Calibri" w:eastAsia="Calibri" w:cs="Calibri"/>
          <w:sz w:val="28"/>
          <w:szCs w:val="28"/>
          <w:lang w:val="en-GB"/>
        </w:rPr>
        <w:t>2</w:t>
      </w:r>
      <w:r w:rsidRPr="41DB7AC7" w:rsidR="55215613">
        <w:rPr>
          <w:rFonts w:ascii="Calibri" w:hAnsi="Calibri" w:eastAsia="Calibri" w:cs="Calibri"/>
          <w:sz w:val="28"/>
          <w:szCs w:val="28"/>
          <w:lang w:val="en-GB"/>
        </w:rPr>
        <w:t>.</w:t>
      </w:r>
      <w:r w:rsidRPr="41DB7AC7" w:rsidR="63E2B7DE">
        <w:rPr>
          <w:rFonts w:ascii="Calibri" w:hAnsi="Calibri" w:eastAsia="Calibri" w:cs="Calibri"/>
          <w:sz w:val="28"/>
          <w:szCs w:val="28"/>
          <w:lang w:val="en-GB"/>
        </w:rPr>
        <w:t xml:space="preserve"> </w:t>
      </w:r>
      <w:r w:rsidRPr="41DB7AC7" w:rsidR="275524AB">
        <w:rPr>
          <w:rFonts w:ascii="Calibri" w:hAnsi="Calibri" w:eastAsia="Calibri" w:cs="Calibri"/>
          <w:sz w:val="28"/>
          <w:szCs w:val="28"/>
          <w:lang w:val="en-GB"/>
        </w:rPr>
        <w:t>Debugging</w:t>
      </w:r>
      <w:r w:rsidRPr="41DB7AC7" w:rsidR="577DA589">
        <w:rPr>
          <w:rFonts w:ascii="Calibri" w:hAnsi="Calibri" w:eastAsia="Calibri" w:cs="Calibri"/>
          <w:sz w:val="28"/>
          <w:szCs w:val="28"/>
          <w:lang w:val="en-GB"/>
        </w:rPr>
        <w:t xml:space="preserve"> </w:t>
      </w:r>
      <w:r w:rsidRPr="41DB7AC7" w:rsidR="07D4C206">
        <w:rPr>
          <w:rFonts w:ascii="Calibri" w:hAnsi="Calibri" w:eastAsia="Calibri" w:cs="Calibri"/>
          <w:sz w:val="28"/>
          <w:szCs w:val="28"/>
          <w:lang w:val="en-GB"/>
        </w:rPr>
        <w:t>Tools</w:t>
      </w:r>
      <w:bookmarkEnd w:id="181"/>
      <w:bookmarkEnd w:id="360547793"/>
    </w:p>
    <w:p w:rsidRPr="00C266BD" w:rsidR="00390750" w:rsidP="6D58F8AC" w:rsidRDefault="37EF108E" w14:paraId="4091BE54" w14:textId="2028E820">
      <w:pPr>
        <w:pStyle w:val="Heading2"/>
        <w:rPr>
          <w:rFonts w:ascii="Calibri" w:hAnsi="Calibri" w:eastAsia="Calibri" w:cs="Calibri"/>
        </w:rPr>
      </w:pPr>
      <w:bookmarkStart w:name="_Toc183164829" w:id="183"/>
      <w:bookmarkStart w:name="_Toc2104991367" w:id="2002789995"/>
      <w:bookmarkStart w:name="_Toc1745382595" w:id="742274979"/>
      <w:r w:rsidRPr="41DB7AC7" w:rsidR="174F5BDD">
        <w:rPr>
          <w:rFonts w:ascii="Calibri" w:hAnsi="Calibri" w:eastAsia="Calibri" w:cs="Calibri"/>
        </w:rPr>
        <w:t>1</w:t>
      </w:r>
      <w:r w:rsidRPr="41DB7AC7" w:rsidR="09374C84">
        <w:rPr>
          <w:rFonts w:ascii="Calibri" w:hAnsi="Calibri" w:eastAsia="Calibri" w:cs="Calibri"/>
        </w:rPr>
        <w:t>2</w:t>
      </w:r>
      <w:r w:rsidRPr="41DB7AC7" w:rsidR="174F5BDD">
        <w:rPr>
          <w:rFonts w:ascii="Calibri" w:hAnsi="Calibri" w:eastAsia="Calibri" w:cs="Calibri"/>
        </w:rPr>
        <w:t>.</w:t>
      </w:r>
      <w:r w:rsidRPr="41DB7AC7" w:rsidR="68F6CED5">
        <w:rPr>
          <w:rFonts w:ascii="Calibri" w:hAnsi="Calibri" w:eastAsia="Calibri" w:cs="Calibri"/>
        </w:rPr>
        <w:t>1</w:t>
      </w:r>
      <w:r w:rsidRPr="41DB7AC7" w:rsidR="174F5BDD">
        <w:rPr>
          <w:rFonts w:ascii="Calibri" w:hAnsi="Calibri" w:eastAsia="Calibri" w:cs="Calibri"/>
        </w:rPr>
        <w:t xml:space="preserve"> </w:t>
      </w:r>
      <w:r w:rsidRPr="41DB7AC7" w:rsidR="577DA589">
        <w:rPr>
          <w:rFonts w:ascii="Calibri" w:hAnsi="Calibri" w:eastAsia="Calibri" w:cs="Calibri"/>
        </w:rPr>
        <w:t xml:space="preserve">React Native </w:t>
      </w:r>
      <w:r w:rsidRPr="41DB7AC7" w:rsidR="000C1D55">
        <w:rPr>
          <w:rFonts w:ascii="Calibri" w:hAnsi="Calibri" w:eastAsia="Calibri" w:cs="Calibri"/>
        </w:rPr>
        <w:t>Debugger</w:t>
      </w:r>
      <w:bookmarkEnd w:id="183"/>
      <w:bookmarkEnd w:id="2002789995"/>
      <w:bookmarkEnd w:id="742274979"/>
    </w:p>
    <w:p w:rsidRPr="00C266BD" w:rsidR="45069E6F" w:rsidP="002A06BF" w:rsidRDefault="08F98495" w14:paraId="5A67EC82" w14:textId="3643797E">
      <w:pPr>
        <w:pStyle w:val="CSTemplate-Normal"/>
      </w:pPr>
      <w:r>
        <w:t>React Native provides a bundled debugger for debugging and performance monitoring.</w:t>
      </w:r>
      <w:r w:rsidR="5F41DD6E">
        <w:t xml:space="preserve"> It includes a set of features</w:t>
      </w:r>
      <w:r w:rsidR="1BC6EF58">
        <w:t>,</w:t>
      </w:r>
      <w:r w:rsidR="5F41DD6E">
        <w:t xml:space="preserve"> including a JavaScript debugger, performance monitor and memory profiler.</w:t>
      </w:r>
    </w:p>
    <w:p w:rsidRPr="00C266BD" w:rsidR="45069E6F" w:rsidP="6D58F8AC" w:rsidRDefault="1359A031" w14:paraId="4D80CEB2" w14:textId="7A9D2CCC" w14:noSpellErr="1">
      <w:pPr>
        <w:pStyle w:val="Heading2"/>
        <w:rPr>
          <w:rFonts w:ascii="Calibri" w:hAnsi="Calibri" w:eastAsia="Calibri" w:cs="Calibri"/>
        </w:rPr>
      </w:pPr>
      <w:bookmarkStart w:name="_Toc1275924620" w:id="678284070"/>
      <w:bookmarkStart w:name="_Toc266036888" w:id="1344971495"/>
      <w:r w:rsidRPr="41DB7AC7" w:rsidR="32217C8A">
        <w:rPr>
          <w:rFonts w:ascii="Calibri" w:hAnsi="Calibri" w:eastAsia="Calibri" w:cs="Calibri"/>
        </w:rPr>
        <w:t xml:space="preserve">12.2 </w:t>
      </w:r>
      <w:commentRangeStart w:id="186"/>
      <w:commentRangeStart w:id="351845757"/>
      <w:commentRangeStart w:id="222370718"/>
      <w:r w:rsidRPr="41DB7AC7" w:rsidR="7A050D77">
        <w:rPr>
          <w:rFonts w:ascii="Calibri" w:hAnsi="Calibri" w:eastAsia="Calibri" w:cs="Calibri"/>
        </w:rPr>
        <w:t>Profiler</w:t>
      </w:r>
      <w:commentRangeEnd w:id="186"/>
      <w:r>
        <w:rPr>
          <w:rStyle w:val="CommentReference"/>
        </w:rPr>
        <w:commentReference w:id="186"/>
      </w:r>
      <w:commentRangeEnd w:id="351845757"/>
      <w:r>
        <w:rPr>
          <w:rStyle w:val="CommentReference"/>
        </w:rPr>
        <w:commentReference w:id="351845757"/>
      </w:r>
      <w:commentRangeEnd w:id="222370718"/>
      <w:r>
        <w:rPr>
          <w:rStyle w:val="CommentReference"/>
        </w:rPr>
        <w:commentReference w:id="222370718"/>
      </w:r>
      <w:bookmarkEnd w:id="678284070"/>
      <w:bookmarkEnd w:id="1344971495"/>
    </w:p>
    <w:p w:rsidRPr="00C266BD" w:rsidR="45069E6F" w:rsidP="6E07BCB0" w:rsidRDefault="47599CD2" w14:paraId="6051CB7C" w14:textId="0647B4D6">
      <w:pPr>
        <w:pStyle w:val="CSTemplate-Normal"/>
        <w:rPr>
          <w:ins w:author="Latha Arjunan" w:date="2025-01-05T10:04:49.18Z" w16du:dateUtc="2025-01-05T10:04:49.18Z" w:id="1903291515"/>
          <w:rFonts w:eastAsia="Calibri" w:cs="Calibri"/>
          <w:sz w:val="30"/>
          <w:szCs w:val="30"/>
          <w:lang w:val="en-GB"/>
        </w:rPr>
      </w:pPr>
      <w:r w:rsidRPr="3DA44A84" w:rsidR="68F5D288">
        <w:rPr>
          <w:lang w:val="en-GB"/>
        </w:rPr>
        <w:t xml:space="preserve">React Profiler is a </w:t>
      </w:r>
      <w:r w:rsidRPr="3DA44A84" w:rsidR="7CF7A4E3">
        <w:rPr>
          <w:lang w:val="en-GB"/>
        </w:rPr>
        <w:t>t</w:t>
      </w:r>
      <w:r w:rsidRPr="3DA44A84" w:rsidR="79151136">
        <w:rPr>
          <w:lang w:val="en-GB"/>
        </w:rPr>
        <w:t>ool</w:t>
      </w:r>
      <w:r w:rsidRPr="3DA44A84" w:rsidR="7CF7A4E3">
        <w:rPr>
          <w:lang w:val="en-GB"/>
        </w:rPr>
        <w:t xml:space="preserve"> </w:t>
      </w:r>
      <w:r w:rsidRPr="3DA44A84" w:rsidR="68F5D288">
        <w:rPr>
          <w:lang w:val="en-GB"/>
        </w:rPr>
        <w:t xml:space="preserve">that helps measure the performance of react </w:t>
      </w:r>
      <w:r w:rsidRPr="3DA44A84" w:rsidR="393AE088">
        <w:rPr>
          <w:lang w:val="en-GB"/>
        </w:rPr>
        <w:t>components</w:t>
      </w:r>
      <w:r w:rsidRPr="3DA44A84" w:rsidR="68F5D288">
        <w:rPr>
          <w:lang w:val="en-GB"/>
        </w:rPr>
        <w:t xml:space="preserve"> by tracking </w:t>
      </w:r>
      <w:r w:rsidRPr="3DA44A84" w:rsidR="4C5E65A4">
        <w:rPr>
          <w:lang w:val="en-GB"/>
        </w:rPr>
        <w:t xml:space="preserve">their </w:t>
      </w:r>
      <w:r w:rsidRPr="3DA44A84" w:rsidR="4C5E65A4">
        <w:rPr>
          <w:lang w:val="en-GB"/>
        </w:rPr>
        <w:t>render</w:t>
      </w:r>
      <w:r w:rsidRPr="3DA44A84" w:rsidR="4C5E65A4">
        <w:rPr>
          <w:lang w:val="en-GB"/>
        </w:rPr>
        <w:t xml:space="preserve"> times and updates.</w:t>
      </w:r>
      <w:r w:rsidRPr="3DA44A84" w:rsidR="6D656A41">
        <w:rPr>
          <w:lang w:val="en-GB"/>
        </w:rPr>
        <w:t xml:space="preserve"> </w:t>
      </w:r>
      <w:r w:rsidRPr="3DA44A84" w:rsidR="08C40312">
        <w:rPr>
          <w:lang w:val="en-GB"/>
        </w:rPr>
        <w:t>It</w:t>
      </w:r>
      <w:r w:rsidRPr="3DA44A84" w:rsidR="6D656A41">
        <w:rPr>
          <w:lang w:val="en-GB"/>
        </w:rPr>
        <w:t xml:space="preserve"> should be used only when necessary. Each use adds some CPU and memory overhead to an application</w:t>
      </w:r>
      <w:r w:rsidRPr="3DA44A84" w:rsidR="0A0900CB">
        <w:rPr>
          <w:lang w:val="en-GB"/>
        </w:rPr>
        <w:t>.</w:t>
      </w:r>
      <w:r w:rsidRPr="3DA44A84" w:rsidR="01841A3B">
        <w:rPr>
          <w:lang w:val="en-GB"/>
        </w:rPr>
        <w:t xml:space="preserve"> </w:t>
      </w:r>
    </w:p>
    <w:p w:rsidR="3DA44A84" w:rsidP="3DA44A84" w:rsidRDefault="3DA44A84" w14:paraId="4FFE9E0D" w14:textId="3E7B117A">
      <w:pPr>
        <w:pStyle w:val="CSTemplate-Normal"/>
        <w:rPr>
          <w:lang w:val="en-GB"/>
        </w:rPr>
      </w:pPr>
    </w:p>
    <w:p w:rsidR="18645AB0" w:rsidP="18645AB0" w:rsidRDefault="18645AB0" w14:paraId="4B4E2BCA" w14:textId="71C812DD">
      <w:pPr>
        <w:pStyle w:val="Normal"/>
        <w:rPr>
          <w:rFonts w:ascii="Calibri" w:hAnsi="Calibri" w:eastAsia="Calibri" w:cs="Calibri"/>
          <w:b w:val="1"/>
          <w:bCs w:val="1"/>
          <w:i w:val="0"/>
          <w:iCs w:val="0"/>
          <w:caps w:val="0"/>
          <w:smallCaps w:val="0"/>
          <w:noProof w:val="0"/>
          <w:color w:val="007DC5"/>
          <w:sz w:val="24"/>
          <w:szCs w:val="24"/>
          <w:lang w:val="en-GB"/>
        </w:rPr>
      </w:pPr>
    </w:p>
    <w:p w:rsidR="18928DF0" w:rsidP="41DB7AC7" w:rsidRDefault="18928DF0" w14:paraId="3D629435" w14:textId="07D0A415">
      <w:pPr>
        <w:pStyle w:val="Heading2"/>
        <w:rPr>
          <w:rFonts w:ascii="Calibri" w:hAnsi="Calibri" w:eastAsia="Calibri" w:cs="Calibri"/>
          <w:b w:val="1"/>
          <w:bCs w:val="1"/>
          <w:i w:val="0"/>
          <w:iCs w:val="0"/>
          <w:caps w:val="0"/>
          <w:smallCaps w:val="0"/>
          <w:noProof w:val="0"/>
          <w:color w:val="007DC5"/>
          <w:sz w:val="24"/>
          <w:szCs w:val="24"/>
          <w:lang w:val="en-GB"/>
        </w:rPr>
      </w:pPr>
      <w:bookmarkStart w:name="_Toc1248183595" w:id="1296662702"/>
      <w:r w:rsidRPr="41DB7AC7" w:rsidR="58225F02">
        <w:rPr>
          <w:rFonts w:ascii="Calibri" w:hAnsi="Calibri" w:eastAsia="Calibri" w:cs="Calibri"/>
          <w:noProof w:val="0"/>
          <w:lang w:val="en-GB"/>
        </w:rPr>
        <w:t>12.3 React Developer Tools</w:t>
      </w:r>
      <w:bookmarkEnd w:id="1296662702"/>
    </w:p>
    <w:p w:rsidR="18928DF0" w:rsidP="3DA44A84" w:rsidRDefault="18928DF0" w14:paraId="77B6FC24" w14:textId="5087785C">
      <w:pPr>
        <w:pStyle w:val="CSTemplate-Normal"/>
        <w:keepLines w:val="1"/>
        <w:spacing w:after="120" w:line="280" w:lineRule="atLeast"/>
        <w:rPr>
          <w:rFonts w:ascii="Calibri" w:hAnsi="Calibri" w:eastAsia="Calibri" w:cs="Calibri"/>
          <w:b w:val="0"/>
          <w:bCs w:val="0"/>
          <w:i w:val="0"/>
          <w:iCs w:val="0"/>
          <w:caps w:val="0"/>
          <w:smallCaps w:val="0"/>
          <w:noProof w:val="0"/>
          <w:color w:val="000000"/>
          <w:sz w:val="22"/>
          <w:szCs w:val="22"/>
          <w:lang w:val="en-GB"/>
        </w:rPr>
        <w:pPrChange w:author="Latha Arjunan" w:date="2025-01-05T10:04:38.392Z">
          <w:pPr/>
        </w:pPrChange>
      </w:pPr>
      <w:r w:rsidRPr="3DA44A84" w:rsidR="18928DF0">
        <w:rPr>
          <w:rFonts w:ascii="Calibri" w:hAnsi="Calibri" w:eastAsia="Calibri" w:cs="Calibri"/>
          <w:b w:val="0"/>
          <w:bCs w:val="0"/>
          <w:i w:val="0"/>
          <w:iCs w:val="0"/>
          <w:caps w:val="0"/>
          <w:smallCaps w:val="0"/>
          <w:noProof w:val="0"/>
          <w:color w:val="000000"/>
          <w:sz w:val="22"/>
          <w:szCs w:val="22"/>
          <w:lang w:val="en-GB"/>
        </w:rPr>
        <w:t>React Developer Tools is a Chrome DevTools extension for the open source React JavaScript library. It allows us to inspect the React component hierarchies in the Chrome Developer Tools.</w:t>
      </w:r>
    </w:p>
    <w:p w:rsidR="18928DF0" w:rsidP="3DA44A84" w:rsidRDefault="18928DF0" w14:paraId="75768146" w14:textId="16B1D960">
      <w:pPr>
        <w:pStyle w:val="CSTemplate-Normal"/>
        <w:keepNext w:val="1"/>
        <w:keepLines w:val="1"/>
        <w:spacing w:after="120" w:line="280" w:lineRule="atLeast"/>
        <w:rPr>
          <w:rFonts w:ascii="Calibri" w:hAnsi="Calibri" w:eastAsia="Calibri" w:cs="Calibri"/>
          <w:b w:val="0"/>
          <w:bCs w:val="0"/>
          <w:i w:val="0"/>
          <w:iCs w:val="0"/>
          <w:caps w:val="0"/>
          <w:smallCaps w:val="0"/>
          <w:noProof w:val="0"/>
          <w:color w:val="000000"/>
          <w:sz w:val="22"/>
          <w:szCs w:val="22"/>
          <w:lang w:val="en-GB"/>
        </w:rPr>
        <w:pPrChange w:author="Latha Arjunan" w:date="2025-01-05T10:04:38.398Z">
          <w:pPr/>
        </w:pPrChange>
      </w:pPr>
      <w:r w:rsidRPr="3DA44A84" w:rsidR="18928DF0">
        <w:rPr>
          <w:rFonts w:ascii="Calibri" w:hAnsi="Calibri" w:eastAsia="Calibri" w:cs="Calibri"/>
          <w:b w:val="0"/>
          <w:bCs w:val="0"/>
          <w:i w:val="0"/>
          <w:iCs w:val="0"/>
          <w:caps w:val="0"/>
          <w:smallCaps w:val="0"/>
          <w:noProof w:val="0"/>
          <w:color w:val="000000"/>
          <w:sz w:val="22"/>
          <w:szCs w:val="22"/>
          <w:lang w:val="en-GB"/>
        </w:rPr>
        <w:t>There are two new tabs in your Chrome DevTools namely, Components and Profiler.</w:t>
      </w:r>
    </w:p>
    <w:p w:rsidR="18928DF0" w:rsidP="6D58F8AC" w:rsidRDefault="18928DF0" w14:paraId="330CBB47" w14:textId="1CC36DE2">
      <w:pPr>
        <w:spacing w:after="200" w:line="276" w:lineRule="auto"/>
        <w:jc w:val="both"/>
        <w:rPr>
          <w:rFonts w:ascii="Calibri" w:hAnsi="Calibri" w:eastAsia="Calibri" w:cs="Calibri"/>
          <w:b w:val="0"/>
          <w:bCs w:val="0"/>
          <w:i w:val="0"/>
          <w:iCs w:val="0"/>
          <w:caps w:val="0"/>
          <w:smallCaps w:val="0"/>
          <w:noProof w:val="0"/>
          <w:color w:val="000000"/>
          <w:sz w:val="22"/>
          <w:szCs w:val="22"/>
          <w:lang w:val="en-GB"/>
        </w:rPr>
      </w:pPr>
      <w:r w:rsidRPr="6D58F8AC" w:rsidR="3094E733">
        <w:rPr>
          <w:rFonts w:ascii="Calibri" w:hAnsi="Calibri" w:eastAsia="Calibri" w:cs="Calibri"/>
          <w:b w:val="0"/>
          <w:bCs w:val="0"/>
          <w:i w:val="0"/>
          <w:iCs w:val="0"/>
          <w:caps w:val="0"/>
          <w:smallCaps w:val="0"/>
          <w:noProof w:val="0"/>
          <w:color w:val="000000"/>
          <w:sz w:val="22"/>
          <w:szCs w:val="22"/>
          <w:lang w:val="en-GB"/>
        </w:rPr>
        <w:t xml:space="preserve">The Components tab shows you the root React components that were </w:t>
      </w:r>
      <w:r w:rsidRPr="6D58F8AC" w:rsidR="3094E733">
        <w:rPr>
          <w:rFonts w:ascii="Calibri" w:hAnsi="Calibri" w:eastAsia="Calibri" w:cs="Calibri"/>
          <w:b w:val="0"/>
          <w:bCs w:val="0"/>
          <w:i w:val="0"/>
          <w:iCs w:val="0"/>
          <w:caps w:val="0"/>
          <w:smallCaps w:val="0"/>
          <w:noProof w:val="0"/>
          <w:color w:val="000000"/>
          <w:sz w:val="22"/>
          <w:szCs w:val="22"/>
          <w:lang w:val="en-GB"/>
        </w:rPr>
        <w:t>rendered</w:t>
      </w:r>
      <w:r w:rsidRPr="6D58F8AC" w:rsidR="3094E733">
        <w:rPr>
          <w:rFonts w:ascii="Calibri" w:hAnsi="Calibri" w:eastAsia="Calibri" w:cs="Calibri"/>
          <w:b w:val="0"/>
          <w:bCs w:val="0"/>
          <w:i w:val="0"/>
          <w:iCs w:val="0"/>
          <w:caps w:val="0"/>
          <w:smallCaps w:val="0"/>
          <w:noProof w:val="0"/>
          <w:color w:val="000000"/>
          <w:sz w:val="22"/>
          <w:szCs w:val="22"/>
          <w:lang w:val="en-GB"/>
        </w:rPr>
        <w:t xml:space="preserve"> on the page, as well as the subcomponents that ended up rendering.</w:t>
      </w:r>
    </w:p>
    <w:p w:rsidR="18928DF0" w:rsidP="6D58F8AC" w:rsidRDefault="18928DF0" w14:paraId="0B8380D4" w14:textId="0D7816AB">
      <w:pPr>
        <w:spacing w:after="200" w:line="276" w:lineRule="auto"/>
        <w:jc w:val="both"/>
        <w:rPr>
          <w:rFonts w:ascii="Calibri" w:hAnsi="Calibri" w:eastAsia="Calibri" w:cs="Calibri"/>
          <w:b w:val="0"/>
          <w:bCs w:val="0"/>
          <w:i w:val="0"/>
          <w:iCs w:val="0"/>
          <w:caps w:val="0"/>
          <w:smallCaps w:val="0"/>
          <w:noProof w:val="0"/>
          <w:color w:val="000000"/>
          <w:sz w:val="22"/>
          <w:szCs w:val="22"/>
          <w:lang w:val="en-GB"/>
        </w:rPr>
      </w:pPr>
      <w:r w:rsidRPr="6D58F8AC" w:rsidR="58225F02">
        <w:rPr>
          <w:rFonts w:ascii="Calibri" w:hAnsi="Calibri" w:eastAsia="Calibri" w:cs="Calibri"/>
          <w:b w:val="0"/>
          <w:bCs w:val="0"/>
          <w:i w:val="0"/>
          <w:iCs w:val="0"/>
          <w:caps w:val="0"/>
          <w:smallCaps w:val="0"/>
          <w:noProof w:val="0"/>
          <w:color w:val="000000"/>
          <w:sz w:val="22"/>
          <w:szCs w:val="22"/>
          <w:lang w:val="en-GB"/>
        </w:rPr>
        <w:t xml:space="preserve">By selecting one of the components in the tree, you can inspect and edit its current props and state in the panel on the right. In the breadcrumbs, you can inspect the selected </w:t>
      </w:r>
      <w:r w:rsidRPr="6D58F8AC" w:rsidR="58225F02">
        <w:rPr>
          <w:rFonts w:ascii="Calibri" w:hAnsi="Calibri" w:eastAsia="Calibri" w:cs="Calibri"/>
          <w:b w:val="0"/>
          <w:bCs w:val="0"/>
          <w:i w:val="0"/>
          <w:iCs w:val="0"/>
          <w:caps w:val="0"/>
          <w:smallCaps w:val="0"/>
          <w:noProof w:val="0"/>
          <w:color w:val="000000"/>
          <w:sz w:val="22"/>
          <w:szCs w:val="22"/>
          <w:lang w:val="en-GB"/>
        </w:rPr>
        <w:t>component</w:t>
      </w:r>
      <w:r w:rsidRPr="6D58F8AC" w:rsidR="58225F02">
        <w:rPr>
          <w:rFonts w:ascii="Calibri" w:hAnsi="Calibri" w:eastAsia="Calibri" w:cs="Calibri"/>
          <w:b w:val="0"/>
          <w:bCs w:val="0"/>
          <w:i w:val="0"/>
          <w:iCs w:val="0"/>
          <w:caps w:val="0"/>
          <w:smallCaps w:val="0"/>
          <w:noProof w:val="0"/>
          <w:color w:val="000000"/>
          <w:sz w:val="22"/>
          <w:szCs w:val="22"/>
          <w:lang w:val="en-GB"/>
        </w:rPr>
        <w:t xml:space="preserve">, the </w:t>
      </w:r>
      <w:r w:rsidRPr="6D58F8AC" w:rsidR="58225F02">
        <w:rPr>
          <w:rFonts w:ascii="Calibri" w:hAnsi="Calibri" w:eastAsia="Calibri" w:cs="Calibri"/>
          <w:b w:val="0"/>
          <w:bCs w:val="0"/>
          <w:i w:val="0"/>
          <w:iCs w:val="0"/>
          <w:caps w:val="0"/>
          <w:smallCaps w:val="0"/>
          <w:noProof w:val="0"/>
          <w:color w:val="000000"/>
          <w:sz w:val="22"/>
          <w:szCs w:val="22"/>
          <w:lang w:val="en-GB"/>
        </w:rPr>
        <w:t>component</w:t>
      </w:r>
      <w:r w:rsidRPr="6D58F8AC" w:rsidR="58225F02">
        <w:rPr>
          <w:rFonts w:ascii="Calibri" w:hAnsi="Calibri" w:eastAsia="Calibri" w:cs="Calibri"/>
          <w:b w:val="0"/>
          <w:bCs w:val="0"/>
          <w:i w:val="0"/>
          <w:iCs w:val="0"/>
          <w:caps w:val="0"/>
          <w:smallCaps w:val="0"/>
          <w:noProof w:val="0"/>
          <w:color w:val="000000"/>
          <w:sz w:val="22"/>
          <w:szCs w:val="22"/>
          <w:lang w:val="en-GB"/>
        </w:rPr>
        <w:t xml:space="preserve"> that created it, the </w:t>
      </w:r>
      <w:r w:rsidRPr="6D58F8AC" w:rsidR="58225F02">
        <w:rPr>
          <w:rFonts w:ascii="Calibri" w:hAnsi="Calibri" w:eastAsia="Calibri" w:cs="Calibri"/>
          <w:b w:val="0"/>
          <w:bCs w:val="0"/>
          <w:i w:val="0"/>
          <w:iCs w:val="0"/>
          <w:caps w:val="0"/>
          <w:smallCaps w:val="0"/>
          <w:noProof w:val="0"/>
          <w:color w:val="000000"/>
          <w:sz w:val="22"/>
          <w:szCs w:val="22"/>
          <w:lang w:val="en-GB"/>
        </w:rPr>
        <w:t>component</w:t>
      </w:r>
      <w:r w:rsidRPr="6D58F8AC" w:rsidR="58225F02">
        <w:rPr>
          <w:rFonts w:ascii="Calibri" w:hAnsi="Calibri" w:eastAsia="Calibri" w:cs="Calibri"/>
          <w:b w:val="0"/>
          <w:bCs w:val="0"/>
          <w:i w:val="0"/>
          <w:iCs w:val="0"/>
          <w:caps w:val="0"/>
          <w:smallCaps w:val="0"/>
          <w:noProof w:val="0"/>
          <w:color w:val="000000"/>
          <w:sz w:val="22"/>
          <w:szCs w:val="22"/>
          <w:lang w:val="en-GB"/>
        </w:rPr>
        <w:t xml:space="preserve"> that created that one, and so on.</w:t>
      </w:r>
    </w:p>
    <w:p w:rsidR="6D58F8AC" w:rsidP="6D58F8AC" w:rsidRDefault="6D58F8AC" w14:paraId="5734D0AD" w14:textId="4E232617">
      <w:pPr>
        <w:spacing w:after="200" w:line="276" w:lineRule="auto"/>
        <w:jc w:val="both"/>
        <w:rPr>
          <w:rFonts w:ascii="Calibri" w:hAnsi="Calibri" w:eastAsia="Calibri" w:cs="Calibri"/>
          <w:b w:val="0"/>
          <w:bCs w:val="0"/>
          <w:i w:val="0"/>
          <w:iCs w:val="0"/>
          <w:caps w:val="0"/>
          <w:smallCaps w:val="0"/>
          <w:noProof w:val="0"/>
          <w:color w:val="000000"/>
          <w:sz w:val="22"/>
          <w:szCs w:val="22"/>
          <w:lang w:val="en-GB"/>
        </w:rPr>
      </w:pPr>
    </w:p>
    <w:p w:rsidRPr="00C266BD" w:rsidR="45069E6F" w:rsidP="6D58F8AC" w:rsidRDefault="43E339C8" w14:paraId="4DA8C5EA" w14:textId="1F3C4ED2">
      <w:pPr>
        <w:pStyle w:val="Heading1"/>
        <w:numPr>
          <w:ilvl w:val="0"/>
          <w:numId w:val="0"/>
        </w:numPr>
        <w:ind w:left="0"/>
        <w:rPr>
          <w:rFonts w:ascii="Calibri" w:hAnsi="Calibri" w:eastAsia="Calibri" w:cs="Calibri"/>
          <w:sz w:val="28"/>
          <w:szCs w:val="28"/>
          <w:lang w:val="en-GB"/>
        </w:rPr>
      </w:pPr>
      <w:bookmarkStart w:name="_Toc2004456160" w:id="96891264"/>
      <w:r w:rsidRPr="41DB7AC7" w:rsidR="76C4918A">
        <w:rPr>
          <w:rFonts w:ascii="Calibri" w:hAnsi="Calibri" w:eastAsia="Calibri" w:cs="Calibri"/>
          <w:sz w:val="28"/>
          <w:szCs w:val="28"/>
          <w:lang w:val="en-GB"/>
        </w:rPr>
        <w:t>13</w:t>
      </w:r>
      <w:r w:rsidRPr="41DB7AC7" w:rsidR="23BFBB30">
        <w:rPr>
          <w:rFonts w:ascii="Calibri" w:hAnsi="Calibri" w:eastAsia="Calibri" w:cs="Calibri"/>
          <w:sz w:val="28"/>
          <w:szCs w:val="28"/>
          <w:lang w:val="en-GB"/>
        </w:rPr>
        <w:t>.</w:t>
      </w:r>
      <w:r w:rsidRPr="41DB7AC7" w:rsidR="76C4918A">
        <w:rPr>
          <w:rFonts w:ascii="Calibri" w:hAnsi="Calibri" w:eastAsia="Calibri" w:cs="Calibri"/>
          <w:sz w:val="28"/>
          <w:szCs w:val="28"/>
          <w:lang w:val="en-GB"/>
        </w:rPr>
        <w:t xml:space="preserve"> Sample User Journey</w:t>
      </w:r>
      <w:bookmarkEnd w:id="96891264"/>
    </w:p>
    <w:p w:rsidRPr="00C266BD" w:rsidR="45069E6F" w:rsidP="6E07BCB0" w:rsidRDefault="45069E6F" w14:paraId="756E83E2" w14:textId="6A318DEA">
      <w:pPr>
        <w:pStyle w:val="CSTemplate-Normal"/>
        <w:rPr>
          <w:rFonts w:eastAsia="Calibri" w:cs="Calibri"/>
          <w:sz w:val="30"/>
          <w:szCs w:val="30"/>
          <w:lang w:val="en-GB"/>
        </w:rPr>
      </w:pPr>
      <w:r>
        <w:t>This section outlines a typical user journey through the registration process in a mobile application built using React Native framework. Understanding this journey help</w:t>
      </w:r>
      <w:r w:rsidR="00ED2E10">
        <w:t>s</w:t>
      </w:r>
      <w:r>
        <w:t xml:space="preserve"> </w:t>
      </w:r>
      <w:r w:rsidR="00ED2E10">
        <w:t xml:space="preserve">Developers </w:t>
      </w:r>
      <w:r>
        <w:t>set up, customize</w:t>
      </w:r>
      <w:r w:rsidR="34A15F97">
        <w:t>, and troubleshoot the registration flow to enhance the user experience.</w:t>
      </w:r>
    </w:p>
    <w:p w:rsidRPr="00C266BD" w:rsidR="34A15F97" w:rsidP="002A06BF" w:rsidRDefault="34A15F97" w14:paraId="58A1683E" w14:textId="02BF9158">
      <w:pPr>
        <w:pStyle w:val="CSTemplate-Normal"/>
      </w:pPr>
      <w:r>
        <w:t>The registration flow allows new users to create an account by entering their personal details, verifying their credentials, and setting up their profiles. The development process of this involves the follo</w:t>
      </w:r>
      <w:r w:rsidR="62335EF9">
        <w:t xml:space="preserve">wing high-level steps. </w:t>
      </w:r>
    </w:p>
    <w:p w:rsidRPr="00C266BD" w:rsidR="1D36B7C4" w:rsidP="6E07BCB0" w:rsidRDefault="2AC15EEA" w14:paraId="1D3736A2" w14:textId="6D56E504">
      <w:pPr>
        <w:pStyle w:val="Bulletedlist1"/>
        <w:rPr>
          <w:b w:val="0"/>
          <w:bCs w:val="0"/>
          <w:lang w:val="en-US"/>
        </w:rPr>
      </w:pPr>
      <w:r w:rsidRPr="2DEF8CE4" w:rsidR="2AC15EEA">
        <w:rPr>
          <w:b w:val="0"/>
          <w:bCs w:val="0"/>
          <w:lang w:val="en-US"/>
        </w:rPr>
        <w:t xml:space="preserve">Setup boilerplate code for </w:t>
      </w:r>
      <w:r w:rsidRPr="2DEF8CE4" w:rsidR="0091584A">
        <w:rPr>
          <w:b w:val="0"/>
          <w:bCs w:val="0"/>
          <w:lang w:val="en-US"/>
        </w:rPr>
        <w:t xml:space="preserve">registration </w:t>
      </w:r>
      <w:r w:rsidRPr="2DEF8CE4" w:rsidR="2AC15EEA">
        <w:rPr>
          <w:b w:val="0"/>
          <w:bCs w:val="0"/>
          <w:lang w:val="en-US"/>
        </w:rPr>
        <w:t>screen</w:t>
      </w:r>
    </w:p>
    <w:p w:rsidRPr="00C266BD" w:rsidR="1D36B7C4" w:rsidP="6E07BCB0" w:rsidRDefault="245067D2" w14:paraId="728C0160" w14:textId="7F2685C5">
      <w:pPr>
        <w:pStyle w:val="Bulletedlist1"/>
        <w:rPr>
          <w:b w:val="0"/>
          <w:bCs w:val="0"/>
          <w:lang w:val="en-US"/>
        </w:rPr>
      </w:pPr>
      <w:r w:rsidRPr="2DEF8CE4" w:rsidR="245067D2">
        <w:rPr>
          <w:b w:val="0"/>
          <w:bCs w:val="0"/>
          <w:lang w:val="en-US"/>
        </w:rPr>
        <w:t xml:space="preserve">Write UI screen </w:t>
      </w:r>
      <w:r w:rsidRPr="2DEF8CE4" w:rsidR="245067D2">
        <w:rPr>
          <w:b w:val="0"/>
          <w:bCs w:val="0"/>
          <w:lang w:val="en-US"/>
        </w:rPr>
        <w:t>component</w:t>
      </w:r>
      <w:r w:rsidRPr="2DEF8CE4" w:rsidR="245067D2">
        <w:rPr>
          <w:b w:val="0"/>
          <w:bCs w:val="0"/>
          <w:lang w:val="en-US"/>
        </w:rPr>
        <w:t xml:space="preserve"> for </w:t>
      </w:r>
      <w:r w:rsidRPr="2DEF8CE4" w:rsidR="00D630F3">
        <w:rPr>
          <w:b w:val="0"/>
          <w:bCs w:val="0"/>
          <w:lang w:val="en-US"/>
        </w:rPr>
        <w:t xml:space="preserve">registration </w:t>
      </w:r>
      <w:r w:rsidRPr="2DEF8CE4" w:rsidR="245067D2">
        <w:rPr>
          <w:b w:val="0"/>
          <w:bCs w:val="0"/>
          <w:lang w:val="en-US"/>
        </w:rPr>
        <w:t>screen</w:t>
      </w:r>
    </w:p>
    <w:p w:rsidRPr="00C266BD" w:rsidR="1D36B7C4" w:rsidP="6E07BCB0" w:rsidRDefault="1C9C69B7" w14:paraId="2DEF9B81" w14:textId="62DADBE1">
      <w:pPr>
        <w:pStyle w:val="Bulletedlist1"/>
        <w:rPr>
          <w:b w:val="0"/>
          <w:bCs w:val="0"/>
          <w:lang w:val="en-US"/>
        </w:rPr>
      </w:pPr>
      <w:r w:rsidRPr="2DEF8CE4" w:rsidR="1C9C69B7">
        <w:rPr>
          <w:b w:val="0"/>
          <w:bCs w:val="0"/>
          <w:lang w:val="en-US"/>
        </w:rPr>
        <w:t>Setup state management</w:t>
      </w:r>
    </w:p>
    <w:p w:rsidRPr="00C266BD" w:rsidR="1D36B7C4" w:rsidP="6E07BCB0" w:rsidRDefault="3A8DE652" w14:paraId="673CA124" w14:textId="13444A1E">
      <w:pPr>
        <w:pStyle w:val="Bulletedlist1"/>
        <w:rPr>
          <w:b w:val="0"/>
          <w:bCs w:val="0"/>
          <w:lang w:val="en-US"/>
        </w:rPr>
      </w:pPr>
      <w:r w:rsidRPr="2DEF8CE4" w:rsidR="3A8DE652">
        <w:rPr>
          <w:b w:val="0"/>
          <w:bCs w:val="0"/>
          <w:lang w:val="en-US"/>
        </w:rPr>
        <w:t>Setup validations and exception</w:t>
      </w:r>
    </w:p>
    <w:p w:rsidRPr="00C266BD" w:rsidR="1D36B7C4" w:rsidP="6E07BCB0" w:rsidRDefault="3828C3E4" w14:paraId="2FB43771" w14:textId="1D3BC41F">
      <w:pPr>
        <w:pStyle w:val="Bulletedlist1"/>
        <w:rPr>
          <w:b w:val="0"/>
          <w:bCs w:val="0"/>
          <w:lang w:val="en-US"/>
        </w:rPr>
      </w:pPr>
      <w:r w:rsidRPr="2DEF8CE4" w:rsidR="3828C3E4">
        <w:rPr>
          <w:b w:val="0"/>
          <w:bCs w:val="0"/>
          <w:lang w:val="en-US"/>
        </w:rPr>
        <w:t>Setup navigation</w:t>
      </w:r>
    </w:p>
    <w:p w:rsidRPr="00C266BD" w:rsidR="1D36B7C4" w:rsidP="6E07BCB0" w:rsidRDefault="30BA42EB" w14:paraId="7ED1E513" w14:textId="7C0CBF01">
      <w:pPr>
        <w:pStyle w:val="Bulletedlist1"/>
        <w:rPr>
          <w:b w:val="0"/>
          <w:bCs w:val="0"/>
          <w:lang w:val="en-US"/>
        </w:rPr>
      </w:pPr>
      <w:r w:rsidRPr="2DEF8CE4" w:rsidR="30BA42EB">
        <w:rPr>
          <w:b w:val="0"/>
          <w:bCs w:val="0"/>
          <w:lang w:val="en-US"/>
        </w:rPr>
        <w:t>Setup localization</w:t>
      </w:r>
      <w:r w:rsidRPr="2DEF8CE4" w:rsidR="3A37628A">
        <w:rPr>
          <w:b w:val="0"/>
          <w:bCs w:val="0"/>
          <w:lang w:val="en-US"/>
        </w:rPr>
        <w:t xml:space="preserve"> </w:t>
      </w:r>
      <w:r w:rsidRPr="2DEF8CE4" w:rsidR="30BA42EB">
        <w:rPr>
          <w:b w:val="0"/>
          <w:bCs w:val="0"/>
          <w:lang w:val="en-US"/>
        </w:rPr>
        <w:t>support</w:t>
      </w:r>
    </w:p>
    <w:p w:rsidRPr="00C266BD" w:rsidR="1D36B7C4" w:rsidP="2DEF8CE4" w:rsidRDefault="1D36B7C4" w14:paraId="255CB22A" w14:textId="3FE8181B">
      <w:pPr>
        <w:pStyle w:val="Bulletedlist1"/>
        <w:rPr>
          <w:b w:val="0"/>
          <w:bCs w:val="0"/>
          <w:lang w:val="en-US"/>
        </w:rPr>
      </w:pPr>
      <w:r w:rsidRPr="2DEF8CE4" w:rsidR="1D36B7C4">
        <w:rPr>
          <w:b w:val="0"/>
          <w:bCs w:val="0"/>
          <w:lang w:val="en-US"/>
        </w:rPr>
        <w:t>Setup of data models</w:t>
      </w:r>
    </w:p>
    <w:p w:rsidRPr="00C266BD" w:rsidR="5AB32F84" w:rsidP="2D6E8C60" w:rsidRDefault="5AB32F84" w14:paraId="0992CB72" w14:textId="209A65FD">
      <w:pPr>
        <w:pStyle w:val="Bulletedlist1"/>
        <w:rPr>
          <w:b w:val="0"/>
          <w:bCs w:val="0"/>
          <w:lang w:val="en-US"/>
        </w:rPr>
      </w:pPr>
      <w:r w:rsidRPr="2DEF8CE4" w:rsidR="5AB32F84">
        <w:rPr>
          <w:b w:val="0"/>
          <w:bCs w:val="0"/>
          <w:lang w:val="en-US"/>
        </w:rPr>
        <w:t xml:space="preserve">Setup of </w:t>
      </w:r>
      <w:r w:rsidRPr="2DEF8CE4" w:rsidR="00A9616A">
        <w:rPr>
          <w:b w:val="0"/>
          <w:bCs w:val="0"/>
          <w:lang w:val="en-US"/>
        </w:rPr>
        <w:t>API i</w:t>
      </w:r>
      <w:r w:rsidRPr="2DEF8CE4" w:rsidR="5AB32F84">
        <w:rPr>
          <w:b w:val="0"/>
          <w:bCs w:val="0"/>
          <w:lang w:val="en-US"/>
        </w:rPr>
        <w:t>ntegration</w:t>
      </w:r>
    </w:p>
    <w:p w:rsidRPr="00C266BD" w:rsidR="5AB32F84" w:rsidP="4282B0C1" w:rsidRDefault="3233195C" w14:paraId="3EF1FF09" w14:textId="5777EADD">
      <w:pPr>
        <w:pStyle w:val="Bulletedlist1"/>
        <w:rPr>
          <w:lang w:val="en-US"/>
        </w:rPr>
      </w:pPr>
      <w:r w:rsidRPr="38F9206B" w:rsidR="1FCBD83D">
        <w:rPr>
          <w:lang w:val="en-US"/>
        </w:rPr>
        <w:t xml:space="preserve">Create a new folder for your </w:t>
      </w:r>
      <w:r w:rsidRPr="38F9206B" w:rsidR="629C5D9D">
        <w:rPr>
          <w:lang w:val="en-US"/>
        </w:rPr>
        <w:t>service</w:t>
      </w:r>
      <w:ins w:author="Ganesh Agoram" w:date="2024-12-29T14:09:52.349Z" w:id="97772796">
        <w:r w:rsidRPr="38F9206B" w:rsidR="1C68242A">
          <w:rPr>
            <w:lang w:val="en-US"/>
          </w:rPr>
          <w:t xml:space="preserve"> </w:t>
        </w:r>
      </w:ins>
      <w:r w:rsidRPr="38F9206B" w:rsidR="1FCBD83D">
        <w:rPr>
          <w:lang w:val="en-US"/>
        </w:rPr>
        <w:t>in</w:t>
      </w:r>
      <w:r w:rsidRPr="38F9206B" w:rsidR="1FCBD83D">
        <w:rPr>
          <w:lang w:val="en-US"/>
        </w:rPr>
        <w:t xml:space="preserve"> the </w:t>
      </w:r>
      <w:r w:rsidRPr="38F9206B" w:rsidR="4D464342">
        <w:rPr>
          <w:lang w:val="en-US"/>
        </w:rPr>
        <w:t>feature</w:t>
      </w:r>
      <w:ins w:author="Ganesh Agoram" w:date="2024-12-29T14:09:50.326Z" w:id="539060572">
        <w:r w:rsidRPr="38F9206B" w:rsidR="32B87B99">
          <w:rPr>
            <w:lang w:val="en-US"/>
          </w:rPr>
          <w:t xml:space="preserve"> </w:t>
        </w:r>
      </w:ins>
      <w:r w:rsidRPr="38F9206B" w:rsidR="6F666166">
        <w:rPr>
          <w:lang w:val="en-US"/>
        </w:rPr>
        <w:t xml:space="preserve">folder. </w:t>
      </w:r>
    </w:p>
    <w:p w:rsidRPr="00C266BD" w:rsidR="5AB32F84" w:rsidP="4282B0C1" w:rsidRDefault="168C4385" w14:paraId="7C909FB6" w14:textId="142811F7">
      <w:pPr>
        <w:pStyle w:val="Bulletedlist1"/>
        <w:rPr>
          <w:lang w:val="en-US"/>
        </w:rPr>
      </w:pPr>
      <w:r w:rsidRPr="38F9206B" w:rsidR="015B7CA2">
        <w:rPr>
          <w:lang w:val="en-US"/>
        </w:rPr>
        <w:t xml:space="preserve">Create </w:t>
      </w:r>
      <w:r w:rsidRPr="38F9206B" w:rsidR="5C54084E">
        <w:rPr>
          <w:lang w:val="en-US"/>
        </w:rPr>
        <w:t>the</w:t>
      </w:r>
      <w:r w:rsidRPr="38F9206B" w:rsidR="015B7CA2">
        <w:rPr>
          <w:lang w:val="en-US"/>
        </w:rPr>
        <w:t xml:space="preserve"> </w:t>
      </w:r>
      <w:r w:rsidRPr="38F9206B" w:rsidR="4FD2E4A8">
        <w:rPr>
          <w:lang w:val="en-US"/>
        </w:rPr>
        <w:t>api</w:t>
      </w:r>
      <w:r w:rsidRPr="38F9206B" w:rsidR="4FD2E4A8">
        <w:rPr>
          <w:lang w:val="en-US"/>
        </w:rPr>
        <w:t xml:space="preserve"> service file </w:t>
      </w:r>
      <w:r w:rsidRPr="38F9206B" w:rsidR="015B7CA2">
        <w:rPr>
          <w:lang w:val="en-US"/>
        </w:rPr>
        <w:t xml:space="preserve">setup for your </w:t>
      </w:r>
      <w:r w:rsidRPr="38F9206B" w:rsidR="09FF030E">
        <w:rPr>
          <w:lang w:val="en-US"/>
        </w:rPr>
        <w:t>service.</w:t>
      </w:r>
    </w:p>
    <w:p w:rsidRPr="00C266BD" w:rsidR="5AB32F84" w:rsidP="4282B0C1" w:rsidRDefault="168C4385" w14:paraId="6F3D38E9" w14:textId="18C8BB96">
      <w:pPr>
        <w:pStyle w:val="Bulletedlist1"/>
        <w:rPr>
          <w:lang w:val="en-US"/>
        </w:rPr>
      </w:pPr>
      <w:r w:rsidRPr="38F9206B" w:rsidR="445DEC3C">
        <w:rPr>
          <w:lang w:val="en-US"/>
        </w:rPr>
        <w:t xml:space="preserve">The </w:t>
      </w:r>
      <w:r w:rsidRPr="38F9206B" w:rsidR="0AA0DF35">
        <w:rPr>
          <w:lang w:val="en-US"/>
        </w:rPr>
        <w:t>queries can</w:t>
      </w:r>
      <w:r w:rsidRPr="38F9206B" w:rsidR="445DEC3C">
        <w:rPr>
          <w:lang w:val="en-US"/>
        </w:rPr>
        <w:t xml:space="preserve"> be </w:t>
      </w:r>
      <w:r w:rsidRPr="38F9206B" w:rsidR="32025651">
        <w:rPr>
          <w:lang w:val="en-US"/>
        </w:rPr>
        <w:t>triggered</w:t>
      </w:r>
      <w:r w:rsidRPr="38F9206B" w:rsidR="445DEC3C">
        <w:rPr>
          <w:lang w:val="en-US"/>
        </w:rPr>
        <w:t xml:space="preserve"> inside the </w:t>
      </w:r>
      <w:r w:rsidRPr="38F9206B" w:rsidR="54986460">
        <w:rPr>
          <w:lang w:val="en-US"/>
        </w:rPr>
        <w:t xml:space="preserve">feature </w:t>
      </w:r>
      <w:r w:rsidRPr="38F9206B" w:rsidR="54986460">
        <w:rPr>
          <w:lang w:val="en-US"/>
        </w:rPr>
        <w:t>hooks</w:t>
      </w:r>
      <w:ins w:author="Ganesh Agoram" w:date="2024-12-29T14:09:48.135Z" w:id="1026998540">
        <w:r w:rsidRPr="38F9206B" w:rsidR="2FE14D1B">
          <w:rPr>
            <w:lang w:val="en-US"/>
          </w:rPr>
          <w:t xml:space="preserve"> </w:t>
        </w:r>
      </w:ins>
      <w:r w:rsidRPr="38F9206B" w:rsidR="445DEC3C">
        <w:rPr>
          <w:lang w:val="en-US"/>
        </w:rPr>
        <w:t>just</w:t>
      </w:r>
      <w:r w:rsidRPr="38F9206B" w:rsidR="445DEC3C">
        <w:rPr>
          <w:lang w:val="en-US"/>
        </w:rPr>
        <w:t xml:space="preserve"> by importing them</w:t>
      </w:r>
      <w:r w:rsidRPr="38F9206B" w:rsidR="2308F880">
        <w:rPr>
          <w:lang w:val="en-US"/>
        </w:rPr>
        <w:t>.</w:t>
      </w:r>
      <w:r w:rsidRPr="38F9206B" w:rsidR="445DEC3C">
        <w:rPr>
          <w:lang w:val="en-US"/>
        </w:rPr>
        <w:t xml:space="preserve"> </w:t>
      </w:r>
    </w:p>
    <w:p w:rsidR="3971A68B" w:rsidP="6D58F8AC" w:rsidRDefault="3971A68B" w14:paraId="64AEEAB2" w14:textId="75CBE351">
      <w:pPr>
        <w:pStyle w:val="Bulletedlist1"/>
        <w:rPr>
          <w:del w:author="Latha Arjunan" w:date="2025-01-05T10:05:30.376Z" w16du:dateUtc="2025-01-05T10:05:30.376Z" w:id="653258072"/>
          <w:b w:val="0"/>
          <w:bCs w:val="0"/>
          <w:lang w:val="en-US"/>
        </w:rPr>
      </w:pPr>
      <w:r w:rsidRPr="6D58F8AC" w:rsidR="3971A68B">
        <w:rPr>
          <w:b w:val="0"/>
          <w:bCs w:val="0"/>
          <w:lang w:val="en-US"/>
        </w:rPr>
        <w:t>Testing and deployment</w:t>
      </w:r>
    </w:p>
    <w:p w:rsidR="6D58F8AC" w:rsidP="6D58F8AC" w:rsidRDefault="6D58F8AC" w14:paraId="29670D5A" w14:textId="027192C4">
      <w:pPr>
        <w:pStyle w:val="Heading1"/>
        <w:numPr>
          <w:ilvl w:val="0"/>
          <w:numId w:val="0"/>
        </w:numPr>
        <w:ind w:left="0"/>
        <w:rPr>
          <w:rFonts w:ascii="Calibri" w:hAnsi="Calibri" w:eastAsia="Calibri" w:cs="Calibri"/>
          <w:sz w:val="28"/>
          <w:szCs w:val="28"/>
          <w:lang w:val="en-GB"/>
        </w:rPr>
      </w:pPr>
    </w:p>
    <w:p w:rsidRPr="00C266BD" w:rsidR="558D9D29" w:rsidP="6D58F8AC" w:rsidRDefault="3202C25B" w14:paraId="7C0B7589" w14:textId="38B1900E">
      <w:pPr>
        <w:pStyle w:val="Heading1"/>
        <w:numPr>
          <w:ilvl w:val="0"/>
          <w:numId w:val="0"/>
        </w:numPr>
        <w:ind w:left="0"/>
        <w:rPr>
          <w:rFonts w:ascii="Calibri" w:hAnsi="Calibri" w:eastAsia="Calibri" w:cs="Calibri"/>
          <w:sz w:val="28"/>
          <w:szCs w:val="28"/>
          <w:lang w:val="en-GB"/>
        </w:rPr>
      </w:pPr>
      <w:bookmarkStart w:name="_Toc1425010252" w:id="1708608618"/>
      <w:r w:rsidRPr="41DB7AC7" w:rsidR="71EF9152">
        <w:rPr>
          <w:rFonts w:ascii="Calibri" w:hAnsi="Calibri" w:eastAsia="Calibri" w:cs="Calibri"/>
          <w:sz w:val="28"/>
          <w:szCs w:val="28"/>
          <w:lang w:val="en-GB"/>
        </w:rPr>
        <w:t>14</w:t>
      </w:r>
      <w:r w:rsidRPr="41DB7AC7" w:rsidR="256903D0">
        <w:rPr>
          <w:rFonts w:ascii="Calibri" w:hAnsi="Calibri" w:eastAsia="Calibri" w:cs="Calibri"/>
          <w:sz w:val="28"/>
          <w:szCs w:val="28"/>
          <w:lang w:val="en-GB"/>
        </w:rPr>
        <w:t>.</w:t>
      </w:r>
      <w:r w:rsidRPr="41DB7AC7" w:rsidR="71EF9152">
        <w:rPr>
          <w:rFonts w:ascii="Calibri" w:hAnsi="Calibri" w:eastAsia="Calibri" w:cs="Calibri"/>
          <w:sz w:val="28"/>
          <w:szCs w:val="28"/>
          <w:lang w:val="en-GB"/>
        </w:rPr>
        <w:t xml:space="preserve"> Validation</w:t>
      </w:r>
      <w:bookmarkEnd w:id="1708608618"/>
    </w:p>
    <w:p w:rsidRPr="00C266BD" w:rsidR="558D9D29" w:rsidP="6E07BCB0" w:rsidRDefault="558D9D29" w14:paraId="008AF94F" w14:textId="2A9C8C69">
      <w:pPr>
        <w:pStyle w:val="CSTemplate-Normal"/>
        <w:rPr>
          <w:rFonts w:eastAsia="Calibri"/>
        </w:rPr>
      </w:pPr>
      <w:proofErr w:type="spellStart"/>
      <w:r w:rsidRPr="6E07BCB0">
        <w:rPr>
          <w:rFonts w:eastAsia="Calibri"/>
        </w:rPr>
        <w:t>Formik</w:t>
      </w:r>
      <w:proofErr w:type="spellEnd"/>
      <w:r w:rsidRPr="6E07BCB0">
        <w:rPr>
          <w:rFonts w:eastAsia="Calibri"/>
        </w:rPr>
        <w:t xml:space="preserve"> simplifies form handling by providing a set of components and hooks that manage form state, validation, error handling, and submission processes.</w:t>
      </w:r>
      <w:r w:rsidRPr="6E07BCB0" w:rsidR="30F76670">
        <w:rPr>
          <w:rFonts w:eastAsia="Calibri"/>
        </w:rPr>
        <w:t xml:space="preserve"> </w:t>
      </w:r>
      <w:r w:rsidRPr="6E07BCB0" w:rsidR="768487B8">
        <w:rPr>
          <w:rFonts w:eastAsia="Calibri"/>
        </w:rPr>
        <w:t xml:space="preserve">It </w:t>
      </w:r>
      <w:r w:rsidRPr="6E07BCB0" w:rsidR="26518B3E">
        <w:rPr>
          <w:rFonts w:eastAsia="Calibri"/>
        </w:rPr>
        <w:t xml:space="preserve">provides </w:t>
      </w:r>
      <w:r w:rsidRPr="6E07BCB0" w:rsidR="53E30C00">
        <w:rPr>
          <w:rFonts w:eastAsia="Calibri"/>
        </w:rPr>
        <w:t>a comprehensive</w:t>
      </w:r>
      <w:r w:rsidRPr="6E07BCB0" w:rsidR="26518B3E">
        <w:rPr>
          <w:rFonts w:eastAsia="Calibri"/>
        </w:rPr>
        <w:t xml:space="preserve"> set of validation rules to ensure the form data integrity</w:t>
      </w:r>
      <w:r w:rsidRPr="6E07BCB0" w:rsidR="6EA4EAE5">
        <w:rPr>
          <w:rFonts w:eastAsia="Calibri"/>
        </w:rPr>
        <w:t>.</w:t>
      </w:r>
      <w:r w:rsidRPr="6E07BCB0" w:rsidR="7EAD92CF">
        <w:rPr>
          <w:rFonts w:eastAsia="Calibri"/>
        </w:rPr>
        <w:t xml:space="preserve"> </w:t>
      </w:r>
    </w:p>
    <w:p w:rsidRPr="00C266BD" w:rsidR="0086694E" w:rsidP="6E07BCB0" w:rsidRDefault="7417B1C0" w14:paraId="1A74D9CB" w14:textId="3E980B45">
      <w:pPr>
        <w:pStyle w:val="CSTemplate-Normal"/>
        <w:rPr>
          <w:rFonts w:eastAsia="Calibri Light"/>
          <w:b/>
          <w:bCs/>
        </w:rPr>
      </w:pPr>
      <w:r w:rsidRPr="6D58F8AC" w:rsidR="6FDD050B">
        <w:rPr>
          <w:rFonts w:eastAsia="Calibri Light"/>
          <w:b w:val="1"/>
          <w:bCs w:val="1"/>
        </w:rPr>
        <w:t xml:space="preserve">Key </w:t>
      </w:r>
      <w:r w:rsidRPr="6D58F8AC" w:rsidR="76B98CB3">
        <w:rPr>
          <w:rFonts w:eastAsia="Calibri Light"/>
          <w:b w:val="1"/>
          <w:bCs w:val="1"/>
        </w:rPr>
        <w:t xml:space="preserve">validation rules </w:t>
      </w:r>
      <w:r w:rsidRPr="6D58F8AC" w:rsidR="6FDD050B">
        <w:rPr>
          <w:rFonts w:eastAsia="Calibri Light"/>
          <w:b w:val="1"/>
          <w:bCs w:val="1"/>
        </w:rPr>
        <w:t xml:space="preserve">of </w:t>
      </w:r>
      <w:r w:rsidRPr="6D58F8AC" w:rsidR="6FDD050B">
        <w:rPr>
          <w:rFonts w:eastAsia="Calibri Light"/>
          <w:b w:val="1"/>
          <w:bCs w:val="1"/>
        </w:rPr>
        <w:t>Formik</w:t>
      </w:r>
      <w:r w:rsidRPr="6D58F8AC" w:rsidR="77830125">
        <w:rPr>
          <w:rFonts w:eastAsia="Calibri Light"/>
          <w:b w:val="1"/>
          <w:bCs w:val="1"/>
        </w:rPr>
        <w:t xml:space="preserve"> :</w:t>
      </w:r>
      <w:r w:rsidRPr="6D58F8AC" w:rsidR="77830125">
        <w:rPr>
          <w:rFonts w:eastAsia="Calibri Light"/>
          <w:b w:val="1"/>
          <w:bCs w:val="1"/>
        </w:rPr>
        <w:t xml:space="preserve"> Field-Level Validation, Form-level Validation, Yup Integration, Synchronous and Asynchronous Validation.</w:t>
      </w:r>
    </w:p>
    <w:p w:rsidR="6D58F8AC" w:rsidP="6D58F8AC" w:rsidRDefault="6D58F8AC" w14:paraId="6C9273FF" w14:textId="204B6874">
      <w:pPr>
        <w:pStyle w:val="Heading1"/>
        <w:numPr>
          <w:ilvl w:val="0"/>
          <w:numId w:val="0"/>
        </w:numPr>
        <w:ind w:left="0"/>
      </w:pPr>
    </w:p>
    <w:p w:rsidRPr="00C266BD" w:rsidR="0086694E" w:rsidP="6D58F8AC" w:rsidRDefault="25CD7C73" w14:paraId="4CA8FC60" w14:textId="7A3575ED" w14:noSpellErr="1">
      <w:pPr>
        <w:pStyle w:val="Heading1"/>
        <w:numPr>
          <w:ilvl w:val="0"/>
          <w:numId w:val="0"/>
        </w:numPr>
        <w:ind w:left="0"/>
        <w:rPr>
          <w:rStyle w:val="Heading1Char"/>
          <w:rFonts w:ascii="Calibri" w:hAnsi="Calibri" w:eastAsia="Calibri" w:cs="Calibri"/>
          <w:sz w:val="28"/>
          <w:szCs w:val="28"/>
        </w:rPr>
      </w:pPr>
      <w:bookmarkStart w:name="_Toc474954225" w:id="1312280564"/>
      <w:bookmarkStart w:name="_Toc36377703" w:id="2065670201"/>
      <w:r w:rsidRPr="41DB7AC7" w:rsidR="22F120B0">
        <w:rPr>
          <w:rFonts w:ascii="Calibri" w:hAnsi="Calibri" w:eastAsia="Calibri" w:cs="Calibri"/>
          <w:sz w:val="28"/>
          <w:szCs w:val="28"/>
        </w:rPr>
        <w:t>15</w:t>
      </w:r>
      <w:r w:rsidRPr="41DB7AC7" w:rsidR="57437E18">
        <w:rPr>
          <w:rFonts w:ascii="Calibri" w:hAnsi="Calibri" w:eastAsia="Calibri" w:cs="Calibri"/>
          <w:sz w:val="28"/>
          <w:szCs w:val="28"/>
        </w:rPr>
        <w:t>.</w:t>
      </w:r>
      <w:r w:rsidRPr="41DB7AC7" w:rsidR="22F120B0">
        <w:rPr>
          <w:rFonts w:ascii="Calibri" w:hAnsi="Calibri" w:eastAsia="Calibri" w:cs="Calibri"/>
          <w:sz w:val="28"/>
          <w:szCs w:val="28"/>
        </w:rPr>
        <w:t xml:space="preserve"> </w:t>
      </w:r>
      <w:commentRangeStart w:id="189"/>
      <w:commentRangeStart w:id="1258610850"/>
      <w:commentRangeStart w:id="1357192394"/>
      <w:r w:rsidRPr="41DB7AC7" w:rsidR="22F120B0">
        <w:rPr>
          <w:rFonts w:ascii="Calibri" w:hAnsi="Calibri" w:eastAsia="Calibri" w:cs="Calibri"/>
          <w:sz w:val="28"/>
          <w:szCs w:val="28"/>
        </w:rPr>
        <w:t>Utility</w:t>
      </w:r>
      <w:commentRangeEnd w:id="189"/>
      <w:r>
        <w:rPr>
          <w:rStyle w:val="CommentReference"/>
        </w:rPr>
        <w:commentReference w:id="189"/>
      </w:r>
      <w:commentRangeEnd w:id="1258610850"/>
      <w:r>
        <w:rPr>
          <w:rStyle w:val="CommentReference"/>
        </w:rPr>
        <w:commentReference w:id="1258610850"/>
      </w:r>
      <w:commentRangeEnd w:id="1357192394"/>
      <w:r>
        <w:rPr>
          <w:rStyle w:val="CommentReference"/>
        </w:rPr>
        <w:commentReference w:id="1357192394"/>
      </w:r>
      <w:bookmarkEnd w:id="1312280564"/>
      <w:bookmarkEnd w:id="2065670201"/>
    </w:p>
    <w:p w:rsidR="3DA44A84" w:rsidP="3DA44A84" w:rsidRDefault="3DA44A84" w14:paraId="709C89EC" w14:textId="552778C8">
      <w:pPr>
        <w:pStyle w:val="CSTemplate-Normal"/>
        <w:rPr>
          <w:ins w:author="Latha Arjunan" w:date="2025-01-06T09:08:33.707Z" w16du:dateUtc="2025-01-06T09:08:33.707Z" w:id="1300439046"/>
          <w:rStyle w:val="Heading1Char"/>
          <w:rFonts w:eastAsia="" w:eastAsiaTheme="minorEastAsia"/>
        </w:rPr>
      </w:pPr>
      <w:r w:rsidRPr="6D58F8AC" w:rsidR="4B61DB66">
        <w:rPr>
          <w:rFonts w:eastAsia="" w:eastAsiaTheme="minorEastAsia"/>
        </w:rPr>
        <w:t xml:space="preserve">Utility functions in programming are reusable pieces of code designed to perform common tasks. They help streamline development by reducing redundancy and improving code organization. </w:t>
      </w:r>
      <w:r w:rsidRPr="6D58F8AC" w:rsidR="6D134491">
        <w:rPr>
          <w:rFonts w:eastAsia="" w:eastAsiaTheme="minorEastAsia"/>
        </w:rPr>
        <w:t xml:space="preserve">Here is </w:t>
      </w:r>
      <w:r w:rsidRPr="6D58F8AC" w:rsidR="4B61DB66">
        <w:rPr>
          <w:rFonts w:eastAsia="" w:eastAsiaTheme="minorEastAsia"/>
        </w:rPr>
        <w:t>a deeper look into utility functions</w:t>
      </w:r>
      <w:r w:rsidRPr="6D58F8AC" w:rsidR="1DFC8C5F">
        <w:rPr>
          <w:rFonts w:eastAsia="" w:eastAsiaTheme="minorEastAsia"/>
        </w:rPr>
        <w:t>.</w:t>
      </w:r>
      <w:r w:rsidRPr="6D58F8AC" w:rsidR="041B2611">
        <w:rPr>
          <w:rFonts w:eastAsia="" w:eastAsiaTheme="minorEastAsia"/>
        </w:rPr>
        <w:t xml:space="preserve"> </w:t>
      </w:r>
      <w:r w:rsidRPr="6D58F8AC" w:rsidR="77EBB3B1">
        <w:rPr>
          <w:rFonts w:eastAsia="" w:eastAsiaTheme="minorEastAsia"/>
        </w:rPr>
        <w:t>A few</w:t>
      </w:r>
      <w:r w:rsidRPr="6D58F8AC" w:rsidR="041B2611">
        <w:rPr>
          <w:rFonts w:eastAsia="" w:eastAsiaTheme="minorEastAsia"/>
        </w:rPr>
        <w:t xml:space="preserve"> of the function utilities we use in our framework</w:t>
      </w:r>
      <w:r w:rsidRPr="6D58F8AC" w:rsidR="5E2284F7">
        <w:rPr>
          <w:rFonts w:eastAsia="" w:eastAsiaTheme="minorEastAsia"/>
        </w:rPr>
        <w:t xml:space="preserve"> </w:t>
      </w:r>
      <w:r w:rsidRPr="6D58F8AC" w:rsidR="715FCCE1">
        <w:rPr>
          <w:rFonts w:eastAsia="" w:eastAsiaTheme="minorEastAsia"/>
        </w:rPr>
        <w:t>are Typography</w:t>
      </w:r>
      <w:r w:rsidRPr="6D58F8AC" w:rsidR="041B2611">
        <w:rPr>
          <w:rFonts w:eastAsia="" w:eastAsiaTheme="minorEastAsia"/>
        </w:rPr>
        <w:t xml:space="preserve"> Utility</w:t>
      </w:r>
      <w:r w:rsidRPr="6D58F8AC" w:rsidR="64744FE7">
        <w:rPr>
          <w:rFonts w:eastAsia="" w:eastAsiaTheme="minorEastAsia"/>
        </w:rPr>
        <w:t xml:space="preserve">, </w:t>
      </w:r>
      <w:r w:rsidRPr="6D58F8AC" w:rsidR="041B2611">
        <w:rPr>
          <w:rFonts w:eastAsia="" w:eastAsiaTheme="minorEastAsia"/>
        </w:rPr>
        <w:t>Animations Utility</w:t>
      </w:r>
      <w:r w:rsidRPr="6D58F8AC" w:rsidR="6AC2F163">
        <w:rPr>
          <w:rFonts w:eastAsia="" w:eastAsiaTheme="minorEastAsia"/>
        </w:rPr>
        <w:t>,</w:t>
      </w:r>
      <w:r w:rsidRPr="6D58F8AC" w:rsidR="041B2611">
        <w:rPr>
          <w:rFonts w:eastAsia="" w:eastAsiaTheme="minorEastAsia"/>
        </w:rPr>
        <w:t xml:space="preserve"> Network Connect Utility</w:t>
      </w:r>
      <w:r w:rsidRPr="6D58F8AC" w:rsidR="2BF74DB6">
        <w:rPr>
          <w:rFonts w:eastAsia="" w:eastAsiaTheme="minorEastAsia"/>
        </w:rPr>
        <w:t xml:space="preserve">, </w:t>
      </w:r>
      <w:r w:rsidRPr="6D58F8AC" w:rsidR="041B2611">
        <w:rPr>
          <w:rFonts w:eastAsia="" w:eastAsiaTheme="minorEastAsia"/>
        </w:rPr>
        <w:t>Theme Utility</w:t>
      </w:r>
      <w:r w:rsidRPr="6D58F8AC" w:rsidR="5486BB17">
        <w:rPr>
          <w:rFonts w:eastAsia="" w:eastAsiaTheme="minorEastAsia"/>
        </w:rPr>
        <w:t xml:space="preserve">, </w:t>
      </w:r>
      <w:r w:rsidRPr="6D58F8AC" w:rsidR="041B2611">
        <w:rPr>
          <w:rFonts w:eastAsia="" w:eastAsiaTheme="minorEastAsia"/>
        </w:rPr>
        <w:t>Date Utility</w:t>
      </w:r>
      <w:r w:rsidRPr="6D58F8AC" w:rsidR="0C0A9904">
        <w:rPr>
          <w:rFonts w:eastAsia="" w:eastAsiaTheme="minorEastAsia"/>
        </w:rPr>
        <w:t xml:space="preserve">, </w:t>
      </w:r>
      <w:r w:rsidRPr="6D58F8AC" w:rsidR="041B2611">
        <w:rPr>
          <w:rFonts w:eastAsia="" w:eastAsiaTheme="minorEastAsia"/>
        </w:rPr>
        <w:t>Number Utility.</w:t>
      </w:r>
    </w:p>
    <w:p w:rsidR="6D58F8AC" w:rsidP="6D58F8AC" w:rsidRDefault="6D58F8AC" w14:paraId="7C2815A4" w14:textId="6B078690">
      <w:pPr>
        <w:pStyle w:val="Heading1"/>
        <w:numPr>
          <w:ilvl w:val="0"/>
          <w:numId w:val="0"/>
        </w:numPr>
        <w:ind w:left="0"/>
      </w:pPr>
    </w:p>
    <w:p w:rsidRPr="00C266BD" w:rsidR="0086694E" w:rsidP="6D58F8AC" w:rsidRDefault="08F3608E" w14:paraId="5DD80F68" w14:textId="22C785B1">
      <w:pPr>
        <w:pStyle w:val="Heading1"/>
        <w:numPr>
          <w:ilvl w:val="0"/>
          <w:numId w:val="0"/>
        </w:numPr>
        <w:ind w:left="0"/>
        <w:rPr>
          <w:rStyle w:val="Heading1Char"/>
          <w:rFonts w:ascii="Calibri" w:hAnsi="Calibri" w:eastAsia="Calibri" w:cs="Calibri"/>
          <w:sz w:val="28"/>
          <w:szCs w:val="28"/>
        </w:rPr>
      </w:pPr>
      <w:bookmarkStart w:name="_Toc183164852" w:id="190"/>
      <w:bookmarkStart w:name="_Toc1793528468" w:id="191"/>
      <w:bookmarkStart w:name="_Toc1611348837" w:id="961298991"/>
      <w:bookmarkStart w:name="_Toc2080935690" w:id="1300560021"/>
      <w:r w:rsidRPr="41DB7AC7" w:rsidR="0195D82C">
        <w:rPr>
          <w:rFonts w:ascii="Calibri" w:hAnsi="Calibri" w:eastAsia="Calibri" w:cs="Calibri"/>
          <w:sz w:val="28"/>
          <w:szCs w:val="28"/>
        </w:rPr>
        <w:t>1</w:t>
      </w:r>
      <w:r w:rsidRPr="41DB7AC7" w:rsidR="5D3023AB">
        <w:rPr>
          <w:rFonts w:ascii="Calibri" w:hAnsi="Calibri" w:eastAsia="Calibri" w:cs="Calibri"/>
          <w:sz w:val="28"/>
          <w:szCs w:val="28"/>
        </w:rPr>
        <w:t>6</w:t>
      </w:r>
      <w:r w:rsidRPr="41DB7AC7" w:rsidR="47770285">
        <w:rPr>
          <w:rFonts w:ascii="Calibri" w:hAnsi="Calibri" w:eastAsia="Calibri" w:cs="Calibri"/>
          <w:sz w:val="28"/>
          <w:szCs w:val="28"/>
        </w:rPr>
        <w:t>.</w:t>
      </w:r>
      <w:r w:rsidRPr="41DB7AC7" w:rsidR="0195D82C">
        <w:rPr>
          <w:rFonts w:ascii="Calibri" w:hAnsi="Calibri" w:eastAsia="Calibri" w:cs="Calibri"/>
          <w:sz w:val="28"/>
          <w:szCs w:val="28"/>
        </w:rPr>
        <w:t xml:space="preserve"> </w:t>
      </w:r>
      <w:r w:rsidRPr="41DB7AC7" w:rsidR="1AEDEF60">
        <w:rPr>
          <w:rFonts w:ascii="Calibri" w:hAnsi="Calibri" w:eastAsia="Calibri" w:cs="Calibri"/>
          <w:sz w:val="28"/>
          <w:szCs w:val="28"/>
        </w:rPr>
        <w:t>Environment</w:t>
      </w:r>
      <w:bookmarkEnd w:id="190"/>
      <w:bookmarkEnd w:id="191"/>
      <w:bookmarkEnd w:id="961298991"/>
      <w:bookmarkEnd w:id="1300560021"/>
    </w:p>
    <w:p w:rsidR="71AA01E7" w:rsidP="3DA44A84" w:rsidRDefault="71AA01E7" w14:paraId="5B48FBA1" w14:textId="5C821204">
      <w:pPr>
        <w:rPr>
          <w:rStyle w:val="CSTemplate-NormalChar"/>
          <w:rFonts w:eastAsia="" w:eastAsiaTheme="minorEastAsia"/>
        </w:rPr>
      </w:pPr>
      <w:r w:rsidRPr="6D58F8AC" w:rsidR="1B2BA6C2">
        <w:rPr>
          <w:rStyle w:val="CSTemplate-NormalChar"/>
          <w:rFonts w:eastAsia="" w:eastAsiaTheme="minorEastAsia"/>
        </w:rPr>
        <w:t xml:space="preserve">For </w:t>
      </w:r>
      <w:r w:rsidRPr="6D58F8AC" w:rsidR="42DE881C">
        <w:rPr>
          <w:rStyle w:val="CSTemplate-NormalChar"/>
          <w:rFonts w:eastAsia="" w:eastAsiaTheme="minorEastAsia"/>
        </w:rPr>
        <w:t xml:space="preserve">setting </w:t>
      </w:r>
      <w:r w:rsidRPr="6D58F8AC" w:rsidR="25308224">
        <w:rPr>
          <w:rStyle w:val="CSTemplate-NormalChar"/>
          <w:rFonts w:eastAsia="" w:eastAsiaTheme="minorEastAsia"/>
        </w:rPr>
        <w:t xml:space="preserve">up multiple environments in </w:t>
      </w:r>
      <w:r w:rsidRPr="6D58F8AC" w:rsidR="25308224">
        <w:rPr>
          <w:rStyle w:val="CSTemplate-NormalChar"/>
          <w:rFonts w:eastAsia="" w:eastAsiaTheme="minorEastAsia"/>
        </w:rPr>
        <w:t>React</w:t>
      </w:r>
      <w:r w:rsidRPr="6D58F8AC" w:rsidR="25308224">
        <w:rPr>
          <w:rStyle w:val="CSTemplate-NormalChar"/>
          <w:rFonts w:eastAsia="" w:eastAsiaTheme="minorEastAsia"/>
        </w:rPr>
        <w:t xml:space="preserve"> Native</w:t>
      </w:r>
      <w:r w:rsidRPr="6D58F8AC" w:rsidR="1AADD1EA">
        <w:rPr>
          <w:rStyle w:val="CSTemplate-NormalChar"/>
          <w:rFonts w:eastAsia="" w:eastAsiaTheme="minorEastAsia"/>
        </w:rPr>
        <w:t>,</w:t>
      </w:r>
      <w:r w:rsidRPr="6D58F8AC" w:rsidR="62328AA5">
        <w:rPr>
          <w:rStyle w:val="CSTemplate-NormalChar"/>
          <w:rFonts w:eastAsia="" w:eastAsiaTheme="minorEastAsia"/>
        </w:rPr>
        <w:t xml:space="preserve"> we </w:t>
      </w:r>
      <w:r w:rsidRPr="6D58F8AC" w:rsidR="7391F68B">
        <w:rPr>
          <w:rStyle w:val="CSTemplate-NormalChar"/>
          <w:rFonts w:eastAsia="" w:eastAsiaTheme="minorEastAsia"/>
        </w:rPr>
        <w:t>have to</w:t>
      </w:r>
      <w:r w:rsidRPr="6D58F8AC" w:rsidR="3DD54512">
        <w:rPr>
          <w:rStyle w:val="CSTemplate-NormalChar"/>
          <w:rFonts w:eastAsia="" w:eastAsiaTheme="minorEastAsia"/>
        </w:rPr>
        <w:t xml:space="preserve"> </w:t>
      </w:r>
      <w:r w:rsidRPr="6D58F8AC" w:rsidR="25308224">
        <w:rPr>
          <w:rStyle w:val="CSTemplate-NormalChar"/>
          <w:rFonts w:eastAsia="" w:eastAsiaTheme="minorEastAsia"/>
        </w:rPr>
        <w:t>creat</w:t>
      </w:r>
      <w:r w:rsidRPr="6D58F8AC" w:rsidR="0526480F">
        <w:rPr>
          <w:rStyle w:val="CSTemplate-NormalChar"/>
          <w:rFonts w:eastAsia="" w:eastAsiaTheme="minorEastAsia"/>
        </w:rPr>
        <w:t>e</w:t>
      </w:r>
      <w:r w:rsidRPr="6D58F8AC" w:rsidR="25308224">
        <w:rPr>
          <w:rStyle w:val="CSTemplate-NormalChar"/>
          <w:rFonts w:eastAsia="" w:eastAsiaTheme="minorEastAsia"/>
        </w:rPr>
        <w:t xml:space="preserve"> separate configuration files for environments </w:t>
      </w:r>
      <w:r w:rsidRPr="6D58F8AC" w:rsidR="79634D41">
        <w:rPr>
          <w:rStyle w:val="CSTemplate-NormalChar"/>
          <w:rFonts w:eastAsia="" w:eastAsiaTheme="minorEastAsia"/>
        </w:rPr>
        <w:t xml:space="preserve">such as </w:t>
      </w:r>
      <w:r w:rsidRPr="6D58F8AC" w:rsidR="25308224">
        <w:rPr>
          <w:rStyle w:val="CSTemplate-NormalChar"/>
          <w:rFonts w:eastAsia="" w:eastAsiaTheme="minorEastAsia"/>
        </w:rPr>
        <w:t>development, staging, and production.</w:t>
      </w:r>
      <w:r w:rsidRPr="6D58F8AC" w:rsidR="5C4CB8FA">
        <w:rPr>
          <w:rStyle w:val="CSTemplate-NormalChar"/>
          <w:rFonts w:eastAsia="" w:eastAsiaTheme="minorEastAsia"/>
        </w:rPr>
        <w:t xml:space="preserve"> Please refer </w:t>
      </w:r>
      <w:r w:rsidRPr="6D58F8AC" w:rsidR="70543478">
        <w:rPr>
          <w:rStyle w:val="CSTemplate-NormalChar"/>
          <w:rFonts w:eastAsia="" w:eastAsiaTheme="minorEastAsia"/>
        </w:rPr>
        <w:t>to the sample</w:t>
      </w:r>
      <w:r w:rsidRPr="6D58F8AC" w:rsidR="5C4CB8FA">
        <w:rPr>
          <w:rStyle w:val="CSTemplate-NormalChar"/>
          <w:rFonts w:eastAsia="" w:eastAsiaTheme="minorEastAsia"/>
        </w:rPr>
        <w:t xml:space="preserve"> framework </w:t>
      </w:r>
      <w:r w:rsidRPr="6D58F8AC" w:rsidR="5C4CB8FA">
        <w:rPr>
          <w:rStyle w:val="CSTemplate-NormalChar"/>
          <w:rFonts w:eastAsia="" w:eastAsiaTheme="minorEastAsia"/>
        </w:rPr>
        <w:t>(.</w:t>
      </w:r>
      <w:r w:rsidRPr="6D58F8AC" w:rsidR="5C4CB8FA">
        <w:rPr>
          <w:rStyle w:val="CSTemplate-NormalChar"/>
          <w:rFonts w:eastAsia="" w:eastAsiaTheme="minorEastAsia"/>
        </w:rPr>
        <w:t>env</w:t>
      </w:r>
      <w:r w:rsidRPr="6D58F8AC" w:rsidR="5C4CB8FA">
        <w:rPr>
          <w:rStyle w:val="CSTemplate-NormalChar"/>
          <w:rFonts w:eastAsia="" w:eastAsiaTheme="minorEastAsia"/>
        </w:rPr>
        <w:t>.production</w:t>
      </w:r>
      <w:r w:rsidRPr="6D58F8AC" w:rsidR="46E8DEA3">
        <w:rPr>
          <w:rStyle w:val="CSTemplate-NormalChar"/>
          <w:rFonts w:eastAsia="" w:eastAsiaTheme="minorEastAsia"/>
        </w:rPr>
        <w:t xml:space="preserve">,. </w:t>
      </w:r>
      <w:r w:rsidRPr="6D58F8AC" w:rsidR="46E8DEA3">
        <w:rPr>
          <w:rStyle w:val="CSTemplate-NormalChar"/>
          <w:rFonts w:eastAsia="" w:eastAsiaTheme="minorEastAsia"/>
        </w:rPr>
        <w:t>env</w:t>
      </w:r>
      <w:r w:rsidRPr="6D58F8AC" w:rsidR="5C4CB8FA">
        <w:rPr>
          <w:rStyle w:val="CSTemplate-NormalChar"/>
          <w:rFonts w:eastAsia="" w:eastAsiaTheme="minorEastAsia"/>
        </w:rPr>
        <w:t>.</w:t>
      </w:r>
      <w:r w:rsidRPr="6D58F8AC" w:rsidR="7DC41268">
        <w:rPr>
          <w:rStyle w:val="CSTemplate-NormalChar"/>
          <w:rFonts w:eastAsia="" w:eastAsiaTheme="minorEastAsia"/>
        </w:rPr>
        <w:t>staging</w:t>
      </w:r>
      <w:r w:rsidRPr="6D58F8AC" w:rsidR="7DC41268">
        <w:rPr>
          <w:rStyle w:val="CSTemplate-NormalChar"/>
          <w:rFonts w:eastAsia="" w:eastAsiaTheme="minorEastAsia"/>
        </w:rPr>
        <w:t>,</w:t>
      </w:r>
      <w:r w:rsidRPr="6D58F8AC" w:rsidR="13F3D6EB">
        <w:rPr>
          <w:rStyle w:val="CSTemplate-NormalChar"/>
          <w:rFonts w:eastAsia="" w:eastAsiaTheme="minorEastAsia"/>
        </w:rPr>
        <w:t xml:space="preserve"> </w:t>
      </w:r>
      <w:r w:rsidRPr="6D58F8AC" w:rsidR="5C4CB8FA">
        <w:rPr>
          <w:rStyle w:val="CSTemplate-NormalChar"/>
          <w:rFonts w:eastAsia="" w:eastAsiaTheme="minorEastAsia"/>
        </w:rPr>
        <w:t>env.development</w:t>
      </w:r>
      <w:r w:rsidRPr="6D58F8AC" w:rsidR="5C4CB8FA">
        <w:rPr>
          <w:rStyle w:val="CSTemplate-NormalChar"/>
          <w:rFonts w:eastAsia="" w:eastAsiaTheme="minorEastAsia"/>
        </w:rPr>
        <w:t>)</w:t>
      </w:r>
    </w:p>
    <w:p w:rsidR="6D58F8AC" w:rsidP="6D58F8AC" w:rsidRDefault="6D58F8AC" w14:paraId="4C399022" w14:textId="2C3EF574">
      <w:pPr>
        <w:pStyle w:val="Heading1"/>
        <w:numPr>
          <w:ilvl w:val="0"/>
          <w:numId w:val="0"/>
        </w:numPr>
        <w:bidi w:val="0"/>
        <w:ind w:left="0"/>
      </w:pPr>
    </w:p>
    <w:p w:rsidRPr="00C266BD" w:rsidR="0F7CA05A" w:rsidP="6D58F8AC" w:rsidRDefault="3DDF42C2" w14:paraId="7F7558A9" w14:textId="78479FEC">
      <w:pPr>
        <w:pStyle w:val="Heading1"/>
        <w:numPr>
          <w:ilvl w:val="0"/>
          <w:numId w:val="0"/>
        </w:numPr>
        <w:bidi w:val="0"/>
        <w:ind w:left="0"/>
        <w:rPr>
          <w:rStyle w:val="Heading1Char"/>
          <w:rFonts w:ascii="Calibri" w:hAnsi="Calibri" w:eastAsia="Calibri" w:cs="Calibri"/>
          <w:sz w:val="28"/>
          <w:szCs w:val="28"/>
        </w:rPr>
      </w:pPr>
      <w:bookmarkStart w:name="_Toc1013835257" w:id="193"/>
      <w:bookmarkStart w:name="_Toc762745146" w:id="1755788816"/>
      <w:r w:rsidRPr="41DB7AC7" w:rsidR="736BE6F9">
        <w:rPr>
          <w:rFonts w:ascii="Calibri" w:hAnsi="Calibri" w:eastAsia="Calibri" w:cs="Calibri"/>
          <w:sz w:val="28"/>
          <w:szCs w:val="28"/>
        </w:rPr>
        <w:t>1</w:t>
      </w:r>
      <w:r w:rsidRPr="41DB7AC7" w:rsidR="29681BD3">
        <w:rPr>
          <w:rFonts w:ascii="Calibri" w:hAnsi="Calibri" w:eastAsia="Calibri" w:cs="Calibri"/>
          <w:sz w:val="28"/>
          <w:szCs w:val="28"/>
        </w:rPr>
        <w:t>7</w:t>
      </w:r>
      <w:r w:rsidRPr="41DB7AC7" w:rsidR="0B41C8BB">
        <w:rPr>
          <w:rFonts w:ascii="Calibri" w:hAnsi="Calibri" w:eastAsia="Calibri" w:cs="Calibri"/>
          <w:sz w:val="28"/>
          <w:szCs w:val="28"/>
        </w:rPr>
        <w:t>.</w:t>
      </w:r>
      <w:r w:rsidRPr="41DB7AC7" w:rsidR="437D6A53">
        <w:rPr>
          <w:rFonts w:ascii="Calibri" w:hAnsi="Calibri" w:eastAsia="Calibri" w:cs="Calibri"/>
          <w:sz w:val="28"/>
          <w:szCs w:val="28"/>
        </w:rPr>
        <w:t xml:space="preserve"> </w:t>
      </w:r>
      <w:r w:rsidRPr="41DB7AC7" w:rsidR="7CC1A715">
        <w:rPr>
          <w:rFonts w:ascii="Calibri" w:hAnsi="Calibri" w:eastAsia="Calibri" w:cs="Calibri"/>
          <w:sz w:val="28"/>
          <w:szCs w:val="28"/>
        </w:rPr>
        <w:t>Native Bridging</w:t>
      </w:r>
      <w:bookmarkEnd w:id="193"/>
      <w:bookmarkEnd w:id="1755788816"/>
    </w:p>
    <w:p w:rsidR="132B3058" w:rsidP="71AA01E7" w:rsidRDefault="132B3058" w14:paraId="096FEC85" w14:textId="4A1C195B">
      <w:pPr>
        <w:pStyle w:val="CSTemplate-Normal"/>
      </w:pPr>
      <w:r>
        <w:t>Native bridging in React Native is a mechanism that enables communication between JavaScript and native code, allowing Developers to utilize platform-specific features not directly accessible through React Native.</w:t>
      </w:r>
      <w:r w:rsidR="6CDD84E4">
        <w:t xml:space="preserve"> </w:t>
      </w:r>
      <w:r>
        <w:t>This bridge facilitates the exchange of data and function calls between the two</w:t>
      </w:r>
      <w:r w:rsidR="70167A9F">
        <w:t xml:space="preserve"> </w:t>
      </w:r>
      <w:r>
        <w:t>environments. Native Modules, Native UI Components,</w:t>
      </w:r>
      <w:r w:rsidR="61742E3E">
        <w:t xml:space="preserve"> </w:t>
      </w:r>
      <w:r>
        <w:t xml:space="preserve">Events are </w:t>
      </w:r>
      <w:r w:rsidR="18D8F566">
        <w:t>various methods of Native bridging.</w:t>
      </w:r>
    </w:p>
    <w:p w:rsidRPr="00C266BD" w:rsidR="18D8F566" w:rsidP="6D58F8AC" w:rsidRDefault="18D8F566" w14:paraId="7CA812CA" w14:textId="144C6A28">
      <w:pPr>
        <w:pStyle w:val="CSTemplate-Normal"/>
        <w:spacing w:before="240" w:line="276" w:lineRule="auto"/>
        <w:rPr>
          <w:b w:val="1"/>
          <w:bCs w:val="1"/>
          <w:sz w:val="24"/>
          <w:szCs w:val="24"/>
        </w:rPr>
      </w:pPr>
      <w:r w:rsidRPr="6D58F8AC" w:rsidR="4B23BE39">
        <w:rPr>
          <w:b w:val="1"/>
          <w:bCs w:val="1"/>
          <w:color w:val="007DC5"/>
          <w:sz w:val="24"/>
          <w:szCs w:val="24"/>
        </w:rPr>
        <w:t>Native Modules:</w:t>
      </w:r>
    </w:p>
    <w:p w:rsidR="31F44DD4" w:rsidP="18DF4598" w:rsidRDefault="31F44DD4" w14:paraId="7B0141B2" w14:textId="071DDE30">
      <w:pPr>
        <w:pStyle w:val="CSTemplate-Normal"/>
      </w:pPr>
      <w:r w:rsidR="2584F3DB">
        <w:rPr/>
        <w:t>The Native Module system exposes instances of Java/Objective-C/C++ (native) classes to JavaScript (JS) as JS objects, thereby allowing you to execute arbitrary native code from within JS.</w:t>
      </w:r>
    </w:p>
    <w:p w:rsidRPr="00C266BD" w:rsidR="1C906AB5" w:rsidP="71AA01E7" w:rsidRDefault="1C906AB5" w14:paraId="03F6DBC5" w14:textId="00E4999C">
      <w:pPr>
        <w:pStyle w:val="CSTemplate-Normal"/>
        <w:rPr>
          <w:del w:author="Ashwani Hundwani" w:date="2024-12-22T12:51:00Z" w16du:dateUtc="2024-12-22T12:51:54Z" w:id="715795278"/>
          <w:rFonts w:eastAsia="Calibri Light"/>
          <w:b w:val="1"/>
          <w:bCs w:val="1"/>
        </w:rPr>
      </w:pPr>
      <w:del w:author="Ashwani Hundwani" w:date="2024-12-22T12:51:00Z" w:id="269882380">
        <w:r w:rsidRPr="3DA44A84" w:rsidDel="31850BBF">
          <w:rPr>
            <w:rFonts w:eastAsia="Calibri Light"/>
            <w:b w:val="1"/>
            <w:bCs w:val="1"/>
          </w:rPr>
          <w:delText>Usage</w:delText>
        </w:r>
      </w:del>
    </w:p>
    <w:p w:rsidR="41665325" w:rsidP="3DA44A84" w:rsidRDefault="41665325" w14:paraId="56880AD3" w14:textId="3093EF26">
      <w:pPr>
        <w:pStyle w:val="CSTemplate-Normal"/>
        <w:rPr>
          <w:del w:author="Ashwani Hundwani" w:date="2024-12-22T12:51:00Z" w16du:dateUtc="2024-12-22T12:51:54Z" w:id="860289940"/>
          <w:i w:val="1"/>
          <w:iCs w:val="1"/>
        </w:rPr>
      </w:pPr>
      <w:del w:author="Ashwani Hundwani" w:date="2024-12-22T12:51:00Z" w:id="1238234904">
        <w:r w:rsidRPr="3DA44A84" w:rsidDel="256EC601">
          <w:rPr>
            <w:i w:val="1"/>
            <w:iCs w:val="1"/>
          </w:rPr>
          <w:delText>IOS:</w:delText>
        </w:r>
      </w:del>
    </w:p>
    <w:p w:rsidR="152C58B0" w:rsidP="71AA01E7" w:rsidRDefault="152C58B0" w14:paraId="3B0BA7E2" w14:textId="00572AAE">
      <w:pPr>
        <w:pStyle w:val="CSTemplate-Normal"/>
        <w:rPr>
          <w:del w:author="Ashwani Hundwani" w:date="2024-12-22T12:51:00Z" w16du:dateUtc="2024-12-22T12:51:54Z" w:id="1188920957"/>
        </w:rPr>
      </w:pPr>
      <w:del w:author="Ashwani Hundwani" w:date="2024-12-22T12:51:00Z" w:id="1998343641">
        <w:r w:rsidDel="39A3748C">
          <w:delText xml:space="preserve">Follow the </w:delText>
        </w:r>
      </w:del>
      <w:del w:author="Latha Arjunan" w:date="2025-01-06T08:45:26.545Z" w:id="446191756">
        <w:r w:rsidDel="39A3748C">
          <w:delText>steps below</w:delText>
        </w:r>
      </w:del>
      <w:del w:author="Ashwani Hundwani" w:date="2024-12-22T12:51:00Z" w:id="709198628">
        <w:r w:rsidDel="39A3748C">
          <w:delText xml:space="preserve"> to create a Native module in IOS</w:delText>
        </w:r>
      </w:del>
      <w:del w:author="Latha Arjunan" w:date="2025-01-06T08:45:26.545Z" w:id="773854534">
        <w:r w:rsidDel="39A3748C">
          <w:delText xml:space="preserve"> with swift execution.</w:delText>
        </w:r>
      </w:del>
    </w:p>
    <w:p w:rsidR="71AA01E7" w:rsidP="71AA01E7" w:rsidRDefault="71AA01E7" w14:paraId="21F49A12" w14:textId="47BDAF6D">
      <w:pPr>
        <w:pStyle w:val="CSTemplate-Normal"/>
        <w:rPr>
          <w:del w:author="Ashwani Hundwani" w:date="2024-12-22T12:51:00Z" w16du:dateUtc="2024-12-22T12:51:54Z" w:id="1828453439"/>
        </w:rPr>
      </w:pPr>
      <w:del w:author="Latha Arjunan" w:date="2025-01-06T08:44:27.991Z" w:id="560183981">
        <w:r>
          <w:br/>
        </w:r>
      </w:del>
      <w:del w:author="Latha Arjunan" w:date="2025-01-06T08:45:26.544Z" w:id="1466633278">
        <w:r w:rsidDel="0F8F613D">
          <w:delText>Step 1: Creation of Swift and header file</w:delText>
        </w:r>
      </w:del>
    </w:p>
    <w:p w:rsidR="29522D78" w:rsidP="71AA01E7" w:rsidRDefault="29522D78" w14:paraId="2B241DD9" w14:textId="26073402">
      <w:pPr>
        <w:pStyle w:val="CSTemplate-Normal"/>
        <w:rPr>
          <w:del w:author="Ashwani Hundwani" w:date="2024-12-22T12:51:00Z" w16du:dateUtc="2024-12-22T12:51:54Z" w:id="1783662715"/>
        </w:rPr>
      </w:pPr>
      <w:del w:author="Ashwani Hundwani" w:date="2024-12-22T12:51:00Z" w:id="1018692464">
        <w:r w:rsidDel="204D529E">
          <w:delText>1.1</w:delText>
        </w:r>
      </w:del>
      <w:del w:author="Latha Arjunan" w:date="2025-01-06T08:45:26.544Z" w:id="283428586">
        <w:r w:rsidDel="204D529E">
          <w:delText>.</w:delText>
        </w:r>
      </w:del>
      <w:del w:author="Ashwani Hundwani" w:date="2024-12-22T12:51:00Z" w:id="743247228">
        <w:r w:rsidDel="204D529E">
          <w:delText xml:space="preserve"> Swift File: Contains Swift code that can utilize Objective-C classes and methods once they are imported through the bridging header.</w:delText>
        </w:r>
      </w:del>
    </w:p>
    <w:p w:rsidR="29522D78" w:rsidP="71AA01E7" w:rsidRDefault="29522D78" w14:paraId="69CBFF43" w14:textId="06C3557B">
      <w:pPr>
        <w:pStyle w:val="CSTemplate-Normal"/>
        <w:numPr>
          <w:ilvl w:val="0"/>
          <w:numId w:val="7"/>
        </w:numPr>
        <w:spacing w:after="0" w:line="240" w:lineRule="auto"/>
        <w:rPr>
          <w:del w:author="Ashwani Hundwani" w:date="2024-12-22T12:51:00Z" w16du:dateUtc="2024-12-22T12:51:54Z" w:id="1626159233"/>
        </w:rPr>
      </w:pPr>
      <w:del w:author="Ashwani Hundwani" w:date="2024-12-22T12:51:00Z" w:id="625969900">
        <w:r w:rsidDel="204D529E">
          <w:delText>In Xcode, right-click on your project directory.</w:delText>
        </w:r>
      </w:del>
    </w:p>
    <w:p w:rsidR="29522D78" w:rsidP="71AA01E7" w:rsidRDefault="29522D78" w14:paraId="08D284D1" w14:textId="07E04638">
      <w:pPr>
        <w:pStyle w:val="CSTemplate-Normal"/>
        <w:numPr>
          <w:ilvl w:val="0"/>
          <w:numId w:val="7"/>
        </w:numPr>
        <w:spacing w:after="0" w:line="240" w:lineRule="auto"/>
        <w:rPr>
          <w:del w:author="Ashwani Hundwani" w:date="2024-12-22T12:51:00Z" w16du:dateUtc="2024-12-22T12:51:54Z" w:id="2092521287"/>
        </w:rPr>
      </w:pPr>
      <w:del w:author="Ashwani Hundwani" w:date="2024-12-22T12:51:00Z" w:id="726337522">
        <w:r w:rsidDel="204D529E">
          <w:delText>Select New File &gt; Swift File.</w:delText>
        </w:r>
      </w:del>
    </w:p>
    <w:p w:rsidR="29522D78" w:rsidP="71AA01E7" w:rsidRDefault="29522D78" w14:paraId="1F9D25B2" w14:textId="435B01B3">
      <w:pPr>
        <w:pStyle w:val="CSTemplate-Normal"/>
        <w:numPr>
          <w:ilvl w:val="0"/>
          <w:numId w:val="7"/>
        </w:numPr>
        <w:spacing w:after="0" w:line="240" w:lineRule="auto"/>
        <w:rPr>
          <w:del w:author="Ashwani Hundwani" w:date="2024-12-22T12:51:00Z" w16du:dateUtc="2024-12-22T12:51:54Z" w:id="1628134387"/>
        </w:rPr>
      </w:pPr>
      <w:del w:author="Ashwani Hundwani" w:date="2024-12-22T12:51:00Z" w:id="1513698410">
        <w:r w:rsidDel="204D529E">
          <w:delText>Name it (e.g., `MyModule.swift`).</w:delText>
        </w:r>
      </w:del>
    </w:p>
    <w:p w:rsidR="71AA01E7" w:rsidP="71AA01E7" w:rsidRDefault="71AA01E7" w14:paraId="4BC82128" w14:textId="0E772586">
      <w:pPr>
        <w:pStyle w:val="CSTemplate-Normal"/>
        <w:spacing w:after="0" w:line="240" w:lineRule="auto"/>
        <w:rPr>
          <w:del w:author="Ashwani Hundwani" w:date="2024-12-22T12:51:00Z" w16du:dateUtc="2024-12-22T12:51:54Z" w:id="215"/>
        </w:rPr>
      </w:pPr>
    </w:p>
    <w:p w:rsidR="29522D78" w:rsidP="71AA01E7" w:rsidRDefault="29522D78" w14:paraId="4C161FB6" w14:textId="0CC38FC1">
      <w:pPr>
        <w:pStyle w:val="CSTemplate-Normal"/>
        <w:rPr>
          <w:del w:author="Ashwani Hundwani" w:date="2024-12-22T12:51:00Z" w16du:dateUtc="2024-12-22T12:51:54Z" w:id="215339217"/>
        </w:rPr>
      </w:pPr>
      <w:del w:author="Ashwani Hundwani" w:date="2024-12-22T12:51:00Z" w:id="1418371811">
        <w:r w:rsidDel="204D529E">
          <w:delText>1.2</w:delText>
        </w:r>
      </w:del>
      <w:del w:author="Latha Arjunan" w:date="2025-01-06T08:45:26.544Z" w:id="1014981397">
        <w:r w:rsidDel="204D529E">
          <w:delText>.</w:delText>
        </w:r>
      </w:del>
      <w:del w:author="Ashwani Hundwani" w:date="2024-12-22T12:51:00Z" w:id="1202388335">
        <w:r w:rsidDel="204D529E">
          <w:delText xml:space="preserve"> Bridging Header: Typically named `&lt;ProjectName&gt;-Bridging-Header.h`, this file allows you to import Objective-C headers into Swift. You can create it automatically by adding an Objective-C file to a Swift project, which prompts Xcode to generate the header.</w:delText>
        </w:r>
      </w:del>
    </w:p>
    <w:p w:rsidR="29522D78" w:rsidP="71AA01E7" w:rsidRDefault="29522D78" w14:paraId="380CC931" w14:textId="4E97B6BB">
      <w:pPr>
        <w:pStyle w:val="CSTemplate-Normal"/>
        <w:rPr>
          <w:del w:author="Ashwani Hundwani" w:date="2024-12-22T12:51:00Z" w16du:dateUtc="2024-12-22T12:51:54Z" w:id="2034598311"/>
        </w:rPr>
      </w:pPr>
      <w:del w:author="Ashwani Hundwani" w:date="2024-12-22T12:51:00Z" w:id="1015329984">
        <w:r w:rsidDel="204D529E">
          <w:delText>When prompted to create a bridging header, click "Create Bridging Header." This file allows your Swift code to interact with Objective-C code.</w:delText>
        </w:r>
      </w:del>
    </w:p>
    <w:p w:rsidR="24C8B23D" w:rsidP="71AA01E7" w:rsidRDefault="24C8B23D" w14:paraId="581615A0" w14:textId="046D12B0">
      <w:pPr>
        <w:pStyle w:val="CSTemplate-Normal"/>
        <w:rPr>
          <w:del w:author="Ashwani Hundwani" w:date="2024-12-22T12:51:00Z" w16du:dateUtc="2024-12-22T12:51:54Z" w:id="942761280"/>
        </w:rPr>
      </w:pPr>
      <w:del w:author="Ashwani Hundwani" w:date="2024-12-22T12:51:00Z" w:id="1918605730">
        <w:r w:rsidDel="4B8E4A7E">
          <w:delText xml:space="preserve">Or if not prompted, create a </w:delText>
        </w:r>
      </w:del>
      <w:del w:author="Latha Arjunan" w:date="2025-01-06T08:45:26.544Z" w:id="1191415164">
        <w:r w:rsidDel="4B8E4A7E">
          <w:delText xml:space="preserve">header </w:delText>
        </w:r>
      </w:del>
      <w:del w:author="Ashwani Hundwani" w:date="2024-12-22T12:51:00Z" w:id="81254870">
        <w:r w:rsidDel="4B8E4A7E">
          <w:delText xml:space="preserve">file </w:delText>
        </w:r>
      </w:del>
    </w:p>
    <w:p w:rsidR="24C8B23D" w:rsidP="71AA01E7" w:rsidRDefault="24C8B23D" w14:paraId="4DD19EEF" w14:textId="06C3557B">
      <w:pPr>
        <w:pStyle w:val="CSTemplate-Normal"/>
        <w:numPr>
          <w:ilvl w:val="0"/>
          <w:numId w:val="7"/>
        </w:numPr>
        <w:spacing w:after="0" w:line="240" w:lineRule="auto"/>
        <w:rPr>
          <w:del w:author="Ashwani Hundwani" w:date="2024-12-22T12:51:00Z" w16du:dateUtc="2024-12-22T12:51:54Z" w:id="568630193"/>
        </w:rPr>
      </w:pPr>
      <w:del w:author="Ashwani Hundwani" w:date="2024-12-22T12:51:00Z" w:id="1349416215">
        <w:r w:rsidDel="4B8E4A7E">
          <w:delText>In Xcode, right-click on your project directory.</w:delText>
        </w:r>
      </w:del>
    </w:p>
    <w:p w:rsidR="24C8B23D" w:rsidP="71AA01E7" w:rsidRDefault="24C8B23D" w14:paraId="28DB6682" w14:textId="3BA4BABE">
      <w:pPr>
        <w:pStyle w:val="CSTemplate-Normal"/>
        <w:numPr>
          <w:ilvl w:val="0"/>
          <w:numId w:val="7"/>
        </w:numPr>
        <w:spacing w:after="0" w:line="240" w:lineRule="auto"/>
        <w:rPr>
          <w:del w:author="Ashwani Hundwani" w:date="2024-12-22T12:51:00Z" w16du:dateUtc="2024-12-22T12:51:54Z" w:id="2065188278"/>
        </w:rPr>
      </w:pPr>
      <w:del w:author="Ashwani Hundwani" w:date="2024-12-22T12:51:00Z" w:id="100126929">
        <w:r w:rsidDel="4B8E4A7E">
          <w:delText>Select New File &gt; Header File.</w:delText>
        </w:r>
      </w:del>
    </w:p>
    <w:p w:rsidR="24C8B23D" w:rsidP="71AA01E7" w:rsidRDefault="24C8B23D" w14:paraId="74F87259" w14:textId="5F9C0095">
      <w:pPr>
        <w:pStyle w:val="CSTemplate-Normal"/>
        <w:numPr>
          <w:ilvl w:val="0"/>
          <w:numId w:val="7"/>
        </w:numPr>
        <w:spacing w:after="0" w:line="240" w:lineRule="auto"/>
        <w:rPr>
          <w:del w:author="Ashwani Hundwani" w:date="2024-12-22T12:51:00Z" w16du:dateUtc="2024-12-22T12:51:54Z" w:id="1397799873"/>
        </w:rPr>
      </w:pPr>
      <w:del w:author="Ashwani Hundwani" w:date="2024-12-22T12:51:00Z" w:id="1771429088">
        <w:r w:rsidDel="4B8E4A7E">
          <w:delText>Name it (e.g., ` ProjectName-Bridging-Header.h `).</w:delText>
        </w:r>
      </w:del>
    </w:p>
    <w:p w:rsidR="71AA01E7" w:rsidP="71AA01E7" w:rsidRDefault="71AA01E7" w14:paraId="6EAEB9C1" w14:textId="10DDC17E">
      <w:pPr>
        <w:pStyle w:val="CSTemplate-Normal"/>
        <w:rPr>
          <w:del w:author="Ashwani Hundwani" w:date="2024-12-22T12:51:00Z" w16du:dateUtc="2024-12-22T12:51:54Z" w:id="228"/>
        </w:rPr>
      </w:pPr>
    </w:p>
    <w:p w:rsidR="29522D78" w:rsidP="71AA01E7" w:rsidRDefault="29522D78" w14:paraId="0FCC6036" w14:textId="30345C71">
      <w:pPr>
        <w:pStyle w:val="CSTemplate-Normal"/>
        <w:rPr>
          <w:del w:author="Ashwani Hundwani" w:date="2024-12-22T12:51:00Z" w16du:dateUtc="2024-12-22T12:51:54Z" w:id="1349426732"/>
        </w:rPr>
      </w:pPr>
      <w:del w:author="Ashwani Hundwani" w:date="2024-12-22T12:51:00Z" w:id="2080142452">
        <w:r w:rsidDel="204D529E">
          <w:delText>Step 2: Define the Native Module</w:delText>
        </w:r>
      </w:del>
    </w:p>
    <w:p w:rsidR="29522D78" w:rsidP="71AA01E7" w:rsidRDefault="29522D78" w14:paraId="09698FFF" w14:textId="5AA62A14">
      <w:pPr>
        <w:pStyle w:val="CSTemplate-Normal"/>
        <w:rPr>
          <w:del w:author="Ashwani Hundwani" w:date="2024-12-22T12:51:00Z" w16du:dateUtc="2024-12-22T12:51:54Z" w:id="978221168"/>
        </w:rPr>
      </w:pPr>
      <w:del w:author="Ashwani Hundwani" w:date="2024-12-22T12:51:00Z" w:id="501724700">
        <w:r w:rsidDel="204D529E">
          <w:delText>2.1. Import Required Header</w:delText>
        </w:r>
      </w:del>
      <w:del w:author="Latha Arjunan" w:date="2025-01-06T08:45:26.543Z" w:id="1194867654">
        <w:r w:rsidDel="204D529E">
          <w:delText>s:</w:delText>
        </w:r>
      </w:del>
      <w:del w:author="Ashwani Hundwani" w:date="2024-12-22T12:51:00Z" w:id="611619677">
        <w:r w:rsidDel="204D529E">
          <w:delText xml:space="preserve"> </w:delText>
        </w:r>
      </w:del>
      <w:del w:author="Latha Arjunan" w:date="2025-01-06T08:45:26.543Z" w:id="359350243">
        <w:r w:rsidDel="204D529E">
          <w:delText>In the newly created bridging header file (e.g., `Project-Bridging-Header.h`), import the necessary React Native headers:</w:delText>
        </w:r>
      </w:del>
    </w:p>
    <w:p w:rsidR="1308B9B4" w:rsidP="71AA01E7" w:rsidRDefault="5952891D" w14:paraId="00A353EC" w14:textId="77B57D62">
      <w:pPr>
        <w:pStyle w:val="CSTemplate-Normal"/>
        <w:jc w:val="center"/>
        <w:rPr>
          <w:del w:author="Ashwani Hundwani" w:date="2024-12-22T12:51:00Z" w16du:dateUtc="2024-12-22T12:51:54Z" w:id="1127200785"/>
        </w:rPr>
      </w:pPr>
      <w:del w:author="Ashwani Hundwani" w:date="2024-12-22T12:51:00Z" w:id="586984600">
        <w:r w:rsidR="305212E0">
          <w:drawing>
            <wp:inline wp14:editId="472F1F9B" wp14:anchorId="1DC6E3B2">
              <wp:extent cx="2619702" cy="438211"/>
              <wp:effectExtent l="0" t="0" r="0" b="0"/>
              <wp:docPr id="495251165" name="Picture 495251165" title=""/>
              <wp:cNvGraphicFramePr>
                <a:graphicFrameLocks noChangeAspect="1"/>
              </wp:cNvGraphicFramePr>
              <a:graphic>
                <a:graphicData uri="http://schemas.openxmlformats.org/drawingml/2006/picture">
                  <pic:pic>
                    <pic:nvPicPr>
                      <pic:cNvPr id="0" name="Picture 495251165"/>
                      <pic:cNvPicPr/>
                    </pic:nvPicPr>
                    <pic:blipFill>
                      <a:blip r:embed="R1b8b1d957c314a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9702" cy="438211"/>
                      </a:xfrm>
                      <a:prstGeom prst="rect">
                        <a:avLst/>
                      </a:prstGeom>
                    </pic:spPr>
                  </pic:pic>
                </a:graphicData>
              </a:graphic>
            </wp:inline>
          </w:drawing>
        </w:r>
      </w:del>
    </w:p>
    <w:p w:rsidR="71AA01E7" w:rsidP="6E07BCB0" w:rsidRDefault="71AA01E7" w14:paraId="207F8566" w14:textId="53CEF5BF">
      <w:pPr>
        <w:pStyle w:val="CSTemplate-Normal"/>
        <w:rPr>
          <w:del w:author="Ashwani Hundwani" w:date="2024-12-22T12:51:00Z" w16du:dateUtc="2024-12-22T12:51:54Z" w:id="1371080055"/>
        </w:rPr>
      </w:pPr>
      <w:del w:author="Ashwani Hundwani" w:date="2024-12-22T12:51:00Z" w:id="1955253529">
        <w:r w:rsidDel="0F8F613D">
          <w:delText xml:space="preserve"> 2.2. Implement the Module in Swif</w:delText>
        </w:r>
      </w:del>
      <w:del w:author="Latha Arjunan" w:date="2025-01-06T08:45:26.542Z" w:id="1797181359">
        <w:r w:rsidDel="0F8F613D">
          <w:delText>t:</w:delText>
        </w:r>
      </w:del>
      <w:del w:author="Ashwani Hundwani" w:date="2024-12-22T12:51:00Z" w:id="2061925396">
        <w:r w:rsidDel="0F8F613D">
          <w:delText xml:space="preserve"> </w:delText>
        </w:r>
      </w:del>
      <w:del w:author="Latha Arjunan" w:date="2025-01-06T08:45:26.542Z" w:id="1148831701">
        <w:r w:rsidDel="0F8F613D">
          <w:delText xml:space="preserve">Open your Swift file (`MyModule.swift`) and implement your module by conforming to `RCTBridgeModule`. </w:delText>
        </w:r>
      </w:del>
    </w:p>
    <w:p w:rsidR="71AA01E7" w:rsidP="71AA01E7" w:rsidRDefault="71AA01E7" w14:paraId="4BE74879" w14:textId="271AF694">
      <w:pPr>
        <w:pStyle w:val="CSTemplate-Normal"/>
        <w:rPr>
          <w:del w:author="Ashwani Hundwani" w:date="2024-12-22T12:51:00Z" w16du:dateUtc="2024-12-22T12:51:54Z" w:id="1557726506"/>
        </w:rPr>
      </w:pPr>
      <w:del w:author="Ashwani Hundwani" w:date="2024-12-22T12:51:00Z" w:id="875205803">
        <w:r w:rsidDel="0F8F613D">
          <w:delText>Step 3: Expose Your Module in Objective-C</w:delText>
        </w:r>
      </w:del>
      <w:del w:author="Latha Arjunan" w:date="2025-01-06T08:45:26.542Z" w:id="136155503">
        <w:r>
          <w:br/>
        </w:r>
      </w:del>
      <w:del w:author="Ashwani Hundwani" w:date="2024-12-22T12:51:00Z" w:id="750347631">
        <w:r w:rsidDel="0F8F613D">
          <w:delText>To expose your Swift module to React Native, you need to create an Objective-C interface. Create a new Objective-C file (e.g., `MyModuleBridge.m`) and expose using RCT_EXTERN_MODULE method</w:delText>
        </w:r>
      </w:del>
      <w:del w:author="Latha Arjunan" w:date="2025-01-06T08:45:26.542Z" w:id="1316850435">
        <w:r w:rsidDel="0F8F613D">
          <w:delText>.</w:delText>
        </w:r>
      </w:del>
    </w:p>
    <w:p w:rsidR="29522D78" w:rsidP="71AA01E7" w:rsidRDefault="29522D78" w14:paraId="436718FF" w14:textId="6FB621A7">
      <w:pPr>
        <w:pStyle w:val="CSTemplate-Normal"/>
        <w:rPr>
          <w:del w:author="Ashwani Hundwani" w:date="2024-12-22T12:51:00Z" w16du:dateUtc="2024-12-22T12:51:54Z" w:id="1271190413"/>
        </w:rPr>
      </w:pPr>
      <w:del w:author="Ashwani Hundwani" w:date="2024-12-22T12:51:00Z" w:id="1256623454">
        <w:r w:rsidDel="204D529E">
          <w:delText xml:space="preserve">Step 4: Use the Native Module in </w:delText>
        </w:r>
      </w:del>
      <w:del w:author="Latha Arjunan" w:date="2025-01-06T08:45:26.542Z" w:id="2140769814">
        <w:r w:rsidDel="204D529E">
          <w:delText>TSX</w:delText>
        </w:r>
      </w:del>
    </w:p>
    <w:p w:rsidR="458702A8" w:rsidP="6E07BCB0" w:rsidRDefault="458702A8" w14:paraId="7F38EA87" w14:textId="0A336C20">
      <w:pPr>
        <w:pStyle w:val="CSTemplate-Normal"/>
        <w:rPr>
          <w:del w:author="Ashwani Hundwani" w:date="2024-12-22T12:51:00Z" w16du:dateUtc="2024-12-22T12:51:54Z" w:id="1666464264"/>
        </w:rPr>
      </w:pPr>
      <w:del w:author="Ashwani Hundwani" w:date="2024-12-22T12:51:00Z" w:id="1605571077">
        <w:r w:rsidDel="7F2F379F">
          <w:delText>4.1. Import Your Module:</w:delText>
        </w:r>
      </w:del>
      <w:del w:author="Latha Arjunan" w:date="2025-01-06T08:45:26.542Z" w:id="1200471284">
        <w:r w:rsidDel="7F2F379F">
          <w:delText xml:space="preserve"> </w:delText>
        </w:r>
      </w:del>
      <w:del w:author="Ashwani Hundwani" w:date="2024-12-22T12:51:00Z" w:id="1702425201">
        <w:r w:rsidDel="7F2F379F">
          <w:delText xml:space="preserve">In your TypeScript file, import your native module: </w:delText>
        </w:r>
      </w:del>
    </w:p>
    <w:p w:rsidR="29522D78" w:rsidP="71AA01E7" w:rsidRDefault="29522D78" w14:paraId="775984C9" w14:textId="69AACE6D">
      <w:pPr>
        <w:pStyle w:val="CSTemplate-Normal"/>
        <w:rPr>
          <w:del w:author="Ashwani Hundwani" w:date="2024-12-22T12:51:00Z" w16du:dateUtc="2024-12-22T12:51:54Z" w:id="204386985"/>
        </w:rPr>
      </w:pPr>
      <w:del w:author="Ashwani Hundwani" w:date="2024-12-22T12:51:00Z" w:id="507722679">
        <w:r w:rsidDel="204D529E">
          <w:delText>4.2. Call Your Method:</w:delText>
        </w:r>
      </w:del>
      <w:del w:author="Latha Arjunan" w:date="2025-01-06T08:45:26.541Z" w:id="573281802">
        <w:r w:rsidDel="204D529E">
          <w:delText xml:space="preserve"> </w:delText>
        </w:r>
      </w:del>
      <w:del w:author="Ashwani Hundwani" w:date="2024-12-22T12:51:00Z" w:id="814513334">
        <w:r w:rsidDel="204D529E">
          <w:delText xml:space="preserve">After the import </w:delText>
        </w:r>
      </w:del>
      <w:del w:author="Latha Arjunan" w:date="2025-01-06T08:45:26.541Z" w:id="1421147353">
        <w:r w:rsidDel="204D529E">
          <w:delText>you can</w:delText>
        </w:r>
      </w:del>
      <w:del w:author="Ashwani Hundwani" w:date="2024-12-22T12:51:00Z" w:id="655885935">
        <w:r w:rsidDel="204D529E">
          <w:delText xml:space="preserve"> directly call the </w:delText>
        </w:r>
      </w:del>
      <w:del w:author="Latha Arjunan" w:date="2025-01-06T08:45:26.541Z" w:id="1815650547">
        <w:r w:rsidRPr="3DA44A84" w:rsidDel="204D529E">
          <w:rPr>
            <w:i w:val="1"/>
            <w:iCs w:val="1"/>
          </w:rPr>
          <w:delText xml:space="preserve">MyModule </w:delText>
        </w:r>
      </w:del>
      <w:del w:author="Ashwani Hundwani" w:date="2024-12-22T12:51:00Z" w:id="1972010000">
        <w:r w:rsidDel="204D529E">
          <w:delText>with the functi</w:delText>
        </w:r>
      </w:del>
      <w:del w:author="Latha Arjunan" w:date="2025-01-06T08:45:26.541Z" w:id="1040576187">
        <w:r w:rsidDel="204D529E">
          <w:delText>on you’ve written inside it.</w:delText>
        </w:r>
      </w:del>
    </w:p>
    <w:p w:rsidR="5FFACC0A" w:rsidP="6D58F8AC" w:rsidRDefault="5FFACC0A" w14:paraId="48AB5A2D" w14:textId="4A712C71">
      <w:pPr>
        <w:pStyle w:val="Heading1"/>
        <w:numPr>
          <w:ilvl w:val="0"/>
          <w:numId w:val="0"/>
        </w:numPr>
        <w:ind w:left="0"/>
        <w:rPr>
          <w:rFonts w:ascii="Calibri" w:hAnsi="Calibri" w:eastAsia="Calibri" w:cs="Calibri"/>
          <w:sz w:val="28"/>
          <w:szCs w:val="28"/>
        </w:rPr>
      </w:pPr>
      <w:bookmarkStart w:name="_Toc1635501129" w:id="1336912781"/>
      <w:r w:rsidRPr="41DB7AC7" w:rsidR="1E63DD8B">
        <w:rPr>
          <w:rFonts w:ascii="Calibri" w:hAnsi="Calibri" w:eastAsia="Calibri" w:cs="Calibri"/>
          <w:sz w:val="28"/>
          <w:szCs w:val="28"/>
        </w:rPr>
        <w:t>1</w:t>
      </w:r>
      <w:r w:rsidRPr="41DB7AC7" w:rsidR="20C5F594">
        <w:rPr>
          <w:rFonts w:ascii="Calibri" w:hAnsi="Calibri" w:eastAsia="Calibri" w:cs="Calibri"/>
          <w:sz w:val="28"/>
          <w:szCs w:val="28"/>
        </w:rPr>
        <w:t>8</w:t>
      </w:r>
      <w:r w:rsidRPr="41DB7AC7" w:rsidR="1E63DD8B">
        <w:rPr>
          <w:rFonts w:ascii="Calibri" w:hAnsi="Calibri" w:eastAsia="Calibri" w:cs="Calibri"/>
          <w:sz w:val="28"/>
          <w:szCs w:val="28"/>
        </w:rPr>
        <w:t xml:space="preserve">. </w:t>
      </w:r>
      <w:r w:rsidRPr="41DB7AC7" w:rsidR="1E63DD8B">
        <w:rPr>
          <w:rFonts w:ascii="Calibri" w:hAnsi="Calibri" w:eastAsia="Calibri" w:cs="Calibri"/>
          <w:sz w:val="28"/>
          <w:szCs w:val="28"/>
        </w:rPr>
        <w:t>Branching</w:t>
      </w:r>
      <w:ins w:author="Latha Arjunan" w:date="2025-01-06T06:47:28.008Z" w:id="590729737">
        <w:r w:rsidRPr="41DB7AC7" w:rsidR="1E63DD8B">
          <w:rPr>
            <w:rFonts w:ascii="Calibri" w:hAnsi="Calibri" w:eastAsia="Calibri" w:cs="Calibri"/>
            <w:sz w:val="28"/>
            <w:szCs w:val="28"/>
          </w:rPr>
          <w:t xml:space="preserve"> </w:t>
        </w:r>
      </w:ins>
      <w:r w:rsidRPr="41DB7AC7" w:rsidR="1E63DD8B">
        <w:rPr>
          <w:rFonts w:ascii="Calibri" w:hAnsi="Calibri" w:eastAsia="Calibri" w:cs="Calibri"/>
          <w:sz w:val="28"/>
          <w:szCs w:val="28"/>
        </w:rPr>
        <w:t>Strategy</w:t>
      </w:r>
      <w:bookmarkEnd w:id="1336912781"/>
    </w:p>
    <w:p w:rsidR="3DA44A84" w:rsidP="3DA44A84" w:rsidRDefault="3DA44A84" w14:paraId="6E7F72F7" w14:textId="0117C9D1">
      <w:pPr>
        <w:pStyle w:val="CSTemplate-Normal"/>
        <w:rPr>
          <w:rFonts w:ascii="Arial" w:hAnsi="Arial" w:eastAsia="Arial" w:cs="Arial"/>
          <w:b w:val="1"/>
          <w:bCs w:val="1"/>
          <w:i w:val="0"/>
          <w:iCs w:val="0"/>
          <w:caps w:val="0"/>
          <w:smallCaps w:val="0"/>
          <w:noProof w:val="0"/>
          <w:color w:val="000000"/>
          <w:sz w:val="22"/>
          <w:szCs w:val="22"/>
          <w:lang w:val="en-US"/>
        </w:rPr>
      </w:pPr>
    </w:p>
    <w:p w:rsidR="6BE6F7B8" w:rsidP="6D58F8AC" w:rsidRDefault="6BE6F7B8" w14:paraId="136D46DC" w14:textId="241C1AD9">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0AA5E0C6">
        <w:rPr>
          <w:rFonts w:ascii="Calibri" w:hAnsi="Calibri" w:eastAsia="Calibri" w:cs="Calibri"/>
          <w:b w:val="0"/>
          <w:bCs w:val="0"/>
          <w:i w:val="0"/>
          <w:iCs w:val="0"/>
          <w:caps w:val="0"/>
          <w:smallCaps w:val="0"/>
          <w:noProof w:val="0"/>
          <w:color w:val="000000"/>
          <w:sz w:val="22"/>
          <w:szCs w:val="22"/>
          <w:lang w:val="en-US"/>
        </w:rPr>
        <w:t xml:space="preserve">We have </w:t>
      </w:r>
      <w:r w:rsidRPr="4E107EDF" w:rsidR="0AA5E0C6">
        <w:rPr>
          <w:rFonts w:ascii="Calibri" w:hAnsi="Calibri" w:eastAsia="Calibri" w:cs="Calibri"/>
          <w:b w:val="0"/>
          <w:bCs w:val="0"/>
          <w:i w:val="0"/>
          <w:iCs w:val="0"/>
          <w:caps w:val="0"/>
          <w:smallCaps w:val="0"/>
          <w:noProof w:val="0"/>
          <w:color w:val="000000"/>
          <w:sz w:val="22"/>
          <w:szCs w:val="22"/>
          <w:lang w:val="en-US"/>
        </w:rPr>
        <w:t>established</w:t>
      </w:r>
      <w:r w:rsidRPr="4E107EDF" w:rsidR="0AA5E0C6">
        <w:rPr>
          <w:rFonts w:ascii="Calibri" w:hAnsi="Calibri" w:eastAsia="Calibri" w:cs="Calibri"/>
          <w:b w:val="0"/>
          <w:bCs w:val="0"/>
          <w:i w:val="0"/>
          <w:iCs w:val="0"/>
          <w:caps w:val="0"/>
          <w:smallCaps w:val="0"/>
          <w:noProof w:val="0"/>
          <w:color w:val="000000"/>
          <w:sz w:val="22"/>
          <w:szCs w:val="22"/>
          <w:lang w:val="en-US"/>
        </w:rPr>
        <w:t xml:space="preserve"> a robust branching strategy to streamline the development process. Each feature will have dedicated sub-branches for granular development and testing, which will </w:t>
      </w:r>
      <w:r w:rsidRPr="4E107EDF" w:rsidR="0AA5E0C6">
        <w:rPr>
          <w:rFonts w:ascii="Calibri" w:hAnsi="Calibri" w:eastAsia="Calibri" w:cs="Calibri"/>
          <w:b w:val="0"/>
          <w:bCs w:val="0"/>
          <w:i w:val="0"/>
          <w:iCs w:val="0"/>
          <w:caps w:val="0"/>
          <w:smallCaps w:val="0"/>
          <w:noProof w:val="0"/>
          <w:color w:val="000000"/>
          <w:sz w:val="22"/>
          <w:szCs w:val="22"/>
          <w:lang w:val="en-US"/>
        </w:rPr>
        <w:t>ultimately be</w:t>
      </w:r>
      <w:r w:rsidRPr="4E107EDF" w:rsidR="0AA5E0C6">
        <w:rPr>
          <w:rFonts w:ascii="Calibri" w:hAnsi="Calibri" w:eastAsia="Calibri" w:cs="Calibri"/>
          <w:b w:val="0"/>
          <w:bCs w:val="0"/>
          <w:i w:val="0"/>
          <w:iCs w:val="0"/>
          <w:caps w:val="0"/>
          <w:smallCaps w:val="0"/>
          <w:noProof w:val="0"/>
          <w:color w:val="000000"/>
          <w:sz w:val="22"/>
          <w:szCs w:val="22"/>
          <w:lang w:val="en-US"/>
        </w:rPr>
        <w:t xml:space="preserve"> merged into the main feature branch for integration. </w:t>
      </w:r>
    </w:p>
    <w:p w:rsidR="7B287AC7" w:rsidP="4E107EDF" w:rsidRDefault="7B287AC7" w14:paraId="4BA56BEE" w14:textId="00629294">
      <w:pPr>
        <w:pStyle w:val="CSTemplate-Normal"/>
        <w:suppressLineNumbers w:val="0"/>
        <w:bidi w:val="0"/>
        <w:spacing w:before="0" w:beforeAutospacing="off" w:after="120" w:afterAutospacing="off" w:line="280" w:lineRule="atLeast"/>
        <w:ind w:left="0" w:right="0"/>
        <w:jc w:val="left"/>
        <w:rPr>
          <w:rFonts w:ascii="Calibri" w:hAnsi="Calibri" w:eastAsia="Calibri" w:cs="Calibri"/>
          <w:b w:val="0"/>
          <w:bCs w:val="0"/>
          <w:i w:val="0"/>
          <w:iCs w:val="0"/>
          <w:caps w:val="0"/>
          <w:smallCaps w:val="0"/>
          <w:noProof w:val="0"/>
          <w:color w:val="000000"/>
          <w:sz w:val="22"/>
          <w:szCs w:val="22"/>
          <w:lang w:val="en-US"/>
        </w:rPr>
      </w:pPr>
      <w:r w:rsidRPr="4E107EDF" w:rsidR="7B287AC7">
        <w:rPr>
          <w:rFonts w:ascii="Calibri" w:hAnsi="Calibri" w:eastAsia="Calibri" w:cs="Calibri"/>
          <w:b w:val="0"/>
          <w:bCs w:val="0"/>
          <w:i w:val="0"/>
          <w:iCs w:val="0"/>
          <w:caps w:val="0"/>
          <w:smallCaps w:val="0"/>
          <w:noProof w:val="0"/>
          <w:color w:val="000000"/>
          <w:sz w:val="22"/>
          <w:szCs w:val="22"/>
          <w:lang w:val="en-US"/>
        </w:rPr>
        <w:t xml:space="preserve">We will have a separate </w:t>
      </w:r>
      <w:r w:rsidRPr="4E107EDF" w:rsidR="7B287AC7">
        <w:rPr>
          <w:rFonts w:ascii="Calibri" w:hAnsi="Calibri" w:eastAsia="Calibri" w:cs="Calibri"/>
          <w:b w:val="0"/>
          <w:bCs w:val="0"/>
          <w:i w:val="0"/>
          <w:iCs w:val="0"/>
          <w:caps w:val="0"/>
          <w:smallCaps w:val="0"/>
          <w:noProof w:val="0"/>
          <w:color w:val="000000"/>
          <w:sz w:val="22"/>
          <w:szCs w:val="22"/>
          <w:lang w:val="en-US"/>
        </w:rPr>
        <w:t>branching</w:t>
      </w:r>
      <w:r w:rsidRPr="4E107EDF" w:rsidR="7B287AC7">
        <w:rPr>
          <w:rFonts w:ascii="Calibri" w:hAnsi="Calibri" w:eastAsia="Calibri" w:cs="Calibri"/>
          <w:b w:val="0"/>
          <w:bCs w:val="0"/>
          <w:i w:val="0"/>
          <w:iCs w:val="0"/>
          <w:caps w:val="0"/>
          <w:smallCaps w:val="0"/>
          <w:noProof w:val="0"/>
          <w:color w:val="000000"/>
          <w:sz w:val="22"/>
          <w:szCs w:val="22"/>
          <w:lang w:val="en-US"/>
        </w:rPr>
        <w:t xml:space="preserve"> strategy document.</w:t>
      </w:r>
    </w:p>
    <w:p w:rsidR="18645AB0" w:rsidP="18645AB0" w:rsidRDefault="18645AB0" w14:paraId="4F4AC6C8" w14:textId="24813668">
      <w:pPr>
        <w:pStyle w:val="CSTemplate-Normal"/>
        <w:rPr>
          <w:rFonts w:ascii="Calibri" w:hAnsi="Calibri" w:eastAsia="Calibri" w:cs="Calibri"/>
          <w:b w:val="0"/>
          <w:bCs w:val="0"/>
          <w:i w:val="0"/>
          <w:iCs w:val="0"/>
          <w:caps w:val="0"/>
          <w:smallCaps w:val="0"/>
          <w:noProof w:val="0"/>
          <w:color w:val="000000"/>
          <w:sz w:val="22"/>
          <w:szCs w:val="22"/>
          <w:lang w:val="en-US"/>
          <w:rPrChange w:author="Latha Arjunan" w:date="2025-01-06T08:44:15.279Z" w:id="367775711">
            <w:rPr>
              <w:rFonts w:ascii="Arial" w:hAnsi="Arial" w:eastAsia="Arial" w:cs="Arial"/>
              <w:b w:val="0"/>
              <w:bCs w:val="0"/>
              <w:i w:val="0"/>
              <w:iCs w:val="0"/>
              <w:caps w:val="0"/>
              <w:smallCaps w:val="0"/>
              <w:noProof w:val="0"/>
              <w:color w:val="000000"/>
              <w:sz w:val="22"/>
              <w:szCs w:val="22"/>
              <w:lang w:val="en-US"/>
            </w:rPr>
          </w:rPrChange>
        </w:rPr>
      </w:pPr>
    </w:p>
    <w:p w:rsidR="29736F2D" w:rsidP="6D58F8AC" w:rsidRDefault="29736F2D" w14:paraId="45E7B457" w14:textId="7BD424E2">
      <w:pPr>
        <w:pStyle w:val="Heading1"/>
        <w:numPr>
          <w:ilvl w:val="0"/>
          <w:numId w:val="0"/>
        </w:numPr>
        <w:ind w:left="0"/>
        <w:rPr>
          <w:rFonts w:ascii="Calibri" w:hAnsi="Calibri" w:eastAsia="Calibri" w:cs="Calibri"/>
          <w:sz w:val="28"/>
          <w:szCs w:val="28"/>
        </w:rPr>
      </w:pPr>
      <w:bookmarkStart w:name="_Toc477601382" w:id="529044633"/>
      <w:r w:rsidRPr="41DB7AC7" w:rsidR="232CAD7D">
        <w:rPr>
          <w:rFonts w:ascii="Calibri" w:hAnsi="Calibri" w:eastAsia="Calibri" w:cs="Calibri"/>
          <w:sz w:val="28"/>
          <w:szCs w:val="28"/>
        </w:rPr>
        <w:t>1</w:t>
      </w:r>
      <w:r w:rsidRPr="41DB7AC7" w:rsidR="232CAD7D">
        <w:rPr>
          <w:rFonts w:ascii="Calibri" w:hAnsi="Calibri" w:eastAsia="Calibri" w:cs="Calibri"/>
          <w:sz w:val="28"/>
          <w:szCs w:val="28"/>
        </w:rPr>
        <w:t>9</w:t>
      </w:r>
      <w:r w:rsidRPr="41DB7AC7" w:rsidR="232CAD7D">
        <w:rPr>
          <w:rFonts w:ascii="Calibri" w:hAnsi="Calibri" w:eastAsia="Calibri" w:cs="Calibri"/>
          <w:sz w:val="28"/>
          <w:szCs w:val="28"/>
        </w:rPr>
        <w:t>.</w:t>
      </w:r>
      <w:r w:rsidRPr="41DB7AC7" w:rsidR="232CAD7D">
        <w:rPr>
          <w:rFonts w:ascii="Calibri" w:hAnsi="Calibri" w:eastAsia="Calibri" w:cs="Calibri"/>
          <w:sz w:val="28"/>
          <w:szCs w:val="28"/>
        </w:rPr>
        <w:t xml:space="preserve"> Mobile App Versioning</w:t>
      </w:r>
      <w:bookmarkEnd w:id="529044633"/>
    </w:p>
    <w:p w:rsidR="6BE6F7B8" w:rsidP="3DA44A84" w:rsidRDefault="6BE6F7B8" w14:paraId="5C7DA60A" w14:textId="73D5AB70">
      <w:pPr>
        <w:pStyle w:val="Normal"/>
        <w:rPr>
          <w:rFonts w:ascii="Calibri" w:hAnsi="Calibri" w:eastAsia="Calibri" w:cs="Calibri"/>
          <w:b w:val="0"/>
          <w:bCs w:val="0"/>
          <w:i w:val="0"/>
          <w:iCs w:val="0"/>
          <w:caps w:val="0"/>
          <w:smallCaps w:val="0"/>
          <w:noProof w:val="0"/>
          <w:color w:val="000000"/>
          <w:sz w:val="22"/>
          <w:szCs w:val="22"/>
          <w:lang w:val="en-US"/>
        </w:rPr>
      </w:pPr>
      <w:r w:rsidRPr="3DA44A84" w:rsidR="6BE6F7B8">
        <w:rPr>
          <w:rFonts w:ascii="Calibri" w:hAnsi="Calibri" w:eastAsia="Calibri" w:cs="Calibri"/>
          <w:b w:val="0"/>
          <w:bCs w:val="0"/>
          <w:i w:val="0"/>
          <w:iCs w:val="0"/>
          <w:caps w:val="0"/>
          <w:smallCaps w:val="0"/>
          <w:noProof w:val="0"/>
          <w:color w:val="000000"/>
          <w:sz w:val="22"/>
          <w:szCs w:val="22"/>
          <w:lang w:val="en-US"/>
        </w:rPr>
        <w:t>We will follow the Semantic Versioning (</w:t>
      </w:r>
      <w:r w:rsidRPr="3DA44A84" w:rsidR="6BE6F7B8">
        <w:rPr>
          <w:rFonts w:ascii="Calibri" w:hAnsi="Calibri" w:eastAsia="Calibri" w:cs="Calibri"/>
          <w:b w:val="0"/>
          <w:bCs w:val="0"/>
          <w:i w:val="0"/>
          <w:iCs w:val="0"/>
          <w:caps w:val="0"/>
          <w:smallCaps w:val="0"/>
          <w:noProof w:val="0"/>
          <w:color w:val="000000"/>
          <w:sz w:val="22"/>
          <w:szCs w:val="22"/>
          <w:lang w:val="en-US"/>
        </w:rPr>
        <w:t>SemVer</w:t>
      </w:r>
      <w:r w:rsidRPr="3DA44A84" w:rsidR="6BE6F7B8">
        <w:rPr>
          <w:rFonts w:ascii="Calibri" w:hAnsi="Calibri" w:eastAsia="Calibri" w:cs="Calibri"/>
          <w:b w:val="0"/>
          <w:bCs w:val="0"/>
          <w:i w:val="0"/>
          <w:iCs w:val="0"/>
          <w:caps w:val="0"/>
          <w:smallCaps w:val="0"/>
          <w:noProof w:val="0"/>
          <w:color w:val="000000"/>
          <w:sz w:val="22"/>
          <w:szCs w:val="22"/>
          <w:lang w:val="en-US"/>
        </w:rPr>
        <w:t>) format:</w:t>
      </w:r>
    </w:p>
    <w:p w:rsidR="6BE6F7B8" w:rsidP="3DA44A84" w:rsidRDefault="6BE6F7B8" w14:paraId="4CC61683" w14:textId="5F70D24A">
      <w:pPr>
        <w:pStyle w:val="ListParagraph"/>
        <w:numPr>
          <w:ilvl w:val="0"/>
          <w:numId w:val="66"/>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Major: Increased when there are significant changes or updates that may include breaking changes. (e.g., 1.0.0 → 2.0.0)</w:t>
      </w:r>
    </w:p>
    <w:p w:rsidR="6BE6F7B8" w:rsidP="3DA44A84" w:rsidRDefault="6BE6F7B8" w14:paraId="1B7BA3BB" w14:textId="6C019D69">
      <w:pPr>
        <w:pStyle w:val="ListParagraph"/>
        <w:numPr>
          <w:ilvl w:val="0"/>
          <w:numId w:val="66"/>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Minor: Increased when adding new features that are fully functional without altering existing ones. (e.g., 1.0.0 → 1.1.0)</w:t>
      </w:r>
    </w:p>
    <w:p w:rsidR="6BE6F7B8" w:rsidP="3DA44A84" w:rsidRDefault="6BE6F7B8" w14:paraId="0CA5CCB7" w14:textId="39D752FE">
      <w:pPr>
        <w:pStyle w:val="ListParagraph"/>
        <w:numPr>
          <w:ilvl w:val="0"/>
          <w:numId w:val="66"/>
        </w:numPr>
        <w:shd w:val="clear" w:color="auto" w:fill="FFFFFF" w:themeFill="background2"/>
        <w:spacing w:before="220" w:beforeAutospacing="off" w:after="220" w:afterAutospacing="off"/>
        <w:rPr>
          <w:del w:author="Latha Arjunan" w:date="2025-01-06T08:42:54.41Z" w16du:dateUtc="2025-01-06T08:42:54.41Z" w:id="56708034"/>
          <w:rFonts w:ascii="Calibri" w:hAnsi="Calibri" w:eastAsia="Calibri" w:cs="Calibri"/>
          <w:b w:val="0"/>
          <w:bCs w:val="0"/>
          <w:i w:val="0"/>
          <w:iCs w:val="0"/>
          <w:caps w:val="0"/>
          <w:smallCaps w:val="0"/>
          <w:noProof w:val="0"/>
          <w:color w:val="auto"/>
          <w:sz w:val="22"/>
          <w:szCs w:val="22"/>
          <w:lang w:val="en-US"/>
        </w:rPr>
      </w:pPr>
      <w:r w:rsidRPr="6D58F8AC" w:rsidR="0176EE5D">
        <w:rPr>
          <w:rFonts w:ascii="Calibri" w:hAnsi="Calibri" w:eastAsia="Calibri" w:cs="Calibri"/>
          <w:b w:val="0"/>
          <w:bCs w:val="0"/>
          <w:i w:val="0"/>
          <w:iCs w:val="0"/>
          <w:caps w:val="0"/>
          <w:smallCaps w:val="0"/>
          <w:noProof w:val="0"/>
          <w:color w:val="auto"/>
          <w:sz w:val="22"/>
          <w:szCs w:val="22"/>
          <w:lang w:val="en-US"/>
        </w:rPr>
        <w:t>Patch: Increased when fixing bugs or making small improvements that do not affect existing functionality. (e.g., 1.0.0 → 1.0.1)</w:t>
      </w:r>
    </w:p>
    <w:p w:rsidR="6D58F8AC" w:rsidP="6D58F8AC" w:rsidRDefault="6D58F8AC" w14:paraId="0EC2AC12" w14:textId="4FB974E5">
      <w:pPr>
        <w:pStyle w:val="Heading1"/>
        <w:numPr>
          <w:ilvl w:val="0"/>
          <w:numId w:val="0"/>
        </w:numPr>
        <w:ind w:left="0"/>
      </w:pPr>
    </w:p>
    <w:p w:rsidR="5B5A97C5" w:rsidP="6D58F8AC" w:rsidRDefault="5B5A97C5" w14:paraId="6D7358FF" w14:textId="48FEEF57">
      <w:pPr>
        <w:pStyle w:val="Heading1"/>
        <w:numPr>
          <w:ilvl w:val="0"/>
          <w:numId w:val="0"/>
        </w:numPr>
        <w:ind w:left="0"/>
        <w:rPr>
          <w:rFonts w:ascii="Calibri" w:hAnsi="Calibri" w:eastAsia="Calibri" w:cs="Calibri"/>
          <w:b w:val="1"/>
          <w:bCs w:val="1"/>
          <w:noProof w:val="0"/>
          <w:color w:val="0084CA"/>
          <w:sz w:val="28"/>
          <w:szCs w:val="28"/>
          <w:lang w:val="en-US"/>
          <w:rPrChange w:author="Latha Arjunan" w:date="2025-01-06T08:59:00.057Z" w:id="1236057706">
            <w:rPr>
              <w:rFonts w:ascii="Calibri" w:hAnsi="Calibri" w:eastAsia="Calibri" w:cs="Calibri"/>
              <w:noProof w:val="0"/>
              <w:sz w:val="28"/>
              <w:szCs w:val="28"/>
              <w:lang w:val="en-US"/>
            </w:rPr>
          </w:rPrChange>
        </w:rPr>
      </w:pPr>
      <w:bookmarkStart w:name="_Toc1493317302" w:id="1286065428"/>
      <w:r w:rsidRPr="41DB7AC7" w:rsidR="35D85B67">
        <w:rPr>
          <w:rFonts w:ascii="Calibri" w:hAnsi="Calibri" w:eastAsia="Calibri" w:cs="Calibri"/>
          <w:sz w:val="28"/>
          <w:szCs w:val="28"/>
        </w:rPr>
        <w:t>20</w:t>
      </w:r>
      <w:r w:rsidRPr="41DB7AC7" w:rsidR="209E12CB">
        <w:rPr>
          <w:rFonts w:ascii="Calibri" w:hAnsi="Calibri" w:eastAsia="Calibri" w:cs="Calibri"/>
          <w:sz w:val="28"/>
          <w:szCs w:val="28"/>
        </w:rPr>
        <w:t xml:space="preserve">. </w:t>
      </w:r>
      <w:r w:rsidRPr="41DB7AC7" w:rsidR="14D1926A">
        <w:rPr>
          <w:rFonts w:ascii="Calibri" w:hAnsi="Calibri" w:eastAsia="Calibri" w:cs="Calibri"/>
          <w:noProof w:val="0"/>
          <w:sz w:val="28"/>
          <w:szCs w:val="28"/>
          <w:lang w:val="en-US"/>
        </w:rPr>
        <w:t>Separation of Concerns:</w:t>
      </w:r>
      <w:bookmarkEnd w:id="1286065428"/>
    </w:p>
    <w:p w:rsidR="6BE6F7B8" w:rsidP="3DA44A84" w:rsidRDefault="6BE6F7B8" w14:paraId="5F2DD2BA" w14:textId="016447CA">
      <w:pPr>
        <w:pStyle w:val="ListParagraph"/>
        <w:numPr>
          <w:ilvl w:val="0"/>
          <w:numId w:val="67"/>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Organize the project by grouping related files (e.g., components, hooks, utilities) to keep responsibilities clear and isolated.</w:t>
      </w:r>
    </w:p>
    <w:p w:rsidR="6BE6F7B8" w:rsidP="3DA44A84" w:rsidRDefault="6BE6F7B8" w14:paraId="0F870A35" w14:textId="71B1FDD0">
      <w:pPr>
        <w:pStyle w:val="ListParagraph"/>
        <w:numPr>
          <w:ilvl w:val="0"/>
          <w:numId w:val="67"/>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Keep UI components focused on rendering, while delegating logic and state management to separate hooks.</w:t>
      </w:r>
    </w:p>
    <w:p w:rsidR="6BE6F7B8" w:rsidP="3DA44A84" w:rsidRDefault="6BE6F7B8" w14:paraId="622B4DAC" w14:textId="4571227F">
      <w:pPr>
        <w:pStyle w:val="ListParagraph"/>
        <w:numPr>
          <w:ilvl w:val="0"/>
          <w:numId w:val="67"/>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 xml:space="preserve">Centralize state management in </w:t>
      </w:r>
      <w:r w:rsidRPr="3DA44A84" w:rsidR="6BE6F7B8">
        <w:rPr>
          <w:rFonts w:ascii="Calibri" w:hAnsi="Calibri" w:eastAsia="Calibri" w:cs="Calibri"/>
          <w:b w:val="0"/>
          <w:bCs w:val="0"/>
          <w:i w:val="0"/>
          <w:iCs w:val="0"/>
          <w:caps w:val="0"/>
          <w:smallCaps w:val="0"/>
          <w:noProof w:val="0"/>
          <w:color w:val="auto"/>
          <w:sz w:val="22"/>
          <w:szCs w:val="22"/>
          <w:lang w:val="en-US"/>
        </w:rPr>
        <w:t>redux-toolkit</w:t>
      </w:r>
      <w:r w:rsidRPr="3DA44A84" w:rsidR="6BE6F7B8">
        <w:rPr>
          <w:rFonts w:ascii="Calibri" w:hAnsi="Calibri" w:eastAsia="Calibri" w:cs="Calibri"/>
          <w:b w:val="0"/>
          <w:bCs w:val="0"/>
          <w:i w:val="0"/>
          <w:iCs w:val="0"/>
          <w:caps w:val="0"/>
          <w:smallCaps w:val="0"/>
          <w:noProof w:val="0"/>
          <w:color w:val="auto"/>
          <w:sz w:val="22"/>
          <w:szCs w:val="22"/>
          <w:lang w:val="en-US"/>
        </w:rPr>
        <w:t>, avoiding logic in the UI components.</w:t>
      </w:r>
    </w:p>
    <w:p w:rsidR="6BE6F7B8" w:rsidP="3DA44A84" w:rsidRDefault="6BE6F7B8" w14:paraId="26F94BB6" w14:textId="52290E8B">
      <w:pPr>
        <w:pStyle w:val="ListParagraph"/>
        <w:numPr>
          <w:ilvl w:val="0"/>
          <w:numId w:val="67"/>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 xml:space="preserve">API calls to </w:t>
      </w:r>
      <w:r w:rsidRPr="3DA44A84" w:rsidR="6BE6F7B8">
        <w:rPr>
          <w:rFonts w:ascii="Calibri" w:hAnsi="Calibri" w:eastAsia="Calibri" w:cs="Calibri"/>
          <w:b w:val="0"/>
          <w:bCs w:val="0"/>
          <w:i w:val="0"/>
          <w:iCs w:val="0"/>
          <w:caps w:val="0"/>
          <w:smallCaps w:val="0"/>
          <w:noProof w:val="0"/>
          <w:color w:val="auto"/>
          <w:sz w:val="22"/>
          <w:szCs w:val="22"/>
          <w:lang w:val="en-US"/>
        </w:rPr>
        <w:t>reside</w:t>
      </w:r>
      <w:r w:rsidRPr="3DA44A84" w:rsidR="6BE6F7B8">
        <w:rPr>
          <w:rFonts w:ascii="Calibri" w:hAnsi="Calibri" w:eastAsia="Calibri" w:cs="Calibri"/>
          <w:b w:val="0"/>
          <w:bCs w:val="0"/>
          <w:i w:val="0"/>
          <w:iCs w:val="0"/>
          <w:caps w:val="0"/>
          <w:smallCaps w:val="0"/>
          <w:noProof w:val="0"/>
          <w:color w:val="auto"/>
          <w:sz w:val="22"/>
          <w:szCs w:val="22"/>
          <w:lang w:val="en-US"/>
        </w:rPr>
        <w:t xml:space="preserve"> in </w:t>
      </w:r>
      <w:r w:rsidRPr="3DA44A84" w:rsidR="6BE6F7B8">
        <w:rPr>
          <w:rFonts w:ascii="Calibri" w:hAnsi="Calibri" w:eastAsia="Calibri" w:cs="Calibri"/>
          <w:b w:val="0"/>
          <w:bCs w:val="0"/>
          <w:i w:val="0"/>
          <w:iCs w:val="0"/>
          <w:caps w:val="0"/>
          <w:smallCaps w:val="0"/>
          <w:noProof w:val="0"/>
          <w:color w:val="auto"/>
          <w:sz w:val="22"/>
          <w:szCs w:val="22"/>
          <w:lang w:val="en-US"/>
        </w:rPr>
        <w:t>RTKQuery</w:t>
      </w:r>
      <w:r w:rsidRPr="3DA44A84" w:rsidR="6BE6F7B8">
        <w:rPr>
          <w:rFonts w:ascii="Calibri" w:hAnsi="Calibri" w:eastAsia="Calibri" w:cs="Calibri"/>
          <w:b w:val="0"/>
          <w:bCs w:val="0"/>
          <w:i w:val="0"/>
          <w:iCs w:val="0"/>
          <w:caps w:val="0"/>
          <w:smallCaps w:val="0"/>
          <w:noProof w:val="0"/>
          <w:color w:val="auto"/>
          <w:sz w:val="22"/>
          <w:szCs w:val="22"/>
          <w:lang w:val="en-US"/>
        </w:rPr>
        <w:t xml:space="preserve"> files.</w:t>
      </w:r>
    </w:p>
    <w:p w:rsidR="6BE6F7B8" w:rsidP="3DA44A84" w:rsidRDefault="6BE6F7B8" w14:paraId="4E8C020B" w14:textId="79FA9AAA">
      <w:pPr>
        <w:pStyle w:val="ListParagraph"/>
        <w:numPr>
          <w:ilvl w:val="0"/>
          <w:numId w:val="67"/>
        </w:numPr>
        <w:shd w:val="clear" w:color="auto" w:fill="FFFFFF" w:themeFill="background2"/>
        <w:spacing w:before="220" w:beforeAutospacing="off" w:after="220" w:afterAutospacing="off"/>
        <w:rPr>
          <w:del w:author="Latha Arjunan" w:date="2025-01-07T06:44:57.131Z" w16du:dateUtc="2025-01-07T06:44:57.131Z" w:id="293737825"/>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Maintain theme/styling separately.</w:t>
      </w:r>
    </w:p>
    <w:p w:rsidR="6D58F8AC" w:rsidP="6D58F8AC" w:rsidRDefault="6D58F8AC" w14:paraId="377902CC" w14:textId="7C8A5FDF">
      <w:pPr>
        <w:pStyle w:val="Heading1"/>
        <w:numPr>
          <w:ilvl w:val="0"/>
          <w:numId w:val="0"/>
        </w:numPr>
        <w:shd w:val="clear" w:color="auto" w:fill="FFFFFF" w:themeFill="background2"/>
        <w:spacing w:before="220" w:beforeAutospacing="off" w:after="220" w:afterAutospacing="off"/>
        <w:ind w:left="360" w:hanging="0"/>
        <w:rPr>
          <w:rFonts w:ascii="Calibri" w:hAnsi="Calibri" w:eastAsia="Calibri" w:cs="Calibri"/>
          <w:b w:val="1"/>
          <w:bCs w:val="1"/>
          <w:i w:val="0"/>
          <w:iCs w:val="0"/>
          <w:caps w:val="0"/>
          <w:smallCaps w:val="0"/>
          <w:noProof w:val="0"/>
          <w:color w:val="0084CA"/>
          <w:sz w:val="28"/>
          <w:szCs w:val="28"/>
          <w:lang w:val="en-US"/>
        </w:rPr>
      </w:pPr>
    </w:p>
    <w:p w:rsidR="54F3EDB3" w:rsidP="41DB7AC7" w:rsidRDefault="54F3EDB3" w14:paraId="0AE9FFDF" w14:textId="58E5B889">
      <w:pPr>
        <w:pStyle w:val="Heading1"/>
        <w:numPr>
          <w:ilvl w:val="0"/>
          <w:numId w:val="0"/>
        </w:numPr>
        <w:ind w:left="0"/>
        <w:rPr>
          <w:rFonts w:ascii="Calibri" w:hAnsi="Calibri" w:eastAsia="Calibri" w:cs="Calibri"/>
          <w:b w:val="1"/>
          <w:bCs w:val="1"/>
          <w:i w:val="0"/>
          <w:iCs w:val="0"/>
          <w:caps w:val="0"/>
          <w:smallCaps w:val="0"/>
          <w:noProof w:val="0"/>
          <w:color w:val="0084CA"/>
          <w:sz w:val="28"/>
          <w:szCs w:val="28"/>
          <w:lang w:val="en-US"/>
        </w:rPr>
      </w:pPr>
      <w:bookmarkStart w:name="_Toc399630597" w:id="1402292754"/>
      <w:r w:rsidRPr="41DB7AC7" w:rsidR="7B41EC87">
        <w:rPr>
          <w:rFonts w:ascii="Calibri" w:hAnsi="Calibri" w:eastAsia="Calibri" w:cs="Calibri"/>
          <w:noProof w:val="0"/>
          <w:sz w:val="28"/>
          <w:szCs w:val="28"/>
          <w:lang w:val="en-US"/>
        </w:rPr>
        <w:t>21.</w:t>
      </w:r>
      <w:r w:rsidRPr="41DB7AC7" w:rsidR="0AA5E0C6">
        <w:rPr>
          <w:rFonts w:ascii="Calibri" w:hAnsi="Calibri" w:eastAsia="Calibri" w:cs="Calibri"/>
          <w:noProof w:val="0"/>
          <w:sz w:val="28"/>
          <w:szCs w:val="28"/>
          <w:lang w:val="en-US"/>
        </w:rPr>
        <w:t>Clean Code Practices:</w:t>
      </w:r>
      <w:bookmarkEnd w:id="1402292754"/>
    </w:p>
    <w:p w:rsidR="6BE6F7B8" w:rsidP="3DA44A84" w:rsidRDefault="6BE6F7B8" w14:paraId="0325A593" w14:textId="3799D3DE">
      <w:pPr>
        <w:pStyle w:val="ListParagraph"/>
        <w:numPr>
          <w:ilvl w:val="0"/>
          <w:numId w:val="68"/>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Use meaningful names for functions, variables, and files to ensure clarity.</w:t>
      </w:r>
    </w:p>
    <w:p w:rsidR="6BE6F7B8" w:rsidP="3DA44A84" w:rsidRDefault="6BE6F7B8" w14:paraId="5304684A" w14:textId="74D4B350">
      <w:pPr>
        <w:pStyle w:val="ListParagraph"/>
        <w:numPr>
          <w:ilvl w:val="0"/>
          <w:numId w:val="68"/>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Break tasks into small functions that each handle a single responsibility.</w:t>
      </w:r>
    </w:p>
    <w:p w:rsidR="6BE6F7B8" w:rsidP="3DA44A84" w:rsidRDefault="6BE6F7B8" w14:paraId="0D1EFA4E" w14:textId="2BA6592B">
      <w:pPr>
        <w:pStyle w:val="ListParagraph"/>
        <w:numPr>
          <w:ilvl w:val="0"/>
          <w:numId w:val="68"/>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Eliminate</w:t>
      </w:r>
      <w:r w:rsidRPr="3DA44A84" w:rsidR="6BE6F7B8">
        <w:rPr>
          <w:rFonts w:ascii="Calibri" w:hAnsi="Calibri" w:eastAsia="Calibri" w:cs="Calibri"/>
          <w:b w:val="0"/>
          <w:bCs w:val="0"/>
          <w:i w:val="0"/>
          <w:iCs w:val="0"/>
          <w:caps w:val="0"/>
          <w:smallCaps w:val="0"/>
          <w:noProof w:val="0"/>
          <w:color w:val="auto"/>
          <w:sz w:val="22"/>
          <w:szCs w:val="22"/>
          <w:lang w:val="en-US"/>
        </w:rPr>
        <w:t xml:space="preserve"> duplication by reusing common logic through services or utilities.</w:t>
      </w:r>
    </w:p>
    <w:p w:rsidR="6BE6F7B8" w:rsidP="3DA44A84" w:rsidRDefault="6BE6F7B8" w14:paraId="1FD817A8" w14:textId="1F71419D">
      <w:pPr>
        <w:pStyle w:val="ListParagraph"/>
        <w:numPr>
          <w:ilvl w:val="0"/>
          <w:numId w:val="68"/>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000000"/>
          <w:sz w:val="22"/>
          <w:szCs w:val="22"/>
          <w:lang w:val="en-US"/>
        </w:rPr>
      </w:pPr>
      <w:r w:rsidRPr="649577EE" w:rsidR="6BE6F7B8">
        <w:rPr>
          <w:rFonts w:ascii="Calibri" w:hAnsi="Calibri" w:eastAsia="Calibri" w:cs="Calibri"/>
          <w:b w:val="0"/>
          <w:bCs w:val="0"/>
          <w:i w:val="0"/>
          <w:iCs w:val="0"/>
          <w:caps w:val="0"/>
          <w:smallCaps w:val="0"/>
          <w:noProof w:val="0"/>
          <w:color w:val="auto"/>
          <w:sz w:val="22"/>
          <w:szCs w:val="22"/>
          <w:lang w:val="en-US"/>
        </w:rPr>
        <w:t>Automate</w:t>
      </w:r>
      <w:r w:rsidRPr="649577EE" w:rsidR="6BE6F7B8">
        <w:rPr>
          <w:rFonts w:ascii="Calibri" w:hAnsi="Calibri" w:eastAsia="Calibri" w:cs="Calibri"/>
          <w:b w:val="0"/>
          <w:bCs w:val="0"/>
          <w:i w:val="0"/>
          <w:iCs w:val="0"/>
          <w:caps w:val="0"/>
          <w:smallCaps w:val="0"/>
          <w:noProof w:val="0"/>
          <w:color w:val="auto"/>
          <w:sz w:val="22"/>
          <w:szCs w:val="22"/>
          <w:lang w:val="en-US"/>
        </w:rPr>
        <w:t xml:space="preserve"> code formatting with tools like </w:t>
      </w:r>
      <w:r w:rsidRPr="649577EE" w:rsidR="6BE6F7B8">
        <w:rPr>
          <w:rFonts w:ascii="Calibri" w:hAnsi="Calibri" w:eastAsia="Calibri" w:cs="Calibri"/>
          <w:b w:val="0"/>
          <w:bCs w:val="0"/>
          <w:i w:val="0"/>
          <w:iCs w:val="0"/>
          <w:caps w:val="0"/>
          <w:smallCaps w:val="0"/>
          <w:noProof w:val="0"/>
          <w:color w:val="auto"/>
          <w:sz w:val="22"/>
          <w:szCs w:val="22"/>
          <w:lang w:val="en-US"/>
        </w:rPr>
        <w:t>ESLint</w:t>
      </w:r>
      <w:r w:rsidRPr="649577EE" w:rsidR="6BE6F7B8">
        <w:rPr>
          <w:rFonts w:ascii="Calibri" w:hAnsi="Calibri" w:eastAsia="Calibri" w:cs="Calibri"/>
          <w:b w:val="0"/>
          <w:bCs w:val="0"/>
          <w:i w:val="0"/>
          <w:iCs w:val="0"/>
          <w:caps w:val="0"/>
          <w:smallCaps w:val="0"/>
          <w:noProof w:val="0"/>
          <w:color w:val="auto"/>
          <w:sz w:val="22"/>
          <w:szCs w:val="22"/>
          <w:lang w:val="en-US"/>
        </w:rPr>
        <w:t xml:space="preserve"> and Prettier to </w:t>
      </w:r>
      <w:r w:rsidRPr="649577EE" w:rsidR="6BE6F7B8">
        <w:rPr>
          <w:rFonts w:ascii="Calibri" w:hAnsi="Calibri" w:eastAsia="Calibri" w:cs="Calibri"/>
          <w:b w:val="0"/>
          <w:bCs w:val="0"/>
          <w:i w:val="0"/>
          <w:iCs w:val="0"/>
          <w:caps w:val="0"/>
          <w:smallCaps w:val="0"/>
          <w:noProof w:val="0"/>
          <w:color w:val="auto"/>
          <w:sz w:val="22"/>
          <w:szCs w:val="22"/>
          <w:lang w:val="en-US"/>
        </w:rPr>
        <w:t>maintain</w:t>
      </w:r>
      <w:r w:rsidRPr="649577EE" w:rsidR="6BE6F7B8">
        <w:rPr>
          <w:rFonts w:ascii="Calibri" w:hAnsi="Calibri" w:eastAsia="Calibri" w:cs="Calibri"/>
          <w:b w:val="0"/>
          <w:bCs w:val="0"/>
          <w:i w:val="0"/>
          <w:iCs w:val="0"/>
          <w:caps w:val="0"/>
          <w:smallCaps w:val="0"/>
          <w:noProof w:val="0"/>
          <w:color w:val="auto"/>
          <w:sz w:val="22"/>
          <w:szCs w:val="22"/>
          <w:lang w:val="en-US"/>
        </w:rPr>
        <w:t xml:space="preserve"> consistency.</w:t>
      </w:r>
    </w:p>
    <w:p w:rsidR="50D68965" w:rsidP="649577EE" w:rsidRDefault="50D68965" w14:paraId="68FE4607" w14:textId="349FFEDF">
      <w:pPr>
        <w:pStyle w:val="Normal"/>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649577EE" w:rsidR="50D68965">
        <w:rPr>
          <w:rFonts w:ascii="Calibri" w:hAnsi="Calibri" w:eastAsia="Calibri" w:cs="Calibri"/>
          <w:b w:val="0"/>
          <w:bCs w:val="0"/>
          <w:i w:val="0"/>
          <w:iCs w:val="0"/>
          <w:caps w:val="0"/>
          <w:smallCaps w:val="0"/>
          <w:noProof w:val="0"/>
          <w:color w:val="auto"/>
          <w:sz w:val="22"/>
          <w:szCs w:val="22"/>
          <w:lang w:val="en-US"/>
        </w:rPr>
        <w:t xml:space="preserve">There will be a separate document for Coding </w:t>
      </w:r>
      <w:r w:rsidRPr="649577EE" w:rsidR="3B52406E">
        <w:rPr>
          <w:rFonts w:ascii="Calibri" w:hAnsi="Calibri" w:eastAsia="Calibri" w:cs="Calibri"/>
          <w:b w:val="0"/>
          <w:bCs w:val="0"/>
          <w:i w:val="0"/>
          <w:iCs w:val="0"/>
          <w:caps w:val="0"/>
          <w:smallCaps w:val="0"/>
          <w:noProof w:val="0"/>
          <w:color w:val="auto"/>
          <w:sz w:val="22"/>
          <w:szCs w:val="22"/>
          <w:lang w:val="en-US"/>
        </w:rPr>
        <w:t xml:space="preserve">Practices &amp; </w:t>
      </w:r>
      <w:r w:rsidRPr="649577EE" w:rsidR="50D68965">
        <w:rPr>
          <w:rFonts w:ascii="Calibri" w:hAnsi="Calibri" w:eastAsia="Calibri" w:cs="Calibri"/>
          <w:b w:val="0"/>
          <w:bCs w:val="0"/>
          <w:i w:val="0"/>
          <w:iCs w:val="0"/>
          <w:caps w:val="0"/>
          <w:smallCaps w:val="0"/>
          <w:noProof w:val="0"/>
          <w:color w:val="auto"/>
          <w:sz w:val="22"/>
          <w:szCs w:val="22"/>
          <w:lang w:val="en-US"/>
        </w:rPr>
        <w:t>Guidelines.</w:t>
      </w:r>
    </w:p>
    <w:p w:rsidR="1D0A81FE" w:rsidP="41DB7AC7" w:rsidRDefault="1D0A81FE" w14:paraId="24D44601" w14:textId="60D3C814">
      <w:pPr>
        <w:pStyle w:val="Heading1"/>
        <w:numPr>
          <w:ilvl w:val="0"/>
          <w:numId w:val="0"/>
        </w:numPr>
        <w:ind w:left="0"/>
        <w:rPr>
          <w:rFonts w:ascii="Calibri" w:hAnsi="Calibri" w:eastAsia="Calibri" w:cs="Calibri"/>
          <w:b w:val="1"/>
          <w:bCs w:val="1"/>
          <w:i w:val="0"/>
          <w:iCs w:val="0"/>
          <w:caps w:val="0"/>
          <w:smallCaps w:val="0"/>
          <w:noProof w:val="0"/>
          <w:color w:val="0084CA"/>
          <w:sz w:val="28"/>
          <w:szCs w:val="28"/>
          <w:lang w:val="en-US"/>
        </w:rPr>
      </w:pPr>
      <w:bookmarkStart w:name="_Toc1761432409" w:id="1308985067"/>
      <w:r w:rsidRPr="41DB7AC7" w:rsidR="3DCDD296">
        <w:rPr>
          <w:rFonts w:ascii="Calibri" w:hAnsi="Calibri" w:eastAsia="Calibri" w:cs="Calibri"/>
          <w:noProof w:val="0"/>
          <w:lang w:val="en-US"/>
        </w:rPr>
        <w:t>22.</w:t>
      </w:r>
      <w:r w:rsidRPr="41DB7AC7" w:rsidR="58DA1820">
        <w:rPr>
          <w:rFonts w:ascii="Calibri" w:hAnsi="Calibri" w:eastAsia="Calibri" w:cs="Calibri"/>
          <w:noProof w:val="0"/>
          <w:lang w:val="en-US"/>
        </w:rPr>
        <w:t xml:space="preserve">Performance </w:t>
      </w:r>
      <w:r w:rsidRPr="41DB7AC7" w:rsidR="0AA5E0C6">
        <w:rPr>
          <w:rFonts w:ascii="Calibri" w:hAnsi="Calibri" w:eastAsia="Calibri" w:cs="Calibri"/>
          <w:noProof w:val="0"/>
          <w:lang w:val="en-US"/>
        </w:rPr>
        <w:t>Benchmarks:</w:t>
      </w:r>
      <w:bookmarkEnd w:id="1308985067"/>
    </w:p>
    <w:p w:rsidR="6BE6F7B8" w:rsidP="4E107EDF" w:rsidRDefault="6BE6F7B8" w14:paraId="168DA286" w14:textId="6842382B">
      <w:pPr>
        <w:shd w:val="clear" w:color="auto" w:fill="FFFFFF" w:themeFill="background2"/>
        <w:spacing w:before="240" w:beforeAutospacing="off" w:after="240" w:afterAutospacing="off"/>
        <w:rPr>
          <w:rFonts w:ascii="Calibri" w:hAnsi="Calibri" w:eastAsia="Calibri" w:cs="Calibri"/>
          <w:b w:val="0"/>
          <w:bCs w:val="0"/>
          <w:i w:val="0"/>
          <w:iCs w:val="0"/>
          <w:caps w:val="0"/>
          <w:smallCaps w:val="0"/>
          <w:noProof w:val="0"/>
          <w:color w:val="000000"/>
          <w:sz w:val="22"/>
          <w:szCs w:val="22"/>
          <w:lang w:val="en-US"/>
        </w:rPr>
        <w:pPrChange w:author="Ashwani Hundwani" w:date="2025-01-05T18:59:17.187Z">
          <w:pPr/>
        </w:pPrChange>
      </w:pPr>
      <w:r w:rsidRPr="4E107EDF" w:rsidR="3B7C852D">
        <w:rPr>
          <w:rFonts w:ascii="Calibri" w:hAnsi="Calibri" w:eastAsia="Calibri" w:cs="Calibri"/>
          <w:b w:val="0"/>
          <w:bCs w:val="0"/>
          <w:i w:val="0"/>
          <w:iCs w:val="0"/>
          <w:caps w:val="0"/>
          <w:smallCaps w:val="0"/>
          <w:noProof w:val="0"/>
          <w:color w:val="000000"/>
          <w:sz w:val="22"/>
          <w:szCs w:val="22"/>
          <w:lang w:val="en-US"/>
        </w:rPr>
        <w:t>We will follow</w:t>
      </w:r>
      <w:r w:rsidRPr="4E107EDF" w:rsidR="2B4DD84E">
        <w:rPr>
          <w:rFonts w:ascii="Calibri" w:hAnsi="Calibri" w:eastAsia="Calibri" w:cs="Calibri"/>
          <w:b w:val="0"/>
          <w:bCs w:val="0"/>
          <w:i w:val="0"/>
          <w:iCs w:val="0"/>
          <w:caps w:val="0"/>
          <w:smallCaps w:val="0"/>
          <w:noProof w:val="0"/>
          <w:color w:val="000000"/>
          <w:sz w:val="22"/>
          <w:szCs w:val="22"/>
          <w:lang w:val="en-US"/>
        </w:rPr>
        <w:t xml:space="preserve"> </w:t>
      </w:r>
      <w:r w:rsidRPr="4E107EDF" w:rsidR="3B7C852D">
        <w:rPr>
          <w:rFonts w:ascii="Calibri" w:hAnsi="Calibri" w:eastAsia="Calibri" w:cs="Calibri"/>
          <w:b w:val="0"/>
          <w:bCs w:val="0"/>
          <w:i w:val="0"/>
          <w:iCs w:val="0"/>
          <w:caps w:val="0"/>
          <w:smallCaps w:val="0"/>
          <w:noProof w:val="0"/>
          <w:color w:val="000000"/>
          <w:sz w:val="22"/>
          <w:szCs w:val="22"/>
          <w:lang w:val="en-US"/>
        </w:rPr>
        <w:t>industry wide performance benchmarks as below</w:t>
      </w:r>
      <w:r w:rsidRPr="4E107EDF" w:rsidR="0176EE5D">
        <w:rPr>
          <w:rFonts w:ascii="Calibri" w:hAnsi="Calibri" w:eastAsia="Calibri" w:cs="Calibri"/>
          <w:b w:val="0"/>
          <w:bCs w:val="0"/>
          <w:i w:val="0"/>
          <w:iCs w:val="0"/>
          <w:caps w:val="0"/>
          <w:smallCaps w:val="0"/>
          <w:noProof w:val="0"/>
          <w:color w:val="000000"/>
          <w:sz w:val="22"/>
          <w:szCs w:val="22"/>
          <w:lang w:val="en-US"/>
        </w:rPr>
        <w:t>:</w:t>
      </w:r>
    </w:p>
    <w:p w:rsidR="6BE6F7B8" w:rsidP="649577EE" w:rsidRDefault="6BE6F7B8" w14:paraId="66A8E210" w14:textId="4F2AFA1F">
      <w:pPr>
        <w:pStyle w:val="ListParagraph"/>
        <w:numPr>
          <w:ilvl w:val="0"/>
          <w:numId w:val="69"/>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649577EE" w:rsidR="6BE6F7B8">
        <w:rPr>
          <w:rFonts w:ascii="Calibri" w:hAnsi="Calibri" w:eastAsia="Calibri" w:cs="Calibri"/>
          <w:b w:val="0"/>
          <w:bCs w:val="0"/>
          <w:i w:val="0"/>
          <w:iCs w:val="0"/>
          <w:caps w:val="0"/>
          <w:smallCaps w:val="0"/>
          <w:noProof w:val="0"/>
          <w:color w:val="auto"/>
          <w:sz w:val="22"/>
          <w:szCs w:val="22"/>
          <w:lang w:val="en-US"/>
        </w:rPr>
        <w:t xml:space="preserve">API response times </w:t>
      </w:r>
      <w:r w:rsidRPr="649577EE" w:rsidR="64EE515F">
        <w:rPr>
          <w:rFonts w:ascii="Calibri" w:hAnsi="Calibri" w:eastAsia="Calibri" w:cs="Calibri"/>
          <w:b w:val="0"/>
          <w:bCs w:val="0"/>
          <w:i w:val="0"/>
          <w:iCs w:val="0"/>
          <w:caps w:val="0"/>
          <w:smallCaps w:val="0"/>
          <w:noProof w:val="0"/>
          <w:color w:val="auto"/>
          <w:sz w:val="22"/>
          <w:szCs w:val="22"/>
          <w:lang w:val="en-US"/>
        </w:rPr>
        <w:t xml:space="preserve">should remain </w:t>
      </w:r>
      <w:r w:rsidRPr="649577EE" w:rsidR="64EE515F">
        <w:rPr>
          <w:rFonts w:ascii="Calibri" w:hAnsi="Calibri" w:eastAsia="Calibri" w:cs="Calibri"/>
          <w:b w:val="0"/>
          <w:bCs w:val="0"/>
          <w:i w:val="0"/>
          <w:iCs w:val="0"/>
          <w:caps w:val="0"/>
          <w:smallCaps w:val="0"/>
          <w:noProof w:val="0"/>
          <w:color w:val="auto"/>
          <w:sz w:val="22"/>
          <w:szCs w:val="22"/>
          <w:lang w:val="en-US"/>
        </w:rPr>
        <w:t>optimal</w:t>
      </w:r>
      <w:r w:rsidRPr="649577EE" w:rsidR="64EE515F">
        <w:rPr>
          <w:rFonts w:ascii="Calibri" w:hAnsi="Calibri" w:eastAsia="Calibri" w:cs="Calibri"/>
          <w:b w:val="0"/>
          <w:bCs w:val="0"/>
          <w:i w:val="0"/>
          <w:iCs w:val="0"/>
          <w:caps w:val="0"/>
          <w:smallCaps w:val="0"/>
          <w:noProof w:val="0"/>
          <w:color w:val="auto"/>
          <w:sz w:val="22"/>
          <w:szCs w:val="22"/>
          <w:lang w:val="en-US"/>
        </w:rPr>
        <w:t>, with a focus on speed and reliability.</w:t>
      </w:r>
    </w:p>
    <w:p w:rsidR="6BE6F7B8" w:rsidP="3DA44A84" w:rsidRDefault="6BE6F7B8" w14:paraId="19270528" w14:textId="04D342CA">
      <w:pPr>
        <w:pStyle w:val="ListParagraph"/>
        <w:numPr>
          <w:ilvl w:val="0"/>
          <w:numId w:val="69"/>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3DA44A84" w:rsidR="6BE6F7B8">
        <w:rPr>
          <w:rFonts w:ascii="Calibri" w:hAnsi="Calibri" w:eastAsia="Calibri" w:cs="Calibri"/>
          <w:b w:val="0"/>
          <w:bCs w:val="0"/>
          <w:i w:val="0"/>
          <w:iCs w:val="0"/>
          <w:caps w:val="0"/>
          <w:smallCaps w:val="0"/>
          <w:noProof w:val="0"/>
          <w:color w:val="auto"/>
          <w:sz w:val="22"/>
          <w:szCs w:val="22"/>
          <w:lang w:val="en-US"/>
        </w:rPr>
        <w:t>Memory usage will be kept below 150 MB for mobile apps and 300 MB for web apps.</w:t>
      </w:r>
    </w:p>
    <w:p w:rsidR="6BE6F7B8" w:rsidP="649577EE" w:rsidRDefault="6BE6F7B8" w14:paraId="4DC3BDA4" w14:textId="7823D2C9">
      <w:pPr>
        <w:pStyle w:val="ListParagraph"/>
        <w:numPr>
          <w:ilvl w:val="0"/>
          <w:numId w:val="69"/>
        </w:numPr>
        <w:shd w:val="clear" w:color="auto" w:fill="FFFFFF" w:themeFill="background2"/>
        <w:spacing w:before="220" w:beforeAutospacing="off" w:after="220" w:afterAutospacing="off"/>
        <w:rPr>
          <w:noProof w:val="0"/>
          <w:lang w:val="en-US"/>
        </w:rPr>
      </w:pPr>
      <w:r w:rsidRPr="649577EE" w:rsidR="6BE6F7B8">
        <w:rPr>
          <w:rFonts w:ascii="Calibri" w:hAnsi="Calibri" w:eastAsia="Calibri" w:cs="Calibri"/>
          <w:b w:val="0"/>
          <w:bCs w:val="0"/>
          <w:i w:val="0"/>
          <w:iCs w:val="0"/>
          <w:caps w:val="0"/>
          <w:smallCaps w:val="0"/>
          <w:noProof w:val="0"/>
          <w:color w:val="auto"/>
          <w:sz w:val="22"/>
          <w:szCs w:val="22"/>
          <w:lang w:val="en-US"/>
        </w:rPr>
        <w:t>A consistent</w:t>
      </w:r>
      <w:r w:rsidRPr="649577EE" w:rsidR="0C5DE66B">
        <w:rPr>
          <w:rFonts w:ascii="Calibri" w:hAnsi="Calibri" w:eastAsia="Calibri" w:cs="Calibri"/>
          <w:b w:val="0"/>
          <w:bCs w:val="0"/>
          <w:i w:val="0"/>
          <w:iCs w:val="0"/>
          <w:caps w:val="0"/>
          <w:smallCaps w:val="0"/>
          <w:noProof w:val="0"/>
          <w:color w:val="auto"/>
          <w:sz w:val="22"/>
          <w:szCs w:val="22"/>
          <w:lang w:val="en-US"/>
        </w:rPr>
        <w:t xml:space="preserve"> UI Thread</w:t>
      </w:r>
      <w:r w:rsidRPr="649577EE" w:rsidR="6BE6F7B8">
        <w:rPr>
          <w:rFonts w:ascii="Calibri" w:hAnsi="Calibri" w:eastAsia="Calibri" w:cs="Calibri"/>
          <w:b w:val="0"/>
          <w:bCs w:val="0"/>
          <w:i w:val="0"/>
          <w:iCs w:val="0"/>
          <w:caps w:val="0"/>
          <w:smallCaps w:val="0"/>
          <w:noProof w:val="0"/>
          <w:color w:val="auto"/>
          <w:sz w:val="22"/>
          <w:szCs w:val="22"/>
          <w:lang w:val="en-US"/>
        </w:rPr>
        <w:t xml:space="preserve"> </w:t>
      </w:r>
      <w:r w:rsidRPr="649577EE" w:rsidR="6EB20D30">
        <w:rPr>
          <w:rFonts w:ascii="Calibri" w:hAnsi="Calibri" w:eastAsia="Calibri" w:cs="Calibri"/>
          <w:b w:val="0"/>
          <w:bCs w:val="0"/>
          <w:i w:val="0"/>
          <w:iCs w:val="0"/>
          <w:caps w:val="0"/>
          <w:smallCaps w:val="0"/>
          <w:noProof w:val="0"/>
          <w:color w:val="auto"/>
          <w:sz w:val="22"/>
          <w:szCs w:val="22"/>
          <w:lang w:val="en-US"/>
        </w:rPr>
        <w:t>FPS</w:t>
      </w:r>
      <w:r w:rsidRPr="649577EE" w:rsidR="6BE6F7B8">
        <w:rPr>
          <w:rFonts w:ascii="Calibri" w:hAnsi="Calibri" w:eastAsia="Calibri" w:cs="Calibri"/>
          <w:b w:val="0"/>
          <w:bCs w:val="0"/>
          <w:i w:val="0"/>
          <w:iCs w:val="0"/>
          <w:caps w:val="0"/>
          <w:smallCaps w:val="0"/>
          <w:noProof w:val="0"/>
          <w:color w:val="auto"/>
          <w:sz w:val="22"/>
          <w:szCs w:val="22"/>
          <w:lang w:val="en-US"/>
        </w:rPr>
        <w:t xml:space="preserve"> </w:t>
      </w:r>
      <w:r w:rsidRPr="649577EE" w:rsidR="6BE6F7B8">
        <w:rPr>
          <w:rFonts w:ascii="Calibri" w:hAnsi="Calibri" w:eastAsia="Calibri" w:cs="Calibri"/>
          <w:b w:val="0"/>
          <w:bCs w:val="0"/>
          <w:i w:val="0"/>
          <w:iCs w:val="0"/>
          <w:caps w:val="0"/>
          <w:smallCaps w:val="0"/>
          <w:noProof w:val="0"/>
          <w:color w:val="auto"/>
          <w:sz w:val="22"/>
          <w:szCs w:val="22"/>
          <w:lang w:val="en-US"/>
        </w:rPr>
        <w:t xml:space="preserve">of 60 </w:t>
      </w:r>
      <w:r w:rsidRPr="649577EE" w:rsidR="1BA0ED80">
        <w:rPr>
          <w:rFonts w:ascii="Calibri" w:hAnsi="Calibri" w:eastAsia="Calibri" w:cs="Calibri"/>
          <w:b w:val="0"/>
          <w:bCs w:val="0"/>
          <w:i w:val="0"/>
          <w:iCs w:val="0"/>
          <w:caps w:val="0"/>
          <w:smallCaps w:val="0"/>
          <w:noProof w:val="0"/>
          <w:color w:val="auto"/>
          <w:sz w:val="22"/>
          <w:szCs w:val="22"/>
          <w:lang w:val="en-US"/>
        </w:rPr>
        <w:t xml:space="preserve">and JS Thread </w:t>
      </w:r>
      <w:r w:rsidRPr="649577EE" w:rsidR="7140A83E">
        <w:rPr>
          <w:rFonts w:ascii="Calibri" w:hAnsi="Calibri" w:eastAsia="Calibri" w:cs="Calibri"/>
          <w:b w:val="0"/>
          <w:bCs w:val="0"/>
          <w:i w:val="0"/>
          <w:iCs w:val="0"/>
          <w:caps w:val="0"/>
          <w:smallCaps w:val="0"/>
          <w:noProof w:val="0"/>
          <w:color w:val="auto"/>
          <w:sz w:val="22"/>
          <w:szCs w:val="22"/>
          <w:lang w:val="en-US"/>
        </w:rPr>
        <w:t xml:space="preserve">execution time </w:t>
      </w:r>
      <w:r w:rsidRPr="649577EE" w:rsidR="1BA0ED80">
        <w:rPr>
          <w:rFonts w:ascii="Calibri" w:hAnsi="Calibri" w:eastAsia="Calibri" w:cs="Calibri"/>
          <w:b w:val="0"/>
          <w:bCs w:val="0"/>
          <w:i w:val="0"/>
          <w:iCs w:val="0"/>
          <w:caps w:val="0"/>
          <w:smallCaps w:val="0"/>
          <w:noProof w:val="0"/>
          <w:color w:val="auto"/>
          <w:sz w:val="22"/>
          <w:szCs w:val="22"/>
          <w:lang w:val="en-US"/>
        </w:rPr>
        <w:t>of 16 ms</w:t>
      </w:r>
      <w:r w:rsidRPr="649577EE" w:rsidR="701366B6">
        <w:rPr>
          <w:rFonts w:ascii="Calibri" w:hAnsi="Calibri" w:eastAsia="Calibri" w:cs="Calibri"/>
          <w:b w:val="0"/>
          <w:bCs w:val="0"/>
          <w:i w:val="0"/>
          <w:iCs w:val="0"/>
          <w:caps w:val="0"/>
          <w:smallCaps w:val="0"/>
          <w:noProof w:val="0"/>
          <w:color w:val="auto"/>
          <w:sz w:val="22"/>
          <w:szCs w:val="22"/>
          <w:lang w:val="en-US"/>
        </w:rPr>
        <w:t xml:space="preserve"> </w:t>
      </w:r>
      <w:r w:rsidRPr="649577EE" w:rsidR="6B88DB5A">
        <w:rPr>
          <w:rFonts w:ascii="Calibri" w:hAnsi="Calibri" w:eastAsia="Calibri" w:cs="Calibri"/>
          <w:b w:val="0"/>
          <w:bCs w:val="0"/>
          <w:i w:val="0"/>
          <w:iCs w:val="0"/>
          <w:caps w:val="0"/>
          <w:smallCaps w:val="0"/>
          <w:noProof w:val="0"/>
          <w:color w:val="auto"/>
          <w:sz w:val="22"/>
          <w:szCs w:val="22"/>
          <w:lang w:val="en-US"/>
        </w:rPr>
        <w:t>per 60 frames</w:t>
      </w:r>
      <w:r w:rsidRPr="649577EE" w:rsidR="5977D2B1">
        <w:rPr>
          <w:rFonts w:ascii="Calibri" w:hAnsi="Calibri" w:eastAsia="Calibri" w:cs="Calibri"/>
          <w:b w:val="0"/>
          <w:bCs w:val="0"/>
          <w:i w:val="0"/>
          <w:iCs w:val="0"/>
          <w:caps w:val="0"/>
          <w:smallCaps w:val="0"/>
          <w:noProof w:val="0"/>
          <w:color w:val="auto"/>
          <w:sz w:val="22"/>
          <w:szCs w:val="22"/>
          <w:lang w:val="en-US"/>
        </w:rPr>
        <w:t xml:space="preserve">. Except for the low-end devices. </w:t>
      </w:r>
      <w:r w:rsidRPr="649577EE" w:rsidR="726C0FF0">
        <w:rPr>
          <w:rFonts w:ascii="Calibri" w:hAnsi="Calibri" w:eastAsia="Calibri" w:cs="Calibri"/>
          <w:b w:val="0"/>
          <w:bCs w:val="0"/>
          <w:i w:val="0"/>
          <w:iCs w:val="0"/>
          <w:caps w:val="0"/>
          <w:smallCaps w:val="0"/>
          <w:noProof w:val="0"/>
          <w:color w:val="auto"/>
          <w:sz w:val="22"/>
          <w:szCs w:val="22"/>
          <w:lang w:val="en-US"/>
        </w:rPr>
        <w:t>Overall,</w:t>
      </w:r>
      <w:r w:rsidRPr="649577EE" w:rsidR="5977D2B1">
        <w:rPr>
          <w:rFonts w:ascii="Calibri" w:hAnsi="Calibri" w:eastAsia="Calibri" w:cs="Calibri"/>
          <w:b w:val="0"/>
          <w:bCs w:val="0"/>
          <w:i w:val="0"/>
          <w:iCs w:val="0"/>
          <w:caps w:val="0"/>
          <w:smallCaps w:val="0"/>
          <w:noProof w:val="0"/>
          <w:color w:val="auto"/>
          <w:sz w:val="22"/>
          <w:szCs w:val="22"/>
          <w:lang w:val="en-US"/>
        </w:rPr>
        <w:t xml:space="preserve"> </w:t>
      </w:r>
      <w:r w:rsidRPr="649577EE" w:rsidR="7A9A4191">
        <w:rPr>
          <w:rFonts w:ascii="Calibri" w:hAnsi="Calibri" w:eastAsia="Calibri" w:cs="Calibri"/>
          <w:b w:val="0"/>
          <w:bCs w:val="0"/>
          <w:i w:val="0"/>
          <w:iCs w:val="0"/>
          <w:caps w:val="0"/>
          <w:smallCaps w:val="0"/>
          <w:noProof w:val="0"/>
          <w:color w:val="auto"/>
          <w:sz w:val="22"/>
          <w:szCs w:val="22"/>
          <w:lang w:val="en-US"/>
        </w:rPr>
        <w:t>w</w:t>
      </w:r>
      <w:r w:rsidRPr="649577EE" w:rsidR="5977D2B1">
        <w:rPr>
          <w:rFonts w:ascii="Calibri" w:hAnsi="Calibri" w:eastAsia="Calibri" w:cs="Calibri"/>
          <w:b w:val="0"/>
          <w:bCs w:val="0"/>
          <w:i w:val="0"/>
          <w:iCs w:val="0"/>
          <w:caps w:val="0"/>
          <w:smallCaps w:val="0"/>
          <w:noProof w:val="0"/>
          <w:color w:val="auto"/>
          <w:sz w:val="22"/>
          <w:szCs w:val="22"/>
          <w:lang w:val="en-US"/>
        </w:rPr>
        <w:t xml:space="preserve">e should follow the React Native Performance Benchmarks. </w:t>
      </w:r>
      <w:hyperlink r:id="R85e9c2b0c49b438f">
        <w:r w:rsidRPr="649577EE" w:rsidR="5977D2B1">
          <w:rPr>
            <w:rStyle w:val="Hyperlink"/>
            <w:noProof w:val="0"/>
            <w:lang w:val="en-US"/>
          </w:rPr>
          <w:t>https://reactnative.dev/docs/performance</w:t>
        </w:r>
      </w:hyperlink>
    </w:p>
    <w:p w:rsidR="6BE6F7B8" w:rsidP="3DA44A84" w:rsidRDefault="6BE6F7B8" w14:paraId="6387B19F" w14:textId="0A10DA02">
      <w:pPr>
        <w:pStyle w:val="ListParagraph"/>
        <w:numPr>
          <w:ilvl w:val="0"/>
          <w:numId w:val="69"/>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auto"/>
          <w:sz w:val="22"/>
          <w:szCs w:val="22"/>
          <w:lang w:val="en-US"/>
        </w:rPr>
      </w:pPr>
      <w:r w:rsidRPr="649577EE" w:rsidR="6BE6F7B8">
        <w:rPr>
          <w:rFonts w:ascii="Calibri" w:hAnsi="Calibri" w:eastAsia="Calibri" w:cs="Calibri"/>
          <w:b w:val="0"/>
          <w:bCs w:val="0"/>
          <w:i w:val="0"/>
          <w:iCs w:val="0"/>
          <w:caps w:val="0"/>
          <w:smallCaps w:val="0"/>
          <w:noProof w:val="0"/>
          <w:color w:val="auto"/>
          <w:sz w:val="22"/>
          <w:szCs w:val="22"/>
          <w:lang w:val="en-US"/>
        </w:rPr>
        <w:t>CPU usage will stay under 70-80% during peak usage and under 50% during regular operations.</w:t>
      </w:r>
    </w:p>
    <w:p w:rsidR="6BE6F7B8" w:rsidP="3DA44A84" w:rsidRDefault="6BE6F7B8" w14:paraId="3CC56883" w14:textId="05E45A2E">
      <w:pPr>
        <w:pStyle w:val="ListParagraph"/>
        <w:numPr>
          <w:ilvl w:val="0"/>
          <w:numId w:val="69"/>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000000"/>
          <w:sz w:val="22"/>
          <w:szCs w:val="22"/>
          <w:lang w:val="en-US"/>
        </w:rPr>
      </w:pPr>
      <w:r w:rsidRPr="6D58F8AC" w:rsidR="0176EE5D">
        <w:rPr>
          <w:rFonts w:ascii="Calibri" w:hAnsi="Calibri" w:eastAsia="Calibri" w:cs="Calibri"/>
          <w:b w:val="0"/>
          <w:bCs w:val="0"/>
          <w:i w:val="0"/>
          <w:iCs w:val="0"/>
          <w:caps w:val="0"/>
          <w:smallCaps w:val="0"/>
          <w:noProof w:val="0"/>
          <w:color w:val="000000"/>
          <w:sz w:val="22"/>
          <w:szCs w:val="22"/>
          <w:lang w:val="en-US"/>
        </w:rPr>
        <w:t>Battery consumption will be managed to stay under 10-15% for one hour of active use.</w:t>
      </w:r>
    </w:p>
    <w:p w:rsidR="6D58F8AC" w:rsidP="6D58F8AC" w:rsidRDefault="6D58F8AC" w14:paraId="1BDB4D86" w14:textId="10571A0D">
      <w:pPr>
        <w:pStyle w:val="Heading1"/>
        <w:numPr>
          <w:ilvl w:val="0"/>
          <w:numId w:val="0"/>
        </w:numPr>
        <w:ind w:left="0"/>
        <w:rPr>
          <w:noProof w:val="0"/>
          <w:lang w:val="en-US"/>
        </w:rPr>
      </w:pPr>
    </w:p>
    <w:p w:rsidR="782CBE51" w:rsidP="41DB7AC7" w:rsidRDefault="782CBE51" w14:paraId="39943DB5" w14:textId="5A0F5110">
      <w:pPr>
        <w:pStyle w:val="Heading1"/>
        <w:numPr>
          <w:ilvl w:val="0"/>
          <w:numId w:val="0"/>
        </w:numPr>
        <w:ind w:left="0"/>
        <w:rPr>
          <w:rFonts w:ascii="Calibri" w:hAnsi="Calibri" w:eastAsia="Calibri" w:cs="Calibri"/>
          <w:b w:val="0"/>
          <w:bCs w:val="0"/>
          <w:i w:val="0"/>
          <w:iCs w:val="0"/>
          <w:caps w:val="0"/>
          <w:smallCaps w:val="0"/>
          <w:noProof w:val="0"/>
          <w:color w:val="000000"/>
          <w:sz w:val="22"/>
          <w:szCs w:val="22"/>
          <w:lang w:val="en-US"/>
        </w:rPr>
      </w:pPr>
      <w:bookmarkStart w:name="_Toc342899045" w:id="1297794094"/>
      <w:r w:rsidRPr="41DB7AC7" w:rsidR="6E602C03">
        <w:rPr>
          <w:rFonts w:ascii="Calibri" w:hAnsi="Calibri" w:eastAsia="Calibri" w:cs="Calibri"/>
          <w:noProof w:val="0"/>
          <w:lang w:val="en-US"/>
        </w:rPr>
        <w:t xml:space="preserve">23. </w:t>
      </w:r>
      <w:r w:rsidRPr="41DB7AC7" w:rsidR="0AA5E0C6">
        <w:rPr>
          <w:rFonts w:ascii="Calibri" w:hAnsi="Calibri" w:eastAsia="Calibri" w:cs="Calibri"/>
          <w:noProof w:val="0"/>
          <w:lang w:val="en-US"/>
          <w:rPrChange w:author="Latha Arjunan" w:date="2025-01-06T09:02:57.839Z" w:id="995129851">
            <w:rPr>
              <w:rFonts w:ascii="Arial" w:hAnsi="Arial" w:eastAsia="Arial" w:cs="Arial"/>
              <w:b w:val="1"/>
              <w:bCs w:val="1"/>
              <w:i w:val="0"/>
              <w:iCs w:val="0"/>
              <w:caps w:val="0"/>
              <w:smallCaps w:val="0"/>
              <w:noProof w:val="0"/>
              <w:color w:val="000000"/>
              <w:sz w:val="22"/>
              <w:szCs w:val="22"/>
              <w:lang w:val="en-US"/>
            </w:rPr>
          </w:rPrChange>
        </w:rPr>
        <w:t>Admin Configurations:</w:t>
      </w:r>
      <w:bookmarkEnd w:id="1297794094"/>
    </w:p>
    <w:p w:rsidR="782CBE51" w:rsidP="18645AB0" w:rsidRDefault="782CBE51" w14:paraId="571F5DD0" w14:textId="239E5FAF">
      <w:pPr>
        <w:pStyle w:val="CSTemplate-Normal"/>
        <w:rPr>
          <w:rFonts w:ascii="Calibri" w:hAnsi="Calibri" w:eastAsia="Calibri" w:cs="Calibri"/>
          <w:b w:val="0"/>
          <w:bCs w:val="0"/>
          <w:i w:val="0"/>
          <w:iCs w:val="0"/>
          <w:caps w:val="0"/>
          <w:smallCaps w:val="0"/>
          <w:noProof w:val="0"/>
          <w:color w:val="000000"/>
          <w:sz w:val="22"/>
          <w:szCs w:val="22"/>
          <w:lang w:val="en-US"/>
        </w:rPr>
      </w:pPr>
      <w:r w:rsidRPr="18645AB0" w:rsidR="61796A35">
        <w:rPr>
          <w:noProof w:val="0"/>
          <w:lang w:val="en-US"/>
        </w:rPr>
        <w:t>We will have the ability to enforce app upgrades across all users to ensure they are using the latest version with critical patches.</w:t>
      </w:r>
    </w:p>
    <w:p w:rsidR="6BE6F7B8" w:rsidP="18645AB0" w:rsidRDefault="6BE6F7B8" w14:paraId="06D41A4E" w14:textId="1483B49C">
      <w:pPr>
        <w:pStyle w:val="CSTemplate-Normal"/>
        <w:rPr>
          <w:rFonts w:ascii="Calibri" w:hAnsi="Calibri" w:eastAsia="Calibri" w:cs="Calibri"/>
          <w:b w:val="0"/>
          <w:bCs w:val="0"/>
          <w:i w:val="0"/>
          <w:iCs w:val="0"/>
          <w:caps w:val="0"/>
          <w:smallCaps w:val="0"/>
          <w:noProof w:val="0"/>
          <w:color w:val="auto"/>
          <w:sz w:val="22"/>
          <w:szCs w:val="22"/>
          <w:lang w:val="en-US"/>
        </w:rPr>
      </w:pPr>
      <w:r w:rsidRPr="18645AB0" w:rsidR="61796A35">
        <w:rPr>
          <w:noProof w:val="0"/>
          <w:lang w:val="en-US"/>
        </w:rPr>
        <w:t>Admins will be able to enable or disable main and sub-features based on user segments or customer needs, allowing flexibility in feature rollouts and tailored experiences.</w:t>
      </w:r>
    </w:p>
    <w:p w:rsidR="6BE6F7B8" w:rsidP="18645AB0" w:rsidRDefault="6BE6F7B8" w14:paraId="638FCDE0" w14:textId="7ABCF2D5">
      <w:pPr>
        <w:pStyle w:val="CSTemplate-Normal"/>
        <w:rPr>
          <w:rFonts w:ascii="Calibri" w:hAnsi="Calibri" w:eastAsia="Calibri" w:cs="Calibri"/>
          <w:b w:val="0"/>
          <w:bCs w:val="0"/>
          <w:i w:val="0"/>
          <w:iCs w:val="0"/>
          <w:caps w:val="0"/>
          <w:smallCaps w:val="0"/>
          <w:noProof w:val="0"/>
          <w:color w:val="auto"/>
          <w:sz w:val="22"/>
          <w:szCs w:val="22"/>
          <w:lang w:val="en-US"/>
        </w:rPr>
      </w:pPr>
      <w:r w:rsidRPr="18645AB0" w:rsidR="61796A35">
        <w:rPr>
          <w:noProof w:val="0"/>
          <w:lang w:val="en-US"/>
        </w:rPr>
        <w:t>Features can be selectively enabled or disabled for specific user segments, enabling targeted functionality.</w:t>
      </w:r>
    </w:p>
    <w:p w:rsidR="61796A35" w:rsidP="649577EE" w:rsidRDefault="61796A35" w14:paraId="0702DE8E" w14:textId="7E75AD5F">
      <w:pPr>
        <w:pStyle w:val="CSTemplate-Normal"/>
        <w:rPr>
          <w:rFonts w:ascii="Calibri" w:hAnsi="Calibri" w:eastAsia="Calibri" w:cs="Calibri"/>
          <w:b w:val="0"/>
          <w:bCs w:val="0"/>
          <w:i w:val="0"/>
          <w:iCs w:val="0"/>
          <w:caps w:val="0"/>
          <w:smallCaps w:val="0"/>
          <w:noProof w:val="0"/>
          <w:color w:val="auto"/>
          <w:sz w:val="22"/>
          <w:szCs w:val="22"/>
          <w:lang w:val="en-US"/>
        </w:rPr>
      </w:pPr>
      <w:r w:rsidRPr="649577EE" w:rsidR="61796A35">
        <w:rPr>
          <w:noProof w:val="0"/>
          <w:lang w:val="en-US"/>
        </w:rPr>
        <w:t>Certain features can be enabled or disabled based on customer-specific configurations, providing a customized app experience for different customers. Admins will manage this configuration through the central admin interface.</w:t>
      </w:r>
    </w:p>
    <w:p w:rsidR="6BE6F7B8" w:rsidP="6D58F8AC" w:rsidRDefault="6BE6F7B8" w14:paraId="5A85F892" w14:textId="19AA0E1D">
      <w:pPr>
        <w:pStyle w:val="CSTemplate-Normal"/>
        <w:rPr>
          <w:rFonts w:ascii="Calibri" w:hAnsi="Calibri" w:eastAsia="Calibri" w:cs="Calibri"/>
          <w:noProof w:val="0"/>
          <w:lang w:val="en-US"/>
        </w:rPr>
      </w:pPr>
      <w:r w:rsidRPr="649577EE" w:rsidR="0AA5E0C6">
        <w:rPr>
          <w:rFonts w:ascii="Calibri" w:hAnsi="Calibri" w:eastAsia="Calibri" w:cs="Calibri"/>
          <w:noProof w:val="0"/>
          <w:lang w:val="en-US"/>
        </w:rPr>
        <w:t>We will have a Rest based API, to fetch config on the app launc</w:t>
      </w:r>
      <w:r w:rsidRPr="649577EE" w:rsidR="7E3B34B8">
        <w:rPr>
          <w:rFonts w:ascii="Calibri" w:hAnsi="Calibri" w:eastAsia="Calibri" w:cs="Calibri"/>
          <w:noProof w:val="0"/>
          <w:lang w:val="en-US"/>
        </w:rPr>
        <w:t>h, only if the config is updated on the server</w:t>
      </w:r>
      <w:r w:rsidRPr="649577EE" w:rsidR="0AA5E0C6">
        <w:rPr>
          <w:rFonts w:ascii="Calibri" w:hAnsi="Calibri" w:eastAsia="Calibri" w:cs="Calibri"/>
          <w:noProof w:val="0"/>
          <w:lang w:val="en-US"/>
        </w:rPr>
        <w:t>.</w:t>
      </w:r>
      <w:r>
        <w:br/>
      </w:r>
      <w:r>
        <w:br/>
      </w:r>
    </w:p>
    <w:p w:rsidR="6BE6F7B8" w:rsidP="41DB7AC7" w:rsidRDefault="6BE6F7B8" w14:paraId="76308608" w14:textId="17AAF659">
      <w:pPr>
        <w:pStyle w:val="Heading1"/>
        <w:numPr>
          <w:ilvl w:val="0"/>
          <w:numId w:val="0"/>
        </w:numPr>
        <w:ind w:left="0"/>
        <w:rPr>
          <w:rFonts w:ascii="Calibri" w:hAnsi="Calibri" w:eastAsia="Calibri" w:cs="Calibri"/>
          <w:b w:val="1"/>
          <w:bCs w:val="1"/>
          <w:i w:val="0"/>
          <w:iCs w:val="0"/>
          <w:caps w:val="0"/>
          <w:smallCaps w:val="0"/>
          <w:noProof w:val="0"/>
          <w:color w:val="000000"/>
          <w:sz w:val="22"/>
          <w:szCs w:val="22"/>
          <w:lang w:val="en-US"/>
        </w:rPr>
      </w:pPr>
      <w:bookmarkStart w:name="_Toc1088041780" w:id="1443811511"/>
      <w:r w:rsidRPr="41DB7AC7" w:rsidR="5B8E4A41">
        <w:rPr>
          <w:rFonts w:ascii="Calibri" w:hAnsi="Calibri" w:eastAsia="Calibri" w:cs="Calibri"/>
          <w:noProof w:val="0"/>
          <w:lang w:val="en-US"/>
        </w:rPr>
        <w:t xml:space="preserve">24. </w:t>
      </w:r>
      <w:r w:rsidRPr="41DB7AC7" w:rsidR="0AA5E0C6">
        <w:rPr>
          <w:rFonts w:ascii="Calibri" w:hAnsi="Calibri" w:eastAsia="Calibri" w:cs="Calibri"/>
          <w:noProof w:val="0"/>
          <w:lang w:val="en-US"/>
        </w:rPr>
        <w:t>Bundled Certificate Management (SSL Pinning):</w:t>
      </w:r>
      <w:bookmarkEnd w:id="1443811511"/>
    </w:p>
    <w:p w:rsidR="6BE6F7B8" w:rsidP="4E107EDF" w:rsidRDefault="6BE6F7B8" w14:paraId="70EAF5DE" w14:textId="6B7502C6">
      <w:pPr>
        <w:shd w:val="clear" w:color="auto" w:fill="FFFFFF" w:themeFill="background2"/>
        <w:spacing w:before="240" w:beforeAutospacing="off" w:after="240" w:afterAutospacing="off"/>
        <w:rPr>
          <w:rFonts w:ascii="Calibri" w:hAnsi="Calibri" w:eastAsia="Calibri" w:cs="Calibri"/>
          <w:b w:val="0"/>
          <w:bCs w:val="0"/>
          <w:i w:val="0"/>
          <w:iCs w:val="0"/>
          <w:caps w:val="0"/>
          <w:smallCaps w:val="0"/>
          <w:noProof w:val="0"/>
          <w:color w:val="000000"/>
          <w:sz w:val="22"/>
          <w:szCs w:val="22"/>
          <w:lang w:val="en-US"/>
        </w:rPr>
      </w:pPr>
      <w:r w:rsidRPr="4E107EDF" w:rsidR="0176EE5D">
        <w:rPr>
          <w:rFonts w:ascii="Calibri" w:hAnsi="Calibri" w:eastAsia="Calibri" w:cs="Calibri"/>
          <w:b w:val="0"/>
          <w:bCs w:val="0"/>
          <w:i w:val="0"/>
          <w:iCs w:val="0"/>
          <w:caps w:val="0"/>
          <w:smallCaps w:val="0"/>
          <w:noProof w:val="0"/>
          <w:color w:val="000000"/>
          <w:sz w:val="22"/>
          <w:szCs w:val="22"/>
          <w:lang w:val="en-US"/>
        </w:rPr>
        <w:t xml:space="preserve">We will handle bundled certificate management, ensuring </w:t>
      </w:r>
      <w:r w:rsidRPr="4E107EDF" w:rsidR="0176EE5D">
        <w:rPr>
          <w:rFonts w:ascii="Calibri" w:hAnsi="Calibri" w:eastAsia="Calibri" w:cs="Calibri"/>
          <w:b w:val="0"/>
          <w:bCs w:val="0"/>
          <w:i w:val="0"/>
          <w:iCs w:val="0"/>
          <w:caps w:val="0"/>
          <w:smallCaps w:val="0"/>
          <w:noProof w:val="0"/>
          <w:color w:val="000000"/>
          <w:sz w:val="22"/>
          <w:szCs w:val="22"/>
          <w:lang w:val="en-US"/>
        </w:rPr>
        <w:t>timely</w:t>
      </w:r>
      <w:r w:rsidRPr="4E107EDF" w:rsidR="0176EE5D">
        <w:rPr>
          <w:rFonts w:ascii="Calibri" w:hAnsi="Calibri" w:eastAsia="Calibri" w:cs="Calibri"/>
          <w:b w:val="0"/>
          <w:bCs w:val="0"/>
          <w:i w:val="0"/>
          <w:iCs w:val="0"/>
          <w:caps w:val="0"/>
          <w:smallCaps w:val="0"/>
          <w:noProof w:val="0"/>
          <w:color w:val="000000"/>
          <w:sz w:val="22"/>
          <w:szCs w:val="22"/>
          <w:lang w:val="en-US"/>
        </w:rPr>
        <w:t xml:space="preserve"> renewal and replacement of certificates before they expire, to avoid any potential downtime or service disruptions. This will be addressed during the development phase of the project.</w:t>
      </w:r>
      <w:r w:rsidRPr="4E107EDF" w:rsidR="51A492F4">
        <w:rPr>
          <w:rFonts w:ascii="Calibri" w:hAnsi="Calibri" w:eastAsia="Calibri" w:cs="Calibri"/>
          <w:b w:val="0"/>
          <w:bCs w:val="0"/>
          <w:i w:val="0"/>
          <w:iCs w:val="0"/>
          <w:caps w:val="0"/>
          <w:smallCaps w:val="0"/>
          <w:noProof w:val="0"/>
          <w:color w:val="000000"/>
          <w:sz w:val="22"/>
          <w:szCs w:val="22"/>
          <w:lang w:val="en-US"/>
        </w:rPr>
        <w:t xml:space="preserve"> In the </w:t>
      </w:r>
      <w:r w:rsidRPr="4E107EDF" w:rsidR="2A26FBEF">
        <w:rPr>
          <w:rFonts w:ascii="Calibri" w:hAnsi="Calibri" w:eastAsia="Calibri" w:cs="Calibri"/>
          <w:b w:val="0"/>
          <w:bCs w:val="0"/>
          <w:i w:val="0"/>
          <w:iCs w:val="0"/>
          <w:caps w:val="0"/>
          <w:smallCaps w:val="0"/>
          <w:noProof w:val="0"/>
          <w:color w:val="000000"/>
          <w:sz w:val="22"/>
          <w:szCs w:val="22"/>
          <w:lang w:val="en-US"/>
        </w:rPr>
        <w:t>worst-case</w:t>
      </w:r>
      <w:r w:rsidRPr="4E107EDF" w:rsidR="51A492F4">
        <w:rPr>
          <w:rFonts w:ascii="Calibri" w:hAnsi="Calibri" w:eastAsia="Calibri" w:cs="Calibri"/>
          <w:b w:val="0"/>
          <w:bCs w:val="0"/>
          <w:i w:val="0"/>
          <w:iCs w:val="0"/>
          <w:caps w:val="0"/>
          <w:smallCaps w:val="0"/>
          <w:noProof w:val="0"/>
          <w:color w:val="000000"/>
          <w:sz w:val="22"/>
          <w:szCs w:val="22"/>
          <w:lang w:val="en-US"/>
        </w:rPr>
        <w:t xml:space="preserve"> scenario, we should have some mechanism to disable Pinning/Validation and allow requests</w:t>
      </w:r>
      <w:r w:rsidRPr="4E107EDF" w:rsidR="752FA1A8">
        <w:rPr>
          <w:rFonts w:ascii="Calibri" w:hAnsi="Calibri" w:eastAsia="Calibri" w:cs="Calibri"/>
          <w:b w:val="0"/>
          <w:bCs w:val="0"/>
          <w:i w:val="0"/>
          <w:iCs w:val="0"/>
          <w:caps w:val="0"/>
          <w:smallCaps w:val="0"/>
          <w:noProof w:val="0"/>
          <w:color w:val="000000"/>
          <w:sz w:val="22"/>
          <w:szCs w:val="22"/>
          <w:lang w:val="en-US"/>
        </w:rPr>
        <w:t xml:space="preserve"> without certificate validation</w:t>
      </w:r>
      <w:r w:rsidRPr="4E107EDF" w:rsidR="40273714">
        <w:rPr>
          <w:rFonts w:ascii="Calibri" w:hAnsi="Calibri" w:eastAsia="Calibri" w:cs="Calibri"/>
          <w:b w:val="0"/>
          <w:bCs w:val="0"/>
          <w:i w:val="0"/>
          <w:iCs w:val="0"/>
          <w:caps w:val="0"/>
          <w:smallCaps w:val="0"/>
          <w:noProof w:val="0"/>
          <w:color w:val="000000"/>
          <w:sz w:val="22"/>
          <w:szCs w:val="22"/>
          <w:lang w:val="en-US"/>
        </w:rPr>
        <w:t>, s</w:t>
      </w:r>
      <w:r w:rsidRPr="4E107EDF" w:rsidR="51A492F4">
        <w:rPr>
          <w:rFonts w:ascii="Calibri" w:hAnsi="Calibri" w:eastAsia="Calibri" w:cs="Calibri"/>
          <w:b w:val="0"/>
          <w:bCs w:val="0"/>
          <w:i w:val="0"/>
          <w:iCs w:val="0"/>
          <w:caps w:val="0"/>
          <w:smallCaps w:val="0"/>
          <w:noProof w:val="0"/>
          <w:color w:val="000000"/>
          <w:sz w:val="22"/>
          <w:szCs w:val="22"/>
          <w:lang w:val="en-US"/>
        </w:rPr>
        <w:t xml:space="preserve">ubjected </w:t>
      </w:r>
      <w:r w:rsidRPr="4E107EDF" w:rsidR="51A492F4">
        <w:rPr>
          <w:rFonts w:ascii="Calibri" w:hAnsi="Calibri" w:eastAsia="Calibri" w:cs="Calibri"/>
          <w:b w:val="0"/>
          <w:bCs w:val="0"/>
          <w:i w:val="0"/>
          <w:iCs w:val="0"/>
          <w:caps w:val="0"/>
          <w:smallCaps w:val="0"/>
          <w:noProof w:val="0"/>
          <w:color w:val="000000"/>
          <w:sz w:val="22"/>
          <w:szCs w:val="22"/>
          <w:lang w:val="en-US"/>
        </w:rPr>
        <w:t>to</w:t>
      </w:r>
      <w:r w:rsidRPr="4E107EDF" w:rsidR="3A0F1501">
        <w:rPr>
          <w:rFonts w:ascii="Calibri" w:hAnsi="Calibri" w:eastAsia="Calibri" w:cs="Calibri"/>
          <w:b w:val="0"/>
          <w:bCs w:val="0"/>
          <w:i w:val="0"/>
          <w:iCs w:val="0"/>
          <w:caps w:val="0"/>
          <w:smallCaps w:val="0"/>
          <w:noProof w:val="0"/>
          <w:color w:val="000000"/>
          <w:sz w:val="22"/>
          <w:szCs w:val="22"/>
          <w:lang w:val="en-US"/>
        </w:rPr>
        <w:t>, if</w:t>
      </w:r>
      <w:r w:rsidRPr="4E107EDF" w:rsidR="3A0F1501">
        <w:rPr>
          <w:rFonts w:ascii="Calibri" w:hAnsi="Calibri" w:eastAsia="Calibri" w:cs="Calibri"/>
          <w:b w:val="0"/>
          <w:bCs w:val="0"/>
          <w:i w:val="0"/>
          <w:iCs w:val="0"/>
          <w:caps w:val="0"/>
          <w:smallCaps w:val="0"/>
          <w:noProof w:val="0"/>
          <w:color w:val="000000"/>
          <w:sz w:val="22"/>
          <w:szCs w:val="22"/>
          <w:lang w:val="en-US"/>
        </w:rPr>
        <w:t xml:space="preserve"> it is possible to do this in React Native. </w:t>
      </w:r>
    </w:p>
    <w:p w:rsidR="6D58F8AC" w:rsidP="6D58F8AC" w:rsidRDefault="6D58F8AC" w14:paraId="1455394D" w14:textId="1E9B1764">
      <w:pPr>
        <w:pStyle w:val="Heading1"/>
        <w:numPr>
          <w:ilvl w:val="0"/>
          <w:numId w:val="0"/>
        </w:numPr>
        <w:ind w:left="360"/>
        <w:rPr>
          <w:noProof w:val="0"/>
          <w:lang w:val="en-US"/>
        </w:rPr>
      </w:pPr>
    </w:p>
    <w:p w:rsidR="6D58F8AC" w:rsidP="6D58F8AC" w:rsidRDefault="6D58F8AC" w14:paraId="38FAAF1E" w14:textId="4833DFC5">
      <w:pPr>
        <w:pStyle w:val="Heading1"/>
        <w:numPr>
          <w:ilvl w:val="0"/>
          <w:numId w:val="0"/>
        </w:numPr>
        <w:ind w:left="360"/>
        <w:rPr>
          <w:noProof w:val="0"/>
          <w:lang w:val="en-US"/>
        </w:rPr>
      </w:pPr>
    </w:p>
    <w:p w:rsidR="3ED6910B" w:rsidP="41DB7AC7" w:rsidRDefault="3ED6910B" w14:paraId="34A66030" w14:textId="7744DB54">
      <w:pPr>
        <w:pStyle w:val="Heading1"/>
        <w:numPr>
          <w:ilvl w:val="0"/>
          <w:numId w:val="0"/>
        </w:numPr>
        <w:ind w:left="0"/>
        <w:rPr>
          <w:rFonts w:ascii="Calibri" w:hAnsi="Calibri" w:eastAsia="Calibri" w:cs="Calibri"/>
          <w:b w:val="1"/>
          <w:bCs w:val="1"/>
          <w:i w:val="0"/>
          <w:iCs w:val="0"/>
          <w:caps w:val="0"/>
          <w:smallCaps w:val="0"/>
          <w:noProof w:val="0"/>
          <w:color w:val="0084CA"/>
          <w:sz w:val="28"/>
          <w:szCs w:val="28"/>
          <w:lang w:val="en-US"/>
        </w:rPr>
      </w:pPr>
      <w:bookmarkStart w:name="_Toc1129779115" w:id="773356151"/>
      <w:r w:rsidRPr="41DB7AC7" w:rsidR="0EFC2FE8">
        <w:rPr>
          <w:rFonts w:ascii="Calibri" w:hAnsi="Calibri" w:eastAsia="Calibri" w:cs="Calibri"/>
          <w:noProof w:val="0"/>
          <w:lang w:val="en-US"/>
        </w:rPr>
        <w:t xml:space="preserve">25. </w:t>
      </w:r>
      <w:r w:rsidRPr="41DB7AC7" w:rsidR="0AA5E0C6">
        <w:rPr>
          <w:rFonts w:ascii="Calibri" w:hAnsi="Calibri" w:eastAsia="Calibri" w:cs="Calibri"/>
          <w:noProof w:val="0"/>
          <w:lang w:val="en-US"/>
        </w:rPr>
        <w:t>CI/CD Configuration:</w:t>
      </w:r>
      <w:bookmarkEnd w:id="773356151"/>
    </w:p>
    <w:p w:rsidR="6BE6F7B8" w:rsidP="3DA44A84" w:rsidRDefault="6BE6F7B8" w14:paraId="30F8C688" w14:textId="21330FE7">
      <w:pPr>
        <w:shd w:val="clear" w:color="auto" w:fill="FFFFFF" w:themeFill="background2"/>
        <w:spacing w:before="240" w:beforeAutospacing="off" w:after="240" w:afterAutospacing="off"/>
        <w:rPr>
          <w:rFonts w:ascii="Calibri" w:hAnsi="Calibri" w:eastAsia="Calibri" w:cs="Calibri"/>
          <w:b w:val="0"/>
          <w:bCs w:val="0"/>
          <w:i w:val="0"/>
          <w:iCs w:val="0"/>
          <w:caps w:val="0"/>
          <w:smallCaps w:val="0"/>
          <w:noProof w:val="0"/>
          <w:color w:val="000000"/>
          <w:sz w:val="22"/>
          <w:szCs w:val="22"/>
          <w:lang w:val="en-US"/>
        </w:rPr>
      </w:pPr>
      <w:r w:rsidRPr="6D58F8AC" w:rsidR="0176EE5D">
        <w:rPr>
          <w:rFonts w:ascii="Calibri" w:hAnsi="Calibri" w:eastAsia="Calibri" w:cs="Calibri"/>
          <w:b w:val="0"/>
          <w:bCs w:val="0"/>
          <w:i w:val="0"/>
          <w:iCs w:val="0"/>
          <w:caps w:val="0"/>
          <w:smallCaps w:val="0"/>
          <w:noProof w:val="0"/>
          <w:color w:val="000000"/>
          <w:sz w:val="22"/>
          <w:szCs w:val="22"/>
          <w:lang w:val="en-US"/>
        </w:rPr>
        <w:t xml:space="preserve">As part of the </w:t>
      </w:r>
      <w:r w:rsidRPr="6D58F8AC" w:rsidR="0176EE5D">
        <w:rPr>
          <w:rFonts w:ascii="Calibri" w:hAnsi="Calibri" w:eastAsia="Calibri" w:cs="Calibri"/>
          <w:b w:val="0"/>
          <w:bCs w:val="0"/>
          <w:i w:val="0"/>
          <w:iCs w:val="0"/>
          <w:caps w:val="0"/>
          <w:smallCaps w:val="0"/>
          <w:noProof w:val="0"/>
          <w:color w:val="000000"/>
          <w:sz w:val="22"/>
          <w:szCs w:val="22"/>
          <w:lang w:val="en-US"/>
        </w:rPr>
        <w:t>DevSecOps</w:t>
      </w:r>
      <w:r w:rsidRPr="6D58F8AC" w:rsidR="0176EE5D">
        <w:rPr>
          <w:rFonts w:ascii="Calibri" w:hAnsi="Calibri" w:eastAsia="Calibri" w:cs="Calibri"/>
          <w:b w:val="0"/>
          <w:bCs w:val="0"/>
          <w:i w:val="0"/>
          <w:iCs w:val="0"/>
          <w:caps w:val="0"/>
          <w:smallCaps w:val="0"/>
          <w:noProof w:val="0"/>
          <w:color w:val="000000"/>
          <w:sz w:val="22"/>
          <w:szCs w:val="22"/>
          <w:lang w:val="en-US"/>
        </w:rPr>
        <w:t xml:space="preserve"> document, CI/CD configurations will automate the build, testing, and deployment processes. This will help ensure that code is integrated and delivered smoothly and quickly, making the entire process more reliable and efficient without manual effort.</w:t>
      </w:r>
    </w:p>
    <w:p w:rsidR="7222EB6E" w:rsidP="41DB7AC7" w:rsidRDefault="7222EB6E" w14:paraId="62D70C90" w14:textId="224C76F8">
      <w:pPr>
        <w:pStyle w:val="Normal"/>
        <w:shd w:val="clear" w:color="auto" w:fill="FFFFFF" w:themeFill="background2"/>
        <w:spacing w:before="240" w:beforeAutospacing="off" w:after="240" w:afterAutospacing="off"/>
        <w:rPr>
          <w:rFonts w:ascii="Arial" w:hAnsi="Arial" w:eastAsia="Arial" w:cs="Arial"/>
          <w:b w:val="0"/>
          <w:bCs w:val="0"/>
          <w:i w:val="0"/>
          <w:iCs w:val="0"/>
          <w:caps w:val="0"/>
          <w:smallCaps w:val="0"/>
          <w:noProof w:val="0"/>
          <w:color w:val="000000"/>
          <w:sz w:val="22"/>
          <w:szCs w:val="22"/>
          <w:lang w:val="en-US"/>
        </w:rPr>
      </w:pPr>
      <w:bookmarkStart w:name="_Toc96811218" w:id="810219063"/>
      <w:r w:rsidRPr="41DB7AC7" w:rsidR="60F7EB61">
        <w:rPr>
          <w:rStyle w:val="Heading1Char"/>
          <w:rFonts w:ascii="Calibri" w:hAnsi="Calibri" w:eastAsia="Calibri" w:cs="Calibri"/>
          <w:noProof w:val="0"/>
          <w:sz w:val="28"/>
          <w:szCs w:val="28"/>
          <w:lang w:val="en-US"/>
        </w:rPr>
        <w:t xml:space="preserve">26. </w:t>
      </w:r>
      <w:r w:rsidRPr="41DB7AC7" w:rsidR="0AA5E0C6">
        <w:rPr>
          <w:rStyle w:val="Heading1Char"/>
          <w:rFonts w:ascii="Calibri" w:hAnsi="Calibri" w:eastAsia="Calibri" w:cs="Calibri"/>
          <w:noProof w:val="0"/>
          <w:sz w:val="28"/>
          <w:szCs w:val="28"/>
          <w:lang w:val="en-US"/>
        </w:rPr>
        <w:t>Testing Strategy:</w:t>
      </w:r>
      <w:bookmarkEnd w:id="810219063"/>
      <w:r>
        <w:br/>
      </w:r>
      <w:r w:rsidRPr="41DB7AC7" w:rsidR="0AA5E0C6">
        <w:rPr>
          <w:rStyle w:val="CSTemplate-NormalChar"/>
          <w:noProof w:val="0"/>
          <w:lang w:val="en-US"/>
        </w:rPr>
        <w:t xml:space="preserve">The TCS </w:t>
      </w:r>
      <w:r w:rsidRPr="41DB7AC7" w:rsidR="0AA5E0C6">
        <w:rPr>
          <w:rStyle w:val="CSTemplate-NormalChar"/>
          <w:noProof w:val="0"/>
          <w:lang w:val="en-US"/>
        </w:rPr>
        <w:t>IQA</w:t>
      </w:r>
      <w:r w:rsidRPr="41DB7AC7" w:rsidR="0AA5E0C6">
        <w:rPr>
          <w:rStyle w:val="CSTemplate-NormalChar"/>
          <w:noProof w:val="0"/>
          <w:lang w:val="en-US"/>
        </w:rPr>
        <w:t xml:space="preserve"> team will </w:t>
      </w:r>
      <w:r w:rsidRPr="41DB7AC7" w:rsidR="0AA5E0C6">
        <w:rPr>
          <w:rStyle w:val="CSTemplate-NormalChar"/>
          <w:noProof w:val="0"/>
          <w:lang w:val="en-US"/>
        </w:rPr>
        <w:t>be responsible for</w:t>
      </w:r>
      <w:r w:rsidRPr="41DB7AC7" w:rsidR="0AA5E0C6">
        <w:rPr>
          <w:rStyle w:val="CSTemplate-NormalChar"/>
          <w:noProof w:val="0"/>
          <w:lang w:val="en-US"/>
        </w:rPr>
        <w:t xml:space="preserve"> writing unit test cases for the project. These test cases will cover various functionalities and ensure code correctness. After writing, the test cases will be reviewed by the GIB team to ensure they meet the required standards and are comprehensive. Developers should use the same tests for unit testing. The tests will be conducted manually to </w:t>
      </w:r>
      <w:r w:rsidRPr="41DB7AC7" w:rsidR="0AA5E0C6">
        <w:rPr>
          <w:rStyle w:val="CSTemplate-NormalChar"/>
          <w:noProof w:val="0"/>
          <w:lang w:val="en-US"/>
        </w:rPr>
        <w:t>validate</w:t>
      </w:r>
      <w:r w:rsidRPr="41DB7AC7" w:rsidR="0AA5E0C6">
        <w:rPr>
          <w:rStyle w:val="CSTemplate-NormalChar"/>
          <w:noProof w:val="0"/>
          <w:lang w:val="en-US"/>
        </w:rPr>
        <w:t xml:space="preserve"> functionality.</w:t>
      </w:r>
      <w:r w:rsidRPr="41DB7AC7" w:rsidR="601CD30A">
        <w:rPr>
          <w:rStyle w:val="CSTemplate-NormalChar"/>
          <w:noProof w:val="0"/>
          <w:lang w:val="en-US"/>
        </w:rPr>
        <w:t xml:space="preserve"> </w:t>
      </w:r>
    </w:p>
    <w:p w:rsidR="18259685" w:rsidP="649577EE" w:rsidRDefault="18259685" w14:paraId="5DEB3B22" w14:textId="131265EF">
      <w:pPr>
        <w:pStyle w:val="Normal"/>
        <w:shd w:val="clear" w:color="auto" w:fill="FFFFFF" w:themeFill="background2"/>
        <w:spacing w:before="240" w:beforeAutospacing="off" w:after="240" w:afterAutospacing="off"/>
        <w:rPr>
          <w:rStyle w:val="CSTemplate-NormalChar"/>
          <w:noProof w:val="0"/>
          <w:lang w:val="en-US"/>
        </w:rPr>
      </w:pPr>
      <w:r w:rsidRPr="649577EE" w:rsidR="18259685">
        <w:rPr>
          <w:rStyle w:val="CSTemplate-NormalChar"/>
          <w:noProof w:val="0"/>
          <w:lang w:val="en-US"/>
        </w:rPr>
        <w:t xml:space="preserve">We should implement </w:t>
      </w:r>
      <w:r w:rsidRPr="649577EE" w:rsidR="18259685">
        <w:rPr>
          <w:rStyle w:val="CSTemplate-NormalChar"/>
          <w:noProof w:val="0"/>
          <w:lang w:val="en-US"/>
        </w:rPr>
        <w:t>Story</w:t>
      </w:r>
      <w:r w:rsidRPr="649577EE" w:rsidR="0C757C9D">
        <w:rPr>
          <w:rStyle w:val="CSTemplate-NormalChar"/>
          <w:noProof w:val="0"/>
          <w:lang w:val="en-US"/>
        </w:rPr>
        <w:t>B</w:t>
      </w:r>
      <w:r w:rsidRPr="649577EE" w:rsidR="18259685">
        <w:rPr>
          <w:rStyle w:val="CSTemplate-NormalChar"/>
          <w:noProof w:val="0"/>
          <w:lang w:val="en-US"/>
        </w:rPr>
        <w:t>ook</w:t>
      </w:r>
      <w:r w:rsidRPr="649577EE" w:rsidR="18259685">
        <w:rPr>
          <w:rStyle w:val="CSTemplate-NormalChar"/>
          <w:noProof w:val="0"/>
          <w:lang w:val="en-US"/>
        </w:rPr>
        <w:t xml:space="preserve"> approach only for the components that are complex in </w:t>
      </w:r>
      <w:r w:rsidRPr="649577EE" w:rsidR="6520B0D3">
        <w:rPr>
          <w:rStyle w:val="CSTemplate-NormalChar"/>
          <w:noProof w:val="0"/>
          <w:lang w:val="en-US"/>
        </w:rPr>
        <w:t>nature,</w:t>
      </w:r>
      <w:r w:rsidRPr="649577EE" w:rsidR="18259685">
        <w:rPr>
          <w:rStyle w:val="CSTemplate-NormalChar"/>
          <w:noProof w:val="0"/>
          <w:lang w:val="en-US"/>
        </w:rPr>
        <w:t xml:space="preserve"> for example chart</w:t>
      </w:r>
      <w:r w:rsidRPr="649577EE" w:rsidR="08F24E67">
        <w:rPr>
          <w:rStyle w:val="CSTemplate-NormalChar"/>
          <w:noProof w:val="0"/>
          <w:lang w:val="en-US"/>
        </w:rPr>
        <w:t xml:space="preserve"> or</w:t>
      </w:r>
      <w:r w:rsidRPr="649577EE" w:rsidR="18259685">
        <w:rPr>
          <w:rStyle w:val="CSTemplate-NormalChar"/>
          <w:noProof w:val="0"/>
          <w:lang w:val="en-US"/>
        </w:rPr>
        <w:t xml:space="preserve"> </w:t>
      </w:r>
      <w:r w:rsidRPr="649577EE" w:rsidR="61CE4277">
        <w:rPr>
          <w:rStyle w:val="CSTemplate-NormalChar"/>
          <w:noProof w:val="0"/>
          <w:lang w:val="en-US"/>
        </w:rPr>
        <w:t>seek bar</w:t>
      </w:r>
      <w:r w:rsidRPr="649577EE" w:rsidR="18259685">
        <w:rPr>
          <w:rStyle w:val="CSTemplate-NormalChar"/>
          <w:noProof w:val="0"/>
          <w:lang w:val="en-US"/>
        </w:rPr>
        <w:t xml:space="preserve"> components. We can</w:t>
      </w:r>
      <w:r w:rsidRPr="649577EE" w:rsidR="01DB7899">
        <w:rPr>
          <w:rStyle w:val="CSTemplate-NormalChar"/>
          <w:noProof w:val="0"/>
          <w:lang w:val="en-US"/>
        </w:rPr>
        <w:t xml:space="preserve"> plan this before starting any task.</w:t>
      </w:r>
      <w:r w:rsidRPr="649577EE" w:rsidR="4B26EC3D">
        <w:rPr>
          <w:rStyle w:val="CSTemplate-NormalChar"/>
          <w:noProof w:val="0"/>
          <w:lang w:val="en-US"/>
        </w:rPr>
        <w:t xml:space="preserve"> We will not use this approach for simpler/dumb components.</w:t>
      </w:r>
    </w:p>
    <w:p w:rsidR="44D944FB" w:rsidP="41DB7AC7" w:rsidRDefault="44D944FB" w14:paraId="49193A7D" w14:textId="18B472B6">
      <w:pPr>
        <w:pStyle w:val="Heading1"/>
        <w:numPr>
          <w:ilvl w:val="0"/>
          <w:numId w:val="0"/>
        </w:numPr>
        <w:ind w:left="0"/>
        <w:rPr>
          <w:rFonts w:ascii="Calibri" w:hAnsi="Calibri" w:eastAsia="Calibri" w:cs="Calibri"/>
          <w:b w:val="1"/>
          <w:bCs w:val="1"/>
          <w:i w:val="0"/>
          <w:iCs w:val="0"/>
          <w:caps w:val="0"/>
          <w:smallCaps w:val="0"/>
          <w:noProof w:val="0"/>
          <w:color w:val="0084CA"/>
          <w:sz w:val="28"/>
          <w:szCs w:val="28"/>
          <w:lang w:val="en-US"/>
        </w:rPr>
      </w:pPr>
      <w:bookmarkStart w:name="_Toc395680581" w:id="2085143991"/>
      <w:r w:rsidRPr="41DB7AC7" w:rsidR="12ADFBCE">
        <w:rPr>
          <w:rFonts w:ascii="Calibri" w:hAnsi="Calibri" w:eastAsia="Calibri" w:cs="Calibri"/>
          <w:noProof w:val="0"/>
          <w:sz w:val="28"/>
          <w:szCs w:val="28"/>
          <w:lang w:val="en-US"/>
        </w:rPr>
        <w:t xml:space="preserve">27. </w:t>
      </w:r>
      <w:r w:rsidRPr="41DB7AC7" w:rsidR="0AA5E0C6">
        <w:rPr>
          <w:rFonts w:ascii="Calibri" w:hAnsi="Calibri" w:eastAsia="Calibri" w:cs="Calibri"/>
          <w:noProof w:val="0"/>
          <w:sz w:val="28"/>
          <w:szCs w:val="28"/>
          <w:lang w:val="en-US"/>
        </w:rPr>
        <w:t>Cache Invalidation:</w:t>
      </w:r>
      <w:bookmarkEnd w:id="2085143991"/>
    </w:p>
    <w:p w:rsidR="61796A35" w:rsidP="649577EE" w:rsidRDefault="61796A35" w14:paraId="79FA91D5" w14:textId="44FD28B7">
      <w:pPr>
        <w:shd w:val="clear" w:color="auto" w:fill="FFFFFF" w:themeFill="background2"/>
        <w:spacing w:before="240" w:beforeAutospacing="off" w:after="240" w:afterAutospacing="off"/>
        <w:rPr>
          <w:rFonts w:ascii="Calibri" w:hAnsi="Calibri" w:eastAsia="Calibri" w:cs="Calibri"/>
          <w:b w:val="0"/>
          <w:bCs w:val="0"/>
          <w:i w:val="0"/>
          <w:iCs w:val="0"/>
          <w:caps w:val="0"/>
          <w:smallCaps w:val="0"/>
          <w:noProof w:val="0"/>
          <w:color w:val="000000"/>
          <w:sz w:val="22"/>
          <w:szCs w:val="22"/>
          <w:lang w:val="en-US"/>
        </w:rPr>
      </w:pPr>
      <w:r w:rsidRPr="649577EE" w:rsidR="61796A35">
        <w:rPr>
          <w:rFonts w:ascii="Calibri" w:hAnsi="Calibri" w:eastAsia="Calibri" w:cs="Calibri"/>
          <w:b w:val="0"/>
          <w:bCs w:val="0"/>
          <w:i w:val="0"/>
          <w:iCs w:val="0"/>
          <w:caps w:val="0"/>
          <w:smallCaps w:val="0"/>
          <w:noProof w:val="0"/>
          <w:color w:val="000000"/>
          <w:sz w:val="22"/>
          <w:szCs w:val="22"/>
          <w:lang w:val="en-US"/>
        </w:rPr>
        <w:t xml:space="preserve">In memory </w:t>
      </w:r>
      <w:r w:rsidRPr="649577EE" w:rsidR="61796A35">
        <w:rPr>
          <w:rFonts w:ascii="Calibri" w:hAnsi="Calibri" w:eastAsia="Calibri" w:cs="Calibri"/>
          <w:b w:val="0"/>
          <w:bCs w:val="0"/>
          <w:i w:val="0"/>
          <w:iCs w:val="0"/>
          <w:caps w:val="0"/>
          <w:smallCaps w:val="0"/>
          <w:noProof w:val="0"/>
          <w:color w:val="000000"/>
          <w:sz w:val="22"/>
          <w:szCs w:val="22"/>
          <w:lang w:val="en-US"/>
        </w:rPr>
        <w:t>cache inv</w:t>
      </w:r>
      <w:r w:rsidRPr="649577EE" w:rsidR="61796A35">
        <w:rPr>
          <w:rFonts w:ascii="Calibri" w:hAnsi="Calibri" w:eastAsia="Calibri" w:cs="Calibri"/>
          <w:b w:val="0"/>
          <w:bCs w:val="0"/>
          <w:i w:val="0"/>
          <w:iCs w:val="0"/>
          <w:caps w:val="0"/>
          <w:smallCaps w:val="0"/>
          <w:noProof w:val="0"/>
          <w:color w:val="000000"/>
          <w:sz w:val="22"/>
          <w:szCs w:val="22"/>
          <w:lang w:val="en-US"/>
        </w:rPr>
        <w:t xml:space="preserve">alidation, Redux reducers will be reset on a case-by-case basis. We will </w:t>
      </w:r>
      <w:r w:rsidRPr="649577EE" w:rsidR="61796A35">
        <w:rPr>
          <w:rFonts w:ascii="Calibri" w:hAnsi="Calibri" w:eastAsia="Calibri" w:cs="Calibri"/>
          <w:b w:val="0"/>
          <w:bCs w:val="0"/>
          <w:i w:val="0"/>
          <w:iCs w:val="0"/>
          <w:caps w:val="0"/>
          <w:smallCaps w:val="0"/>
          <w:noProof w:val="0"/>
          <w:color w:val="000000"/>
          <w:sz w:val="22"/>
          <w:szCs w:val="22"/>
          <w:lang w:val="en-US"/>
        </w:rPr>
        <w:t>utilize</w:t>
      </w:r>
      <w:r w:rsidRPr="649577EE" w:rsidR="61796A35">
        <w:rPr>
          <w:rFonts w:ascii="Calibri" w:hAnsi="Calibri" w:eastAsia="Calibri" w:cs="Calibri"/>
          <w:b w:val="0"/>
          <w:bCs w:val="0"/>
          <w:i w:val="0"/>
          <w:iCs w:val="0"/>
          <w:caps w:val="0"/>
          <w:smallCaps w:val="0"/>
          <w:noProof w:val="0"/>
          <w:color w:val="000000"/>
          <w:sz w:val="22"/>
          <w:szCs w:val="22"/>
          <w:lang w:val="en-US"/>
        </w:rPr>
        <w:t xml:space="preserve"> the </w:t>
      </w:r>
      <w:r w:rsidRPr="649577EE" w:rsidR="61796A35">
        <w:rPr>
          <w:rFonts w:ascii="Calibri" w:hAnsi="Calibri" w:eastAsia="Calibri" w:cs="Calibri"/>
          <w:b w:val="0"/>
          <w:bCs w:val="0"/>
          <w:i w:val="0"/>
          <w:iCs w:val="0"/>
          <w:caps w:val="0"/>
          <w:smallCaps w:val="0"/>
          <w:noProof w:val="0"/>
          <w:color w:val="000000"/>
          <w:sz w:val="22"/>
          <w:szCs w:val="22"/>
          <w:lang w:val="en-US"/>
        </w:rPr>
        <w:t>RTKQuery</w:t>
      </w:r>
      <w:r w:rsidRPr="649577EE" w:rsidR="61796A35">
        <w:rPr>
          <w:rFonts w:ascii="Calibri" w:hAnsi="Calibri" w:eastAsia="Calibri" w:cs="Calibri"/>
          <w:b w:val="0"/>
          <w:bCs w:val="0"/>
          <w:i w:val="0"/>
          <w:iCs w:val="0"/>
          <w:caps w:val="0"/>
          <w:smallCaps w:val="0"/>
          <w:noProof w:val="0"/>
          <w:color w:val="000000"/>
          <w:sz w:val="22"/>
          <w:szCs w:val="22"/>
          <w:lang w:val="en-US"/>
        </w:rPr>
        <w:t xml:space="preserve"> cache mechanism to ensure proper </w:t>
      </w:r>
      <w:r w:rsidRPr="649577EE" w:rsidR="61796A35">
        <w:rPr>
          <w:rFonts w:ascii="Calibri" w:hAnsi="Calibri" w:eastAsia="Calibri" w:cs="Calibri"/>
          <w:b w:val="0"/>
          <w:bCs w:val="0"/>
          <w:i w:val="0"/>
          <w:iCs w:val="0"/>
          <w:caps w:val="0"/>
          <w:smallCaps w:val="0"/>
          <w:noProof w:val="0"/>
          <w:color w:val="000000"/>
          <w:sz w:val="22"/>
          <w:szCs w:val="22"/>
          <w:lang w:val="en-US"/>
        </w:rPr>
        <w:t>cache inv</w:t>
      </w:r>
      <w:r w:rsidRPr="649577EE" w:rsidR="61796A35">
        <w:rPr>
          <w:rFonts w:ascii="Calibri" w:hAnsi="Calibri" w:eastAsia="Calibri" w:cs="Calibri"/>
          <w:b w:val="0"/>
          <w:bCs w:val="0"/>
          <w:i w:val="0"/>
          <w:iCs w:val="0"/>
          <w:caps w:val="0"/>
          <w:smallCaps w:val="0"/>
          <w:noProof w:val="0"/>
          <w:color w:val="000000"/>
          <w:sz w:val="22"/>
          <w:szCs w:val="22"/>
          <w:lang w:val="en-US"/>
        </w:rPr>
        <w:t xml:space="preserve">alidation, keeping data </w:t>
      </w:r>
      <w:r w:rsidRPr="649577EE" w:rsidR="61796A35">
        <w:rPr>
          <w:rFonts w:ascii="Calibri" w:hAnsi="Calibri" w:eastAsia="Calibri" w:cs="Calibri"/>
          <w:b w:val="0"/>
          <w:bCs w:val="0"/>
          <w:i w:val="0"/>
          <w:iCs w:val="0"/>
          <w:caps w:val="0"/>
          <w:smallCaps w:val="0"/>
          <w:noProof w:val="0"/>
          <w:color w:val="000000"/>
          <w:sz w:val="22"/>
          <w:szCs w:val="22"/>
          <w:lang w:val="en-US"/>
        </w:rPr>
        <w:t>accurate</w:t>
      </w:r>
      <w:r w:rsidRPr="649577EE" w:rsidR="61796A35">
        <w:rPr>
          <w:rFonts w:ascii="Calibri" w:hAnsi="Calibri" w:eastAsia="Calibri" w:cs="Calibri"/>
          <w:b w:val="0"/>
          <w:bCs w:val="0"/>
          <w:i w:val="0"/>
          <w:iCs w:val="0"/>
          <w:caps w:val="0"/>
          <w:smallCaps w:val="0"/>
          <w:noProof w:val="0"/>
          <w:color w:val="000000"/>
          <w:sz w:val="22"/>
          <w:szCs w:val="22"/>
          <w:lang w:val="en-US"/>
        </w:rPr>
        <w:t xml:space="preserve"> and </w:t>
      </w:r>
      <w:r w:rsidRPr="649577EE" w:rsidR="3FBB7F6B">
        <w:rPr>
          <w:rFonts w:ascii="Calibri" w:hAnsi="Calibri" w:eastAsia="Calibri" w:cs="Calibri"/>
          <w:b w:val="0"/>
          <w:bCs w:val="0"/>
          <w:i w:val="0"/>
          <w:iCs w:val="0"/>
          <w:caps w:val="0"/>
          <w:smallCaps w:val="0"/>
          <w:noProof w:val="0"/>
          <w:color w:val="000000"/>
          <w:sz w:val="22"/>
          <w:szCs w:val="22"/>
          <w:lang w:val="en-US"/>
        </w:rPr>
        <w:t>up to date</w:t>
      </w:r>
      <w:r w:rsidRPr="649577EE" w:rsidR="61796A35">
        <w:rPr>
          <w:rFonts w:ascii="Calibri" w:hAnsi="Calibri" w:eastAsia="Calibri" w:cs="Calibri"/>
          <w:b w:val="0"/>
          <w:bCs w:val="0"/>
          <w:i w:val="0"/>
          <w:iCs w:val="0"/>
          <w:caps w:val="0"/>
          <w:smallCaps w:val="0"/>
          <w:noProof w:val="0"/>
          <w:color w:val="000000"/>
          <w:sz w:val="22"/>
          <w:szCs w:val="22"/>
          <w:lang w:val="en-US"/>
        </w:rPr>
        <w:t xml:space="preserve"> across the application.</w:t>
      </w:r>
      <w:r w:rsidRPr="649577EE" w:rsidR="0C3A1762">
        <w:rPr>
          <w:rFonts w:ascii="Calibri" w:hAnsi="Calibri" w:eastAsia="Calibri" w:cs="Calibri"/>
          <w:b w:val="0"/>
          <w:bCs w:val="0"/>
          <w:i w:val="0"/>
          <w:iCs w:val="0"/>
          <w:caps w:val="0"/>
          <w:smallCaps w:val="0"/>
          <w:noProof w:val="0"/>
          <w:color w:val="000000"/>
          <w:sz w:val="22"/>
          <w:szCs w:val="22"/>
          <w:lang w:val="en-US"/>
        </w:rPr>
        <w:t xml:space="preserve"> For example. For</w:t>
      </w:r>
      <w:bookmarkStart w:name="_Int_w8YTinuP" w:id="606080440"/>
      <w:r w:rsidRPr="649577EE" w:rsidR="0C3A1762">
        <w:rPr>
          <w:rFonts w:ascii="Calibri" w:hAnsi="Calibri" w:eastAsia="Calibri" w:cs="Calibri"/>
          <w:b w:val="0"/>
          <w:bCs w:val="0"/>
          <w:i w:val="0"/>
          <w:iCs w:val="0"/>
          <w:caps w:val="0"/>
          <w:smallCaps w:val="0"/>
          <w:noProof w:val="0"/>
          <w:color w:val="000000"/>
          <w:sz w:val="22"/>
          <w:szCs w:val="22"/>
          <w:lang w:val="en-US"/>
        </w:rPr>
        <w:t xml:space="preserve"> mutations</w:t>
      </w:r>
      <w:bookmarkEnd w:id="606080440"/>
      <w:r w:rsidRPr="649577EE" w:rsidR="0C3A1762">
        <w:rPr>
          <w:rFonts w:ascii="Calibri" w:hAnsi="Calibri" w:eastAsia="Calibri" w:cs="Calibri"/>
          <w:b w:val="0"/>
          <w:bCs w:val="0"/>
          <w:i w:val="0"/>
          <w:iCs w:val="0"/>
          <w:caps w:val="0"/>
          <w:smallCaps w:val="0"/>
          <w:noProof w:val="0"/>
          <w:color w:val="000000"/>
          <w:sz w:val="22"/>
          <w:szCs w:val="22"/>
          <w:lang w:val="en-US"/>
        </w:rPr>
        <w:t xml:space="preserve"> like account </w:t>
      </w:r>
      <w:r w:rsidRPr="649577EE" w:rsidR="25AF06BB">
        <w:rPr>
          <w:rFonts w:ascii="Calibri" w:hAnsi="Calibri" w:eastAsia="Calibri" w:cs="Calibri"/>
          <w:b w:val="0"/>
          <w:bCs w:val="0"/>
          <w:i w:val="0"/>
          <w:iCs w:val="0"/>
          <w:caps w:val="0"/>
          <w:smallCaps w:val="0"/>
          <w:noProof w:val="0"/>
          <w:color w:val="000000"/>
          <w:sz w:val="22"/>
          <w:szCs w:val="22"/>
          <w:lang w:val="en-US"/>
        </w:rPr>
        <w:t>creation,</w:t>
      </w:r>
      <w:r w:rsidRPr="649577EE" w:rsidR="0C3A1762">
        <w:rPr>
          <w:rFonts w:ascii="Calibri" w:hAnsi="Calibri" w:eastAsia="Calibri" w:cs="Calibri"/>
          <w:b w:val="0"/>
          <w:bCs w:val="0"/>
          <w:i w:val="0"/>
          <w:iCs w:val="0"/>
          <w:caps w:val="0"/>
          <w:smallCaps w:val="0"/>
          <w:noProof w:val="0"/>
          <w:color w:val="000000"/>
          <w:sz w:val="22"/>
          <w:szCs w:val="22"/>
          <w:lang w:val="en-US"/>
        </w:rPr>
        <w:t xml:space="preserve"> it should invalidate the </w:t>
      </w:r>
      <w:r w:rsidRPr="649577EE" w:rsidR="0C3A1762">
        <w:rPr>
          <w:rFonts w:ascii="Calibri" w:hAnsi="Calibri" w:eastAsia="Calibri" w:cs="Calibri"/>
          <w:b w:val="0"/>
          <w:bCs w:val="0"/>
          <w:i w:val="0"/>
          <w:iCs w:val="0"/>
          <w:caps w:val="0"/>
          <w:smallCaps w:val="0"/>
          <w:noProof w:val="0"/>
          <w:color w:val="000000"/>
          <w:sz w:val="22"/>
          <w:szCs w:val="22"/>
          <w:lang w:val="en-US"/>
        </w:rPr>
        <w:t>previous</w:t>
      </w:r>
      <w:r w:rsidRPr="649577EE" w:rsidR="0C3A1762">
        <w:rPr>
          <w:rFonts w:ascii="Calibri" w:hAnsi="Calibri" w:eastAsia="Calibri" w:cs="Calibri"/>
          <w:b w:val="0"/>
          <w:bCs w:val="0"/>
          <w:i w:val="0"/>
          <w:iCs w:val="0"/>
          <w:caps w:val="0"/>
          <w:smallCaps w:val="0"/>
          <w:noProof w:val="0"/>
          <w:color w:val="000000"/>
          <w:sz w:val="22"/>
          <w:szCs w:val="22"/>
          <w:lang w:val="en-US"/>
        </w:rPr>
        <w:t xml:space="preserve"> related </w:t>
      </w:r>
      <w:r w:rsidRPr="649577EE" w:rsidR="0C3A1762">
        <w:rPr>
          <w:rFonts w:ascii="Calibri" w:hAnsi="Calibri" w:eastAsia="Calibri" w:cs="Calibri"/>
          <w:b w:val="0"/>
          <w:bCs w:val="0"/>
          <w:i w:val="0"/>
          <w:iCs w:val="0"/>
          <w:caps w:val="0"/>
          <w:smallCaps w:val="0"/>
          <w:noProof w:val="0"/>
          <w:color w:val="000000"/>
          <w:sz w:val="22"/>
          <w:szCs w:val="22"/>
          <w:lang w:val="en-US"/>
        </w:rPr>
        <w:t>RTKQuery</w:t>
      </w:r>
      <w:r w:rsidRPr="649577EE" w:rsidR="0C3A1762">
        <w:rPr>
          <w:rFonts w:ascii="Calibri" w:hAnsi="Calibri" w:eastAsia="Calibri" w:cs="Calibri"/>
          <w:b w:val="0"/>
          <w:bCs w:val="0"/>
          <w:i w:val="0"/>
          <w:iCs w:val="0"/>
          <w:caps w:val="0"/>
          <w:smallCaps w:val="0"/>
          <w:noProof w:val="0"/>
          <w:color w:val="000000"/>
          <w:sz w:val="22"/>
          <w:szCs w:val="22"/>
          <w:lang w:val="en-US"/>
        </w:rPr>
        <w:t xml:space="preserve"> response and fetch the new list of </w:t>
      </w:r>
      <w:r w:rsidRPr="649577EE" w:rsidR="6857735B">
        <w:rPr>
          <w:rFonts w:ascii="Calibri" w:hAnsi="Calibri" w:eastAsia="Calibri" w:cs="Calibri"/>
          <w:b w:val="0"/>
          <w:bCs w:val="0"/>
          <w:i w:val="0"/>
          <w:iCs w:val="0"/>
          <w:caps w:val="0"/>
          <w:smallCaps w:val="0"/>
          <w:noProof w:val="0"/>
          <w:color w:val="000000"/>
          <w:sz w:val="22"/>
          <w:szCs w:val="22"/>
          <w:lang w:val="en-US"/>
        </w:rPr>
        <w:t>accounts (including new one)</w:t>
      </w:r>
      <w:r w:rsidRPr="649577EE" w:rsidR="20D1E52D">
        <w:rPr>
          <w:rFonts w:ascii="Calibri" w:hAnsi="Calibri" w:eastAsia="Calibri" w:cs="Calibri"/>
          <w:b w:val="0"/>
          <w:bCs w:val="0"/>
          <w:i w:val="0"/>
          <w:iCs w:val="0"/>
          <w:caps w:val="0"/>
          <w:smallCaps w:val="0"/>
          <w:noProof w:val="0"/>
          <w:color w:val="000000"/>
          <w:sz w:val="22"/>
          <w:szCs w:val="22"/>
          <w:lang w:val="en-US"/>
        </w:rPr>
        <w:t>.</w:t>
      </w:r>
      <w:r w:rsidRPr="649577EE" w:rsidR="1125A167">
        <w:rPr>
          <w:rFonts w:ascii="Calibri" w:hAnsi="Calibri" w:eastAsia="Calibri" w:cs="Calibri"/>
          <w:b w:val="0"/>
          <w:bCs w:val="0"/>
          <w:i w:val="0"/>
          <w:iCs w:val="0"/>
          <w:caps w:val="0"/>
          <w:smallCaps w:val="0"/>
          <w:noProof w:val="0"/>
          <w:color w:val="000000"/>
          <w:sz w:val="22"/>
          <w:szCs w:val="22"/>
          <w:lang w:val="en-US"/>
        </w:rPr>
        <w:t xml:space="preserve"> </w:t>
      </w:r>
    </w:p>
    <w:p w:rsidR="20D1E52D" w:rsidP="649577EE" w:rsidRDefault="20D1E52D" w14:paraId="334D9D0F" w14:textId="66A5A1EB">
      <w:pPr>
        <w:shd w:val="clear" w:color="auto" w:fill="FFFFFF" w:themeFill="background2"/>
        <w:spacing w:before="240" w:beforeAutospacing="off" w:after="240" w:afterAutospacing="off"/>
        <w:rPr>
          <w:rFonts w:ascii="Calibri" w:hAnsi="Calibri" w:eastAsia="Calibri" w:cs="Calibri"/>
          <w:b w:val="0"/>
          <w:bCs w:val="0"/>
          <w:i w:val="0"/>
          <w:iCs w:val="0"/>
          <w:caps w:val="0"/>
          <w:smallCaps w:val="0"/>
          <w:noProof w:val="0"/>
          <w:color w:val="000000"/>
          <w:sz w:val="22"/>
          <w:szCs w:val="22"/>
          <w:lang w:val="en-US"/>
        </w:rPr>
      </w:pPr>
      <w:r w:rsidRPr="649577EE" w:rsidR="20D1E52D">
        <w:rPr>
          <w:rFonts w:ascii="Calibri" w:hAnsi="Calibri" w:eastAsia="Calibri" w:cs="Calibri"/>
          <w:b w:val="0"/>
          <w:bCs w:val="0"/>
          <w:i w:val="0"/>
          <w:iCs w:val="0"/>
          <w:caps w:val="0"/>
          <w:smallCaps w:val="0"/>
          <w:noProof w:val="0"/>
          <w:color w:val="000000"/>
          <w:sz w:val="22"/>
          <w:szCs w:val="22"/>
          <w:lang w:val="en-US"/>
        </w:rPr>
        <w:t>Another example, for Onboarding once the onboarding is completed it should reset the relevant state(reducer) and free the memory.</w:t>
      </w:r>
    </w:p>
    <w:p w:rsidR="649577EE" w:rsidP="649577EE" w:rsidRDefault="649577EE" w14:paraId="3E7BF696" w14:textId="7C308350">
      <w:pPr>
        <w:pStyle w:val="Heading1"/>
        <w:numPr>
          <w:ilvl w:val="0"/>
          <w:numId w:val="0"/>
        </w:numPr>
        <w:ind w:left="0"/>
        <w:rPr>
          <w:rFonts w:ascii="Calibri" w:hAnsi="Calibri" w:eastAsia="Calibri" w:cs="Calibri"/>
          <w:noProof w:val="0"/>
          <w:sz w:val="28"/>
          <w:szCs w:val="28"/>
          <w:lang w:val="en-US"/>
        </w:rPr>
      </w:pPr>
    </w:p>
    <w:p w:rsidR="649577EE" w:rsidP="649577EE" w:rsidRDefault="649577EE" w14:paraId="7D9D8BD4" w14:textId="17FFC4E2">
      <w:pPr>
        <w:pStyle w:val="Heading1"/>
        <w:numPr>
          <w:ilvl w:val="0"/>
          <w:numId w:val="0"/>
        </w:numPr>
        <w:ind w:left="0"/>
        <w:rPr>
          <w:rFonts w:ascii="Calibri" w:hAnsi="Calibri" w:eastAsia="Calibri" w:cs="Calibri"/>
          <w:noProof w:val="0"/>
          <w:sz w:val="28"/>
          <w:szCs w:val="28"/>
          <w:lang w:val="en-US"/>
        </w:rPr>
      </w:pPr>
    </w:p>
    <w:p w:rsidR="649577EE" w:rsidP="649577EE" w:rsidRDefault="649577EE" w14:paraId="4FF54F64" w14:textId="4BDC57FF">
      <w:pPr>
        <w:pStyle w:val="Heading1"/>
        <w:numPr>
          <w:ilvl w:val="0"/>
          <w:numId w:val="0"/>
        </w:numPr>
        <w:ind w:left="0"/>
        <w:rPr>
          <w:rFonts w:ascii="Calibri" w:hAnsi="Calibri" w:eastAsia="Calibri" w:cs="Calibri"/>
          <w:noProof w:val="0"/>
          <w:sz w:val="28"/>
          <w:szCs w:val="28"/>
          <w:lang w:val="en-US"/>
        </w:rPr>
      </w:pPr>
    </w:p>
    <w:p w:rsidR="649577EE" w:rsidP="649577EE" w:rsidRDefault="649577EE" w14:paraId="16DD73C2" w14:textId="66F8EEE7">
      <w:pPr>
        <w:pStyle w:val="Heading1"/>
        <w:numPr>
          <w:ilvl w:val="0"/>
          <w:numId w:val="0"/>
        </w:numPr>
        <w:ind w:left="0"/>
        <w:rPr>
          <w:rFonts w:ascii="Calibri" w:hAnsi="Calibri" w:eastAsia="Calibri" w:cs="Calibri"/>
          <w:noProof w:val="0"/>
          <w:sz w:val="28"/>
          <w:szCs w:val="28"/>
          <w:lang w:val="en-US"/>
        </w:rPr>
      </w:pPr>
    </w:p>
    <w:p w:rsidR="649577EE" w:rsidP="649577EE" w:rsidRDefault="649577EE" w14:paraId="23B08EFC" w14:textId="28C567DA">
      <w:pPr>
        <w:pStyle w:val="Heading1"/>
        <w:numPr>
          <w:ilvl w:val="0"/>
          <w:numId w:val="0"/>
        </w:numPr>
        <w:ind w:left="0"/>
        <w:rPr>
          <w:rFonts w:ascii="Calibri" w:hAnsi="Calibri" w:eastAsia="Calibri" w:cs="Calibri"/>
          <w:noProof w:val="0"/>
          <w:sz w:val="28"/>
          <w:szCs w:val="28"/>
          <w:lang w:val="en-US"/>
        </w:rPr>
      </w:pPr>
    </w:p>
    <w:p w:rsidR="649577EE" w:rsidP="649577EE" w:rsidRDefault="649577EE" w14:paraId="5CDEA1E9" w14:textId="1D86E01A">
      <w:pPr>
        <w:pStyle w:val="Heading1"/>
        <w:numPr>
          <w:ilvl w:val="0"/>
          <w:numId w:val="0"/>
        </w:numPr>
        <w:ind w:left="0"/>
        <w:rPr>
          <w:rFonts w:ascii="Calibri" w:hAnsi="Calibri" w:eastAsia="Calibri" w:cs="Calibri"/>
          <w:noProof w:val="0"/>
          <w:sz w:val="28"/>
          <w:szCs w:val="28"/>
          <w:lang w:val="en-US"/>
        </w:rPr>
      </w:pPr>
    </w:p>
    <w:p w:rsidR="649577EE" w:rsidP="649577EE" w:rsidRDefault="649577EE" w14:paraId="585BEE22" w14:textId="0D627D98">
      <w:pPr>
        <w:pStyle w:val="Heading1"/>
        <w:numPr>
          <w:ilvl w:val="0"/>
          <w:numId w:val="0"/>
        </w:numPr>
        <w:ind w:left="0"/>
        <w:rPr>
          <w:rFonts w:ascii="Calibri" w:hAnsi="Calibri" w:eastAsia="Calibri" w:cs="Calibri"/>
          <w:noProof w:val="0"/>
          <w:sz w:val="28"/>
          <w:szCs w:val="28"/>
          <w:lang w:val="en-US"/>
        </w:rPr>
      </w:pPr>
    </w:p>
    <w:p w:rsidR="3DA44A84" w:rsidP="6D58F8AC" w:rsidRDefault="3DA44A84" w14:paraId="0B9BC2AE" w14:textId="5714FB46">
      <w:pPr>
        <w:pStyle w:val="Heading1"/>
        <w:numPr>
          <w:ilvl w:val="0"/>
          <w:numId w:val="0"/>
        </w:numPr>
        <w:ind w:left="0"/>
        <w:rPr>
          <w:rFonts w:ascii="Calibri" w:hAnsi="Calibri" w:eastAsia="Calibri" w:cs="Calibri"/>
          <w:noProof w:val="0"/>
          <w:sz w:val="28"/>
          <w:szCs w:val="28"/>
          <w:lang w:val="en-US"/>
        </w:rPr>
      </w:pPr>
      <w:bookmarkStart w:name="_Toc1169565533" w:id="1269345509"/>
      <w:r w:rsidRPr="41DB7AC7" w:rsidR="739043DD">
        <w:rPr>
          <w:rFonts w:ascii="Calibri" w:hAnsi="Calibri" w:eastAsia="Calibri" w:cs="Calibri"/>
          <w:noProof w:val="0"/>
          <w:sz w:val="28"/>
          <w:szCs w:val="28"/>
          <w:lang w:val="en-US"/>
        </w:rPr>
        <w:t>28. Client-Server Interaction</w:t>
      </w:r>
      <w:bookmarkEnd w:id="1269345509"/>
    </w:p>
    <w:p w:rsidR="3DA44A84" w:rsidP="3DA44A84" w:rsidRDefault="3DA44A84" w14:paraId="390090E4" w14:textId="0ABAE595">
      <w:pPr>
        <w:pStyle w:val="CSTemplate-Normal"/>
      </w:pPr>
      <w:r w:rsidRPr="649577EE" w:rsidR="5EEB6398">
        <w:rPr>
          <w:noProof w:val="0"/>
          <w:lang w:val="en-US"/>
        </w:rPr>
        <w:t>The app communicates with backend services using REST APIs secured with OAuth 2.0 and JWT tokens. WSO2 API Management and Identity Server are used to handle API management and authentication, ensuring secure and efficient client-server communication.</w:t>
      </w:r>
    </w:p>
    <w:p w:rsidR="579E6BD8" w:rsidP="649577EE" w:rsidRDefault="579E6BD8" w14:paraId="16F146CB" w14:textId="50453341">
      <w:pPr>
        <w:ind w:left="0"/>
        <w:jc w:val="both"/>
        <w:rPr>
          <w:rFonts w:ascii="Calibri" w:hAnsi="Calibri" w:eastAsia="Calibri" w:cs="Calibri"/>
          <w:b w:val="0"/>
          <w:bCs w:val="0"/>
          <w:i w:val="0"/>
          <w:iCs w:val="0"/>
          <w:caps w:val="0"/>
          <w:smallCaps w:val="0"/>
          <w:noProof w:val="0"/>
          <w:color w:val="000000"/>
          <w:sz w:val="22"/>
          <w:szCs w:val="22"/>
          <w:lang w:val="en-US"/>
        </w:rPr>
      </w:pPr>
      <w:r w:rsidRPr="649577EE" w:rsidR="579E6BD8">
        <w:rPr>
          <w:rFonts w:ascii="Calibri" w:hAnsi="Calibri" w:eastAsia="Calibri" w:cs="Calibri"/>
          <w:b w:val="0"/>
          <w:bCs w:val="0"/>
          <w:i w:val="0"/>
          <w:iCs w:val="0"/>
          <w:caps w:val="0"/>
          <w:smallCaps w:val="0"/>
          <w:noProof w:val="0"/>
          <w:color w:val="000000"/>
          <w:sz w:val="22"/>
          <w:szCs w:val="22"/>
          <w:lang w:val="en-CA"/>
        </w:rPr>
        <w:t xml:space="preserve">Endpoints of Key manager will be used to generate OAuth Access Token. </w:t>
      </w:r>
    </w:p>
    <w:p w:rsidR="649577EE" w:rsidP="4E107EDF" w:rsidRDefault="649577EE" w14:paraId="0C6F30DF" w14:textId="10866B80">
      <w:pPr>
        <w:ind w:left="0"/>
        <w:jc w:val="both"/>
        <w:rPr>
          <w:rFonts w:ascii="Calibri" w:hAnsi="Calibri" w:eastAsia="Calibri" w:cs="Calibri"/>
          <w:b w:val="0"/>
          <w:bCs w:val="0"/>
          <w:i w:val="0"/>
          <w:iCs w:val="0"/>
          <w:caps w:val="0"/>
          <w:smallCaps w:val="0"/>
          <w:noProof w:val="0"/>
          <w:color w:val="000000"/>
          <w:sz w:val="22"/>
          <w:szCs w:val="22"/>
          <w:lang w:val="en-US"/>
        </w:rPr>
      </w:pPr>
      <w:r w:rsidRPr="4E107EDF" w:rsidR="025E0643">
        <w:rPr>
          <w:rFonts w:ascii="Calibri" w:hAnsi="Calibri" w:eastAsia="Calibri" w:cs="Calibri"/>
          <w:b w:val="0"/>
          <w:bCs w:val="0"/>
          <w:i w:val="0"/>
          <w:iCs w:val="0"/>
          <w:caps w:val="0"/>
          <w:smallCaps w:val="0"/>
          <w:noProof w:val="0"/>
          <w:color w:val="000000"/>
          <w:sz w:val="22"/>
          <w:szCs w:val="22"/>
          <w:lang w:val="en-CA"/>
        </w:rPr>
        <w:t xml:space="preserve">APIs exposed by WSO2 API Gateway will be secured. When a </w:t>
      </w:r>
      <w:r w:rsidRPr="4E107EDF" w:rsidR="025E0643">
        <w:rPr>
          <w:rFonts w:ascii="Calibri" w:hAnsi="Calibri" w:eastAsia="Calibri" w:cs="Calibri"/>
          <w:b w:val="0"/>
          <w:bCs w:val="0"/>
          <w:i w:val="0"/>
          <w:iCs w:val="0"/>
          <w:caps w:val="0"/>
          <w:smallCaps w:val="0"/>
          <w:noProof w:val="0"/>
          <w:color w:val="000000"/>
          <w:sz w:val="22"/>
          <w:szCs w:val="22"/>
          <w:lang w:val="en-CA"/>
        </w:rPr>
        <w:t>client (</w:t>
      </w:r>
      <w:r w:rsidRPr="4E107EDF" w:rsidR="025E0643">
        <w:rPr>
          <w:rFonts w:ascii="Calibri" w:hAnsi="Calibri" w:eastAsia="Calibri" w:cs="Calibri"/>
          <w:b w:val="0"/>
          <w:bCs w:val="0"/>
          <w:i w:val="0"/>
          <w:iCs w:val="0"/>
          <w:caps w:val="0"/>
          <w:smallCaps w:val="0"/>
          <w:noProof w:val="0"/>
          <w:color w:val="000000"/>
          <w:sz w:val="22"/>
          <w:szCs w:val="22"/>
          <w:lang w:val="en-CA"/>
        </w:rPr>
        <w:t>mobile or Web) invokes an API with an OAuth 2.0 access token or an API Key</w:t>
      </w:r>
      <w:r w:rsidRPr="4E107EDF" w:rsidR="025E0643">
        <w:rPr>
          <w:rFonts w:ascii="Calibri" w:hAnsi="Calibri" w:eastAsia="Calibri" w:cs="Calibri"/>
          <w:b w:val="0"/>
          <w:bCs w:val="0"/>
          <w:i w:val="0"/>
          <w:iCs w:val="0"/>
          <w:caps w:val="0"/>
          <w:smallCaps w:val="0"/>
          <w:noProof w:val="0"/>
          <w:color w:val="000000"/>
          <w:sz w:val="22"/>
          <w:szCs w:val="22"/>
          <w:lang w:val="en-CA"/>
        </w:rPr>
        <w:t>.</w:t>
      </w:r>
    </w:p>
    <w:p w:rsidR="6002C1D2" w:rsidP="649577EE" w:rsidRDefault="6002C1D2" w14:paraId="0FA185F5" w14:textId="3E061D41">
      <w:pPr>
        <w:pStyle w:val="CSTemplate-Normal"/>
      </w:pPr>
      <w:r w:rsidR="6002C1D2">
        <w:drawing>
          <wp:inline wp14:editId="71F2B42D" wp14:anchorId="49723B26">
            <wp:extent cx="3527250" cy="2600325"/>
            <wp:effectExtent l="0" t="0" r="0" b="0"/>
            <wp:docPr id="1918219546" name="" descr="Key Manager" title=""/>
            <wp:cNvGraphicFramePr>
              <a:graphicFrameLocks noChangeAspect="1"/>
            </wp:cNvGraphicFramePr>
            <a:graphic>
              <a:graphicData uri="http://schemas.openxmlformats.org/drawingml/2006/picture">
                <pic:pic>
                  <pic:nvPicPr>
                    <pic:cNvPr id="0" name=""/>
                    <pic:cNvPicPr/>
                  </pic:nvPicPr>
                  <pic:blipFill>
                    <a:blip r:embed="R60fd92a3abfc4762">
                      <a:extLst>
                        <a:ext xmlns:a="http://schemas.openxmlformats.org/drawingml/2006/main" uri="{28A0092B-C50C-407E-A947-70E740481C1C}">
                          <a14:useLocalDpi val="0"/>
                        </a:ext>
                      </a:extLst>
                    </a:blip>
                    <a:stretch>
                      <a:fillRect/>
                    </a:stretch>
                  </pic:blipFill>
                  <pic:spPr>
                    <a:xfrm>
                      <a:off x="0" y="0"/>
                      <a:ext cx="3527250" cy="2600325"/>
                    </a:xfrm>
                    <a:prstGeom prst="rect">
                      <a:avLst/>
                    </a:prstGeom>
                  </pic:spPr>
                </pic:pic>
              </a:graphicData>
            </a:graphic>
          </wp:inline>
        </w:drawing>
      </w:r>
      <w:r>
        <w:br/>
      </w:r>
    </w:p>
    <w:p w:rsidR="18645AB0" w:rsidP="18645AB0" w:rsidRDefault="18645AB0" w14:paraId="6C9D397D" w14:textId="53801A56">
      <w:pPr>
        <w:pStyle w:val="CSTemplate-Normal"/>
        <w:rPr>
          <w:noProof w:val="0"/>
          <w:lang w:val="en-US"/>
        </w:rPr>
      </w:pPr>
    </w:p>
    <w:p w:rsidR="190D41A5" w:rsidP="6D58F8AC" w:rsidRDefault="190D41A5" w14:paraId="2572778B" w14:textId="2A19FF32">
      <w:pPr>
        <w:pStyle w:val="Heading1"/>
        <w:numPr>
          <w:ilvl w:val="0"/>
          <w:numId w:val="0"/>
        </w:numPr>
        <w:ind w:left="0"/>
        <w:rPr>
          <w:rFonts w:ascii="Calibri" w:hAnsi="Calibri" w:eastAsia="Calibri" w:cs="Calibri"/>
          <w:noProof w:val="0"/>
          <w:sz w:val="28"/>
          <w:szCs w:val="28"/>
          <w:lang w:val="en-US"/>
        </w:rPr>
      </w:pPr>
      <w:bookmarkStart w:name="_Toc2011262708" w:id="1464216278"/>
      <w:r w:rsidRPr="41DB7AC7" w:rsidR="257D58F1">
        <w:rPr>
          <w:rFonts w:ascii="Calibri" w:hAnsi="Calibri" w:eastAsia="Calibri" w:cs="Calibri"/>
          <w:b w:val="1"/>
          <w:bCs w:val="1"/>
          <w:i w:val="0"/>
          <w:iCs w:val="0"/>
          <w:caps w:val="0"/>
          <w:smallCaps w:val="0"/>
          <w:noProof w:val="0"/>
          <w:color w:val="007DC5"/>
          <w:sz w:val="28"/>
          <w:szCs w:val="28"/>
          <w:lang w:val="en-US"/>
        </w:rPr>
        <w:t>2</w:t>
      </w:r>
      <w:r w:rsidRPr="41DB7AC7" w:rsidR="06BA735C">
        <w:rPr>
          <w:rFonts w:ascii="Calibri" w:hAnsi="Calibri" w:eastAsia="Calibri" w:cs="Calibri"/>
          <w:noProof w:val="0"/>
          <w:sz w:val="28"/>
          <w:szCs w:val="28"/>
          <w:lang w:val="en-US"/>
        </w:rPr>
        <w:t>9</w:t>
      </w:r>
      <w:r w:rsidRPr="41DB7AC7" w:rsidR="32903758">
        <w:rPr>
          <w:rFonts w:ascii="Calibri" w:hAnsi="Calibri" w:eastAsia="Calibri" w:cs="Calibri"/>
          <w:noProof w:val="0"/>
          <w:sz w:val="28"/>
          <w:szCs w:val="28"/>
          <w:lang w:val="en-US"/>
        </w:rPr>
        <w:t xml:space="preserve">. Code Reusability – </w:t>
      </w:r>
      <w:r w:rsidRPr="41DB7AC7" w:rsidR="1F6303E7">
        <w:rPr>
          <w:rFonts w:ascii="Calibri" w:hAnsi="Calibri" w:eastAsia="Calibri" w:cs="Calibri"/>
          <w:noProof w:val="0"/>
          <w:sz w:val="28"/>
          <w:szCs w:val="28"/>
          <w:lang w:val="en-US"/>
        </w:rPr>
        <w:t>n</w:t>
      </w:r>
      <w:r w:rsidRPr="41DB7AC7" w:rsidR="32903758">
        <w:rPr>
          <w:rFonts w:ascii="Calibri" w:hAnsi="Calibri" w:eastAsia="Calibri" w:cs="Calibri"/>
          <w:noProof w:val="0"/>
          <w:sz w:val="28"/>
          <w:szCs w:val="28"/>
          <w:lang w:val="en-US"/>
        </w:rPr>
        <w:t>pm</w:t>
      </w:r>
      <w:r w:rsidRPr="41DB7AC7" w:rsidR="32903758">
        <w:rPr>
          <w:rFonts w:ascii="Calibri" w:hAnsi="Calibri" w:eastAsia="Calibri" w:cs="Calibri"/>
          <w:noProof w:val="0"/>
          <w:sz w:val="28"/>
          <w:szCs w:val="28"/>
          <w:lang w:val="en-US"/>
        </w:rPr>
        <w:t xml:space="preserve"> </w:t>
      </w:r>
      <w:r w:rsidRPr="41DB7AC7" w:rsidR="32903758">
        <w:rPr>
          <w:rFonts w:ascii="Calibri" w:hAnsi="Calibri" w:eastAsia="Calibri" w:cs="Calibri"/>
          <w:noProof w:val="0"/>
          <w:sz w:val="28"/>
          <w:szCs w:val="28"/>
          <w:lang w:val="en-US"/>
        </w:rPr>
        <w:t>Approach</w:t>
      </w:r>
      <w:bookmarkEnd w:id="1464216278"/>
    </w:p>
    <w:p w:rsidR="190D41A5" w:rsidP="6D58F8AC" w:rsidRDefault="190D41A5" w14:paraId="04E8939A" w14:textId="387965AF">
      <w:pPr>
        <w:pStyle w:val="Heading1"/>
        <w:numPr>
          <w:ilvl w:val="0"/>
          <w:numId w:val="0"/>
        </w:numPr>
        <w:ind w:left="0"/>
        <w:rPr>
          <w:rFonts w:ascii="Calibri" w:hAnsi="Calibri" w:eastAsia="Calibri" w:cs="Calibri"/>
          <w:b w:val="1"/>
          <w:bCs w:val="1"/>
          <w:i w:val="0"/>
          <w:iCs w:val="0"/>
          <w:caps w:val="0"/>
          <w:smallCaps w:val="0"/>
          <w:noProof w:val="0"/>
          <w:color w:val="007DC5"/>
          <w:sz w:val="24"/>
          <w:szCs w:val="24"/>
          <w:lang w:val="en-US"/>
        </w:rPr>
      </w:pPr>
    </w:p>
    <w:p w:rsidR="190D41A5" w:rsidP="41DB7AC7" w:rsidRDefault="190D41A5" w14:paraId="5CE08BEF" w14:textId="066D7DCF">
      <w:pPr>
        <w:pStyle w:val="Heading1"/>
        <w:numPr>
          <w:ilvl w:val="0"/>
          <w:numId w:val="0"/>
        </w:numPr>
        <w:ind w:left="0"/>
        <w:rPr>
          <w:rFonts w:ascii="Calibri" w:hAnsi="Calibri" w:eastAsia="Calibri" w:cs="Calibri"/>
          <w:b w:val="1"/>
          <w:bCs w:val="1"/>
          <w:i w:val="0"/>
          <w:iCs w:val="0"/>
          <w:caps w:val="0"/>
          <w:smallCaps w:val="0"/>
          <w:noProof w:val="0"/>
          <w:color w:val="0078D4"/>
          <w:sz w:val="24"/>
          <w:szCs w:val="24"/>
          <w:lang w:val="en-US"/>
        </w:rPr>
      </w:pPr>
      <w:bookmarkStart w:name="_Toc406887794" w:id="760222917"/>
      <w:r w:rsidRPr="41DB7AC7" w:rsidR="7CA9E546">
        <w:rPr>
          <w:rFonts w:ascii="Calibri" w:hAnsi="Calibri" w:eastAsia="Calibri" w:cs="Calibri"/>
          <w:b w:val="1"/>
          <w:bCs w:val="1"/>
          <w:i w:val="0"/>
          <w:iCs w:val="0"/>
          <w:caps w:val="0"/>
          <w:smallCaps w:val="0"/>
          <w:noProof w:val="0"/>
          <w:color w:val="007DC5"/>
          <w:sz w:val="24"/>
          <w:szCs w:val="24"/>
          <w:lang w:val="en-US"/>
        </w:rPr>
        <w:t>Overview</w:t>
      </w:r>
      <w:bookmarkEnd w:id="760222917"/>
    </w:p>
    <w:p w:rsidR="190D41A5" w:rsidP="4E107EDF" w:rsidRDefault="190D41A5" w14:paraId="25F4C414" w14:textId="2B888843">
      <w:pPr>
        <w:pStyle w:val="Normal"/>
        <w:keepLines w:val="1"/>
        <w:spacing w:before="0" w:beforeAutospacing="off" w:after="120" w:afterAutospacing="off" w:line="280" w:lineRule="atLeast"/>
        <w:ind/>
        <w:rPr>
          <w:rFonts w:ascii="Calibri" w:hAnsi="Calibri" w:eastAsia="Calibri" w:cs="Calibri"/>
          <w:b w:val="0"/>
          <w:bCs w:val="0"/>
          <w:i w:val="0"/>
          <w:iCs w:val="0"/>
          <w:caps w:val="0"/>
          <w:smallCaps w:val="0"/>
          <w:noProof w:val="0"/>
          <w:color w:val="000000"/>
          <w:sz w:val="22"/>
          <w:szCs w:val="22"/>
          <w:lang w:val="en-US"/>
        </w:rPr>
      </w:pPr>
      <w:r w:rsidRPr="4E107EDF" w:rsidR="190D41A5">
        <w:rPr>
          <w:rFonts w:ascii="Calibri" w:hAnsi="Calibri" w:eastAsia="Calibri" w:cs="Calibri"/>
          <w:b w:val="0"/>
          <w:bCs w:val="0"/>
          <w:i w:val="0"/>
          <w:iCs w:val="0"/>
          <w:caps w:val="0"/>
          <w:smallCaps w:val="0"/>
          <w:noProof w:val="0"/>
          <w:color w:val="000000"/>
          <w:sz w:val="22"/>
          <w:szCs w:val="22"/>
          <w:lang w:val="en-US"/>
        </w:rPr>
        <w:t xml:space="preserve">This NPM package provides a reusable, modularized network layer, theming system, utilities, </w:t>
      </w:r>
      <w:r w:rsidRPr="4E107EDF" w:rsidR="190D41A5">
        <w:rPr>
          <w:rFonts w:ascii="Calibri" w:hAnsi="Calibri" w:eastAsia="Calibri" w:cs="Calibri"/>
          <w:b w:val="0"/>
          <w:bCs w:val="0"/>
          <w:i w:val="0"/>
          <w:iCs w:val="0"/>
          <w:caps w:val="0"/>
          <w:smallCaps w:val="0"/>
          <w:noProof w:val="0"/>
          <w:color w:val="000000"/>
          <w:sz w:val="22"/>
          <w:szCs w:val="22"/>
          <w:lang w:val="en-US"/>
        </w:rPr>
        <w:t>types</w:t>
      </w:r>
      <w:r w:rsidRPr="4E107EDF" w:rsidR="190D41A5">
        <w:rPr>
          <w:rFonts w:ascii="Calibri" w:hAnsi="Calibri" w:eastAsia="Calibri" w:cs="Calibri"/>
          <w:b w:val="0"/>
          <w:bCs w:val="0"/>
          <w:i w:val="0"/>
          <w:iCs w:val="0"/>
          <w:caps w:val="0"/>
          <w:smallCaps w:val="0"/>
          <w:noProof w:val="0"/>
          <w:color w:val="000000"/>
          <w:sz w:val="22"/>
          <w:szCs w:val="22"/>
          <w:lang w:val="en-US"/>
        </w:rPr>
        <w:t xml:space="preserve"> and constants designed to streamline development for both mobile (React Native) and web (React) applications. It ensures consistency, scalability, and maintainability across projects.</w:t>
      </w:r>
    </w:p>
    <w:p w:rsidR="3DA44A84" w:rsidP="6D58F8AC" w:rsidRDefault="3DA44A84" w14:paraId="58EA8F09" w14:textId="5143B174">
      <w:pPr>
        <w:pBdr>
          <w:bottom w:val="none" w:color="000000" w:sz="0" w:space="0"/>
        </w:pBdr>
        <w:spacing w:after="0" w:line="240" w:lineRule="auto"/>
        <w:ind w:left="0" w:hanging="360"/>
        <w:rPr>
          <w:rFonts w:ascii="Calibri" w:hAnsi="Calibri" w:eastAsia="Calibri" w:cs="Calibri"/>
          <w:b w:val="1"/>
          <w:bCs w:val="1"/>
          <w:i w:val="0"/>
          <w:iCs w:val="0"/>
          <w:caps w:val="0"/>
          <w:smallCaps w:val="0"/>
          <w:noProof w:val="0"/>
          <w:color w:val="0078D4"/>
          <w:sz w:val="22"/>
          <w:szCs w:val="22"/>
          <w:lang w:val="en-US"/>
        </w:rPr>
      </w:pPr>
    </w:p>
    <w:p w:rsidR="6D58F8AC" w:rsidP="6D58F8AC" w:rsidRDefault="6D58F8AC" w14:paraId="1D601AE2" w14:textId="742D0801">
      <w:pPr>
        <w:pStyle w:val="Heading2"/>
        <w:rPr>
          <w:noProof w:val="0"/>
          <w:lang w:val="en-US"/>
        </w:rPr>
      </w:pPr>
    </w:p>
    <w:p w:rsidR="6D58F8AC" w:rsidP="6D58F8AC" w:rsidRDefault="6D58F8AC" w14:paraId="382C7CD9" w14:textId="6F5AE001">
      <w:pPr>
        <w:pStyle w:val="Heading2"/>
        <w:rPr>
          <w:noProof w:val="0"/>
          <w:lang w:val="en-US"/>
        </w:rPr>
      </w:pPr>
    </w:p>
    <w:p w:rsidR="6D58F8AC" w:rsidP="6D58F8AC" w:rsidRDefault="6D58F8AC" w14:paraId="052C6B1D" w14:textId="59D2EBB8">
      <w:pPr>
        <w:pStyle w:val="Heading2"/>
        <w:rPr>
          <w:noProof w:val="0"/>
          <w:lang w:val="en-US"/>
        </w:rPr>
      </w:pPr>
    </w:p>
    <w:p w:rsidR="6D58F8AC" w:rsidP="6D58F8AC" w:rsidRDefault="6D58F8AC" w14:paraId="28CC5867" w14:textId="27196574">
      <w:pPr>
        <w:pStyle w:val="Heading2"/>
        <w:rPr>
          <w:noProof w:val="0"/>
          <w:lang w:val="en-US"/>
        </w:rPr>
      </w:pPr>
    </w:p>
    <w:p w:rsidR="6D58F8AC" w:rsidP="6D58F8AC" w:rsidRDefault="6D58F8AC" w14:paraId="2B9BA670" w14:textId="1FC8A225">
      <w:pPr>
        <w:pStyle w:val="Heading2"/>
        <w:rPr>
          <w:noProof w:val="0"/>
          <w:lang w:val="en-US"/>
        </w:rPr>
      </w:pPr>
    </w:p>
    <w:p w:rsidR="6D58F8AC" w:rsidP="6D58F8AC" w:rsidRDefault="6D58F8AC" w14:paraId="5FDCCDFA" w14:textId="23DE83E8">
      <w:pPr>
        <w:pStyle w:val="Heading2"/>
        <w:rPr>
          <w:noProof w:val="0"/>
          <w:lang w:val="en-US"/>
        </w:rPr>
      </w:pPr>
    </w:p>
    <w:p w:rsidR="190D41A5" w:rsidP="41DB7AC7" w:rsidRDefault="190D41A5" w14:paraId="54495325" w14:textId="3B27CFA7">
      <w:pPr>
        <w:pStyle w:val="Heading2"/>
        <w:rPr>
          <w:ins w:author="Latha Arjunan" w:date="2025-01-05T10:09:46.953Z" w16du:dateUtc="2025-01-05T10:09:46.953Z" w:id="2030837380"/>
          <w:rFonts w:ascii="Calibri" w:hAnsi="Calibri" w:eastAsia="Calibri" w:cs="Calibri"/>
          <w:b w:val="1"/>
          <w:bCs w:val="1"/>
          <w:i w:val="0"/>
          <w:iCs w:val="0"/>
          <w:caps w:val="0"/>
          <w:smallCaps w:val="0"/>
          <w:noProof w:val="0"/>
          <w:color w:val="007DC5"/>
          <w:sz w:val="24"/>
          <w:szCs w:val="24"/>
          <w:lang w:val="en-US"/>
        </w:rPr>
      </w:pPr>
      <w:bookmarkStart w:name="_Toc1472057797" w:id="30637303"/>
      <w:r w:rsidRPr="41DB7AC7" w:rsidR="32903758">
        <w:rPr>
          <w:noProof w:val="0"/>
          <w:lang w:val="en-US"/>
        </w:rPr>
        <w:t xml:space="preserve">Key </w:t>
      </w:r>
      <w:r w:rsidRPr="41DB7AC7" w:rsidR="32903758">
        <w:rPr>
          <w:noProof w:val="0"/>
          <w:lang w:val="en-US"/>
        </w:rPr>
        <w:t>Features</w:t>
      </w:r>
      <w:bookmarkEnd w:id="30637303"/>
    </w:p>
    <w:p w:rsidR="190D41A5" w:rsidP="41DB7AC7" w:rsidRDefault="190D41A5" w14:paraId="2F7B0C7E" w14:textId="3C03BF49">
      <w:pPr>
        <w:pStyle w:val="Heading2"/>
        <w:rPr>
          <w:rFonts w:ascii="Calibri" w:hAnsi="Calibri" w:eastAsia="Calibri" w:cs="Calibri"/>
          <w:b w:val="1"/>
          <w:bCs w:val="1"/>
          <w:i w:val="0"/>
          <w:iCs w:val="0"/>
          <w:caps w:val="0"/>
          <w:smallCaps w:val="0"/>
          <w:noProof w:val="0"/>
          <w:color w:val="007DC5"/>
          <w:sz w:val="24"/>
          <w:szCs w:val="24"/>
          <w:lang w:val="en-US"/>
        </w:rPr>
      </w:pPr>
      <w:bookmarkStart w:name="_Toc718630650" w:id="1689806751"/>
      <w:r w:rsidRPr="41DB7AC7" w:rsidR="32903758">
        <w:rPr>
          <w:rFonts w:ascii="Calibri" w:hAnsi="Calibri" w:eastAsia="Calibri" w:cs="Calibri"/>
          <w:noProof w:val="0"/>
          <w:lang w:val="en-US"/>
        </w:rPr>
        <w:t>1. Network Layer</w:t>
      </w:r>
      <w:bookmarkEnd w:id="1689806751"/>
    </w:p>
    <w:p w:rsidR="190D41A5" w:rsidP="3DA44A84" w:rsidRDefault="190D41A5" w14:paraId="46CB7950" w14:textId="69275743">
      <w:pPr>
        <w:spacing w:before="240" w:beforeAutospacing="off" w:after="240" w:afterAutospacing="off" w:line="240" w:lineRule="auto"/>
        <w:rPr>
          <w:rFonts w:ascii="Calibri" w:hAnsi="Calibri" w:eastAsia="Calibri" w:cs="Calibri"/>
          <w:b w:val="0"/>
          <w:bCs w:val="0"/>
          <w:i w:val="0"/>
          <w:iCs w:val="0"/>
          <w:caps w:val="0"/>
          <w:smallCaps w:val="0"/>
          <w:noProof w:val="0"/>
          <w:color w:val="000000"/>
          <w:sz w:val="22"/>
          <w:szCs w:val="22"/>
          <w:lang w:val="en-US"/>
        </w:rPr>
        <w:pPrChange w:author="Latha Arjunan" w:date="2025-01-06T09:09:35.119Z">
          <w:pPr>
            <w:spacing w:before="240" w:beforeAutospacing="off" w:after="240" w:afterAutospacing="off" w:line="276" w:lineRule="auto"/>
          </w:pPr>
        </w:pPrChange>
      </w:pPr>
      <w:r w:rsidRPr="3DA44A84" w:rsidR="190D41A5">
        <w:rPr>
          <w:rFonts w:ascii="Segoe UI" w:hAnsi="Segoe UI" w:eastAsia="Segoe UI" w:cs="Segoe UI"/>
          <w:b w:val="0"/>
          <w:bCs w:val="0"/>
          <w:i w:val="0"/>
          <w:iCs w:val="0"/>
          <w:caps w:val="0"/>
          <w:smallCaps w:val="0"/>
          <w:noProof w:val="0"/>
          <w:color w:val="000000"/>
          <w:sz w:val="22"/>
          <w:szCs w:val="22"/>
          <w:lang w:val="en-US"/>
        </w:rPr>
        <w:t xml:space="preserve">     </w:t>
      </w:r>
      <w:r w:rsidRPr="3DA44A84" w:rsidR="190D41A5">
        <w:rPr>
          <w:rFonts w:ascii="Calibri" w:hAnsi="Calibri" w:eastAsia="Calibri" w:cs="Calibri"/>
          <w:b w:val="0"/>
          <w:bCs w:val="0"/>
          <w:i w:val="0"/>
          <w:iCs w:val="0"/>
          <w:caps w:val="0"/>
          <w:smallCaps w:val="0"/>
          <w:noProof w:val="0"/>
          <w:color w:val="000000"/>
          <w:sz w:val="22"/>
          <w:szCs w:val="22"/>
          <w:lang w:val="en-US"/>
        </w:rPr>
        <w:t>Simplified API calls with Axios integration.</w:t>
      </w:r>
    </w:p>
    <w:p w:rsidR="190D41A5" w:rsidP="3DA44A84" w:rsidRDefault="190D41A5" w14:paraId="0DCE6AFB" w14:textId="0DAB7F84">
      <w:pPr>
        <w:spacing w:before="240" w:beforeAutospacing="off" w:after="240" w:afterAutospacing="off" w:line="240" w:lineRule="auto"/>
        <w:rPr>
          <w:rFonts w:ascii="Calibri" w:hAnsi="Calibri" w:eastAsia="Calibri" w:cs="Calibri"/>
          <w:b w:val="0"/>
          <w:bCs w:val="0"/>
          <w:i w:val="0"/>
          <w:iCs w:val="0"/>
          <w:caps w:val="0"/>
          <w:smallCaps w:val="0"/>
          <w:noProof w:val="0"/>
          <w:color w:val="000000"/>
          <w:sz w:val="22"/>
          <w:szCs w:val="22"/>
          <w:lang w:val="en-US"/>
        </w:rPr>
        <w:pPrChange w:author="Latha Arjunan" w:date="2025-01-06T09:09:35.12Z">
          <w:pPr>
            <w:spacing w:before="240" w:beforeAutospacing="off" w:after="240" w:afterAutospacing="off" w:line="276" w:lineRule="auto"/>
          </w:pPr>
        </w:pPrChange>
      </w:pPr>
      <w:r w:rsidRPr="3DA44A84" w:rsidR="190D41A5">
        <w:rPr>
          <w:rFonts w:ascii="Calibri" w:hAnsi="Calibri" w:eastAsia="Calibri" w:cs="Calibri"/>
          <w:b w:val="0"/>
          <w:bCs w:val="0"/>
          <w:i w:val="0"/>
          <w:iCs w:val="0"/>
          <w:caps w:val="0"/>
          <w:smallCaps w:val="0"/>
          <w:noProof w:val="0"/>
          <w:color w:val="000000"/>
          <w:sz w:val="22"/>
          <w:szCs w:val="22"/>
          <w:lang w:val="en-US"/>
        </w:rPr>
        <w:t xml:space="preserve">     Built-in support for interceptors (e.g., authentication, error handling).</w:t>
      </w:r>
    </w:p>
    <w:p w:rsidR="190D41A5" w:rsidP="3DA44A84" w:rsidRDefault="190D41A5" w14:paraId="12AB5C1B" w14:textId="12D1A8C4">
      <w:pPr>
        <w:spacing w:before="240" w:beforeAutospacing="off" w:after="240" w:afterAutospacing="off" w:line="240" w:lineRule="auto"/>
        <w:rPr>
          <w:rFonts w:ascii="Calibri" w:hAnsi="Calibri" w:eastAsia="Calibri" w:cs="Calibri"/>
          <w:b w:val="0"/>
          <w:bCs w:val="0"/>
          <w:i w:val="0"/>
          <w:iCs w:val="0"/>
          <w:caps w:val="0"/>
          <w:smallCaps w:val="0"/>
          <w:noProof w:val="0"/>
          <w:color w:val="000000"/>
          <w:sz w:val="22"/>
          <w:szCs w:val="22"/>
          <w:lang w:val="en-US"/>
        </w:rPr>
        <w:pPrChange w:author="Latha Arjunan" w:date="2025-01-06T09:09:35.12Z">
          <w:pPr>
            <w:spacing w:before="240" w:beforeAutospacing="off" w:after="240" w:afterAutospacing="off" w:line="276" w:lineRule="auto"/>
          </w:pPr>
        </w:pPrChange>
      </w:pPr>
      <w:r w:rsidRPr="3DA44A84" w:rsidR="190D41A5">
        <w:rPr>
          <w:rFonts w:ascii="Calibri" w:hAnsi="Calibri" w:eastAsia="Calibri" w:cs="Calibri"/>
          <w:b w:val="0"/>
          <w:bCs w:val="0"/>
          <w:i w:val="0"/>
          <w:iCs w:val="0"/>
          <w:caps w:val="0"/>
          <w:smallCaps w:val="0"/>
          <w:noProof w:val="0"/>
          <w:color w:val="000000"/>
          <w:sz w:val="22"/>
          <w:szCs w:val="22"/>
          <w:lang w:val="en-US"/>
        </w:rPr>
        <w:t xml:space="preserve">     Configurable base URLs and headers.</w:t>
      </w:r>
    </w:p>
    <w:p w:rsidR="190D41A5" w:rsidP="41DB7AC7" w:rsidRDefault="190D41A5" w14:paraId="297D99AA" w14:textId="547544A8">
      <w:pPr>
        <w:pStyle w:val="Heading2"/>
        <w:rPr>
          <w:rFonts w:ascii="Calibri" w:hAnsi="Calibri" w:eastAsia="Calibri" w:cs="Calibri"/>
          <w:b w:val="1"/>
          <w:bCs w:val="1"/>
          <w:i w:val="0"/>
          <w:iCs w:val="0"/>
          <w:caps w:val="0"/>
          <w:smallCaps w:val="0"/>
          <w:noProof w:val="0"/>
          <w:color w:val="0078D4"/>
          <w:sz w:val="24"/>
          <w:szCs w:val="24"/>
          <w:lang w:val="en-US"/>
        </w:rPr>
      </w:pPr>
      <w:bookmarkStart w:name="_Toc1465251890" w:id="1705000108"/>
      <w:r w:rsidRPr="41DB7AC7" w:rsidR="32903758">
        <w:rPr>
          <w:rFonts w:ascii="Calibri" w:hAnsi="Calibri" w:eastAsia="Calibri" w:cs="Calibri"/>
          <w:noProof w:val="0"/>
          <w:lang w:val="en-US"/>
        </w:rPr>
        <w:t>2. Theming</w:t>
      </w:r>
      <w:bookmarkEnd w:id="1705000108"/>
    </w:p>
    <w:p w:rsidR="190D41A5" w:rsidP="4E889859" w:rsidRDefault="190D41A5" w14:paraId="5E69F191" w14:textId="2EA45CAB">
      <w:pPr>
        <w:pStyle w:val="CSTemplate-Normal"/>
        <w:rPr>
          <w:rFonts w:ascii="Calibri" w:hAnsi="Calibri" w:eastAsia="Calibri" w:cs="Calibri"/>
          <w:b w:val="0"/>
          <w:bCs w:val="0"/>
          <w:i w:val="0"/>
          <w:iCs w:val="0"/>
          <w:caps w:val="0"/>
          <w:smallCaps w:val="0"/>
          <w:noProof w:val="0"/>
          <w:color w:val="000000"/>
          <w:sz w:val="22"/>
          <w:szCs w:val="22"/>
          <w:lang w:val="en-US"/>
        </w:rPr>
      </w:pPr>
      <w:r w:rsidRPr="4E889859" w:rsidR="7CA9E546">
        <w:rPr>
          <w:noProof w:val="0"/>
          <w:sz w:val="22"/>
          <w:szCs w:val="22"/>
          <w:lang w:val="en-US"/>
        </w:rPr>
        <w:t xml:space="preserve">     </w:t>
      </w:r>
      <w:r w:rsidRPr="4E889859" w:rsidR="693DC023">
        <w:rPr>
          <w:noProof w:val="0"/>
          <w:sz w:val="22"/>
          <w:szCs w:val="22"/>
          <w:lang w:val="en-US"/>
        </w:rPr>
        <w:t>Unified theming system compatible with react-native and styled-components.</w:t>
      </w:r>
    </w:p>
    <w:p w:rsidR="190D41A5" w:rsidP="6D58F8AC" w:rsidRDefault="190D41A5" w14:paraId="17C31D90" w14:textId="2549FFF6">
      <w:pPr>
        <w:pStyle w:val="CSTemplate-Normal"/>
      </w:pPr>
      <w:r w:rsidRPr="4E889859" w:rsidR="693DC023">
        <w:rPr>
          <w:noProof w:val="0"/>
          <w:sz w:val="22"/>
          <w:szCs w:val="22"/>
          <w:lang w:val="en-US"/>
        </w:rPr>
        <w:t xml:space="preserve">     Provides light and dark mode support.</w:t>
      </w:r>
    </w:p>
    <w:p w:rsidR="190D41A5" w:rsidP="6D58F8AC" w:rsidRDefault="190D41A5" w14:paraId="13722995" w14:textId="4D7E7341">
      <w:pPr>
        <w:pStyle w:val="CSTemplate-Normal"/>
      </w:pPr>
      <w:r w:rsidRPr="4E889859" w:rsidR="693DC023">
        <w:rPr>
          <w:noProof w:val="0"/>
          <w:sz w:val="22"/>
          <w:szCs w:val="22"/>
          <w:lang w:val="en-US"/>
        </w:rPr>
        <w:t xml:space="preserve">     Centralized theme definitions for consistency.</w:t>
      </w:r>
    </w:p>
    <w:p w:rsidR="190D41A5" w:rsidP="6D58F8AC" w:rsidRDefault="190D41A5" w14:paraId="46F9E47C" w14:textId="372BF987">
      <w:pPr>
        <w:pStyle w:val="CSTemplate-Normal"/>
      </w:pPr>
      <w:r w:rsidRPr="41DB7AC7" w:rsidR="693DC023">
        <w:rPr>
          <w:noProof w:val="0"/>
          <w:sz w:val="22"/>
          <w:szCs w:val="22"/>
          <w:lang w:val="en-US"/>
        </w:rPr>
        <w:t xml:space="preserve">     The themes will be configurable, change in one/</w:t>
      </w:r>
      <w:r w:rsidRPr="41DB7AC7" w:rsidR="693DC023">
        <w:rPr>
          <w:noProof w:val="0"/>
          <w:sz w:val="22"/>
          <w:szCs w:val="22"/>
          <w:lang w:val="en-US"/>
        </w:rPr>
        <w:t>central place</w:t>
      </w:r>
      <w:r w:rsidRPr="41DB7AC7" w:rsidR="693DC023">
        <w:rPr>
          <w:noProof w:val="0"/>
          <w:sz w:val="22"/>
          <w:szCs w:val="22"/>
          <w:lang w:val="en-US"/>
        </w:rPr>
        <w:t>, will apply app wide.</w:t>
      </w:r>
    </w:p>
    <w:p w:rsidR="190D41A5" w:rsidP="4E889859" w:rsidRDefault="190D41A5" w14:paraId="227B7C43" w14:textId="5FA90FED">
      <w:pPr>
        <w:pStyle w:val="CSTemplate-Normal"/>
        <w:rPr>
          <w:ins w:author="Latha Arjunan" w:date="2025-01-05T10:11:50.392Z" w16du:dateUtc="2025-01-05T10:11:50.392Z" w:id="252166616"/>
          <w:noProof w:val="0"/>
          <w:sz w:val="22"/>
          <w:szCs w:val="22"/>
          <w:lang w:val="en-US"/>
        </w:rPr>
      </w:pPr>
      <w:r w:rsidRPr="4E889859" w:rsidR="693DC023">
        <w:rPr>
          <w:noProof w:val="0"/>
          <w:sz w:val="22"/>
          <w:szCs w:val="22"/>
          <w:lang w:val="en-US"/>
        </w:rPr>
        <w:t xml:space="preserve">     Common theme attributes </w:t>
      </w:r>
      <w:r w:rsidRPr="4E889859" w:rsidR="192F6AF5">
        <w:rPr>
          <w:noProof w:val="0"/>
          <w:sz w:val="22"/>
          <w:szCs w:val="22"/>
          <w:lang w:val="en-US"/>
        </w:rPr>
        <w:t xml:space="preserve">are </w:t>
      </w:r>
      <w:r w:rsidRPr="4E889859" w:rsidR="693DC023">
        <w:rPr>
          <w:noProof w:val="0"/>
          <w:sz w:val="22"/>
          <w:szCs w:val="22"/>
          <w:lang w:val="en-US"/>
        </w:rPr>
        <w:t>colors, bg colors, font sizes, font families, margins (as per bu</w:t>
      </w:r>
      <w:r w:rsidRPr="4E889859" w:rsidR="19A3BFF8">
        <w:rPr>
          <w:noProof w:val="0"/>
          <w:sz w:val="22"/>
          <w:szCs w:val="22"/>
          <w:lang w:val="en-US"/>
        </w:rPr>
        <w:t>siness requirements)</w:t>
      </w:r>
    </w:p>
    <w:p w:rsidR="190D41A5" w:rsidP="41DB7AC7" w:rsidRDefault="190D41A5" w14:paraId="5D01EFE2" w14:textId="6D480460">
      <w:pPr>
        <w:pStyle w:val="Heading2"/>
        <w:rPr>
          <w:rFonts w:ascii="Calibri" w:hAnsi="Calibri" w:eastAsia="Calibri" w:cs="Calibri"/>
          <w:b w:val="0"/>
          <w:bCs w:val="0"/>
          <w:i w:val="0"/>
          <w:iCs w:val="0"/>
          <w:caps w:val="0"/>
          <w:smallCaps w:val="0"/>
          <w:noProof w:val="0"/>
          <w:color w:val="0078D4"/>
          <w:sz w:val="24"/>
          <w:szCs w:val="24"/>
          <w:lang w:val="en-US"/>
        </w:rPr>
      </w:pPr>
      <w:bookmarkStart w:name="_Toc1739491754" w:id="1573449151"/>
      <w:r w:rsidRPr="41DB7AC7" w:rsidR="32903758">
        <w:rPr>
          <w:rFonts w:ascii="Calibri" w:hAnsi="Calibri" w:eastAsia="Calibri" w:cs="Calibri"/>
          <w:noProof w:val="0"/>
          <w:lang w:val="en-US"/>
        </w:rPr>
        <w:t>3. Utilities</w:t>
      </w:r>
      <w:bookmarkEnd w:id="1573449151"/>
    </w:p>
    <w:p w:rsidR="190D41A5" w:rsidP="6D58F8AC" w:rsidRDefault="190D41A5" w14:paraId="06760014" w14:textId="277B559A">
      <w:pPr>
        <w:pStyle w:val="CSTemplate-Normal"/>
        <w:rPr>
          <w:rFonts w:ascii="Calibri" w:hAnsi="Calibri" w:eastAsia="Calibri" w:cs="Calibri"/>
          <w:b w:val="0"/>
          <w:bCs w:val="0"/>
          <w:i w:val="0"/>
          <w:iCs w:val="0"/>
          <w:caps w:val="0"/>
          <w:smallCaps w:val="0"/>
          <w:noProof w:val="0"/>
          <w:color w:val="000000"/>
          <w:sz w:val="22"/>
          <w:szCs w:val="22"/>
          <w:lang w:val="en-US"/>
        </w:rPr>
      </w:pPr>
      <w:r w:rsidRPr="6D58F8AC" w:rsidR="7CA9E546">
        <w:rPr>
          <w:noProof w:val="0"/>
          <w:lang w:val="en-US"/>
        </w:rPr>
        <w:t xml:space="preserve">    </w:t>
      </w:r>
      <w:r w:rsidRPr="6D58F8AC" w:rsidR="7CA9E546">
        <w:rPr>
          <w:noProof w:val="0"/>
          <w:lang w:val="en-US"/>
        </w:rPr>
        <w:t>Common utility functions for formatting, validation, and transformation</w:t>
      </w:r>
    </w:p>
    <w:p w:rsidR="190D41A5" w:rsidP="4E107EDF" w:rsidRDefault="190D41A5" w14:paraId="23A29080" w14:textId="5F07D8A5">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7CA9E546">
        <w:rPr>
          <w:noProof w:val="0"/>
          <w:lang w:val="en-US"/>
        </w:rPr>
        <w:t xml:space="preserve">    Date, string, and array manipulation helpers.</w:t>
      </w:r>
    </w:p>
    <w:p w:rsidR="190D41A5" w:rsidP="4E107EDF" w:rsidRDefault="190D41A5" w14:paraId="1BF33AAD" w14:textId="1AA25223">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7CA9E546">
        <w:rPr>
          <w:noProof w:val="0"/>
          <w:lang w:val="en-US"/>
        </w:rPr>
        <w:t xml:space="preserve">    Platform-specific utilities (e.g., for React Native or browser).</w:t>
      </w:r>
    </w:p>
    <w:p w:rsidR="190D41A5" w:rsidP="41DB7AC7" w:rsidRDefault="190D41A5" w14:paraId="6E0C68EA" w14:textId="4579B725">
      <w:pPr>
        <w:pStyle w:val="Heading2"/>
        <w:rPr>
          <w:rFonts w:ascii="Calibri" w:hAnsi="Calibri" w:eastAsia="Calibri" w:cs="Calibri"/>
          <w:b w:val="0"/>
          <w:bCs w:val="0"/>
          <w:i w:val="0"/>
          <w:iCs w:val="0"/>
          <w:caps w:val="0"/>
          <w:smallCaps w:val="0"/>
          <w:noProof w:val="0"/>
          <w:color w:val="0078D4"/>
          <w:sz w:val="24"/>
          <w:szCs w:val="24"/>
          <w:lang w:val="en-US"/>
        </w:rPr>
      </w:pPr>
      <w:bookmarkStart w:name="_Toc534853626" w:id="303936152"/>
      <w:r w:rsidRPr="41DB7AC7" w:rsidR="32903758">
        <w:rPr>
          <w:rFonts w:ascii="Calibri" w:hAnsi="Calibri" w:eastAsia="Calibri" w:cs="Calibri"/>
          <w:noProof w:val="0"/>
          <w:lang w:val="en-US"/>
        </w:rPr>
        <w:t>4. Constants</w:t>
      </w:r>
      <w:bookmarkEnd w:id="303936152"/>
    </w:p>
    <w:p w:rsidR="190D41A5" w:rsidP="6D58F8AC" w:rsidRDefault="190D41A5" w14:paraId="0BAD5BC3" w14:textId="3310265D">
      <w:pPr>
        <w:pStyle w:val="CSTemplate-Normal"/>
        <w:rPr>
          <w:rFonts w:ascii="Calibri" w:hAnsi="Calibri" w:eastAsia="Calibri" w:cs="Calibri"/>
          <w:b w:val="0"/>
          <w:bCs w:val="0"/>
          <w:i w:val="0"/>
          <w:iCs w:val="0"/>
          <w:caps w:val="0"/>
          <w:smallCaps w:val="0"/>
          <w:noProof w:val="0"/>
          <w:color w:val="000000"/>
          <w:sz w:val="22"/>
          <w:szCs w:val="22"/>
          <w:lang w:val="en-US"/>
        </w:rPr>
      </w:pPr>
      <w:r w:rsidRPr="6D58F8AC" w:rsidR="7CA9E546">
        <w:rPr>
          <w:noProof w:val="0"/>
          <w:lang w:val="en-US"/>
        </w:rPr>
        <w:t xml:space="preserve">    </w:t>
      </w:r>
      <w:r w:rsidRPr="6D58F8AC" w:rsidR="7CA9E546">
        <w:rPr>
          <w:noProof w:val="0"/>
          <w:lang w:val="en-US"/>
        </w:rPr>
        <w:t>Centralized app constants (e.g., API endpoints, error messages).</w:t>
      </w:r>
    </w:p>
    <w:p w:rsidR="190D41A5" w:rsidP="4E107EDF" w:rsidRDefault="190D41A5" w14:paraId="5700AF12" w14:textId="450CDF22">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7CA9E546">
        <w:rPr>
          <w:noProof w:val="0"/>
          <w:lang w:val="en-US"/>
        </w:rPr>
        <w:t xml:space="preserve">    Environment-specific configurations (e.g., dev, staging, production).</w:t>
      </w:r>
    </w:p>
    <w:p w:rsidR="190D41A5" w:rsidP="41DB7AC7" w:rsidRDefault="190D41A5" w14:paraId="017F97DF" w14:textId="42CB7FD8">
      <w:pPr>
        <w:pStyle w:val="Heading2"/>
        <w:rPr>
          <w:rFonts w:ascii="Calibri" w:hAnsi="Calibri" w:eastAsia="Calibri" w:cs="Calibri"/>
          <w:b w:val="0"/>
          <w:bCs w:val="0"/>
          <w:i w:val="0"/>
          <w:iCs w:val="0"/>
          <w:caps w:val="0"/>
          <w:smallCaps w:val="0"/>
          <w:noProof w:val="0"/>
          <w:color w:val="007DC5"/>
          <w:sz w:val="24"/>
          <w:szCs w:val="24"/>
          <w:lang w:val="en-US"/>
        </w:rPr>
      </w:pPr>
      <w:bookmarkStart w:name="_Toc294874425" w:id="442959156"/>
      <w:r w:rsidRPr="41DB7AC7" w:rsidR="4A32369B">
        <w:rPr>
          <w:rFonts w:ascii="Calibri" w:hAnsi="Calibri" w:eastAsia="Calibri" w:cs="Calibri"/>
          <w:noProof w:val="0"/>
          <w:lang w:val="en-US"/>
        </w:rPr>
        <w:t>5</w:t>
      </w:r>
      <w:r w:rsidRPr="41DB7AC7" w:rsidR="32903758">
        <w:rPr>
          <w:rFonts w:ascii="Calibri" w:hAnsi="Calibri" w:eastAsia="Calibri" w:cs="Calibri"/>
          <w:noProof w:val="0"/>
          <w:lang w:val="en-US"/>
        </w:rPr>
        <w:t>. Types/Schemas</w:t>
      </w:r>
      <w:bookmarkEnd w:id="442959156"/>
    </w:p>
    <w:p w:rsidR="190D41A5" w:rsidP="4E107EDF" w:rsidRDefault="190D41A5" w14:paraId="536E15DB" w14:textId="5AE2EFBB">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7CA9E546">
        <w:rPr>
          <w:noProof w:val="0"/>
          <w:lang w:val="en-US"/>
        </w:rPr>
        <w:t xml:space="preserve">   </w:t>
      </w:r>
      <w:r w:rsidRPr="4E107EDF" w:rsidR="7CA9E546">
        <w:rPr>
          <w:noProof w:val="0"/>
          <w:lang w:val="en-US"/>
        </w:rPr>
        <w:t xml:space="preserve"> </w:t>
      </w:r>
      <w:r w:rsidRPr="4E107EDF" w:rsidR="04446C8F">
        <w:rPr>
          <w:noProof w:val="0"/>
          <w:lang w:val="en-US"/>
        </w:rPr>
        <w:t>Ty</w:t>
      </w:r>
      <w:r w:rsidRPr="4E107EDF" w:rsidR="7CA9E546">
        <w:rPr>
          <w:noProof w:val="0"/>
          <w:lang w:val="en-US"/>
        </w:rPr>
        <w:t>pes of files shoul</w:t>
      </w:r>
      <w:r w:rsidRPr="4E107EDF" w:rsidR="7CA9E546">
        <w:rPr>
          <w:noProof w:val="0"/>
          <w:lang w:val="en-US"/>
        </w:rPr>
        <w:t xml:space="preserve">d </w:t>
      </w:r>
      <w:r w:rsidRPr="4E107EDF" w:rsidR="7CA9E546">
        <w:rPr>
          <w:noProof w:val="0"/>
          <w:lang w:val="en-US"/>
        </w:rPr>
        <w:t>conta</w:t>
      </w:r>
      <w:r w:rsidRPr="4E107EDF" w:rsidR="7CA9E546">
        <w:rPr>
          <w:noProof w:val="0"/>
          <w:lang w:val="en-US"/>
        </w:rPr>
        <w:t>in</w:t>
      </w:r>
      <w:r w:rsidRPr="4E107EDF" w:rsidR="7CA9E546">
        <w:rPr>
          <w:noProof w:val="0"/>
          <w:lang w:val="en-US"/>
        </w:rPr>
        <w:t xml:space="preserve"> all the TypeScript interfaces</w:t>
      </w:r>
    </w:p>
    <w:p w:rsidR="190D41A5" w:rsidP="4E107EDF" w:rsidRDefault="190D41A5" w14:paraId="6C5E392F" w14:textId="162855CA">
      <w:pPr>
        <w:pStyle w:val="CSTemplate-Normal"/>
        <w:rPr>
          <w:rFonts w:ascii="Calibri" w:hAnsi="Calibri" w:eastAsia="Calibri" w:cs="Calibri"/>
          <w:b w:val="0"/>
          <w:bCs w:val="0"/>
          <w:i w:val="0"/>
          <w:iCs w:val="0"/>
          <w:caps w:val="0"/>
          <w:smallCaps w:val="0"/>
          <w:noProof w:val="0"/>
          <w:color w:val="000000"/>
          <w:sz w:val="22"/>
          <w:szCs w:val="22"/>
          <w:lang w:val="en-US"/>
        </w:rPr>
      </w:pPr>
      <w:r w:rsidRPr="4E107EDF" w:rsidR="7CA9E546">
        <w:rPr>
          <w:noProof w:val="0"/>
          <w:lang w:val="en-US"/>
        </w:rPr>
        <w:t xml:space="preserve">    Crucial for code maintainability and readability</w:t>
      </w:r>
    </w:p>
    <w:p w:rsidR="190D41A5" w:rsidP="41DB7AC7" w:rsidRDefault="190D41A5" w14:paraId="0FEC4D15" w14:textId="775A98B5">
      <w:pPr>
        <w:pStyle w:val="Heading2"/>
        <w:rPr>
          <w:rFonts w:ascii="Calibri" w:hAnsi="Calibri" w:eastAsia="Calibri" w:cs="Calibri"/>
          <w:b w:val="1"/>
          <w:bCs w:val="1"/>
          <w:i w:val="0"/>
          <w:iCs w:val="0"/>
          <w:caps w:val="0"/>
          <w:smallCaps w:val="0"/>
          <w:noProof w:val="0"/>
          <w:color w:val="0078D4"/>
          <w:sz w:val="24"/>
          <w:szCs w:val="24"/>
          <w:lang w:val="en-US"/>
        </w:rPr>
      </w:pPr>
      <w:bookmarkStart w:name="_Toc795223369" w:id="1483985371"/>
      <w:r w:rsidRPr="41DB7AC7" w:rsidR="32903758">
        <w:rPr>
          <w:rFonts w:ascii="Calibri" w:hAnsi="Calibri" w:eastAsia="Calibri" w:cs="Calibri"/>
          <w:noProof w:val="0"/>
          <w:lang w:val="en-US"/>
        </w:rPr>
        <w:t>Development Workflow</w:t>
      </w:r>
      <w:bookmarkEnd w:id="1483985371"/>
    </w:p>
    <w:p w:rsidR="190D41A5" w:rsidP="6D58F8AC" w:rsidRDefault="190D41A5" w14:paraId="18804A6D" w14:textId="2956BD2C">
      <w:pPr>
        <w:pStyle w:val="Heading2"/>
        <w:spacing w:before="240" w:beforeAutospacing="off" w:after="240" w:afterAutospacing="off" w:line="276" w:lineRule="auto"/>
        <w:rPr>
          <w:rFonts w:ascii="Calibri" w:hAnsi="Calibri" w:eastAsia="Calibri" w:cs="Calibri"/>
          <w:noProof w:val="0"/>
          <w:lang w:val="en-US"/>
        </w:rPr>
      </w:pPr>
      <w:bookmarkStart w:name="_Toc1082717551" w:id="178860325"/>
      <w:r w:rsidRPr="41DB7AC7" w:rsidR="32903758">
        <w:rPr>
          <w:rFonts w:ascii="Calibri" w:hAnsi="Calibri" w:eastAsia="Calibri" w:cs="Calibri"/>
          <w:noProof w:val="0"/>
          <w:lang w:val="en-US"/>
        </w:rPr>
        <w:t>1. Clone Repository</w:t>
      </w:r>
      <w:bookmarkEnd w:id="178860325"/>
    </w:p>
    <w:p w:rsidR="190D41A5" w:rsidP="6D58F8AC" w:rsidRDefault="190D41A5" w14:paraId="017A6502" w14:textId="242DDAC7">
      <w:pPr>
        <w:pStyle w:val="CSTemplate-Normal"/>
        <w:rPr>
          <w:rFonts w:ascii="Calibri" w:hAnsi="Calibri" w:eastAsia="Calibri" w:cs="Calibri"/>
          <w:b w:val="0"/>
          <w:bCs w:val="0"/>
          <w:i w:val="0"/>
          <w:iCs w:val="0"/>
          <w:caps w:val="0"/>
          <w:smallCaps w:val="0"/>
          <w:noProof w:val="0"/>
          <w:color w:val="00A498"/>
          <w:sz w:val="22"/>
          <w:szCs w:val="22"/>
          <w:lang w:val="en-US"/>
        </w:rPr>
      </w:pPr>
      <w:r w:rsidRPr="6D58F8AC" w:rsidR="7CA9E546">
        <w:rPr>
          <w:rFonts w:ascii="Calibri" w:hAnsi="Calibri" w:eastAsia="Calibri" w:cs="Calibri"/>
          <w:noProof w:val="0"/>
          <w:lang w:val="en-US"/>
        </w:rPr>
        <w:t xml:space="preserve">git clone </w:t>
      </w:r>
      <w:r>
        <w:fldChar w:fldCharType="begin"/>
      </w:r>
      <w:r>
        <w:instrText xml:space="preserve">HYPERLINK "https://github.com/your-repo-name.git" </w:instrText>
      </w:r>
      <w:r>
        <w:fldChar w:fldCharType="separate"/>
      </w:r>
      <w:r w:rsidRPr="6D58F8AC" w:rsidR="7CA9E546">
        <w:rPr>
          <w:rStyle w:val="Hyperlink"/>
          <w:rFonts w:ascii="Segoe UI" w:hAnsi="Segoe UI" w:eastAsia="Segoe UI" w:cs="Segoe UI"/>
          <w:b w:val="0"/>
          <w:bCs w:val="0"/>
          <w:i w:val="0"/>
          <w:iCs w:val="0"/>
          <w:caps w:val="0"/>
          <w:smallCaps w:val="0"/>
          <w:strike w:val="0"/>
          <w:dstrike w:val="0"/>
          <w:noProof w:val="0"/>
          <w:sz w:val="22"/>
          <w:szCs w:val="22"/>
          <w:lang w:val="en-US"/>
        </w:rPr>
        <w:t>https://github.com/your-repo-name.git</w:t>
      </w:r>
      <w:r>
        <w:fldChar w:fldCharType="end"/>
      </w:r>
    </w:p>
    <w:p w:rsidR="190D41A5" w:rsidP="6D58F8AC" w:rsidRDefault="190D41A5" w14:paraId="403377AC" w14:textId="75E817C2">
      <w:pPr>
        <w:spacing w:before="240" w:beforeAutospacing="off" w:after="240" w:afterAutospacing="off" w:line="276" w:lineRule="auto"/>
        <w:jc w:val="left"/>
        <w:rPr>
          <w:rFonts w:ascii="Calibri" w:hAnsi="Calibri" w:eastAsia="Calibri" w:cs="Calibri"/>
          <w:b w:val="0"/>
          <w:bCs w:val="0"/>
          <w:i w:val="0"/>
          <w:iCs w:val="0"/>
          <w:caps w:val="0"/>
          <w:smallCaps w:val="0"/>
          <w:noProof w:val="0"/>
          <w:color w:val="000000"/>
          <w:sz w:val="22"/>
          <w:szCs w:val="22"/>
          <w:lang w:val="en-US"/>
        </w:rPr>
      </w:pPr>
      <w:r w:rsidRPr="6D58F8AC" w:rsidR="7CA9E546">
        <w:rPr>
          <w:rFonts w:ascii="Calibri" w:hAnsi="Calibri" w:eastAsia="Calibri" w:cs="Calibri"/>
          <w:b w:val="0"/>
          <w:bCs w:val="0"/>
          <w:i w:val="0"/>
          <w:iCs w:val="0"/>
          <w:caps w:val="0"/>
          <w:smallCaps w:val="0"/>
          <w:noProof w:val="0"/>
          <w:color w:val="000000"/>
          <w:sz w:val="22"/>
          <w:szCs w:val="22"/>
          <w:lang w:val="en-US"/>
        </w:rPr>
        <w:t>cd your-repo-name</w:t>
      </w:r>
    </w:p>
    <w:p w:rsidR="190D41A5" w:rsidP="41DB7AC7" w:rsidRDefault="190D41A5" w14:paraId="5EBDD4C9" w14:textId="6D10EB2D">
      <w:pPr>
        <w:pStyle w:val="Heading2"/>
        <w:rPr>
          <w:rFonts w:ascii="Calibri" w:hAnsi="Calibri" w:eastAsia="Calibri" w:cs="Calibri"/>
          <w:b w:val="0"/>
          <w:bCs w:val="0"/>
          <w:i w:val="0"/>
          <w:iCs w:val="0"/>
          <w:caps w:val="0"/>
          <w:smallCaps w:val="0"/>
          <w:noProof w:val="0"/>
          <w:color w:val="0078D4"/>
          <w:sz w:val="24"/>
          <w:szCs w:val="24"/>
          <w:lang w:val="en-US"/>
        </w:rPr>
      </w:pPr>
      <w:bookmarkStart w:name="_Toc41669265" w:id="1783644357"/>
      <w:r w:rsidRPr="41DB7AC7" w:rsidR="32903758">
        <w:rPr>
          <w:rFonts w:ascii="Calibri" w:hAnsi="Calibri" w:eastAsia="Calibri" w:cs="Calibri"/>
          <w:noProof w:val="0"/>
          <w:lang w:val="en-US"/>
        </w:rPr>
        <w:t>2. Install Dependencies</w:t>
      </w:r>
      <w:bookmarkEnd w:id="1783644357"/>
    </w:p>
    <w:p w:rsidR="190D41A5" w:rsidP="6D58F8AC" w:rsidRDefault="190D41A5" w14:paraId="51A92FC8" w14:textId="4F9A02F2">
      <w:pPr>
        <w:pStyle w:val="CSTemplate-Normal"/>
        <w:rPr>
          <w:rFonts w:ascii="Calibri" w:hAnsi="Calibri" w:eastAsia="Calibri" w:cs="Calibri"/>
          <w:b w:val="0"/>
          <w:bCs w:val="0"/>
          <w:i w:val="0"/>
          <w:iCs w:val="0"/>
          <w:caps w:val="0"/>
          <w:smallCaps w:val="0"/>
          <w:noProof w:val="0"/>
          <w:color w:val="000000"/>
          <w:sz w:val="22"/>
          <w:szCs w:val="22"/>
          <w:lang w:val="en-US"/>
        </w:rPr>
      </w:pPr>
      <w:r w:rsidRPr="6D58F8AC" w:rsidR="7CA9E546">
        <w:rPr>
          <w:noProof w:val="0"/>
          <w:lang w:val="en-US"/>
        </w:rPr>
        <w:t>npm</w:t>
      </w:r>
      <w:r w:rsidRPr="6D58F8AC" w:rsidR="7CA9E546">
        <w:rPr>
          <w:noProof w:val="0"/>
          <w:lang w:val="en-US"/>
        </w:rPr>
        <w:t xml:space="preserve"> install</w:t>
      </w:r>
    </w:p>
    <w:p w:rsidR="190D41A5" w:rsidP="41DB7AC7" w:rsidRDefault="190D41A5" w14:paraId="154BD497" w14:textId="5F04C65D">
      <w:pPr>
        <w:pStyle w:val="Heading2"/>
        <w:rPr>
          <w:rFonts w:ascii="Calibri" w:hAnsi="Calibri" w:eastAsia="Calibri" w:cs="Calibri"/>
          <w:b w:val="0"/>
          <w:bCs w:val="0"/>
          <w:i w:val="0"/>
          <w:iCs w:val="0"/>
          <w:caps w:val="0"/>
          <w:smallCaps w:val="0"/>
          <w:noProof w:val="0"/>
          <w:color w:val="007DC5"/>
          <w:sz w:val="24"/>
          <w:szCs w:val="24"/>
          <w:lang w:val="en-US"/>
        </w:rPr>
      </w:pPr>
      <w:bookmarkStart w:name="_Toc2131102766" w:id="970055001"/>
      <w:r w:rsidRPr="41DB7AC7" w:rsidR="32903758">
        <w:rPr>
          <w:rFonts w:ascii="Calibri" w:hAnsi="Calibri" w:eastAsia="Calibri" w:cs="Calibri"/>
          <w:noProof w:val="0"/>
          <w:lang w:val="en-US"/>
        </w:rPr>
        <w:t>3. Link Package:</w:t>
      </w:r>
      <w:bookmarkEnd w:id="970055001"/>
    </w:p>
    <w:p w:rsidR="190D41A5" w:rsidP="6D58F8AC" w:rsidRDefault="190D41A5" w14:paraId="388F413D" w14:textId="274B075F">
      <w:pPr>
        <w:pStyle w:val="CSTemplate-Normal"/>
        <w:rPr>
          <w:rFonts w:ascii="Calibri" w:hAnsi="Calibri" w:eastAsia="Calibri" w:cs="Calibri"/>
          <w:b w:val="0"/>
          <w:bCs w:val="0"/>
          <w:i w:val="0"/>
          <w:iCs w:val="0"/>
          <w:caps w:val="0"/>
          <w:smallCaps w:val="0"/>
          <w:noProof w:val="0"/>
          <w:color w:val="000000"/>
          <w:sz w:val="22"/>
          <w:szCs w:val="22"/>
          <w:lang w:val="en-US"/>
        </w:rPr>
      </w:pPr>
      <w:r w:rsidRPr="6D58F8AC" w:rsidR="7CA9E546">
        <w:rPr>
          <w:noProof w:val="0"/>
          <w:lang w:val="en-US"/>
        </w:rPr>
        <w:t>npm</w:t>
      </w:r>
      <w:r w:rsidRPr="6D58F8AC" w:rsidR="7CA9E546">
        <w:rPr>
          <w:noProof w:val="0"/>
          <w:lang w:val="en-US"/>
        </w:rPr>
        <w:t xml:space="preserve"> link</w:t>
      </w:r>
    </w:p>
    <w:p w:rsidR="190D41A5" w:rsidP="6D58F8AC" w:rsidRDefault="190D41A5" w14:paraId="67AE6830" w14:textId="2F2D7A49">
      <w:pPr>
        <w:pStyle w:val="CSTemplate-Normal"/>
        <w:rPr>
          <w:rFonts w:ascii="Calibri" w:hAnsi="Calibri" w:eastAsia="Calibri" w:cs="Calibri"/>
          <w:b w:val="0"/>
          <w:bCs w:val="0"/>
          <w:i w:val="0"/>
          <w:iCs w:val="0"/>
          <w:caps w:val="0"/>
          <w:smallCaps w:val="0"/>
          <w:noProof w:val="0"/>
          <w:color w:val="0078D4"/>
          <w:sz w:val="22"/>
          <w:szCs w:val="22"/>
          <w:lang w:val="en-US"/>
        </w:rPr>
      </w:pPr>
      <w:r w:rsidRPr="6D58F8AC" w:rsidR="7CA9E546">
        <w:rPr>
          <w:noProof w:val="0"/>
          <w:lang w:val="en-US"/>
        </w:rPr>
        <w:t>Now move to your app folder and execute the following command to install this as dependency and use the re-usable module code in your application.</w:t>
      </w:r>
    </w:p>
    <w:p w:rsidR="190D41A5" w:rsidP="6D58F8AC" w:rsidRDefault="190D41A5" w14:paraId="287B015D" w14:textId="171A3AEF">
      <w:pPr>
        <w:pStyle w:val="CSTemplate-Normal"/>
        <w:rPr>
          <w:rFonts w:ascii="Calibri" w:hAnsi="Calibri" w:eastAsia="Calibri" w:cs="Calibri"/>
          <w:b w:val="0"/>
          <w:bCs w:val="0"/>
          <w:i w:val="0"/>
          <w:iCs w:val="0"/>
          <w:caps w:val="0"/>
          <w:smallCaps w:val="0"/>
          <w:noProof w:val="0"/>
          <w:color w:val="000000"/>
          <w:sz w:val="22"/>
          <w:szCs w:val="22"/>
          <w:lang w:val="en-US"/>
        </w:rPr>
      </w:pPr>
      <w:r w:rsidRPr="6D58F8AC" w:rsidR="7CA9E546">
        <w:rPr>
          <w:noProof w:val="0"/>
          <w:lang w:val="en-US"/>
        </w:rPr>
        <w:t>npm</w:t>
      </w:r>
      <w:r w:rsidRPr="6D58F8AC" w:rsidR="7CA9E546">
        <w:rPr>
          <w:noProof w:val="0"/>
          <w:lang w:val="en-US"/>
        </w:rPr>
        <w:t xml:space="preserve"> link pm-package-name</w:t>
      </w:r>
    </w:p>
    <w:p w:rsidR="3DA44A84" w:rsidP="3DA44A84" w:rsidRDefault="3DA44A84" w14:paraId="439B6436" w14:textId="71905B51">
      <w:pPr>
        <w:pStyle w:val="CSTemplate-Normal"/>
      </w:pPr>
      <w:r w:rsidR="35C88E88">
        <w:rPr/>
        <w:t xml:space="preserve">The </w:t>
      </w:r>
      <w:r w:rsidR="35C88E88">
        <w:rPr/>
        <w:t>npm</w:t>
      </w:r>
      <w:r w:rsidR="35C88E88">
        <w:rPr/>
        <w:t xml:space="preserve"> repo and artifact will be private to </w:t>
      </w:r>
      <w:r w:rsidR="35C88E88">
        <w:rPr/>
        <w:t>GIB (</w:t>
      </w:r>
      <w:r w:rsidR="35C88E88">
        <w:rPr/>
        <w:t>on premises)</w:t>
      </w:r>
    </w:p>
    <w:p w:rsidR="333981A1" w:rsidP="333981A1" w:rsidRDefault="333981A1" w14:paraId="118EE6E3" w14:textId="272E0262">
      <w:pPr>
        <w:pStyle w:val="CSTemplate-Normal"/>
      </w:pPr>
    </w:p>
    <w:p w:rsidR="2A04DF83" w:rsidP="333981A1" w:rsidRDefault="2A04DF83" w14:paraId="4C88ADC2" w14:textId="2FF2D132">
      <w:pPr>
        <w:pStyle w:val="Heading1"/>
        <w:numPr>
          <w:ilvl w:val="0"/>
          <w:numId w:val="0"/>
        </w:numPr>
        <w:ind w:left="0"/>
        <w:rPr>
          <w:rFonts w:ascii="Calibri" w:hAnsi="Calibri" w:eastAsia="Calibri" w:cs="Calibri"/>
          <w:sz w:val="28"/>
          <w:szCs w:val="28"/>
        </w:rPr>
      </w:pPr>
      <w:bookmarkStart w:name="_Toc2013756541" w:id="1744662348"/>
      <w:r w:rsidRPr="41DB7AC7" w:rsidR="2A04DF83">
        <w:rPr>
          <w:rFonts w:ascii="Calibri" w:hAnsi="Calibri" w:eastAsia="Calibri" w:cs="Calibri"/>
          <w:sz w:val="28"/>
          <w:szCs w:val="28"/>
        </w:rPr>
        <w:t xml:space="preserve">30. </w:t>
      </w:r>
      <w:r w:rsidRPr="41DB7AC7" w:rsidR="738F2E97">
        <w:rPr>
          <w:rFonts w:ascii="Calibri" w:hAnsi="Calibri" w:eastAsia="Calibri" w:cs="Calibri"/>
          <w:sz w:val="28"/>
          <w:szCs w:val="28"/>
        </w:rPr>
        <w:t>Customized</w:t>
      </w:r>
      <w:r w:rsidRPr="41DB7AC7" w:rsidR="738F2E97">
        <w:rPr>
          <w:rFonts w:ascii="Calibri" w:hAnsi="Calibri" w:eastAsia="Calibri" w:cs="Calibri"/>
          <w:sz w:val="28"/>
          <w:szCs w:val="28"/>
        </w:rPr>
        <w:t xml:space="preserve"> Themes</w:t>
      </w:r>
      <w:bookmarkEnd w:id="1744662348"/>
    </w:p>
    <w:p w:rsidR="333981A1" w:rsidP="333981A1" w:rsidRDefault="333981A1" w14:paraId="78F9C731" w14:textId="75AC6819">
      <w:pPr>
        <w:pStyle w:val="CSTemplate-Normal"/>
      </w:pPr>
    </w:p>
    <w:p w:rsidR="43A2FF91" w:rsidP="41DB7AC7" w:rsidRDefault="43A2FF91" w14:paraId="1F8F2DE1" w14:textId="4E7A2BDD">
      <w:pPr>
        <w:pStyle w:val="CSTemplate-Normal"/>
        <w:ind/>
        <w:rPr>
          <w:rFonts w:ascii="Calibri" w:hAnsi="Calibri" w:eastAsia="Calibri" w:cs="Calibri"/>
          <w:b w:val="0"/>
          <w:bCs w:val="0"/>
          <w:i w:val="0"/>
          <w:iCs w:val="0"/>
          <w:caps w:val="0"/>
          <w:smallCaps w:val="0"/>
          <w:noProof w:val="0"/>
          <w:color w:val="000000"/>
          <w:sz w:val="22"/>
          <w:szCs w:val="22"/>
          <w:lang w:val="en-GB"/>
        </w:rPr>
      </w:pPr>
      <w:r w:rsidRPr="41DB7AC7" w:rsidR="2F3FAAD6">
        <w:rPr>
          <w:noProof w:val="0"/>
          <w:lang w:val="en-US"/>
        </w:rPr>
        <w:t>We will have pre-defined themes and the ability to have segment-based themes.</w:t>
      </w:r>
      <w:r w:rsidRPr="41DB7AC7" w:rsidR="43A2FF91">
        <w:rPr>
          <w:noProof w:val="0"/>
          <w:lang w:val="en-US"/>
        </w:rPr>
        <w:t xml:space="preserve"> Theme list and configuration will be managed in CMS and integrated through API.</w:t>
      </w:r>
      <w:r w:rsidRPr="41DB7AC7" w:rsidR="7DA6985F">
        <w:rPr>
          <w:noProof w:val="0"/>
          <w:lang w:val="en-US"/>
        </w:rPr>
        <w:t xml:space="preserve"> </w:t>
      </w:r>
      <w:bookmarkStart w:name="_Int_Zpuq8A8m" w:id="104402779"/>
      <w:r w:rsidRPr="41DB7AC7" w:rsidR="5958D077">
        <w:rPr>
          <w:rFonts w:ascii="Calibri" w:hAnsi="Calibri" w:eastAsia="Calibri" w:cs="Calibri"/>
          <w:b w:val="0"/>
          <w:bCs w:val="0"/>
          <w:i w:val="0"/>
          <w:iCs w:val="0"/>
          <w:caps w:val="0"/>
          <w:smallCaps w:val="0"/>
          <w:noProof w:val="0"/>
          <w:color w:val="000000"/>
          <w:sz w:val="22"/>
          <w:szCs w:val="22"/>
          <w:lang w:val="en-GB"/>
        </w:rPr>
        <w:t>Our application supports dynamic theme management by fetching themes from the server based on the user's login status. Each user will have one active theme at any given time, Themes are customized based on several criteria: user segments, Customer Identifier Number (CIF), and event-based themes.</w:t>
      </w:r>
      <w:r>
        <w:br/>
      </w:r>
      <w:bookmarkEnd w:id="104402779"/>
    </w:p>
    <w:p w:rsidR="5958D077" w:rsidP="56093C21" w:rsidRDefault="5958D077" w14:paraId="6593EDAF" w14:textId="21FF7F22">
      <w:pPr>
        <w:pStyle w:val="CSTemplate-Normal"/>
        <w:rPr>
          <w:rFonts w:ascii="Calibri" w:hAnsi="Calibri" w:eastAsia="Calibri" w:cs="Calibri"/>
          <w:b w:val="0"/>
          <w:bCs w:val="0"/>
          <w:i w:val="0"/>
          <w:iCs w:val="0"/>
          <w:caps w:val="0"/>
          <w:smallCaps w:val="0"/>
          <w:noProof w:val="0"/>
          <w:color w:val="000000"/>
          <w:sz w:val="22"/>
          <w:szCs w:val="22"/>
          <w:lang w:val="en-GB"/>
        </w:rPr>
      </w:pPr>
      <w:r w:rsidRPr="56093C21" w:rsidR="5958D077">
        <w:rPr>
          <w:rFonts w:ascii="Calibri" w:hAnsi="Calibri" w:eastAsia="Calibri" w:cs="Calibri"/>
          <w:b w:val="0"/>
          <w:bCs w:val="0"/>
          <w:i w:val="0"/>
          <w:iCs w:val="0"/>
          <w:caps w:val="0"/>
          <w:smallCaps w:val="0"/>
          <w:noProof w:val="0"/>
          <w:color w:val="000000"/>
          <w:sz w:val="22"/>
          <w:szCs w:val="22"/>
          <w:lang w:val="en-GB"/>
        </w:rPr>
        <w:t xml:space="preserve">The backend manages the priority order dynamically, ensuring the most relevant theme is applied. For each session, themes are fetched and applied without exposing priority details to the client. Event-based themes ensure consistency throughout the user's session and only update at the next app launch, </w:t>
      </w:r>
      <w:r w:rsidRPr="56093C21" w:rsidR="5958D077">
        <w:rPr>
          <w:rFonts w:ascii="Calibri" w:hAnsi="Calibri" w:eastAsia="Calibri" w:cs="Calibri"/>
          <w:b w:val="0"/>
          <w:bCs w:val="0"/>
          <w:i w:val="0"/>
          <w:iCs w:val="0"/>
          <w:caps w:val="0"/>
          <w:smallCaps w:val="0"/>
          <w:noProof w:val="0"/>
          <w:color w:val="000000"/>
          <w:sz w:val="22"/>
          <w:szCs w:val="22"/>
          <w:lang w:val="en-GB"/>
        </w:rPr>
        <w:t>maintaining</w:t>
      </w:r>
      <w:r w:rsidRPr="56093C21" w:rsidR="5958D077">
        <w:rPr>
          <w:rFonts w:ascii="Calibri" w:hAnsi="Calibri" w:eastAsia="Calibri" w:cs="Calibri"/>
          <w:b w:val="0"/>
          <w:bCs w:val="0"/>
          <w:i w:val="0"/>
          <w:iCs w:val="0"/>
          <w:caps w:val="0"/>
          <w:smallCaps w:val="0"/>
          <w:noProof w:val="0"/>
          <w:color w:val="000000"/>
          <w:sz w:val="22"/>
          <w:szCs w:val="22"/>
          <w:lang w:val="en-GB"/>
        </w:rPr>
        <w:t xml:space="preserve"> user experience during active sessions</w:t>
      </w:r>
      <w:r w:rsidRPr="56093C21" w:rsidR="2F1FEB3B">
        <w:rPr>
          <w:rFonts w:ascii="Calibri" w:hAnsi="Calibri" w:eastAsia="Calibri" w:cs="Calibri"/>
          <w:b w:val="0"/>
          <w:bCs w:val="0"/>
          <w:i w:val="0"/>
          <w:iCs w:val="0"/>
          <w:caps w:val="0"/>
          <w:smallCaps w:val="0"/>
          <w:noProof w:val="0"/>
          <w:color w:val="000000"/>
          <w:sz w:val="22"/>
          <w:szCs w:val="22"/>
          <w:lang w:val="en-GB"/>
        </w:rPr>
        <w:t>.</w:t>
      </w:r>
    </w:p>
    <w:p w:rsidR="43A2FF91" w:rsidP="41DB7AC7" w:rsidRDefault="43A2FF91" w14:paraId="6BF55641" w14:textId="69E8873D">
      <w:pPr>
        <w:pStyle w:val="Heading2"/>
        <w:keepNext w:val="1"/>
        <w:keepLines w:val="1"/>
        <w:rPr>
          <w:rFonts w:ascii="Calibri" w:hAnsi="Calibri" w:eastAsia="Calibri" w:cs="Calibri"/>
          <w:b w:val="1"/>
          <w:bCs w:val="1"/>
          <w:i w:val="0"/>
          <w:iCs w:val="0"/>
          <w:caps w:val="0"/>
          <w:smallCaps w:val="0"/>
          <w:noProof w:val="0"/>
          <w:color w:val="434343"/>
          <w:sz w:val="24"/>
          <w:szCs w:val="24"/>
          <w:lang w:val="en-GB"/>
        </w:rPr>
      </w:pPr>
      <w:bookmarkStart w:name="_Toc1478681744" w:id="1293979878"/>
      <w:r w:rsidRPr="41DB7AC7" w:rsidR="5958D077">
        <w:rPr>
          <w:rFonts w:ascii="Calibri" w:hAnsi="Calibri" w:eastAsia="Calibri" w:cs="Calibri"/>
          <w:noProof w:val="0"/>
          <w:sz w:val="24"/>
          <w:szCs w:val="24"/>
          <w:lang w:val="en-GB"/>
        </w:rPr>
        <w:t>API</w:t>
      </w:r>
      <w:r w:rsidRPr="41DB7AC7" w:rsidR="7A39A891">
        <w:rPr>
          <w:rFonts w:ascii="Calibri" w:hAnsi="Calibri" w:eastAsia="Calibri" w:cs="Calibri"/>
          <w:noProof w:val="0"/>
          <w:sz w:val="24"/>
          <w:szCs w:val="24"/>
          <w:lang w:val="en-GB"/>
        </w:rPr>
        <w:t xml:space="preserve"> Endpoints</w:t>
      </w:r>
      <w:r w:rsidRPr="41DB7AC7" w:rsidR="4DF69E96">
        <w:rPr>
          <w:rFonts w:ascii="Calibri" w:hAnsi="Calibri" w:eastAsia="Calibri" w:cs="Calibri"/>
          <w:noProof w:val="0"/>
          <w:sz w:val="24"/>
          <w:szCs w:val="24"/>
          <w:lang w:val="en-GB"/>
        </w:rPr>
        <w:t>:</w:t>
      </w:r>
      <w:bookmarkEnd w:id="1293979878"/>
    </w:p>
    <w:p w:rsidR="43A2FF91" w:rsidP="41DB7AC7" w:rsidRDefault="43A2FF91" w14:paraId="428B7AC9" w14:textId="79DE59EE">
      <w:pPr>
        <w:pStyle w:val="Heading2"/>
        <w:keepNext w:val="1"/>
        <w:keepLines w:val="1"/>
        <w:rPr>
          <w:rFonts w:ascii="Calibri" w:hAnsi="Calibri" w:eastAsia="Calibri" w:cs="Calibri"/>
          <w:b w:val="1"/>
          <w:bCs w:val="1"/>
          <w:i w:val="0"/>
          <w:iCs w:val="0"/>
          <w:caps w:val="0"/>
          <w:smallCaps w:val="0"/>
          <w:noProof w:val="0"/>
          <w:color w:val="auto"/>
          <w:sz w:val="20"/>
          <w:szCs w:val="20"/>
          <w:lang w:val="en-GB"/>
        </w:rPr>
      </w:pPr>
      <w:bookmarkStart w:name="_Toc585346672" w:id="2089898022"/>
      <w:r w:rsidRPr="41DB7AC7" w:rsidR="5958D077">
        <w:rPr>
          <w:rFonts w:ascii="Calibri" w:hAnsi="Calibri" w:eastAsia="Calibri" w:cs="Calibri"/>
          <w:b w:val="1"/>
          <w:bCs w:val="1"/>
          <w:noProof w:val="0"/>
          <w:color w:val="auto"/>
          <w:sz w:val="20"/>
          <w:szCs w:val="20"/>
          <w:lang w:val="en-GB"/>
        </w:rPr>
        <w:t>Fetch Active Theme</w:t>
      </w:r>
      <w:bookmarkEnd w:id="2089898022"/>
    </w:p>
    <w:p w:rsidR="43A2FF91" w:rsidP="41DB7AC7" w:rsidRDefault="43A2FF91" w14:paraId="50703064" w14:textId="6D820B0A">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This API fetches the active theme during launch, applicable for both logged-in and non-logged-in users.</w:t>
      </w:r>
    </w:p>
    <w:p w:rsidR="43A2FF91" w:rsidP="41DB7AC7" w:rsidRDefault="43A2FF91" w14:paraId="07D6F2FD" w14:textId="16C9864A">
      <w:pPr>
        <w:pStyle w:val="ListParagraph"/>
        <w:numPr>
          <w:ilvl w:val="0"/>
          <w:numId w:val="72"/>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Endpoint: /</w:t>
      </w:r>
      <w:r w:rsidRPr="41DB7AC7" w:rsidR="5958D077">
        <w:rPr>
          <w:rFonts w:ascii="Calibri" w:hAnsi="Calibri" w:eastAsia="Calibri" w:cs="Calibri"/>
          <w:b w:val="0"/>
          <w:bCs w:val="0"/>
          <w:i w:val="0"/>
          <w:iCs w:val="0"/>
          <w:caps w:val="0"/>
          <w:smallCaps w:val="0"/>
          <w:noProof w:val="0"/>
          <w:color w:val="000000"/>
          <w:sz w:val="22"/>
          <w:szCs w:val="22"/>
          <w:lang w:val="en-GB"/>
        </w:rPr>
        <w:t>api</w:t>
      </w:r>
      <w:r w:rsidRPr="41DB7AC7" w:rsidR="5958D077">
        <w:rPr>
          <w:rFonts w:ascii="Calibri" w:hAnsi="Calibri" w:eastAsia="Calibri" w:cs="Calibri"/>
          <w:b w:val="0"/>
          <w:bCs w:val="0"/>
          <w:i w:val="0"/>
          <w:iCs w:val="0"/>
          <w:caps w:val="0"/>
          <w:smallCaps w:val="0"/>
          <w:noProof w:val="0"/>
          <w:color w:val="000000"/>
          <w:sz w:val="22"/>
          <w:szCs w:val="22"/>
          <w:lang w:val="en-GB"/>
        </w:rPr>
        <w:t>/themes/active</w:t>
      </w:r>
    </w:p>
    <w:p w:rsidR="43A2FF91" w:rsidP="41DB7AC7" w:rsidRDefault="43A2FF91" w14:paraId="6DE3EF3F" w14:textId="78DF6A03">
      <w:pPr>
        <w:pStyle w:val="ListParagraph"/>
        <w:numPr>
          <w:ilvl w:val="0"/>
          <w:numId w:val="72"/>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Method: GET</w:t>
      </w:r>
    </w:p>
    <w:p w:rsidR="43A2FF91" w:rsidP="41DB7AC7" w:rsidRDefault="43A2FF91" w14:paraId="6DA10A30" w14:textId="15B11656">
      <w:pPr>
        <w:numPr>
          <w:ilvl w:val="0"/>
          <w:numId w:val="0"/>
        </w:numPr>
        <w:ind/>
        <w:rPr>
          <w:rFonts w:ascii="Calibri" w:hAnsi="Calibri" w:eastAsia="Calibri" w:cs="Calibri"/>
          <w:b w:val="1"/>
          <w:bCs w:val="1"/>
          <w:i w:val="0"/>
          <w:iCs w:val="0"/>
          <w:caps w:val="0"/>
          <w:smallCaps w:val="0"/>
          <w:noProof w:val="0"/>
          <w:color w:val="000000"/>
          <w:sz w:val="22"/>
          <w:szCs w:val="22"/>
          <w:lang w:val="en-GB"/>
        </w:rPr>
      </w:pPr>
      <w:r w:rsidRPr="41DB7AC7" w:rsidR="5958D077">
        <w:rPr>
          <w:rFonts w:ascii="Calibri" w:hAnsi="Calibri" w:eastAsia="Calibri" w:cs="Calibri"/>
          <w:b w:val="1"/>
          <w:bCs w:val="1"/>
          <w:i w:val="0"/>
          <w:iCs w:val="0"/>
          <w:caps w:val="0"/>
          <w:smallCaps w:val="0"/>
          <w:noProof w:val="0"/>
          <w:color w:val="000000"/>
          <w:sz w:val="22"/>
          <w:szCs w:val="22"/>
          <w:lang w:val="en-GB"/>
        </w:rPr>
        <w:t>Request Headers</w:t>
      </w:r>
    </w:p>
    <w:p w:rsidR="43A2FF91" w:rsidP="41DB7AC7" w:rsidRDefault="43A2FF91" w14:paraId="199E5803" w14:textId="0E448200">
      <w:pPr>
        <w:numPr>
          <w:ilvl w:val="0"/>
          <w:numId w:val="0"/>
        </w:numPr>
        <w:spacing w:after="120" w:afterAutospacing="off" w:line="0" w:lineRule="auto"/>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http</w:t>
      </w:r>
    </w:p>
    <w:p w:rsidR="43A2FF91" w:rsidP="41DB7AC7" w:rsidRDefault="43A2FF91" w14:paraId="2D2DC760" w14:textId="4DFBBDA8">
      <w:pPr>
        <w:numPr>
          <w:ilvl w:val="0"/>
          <w:numId w:val="0"/>
        </w:numPr>
        <w:spacing w:after="120" w:afterAutospacing="off" w:line="0" w:lineRule="auto"/>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Authorization: Bearer &lt;token&gt; // Only for logged-in users</w:t>
      </w:r>
    </w:p>
    <w:p w:rsidR="43A2FF91" w:rsidP="41DB7AC7" w:rsidRDefault="43A2FF91" w14:paraId="69E9EBA0" w14:textId="62F47A97">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Content-Type: application/</w:t>
      </w:r>
      <w:r w:rsidRPr="41DB7AC7" w:rsidR="5958D077">
        <w:rPr>
          <w:rFonts w:ascii="Calibri" w:hAnsi="Calibri" w:eastAsia="Calibri" w:cs="Calibri"/>
          <w:b w:val="0"/>
          <w:bCs w:val="0"/>
          <w:i w:val="0"/>
          <w:iCs w:val="0"/>
          <w:caps w:val="0"/>
          <w:smallCaps w:val="0"/>
          <w:noProof w:val="0"/>
          <w:color w:val="000000"/>
          <w:sz w:val="22"/>
          <w:szCs w:val="22"/>
          <w:lang w:val="en-GB"/>
        </w:rPr>
        <w:t>json</w:t>
      </w:r>
    </w:p>
    <w:p w:rsidR="43A2FF91" w:rsidP="41DB7AC7" w:rsidRDefault="43A2FF91" w14:paraId="2FFC0600" w14:textId="29AFD3F6">
      <w:pPr>
        <w:pStyle w:val="CSTemplate-Normal"/>
        <w:rPr>
          <w:rFonts w:ascii="Calibri" w:hAnsi="Calibri" w:eastAsia="Calibri" w:cs="Calibri"/>
          <w:b w:val="1"/>
          <w:bCs w:val="1"/>
          <w:noProof w:val="0"/>
          <w:sz w:val="24"/>
          <w:szCs w:val="24"/>
          <w:lang w:val="en-GB"/>
        </w:rPr>
      </w:pPr>
      <w:r w:rsidRPr="41DB7AC7" w:rsidR="7BA92378">
        <w:rPr>
          <w:b w:val="1"/>
          <w:bCs w:val="1"/>
          <w:noProof w:val="0"/>
          <w:lang w:val="en-GB"/>
        </w:rPr>
        <w:t>Sample Api Response:</w:t>
      </w:r>
    </w:p>
    <w:p w:rsidR="43A2FF91" w:rsidP="41DB7AC7" w:rsidRDefault="43A2FF91" w14:paraId="5265DB8B" w14:textId="3A76CA1B">
      <w:pPr>
        <w:pStyle w:val="CSTemplate-Normal"/>
        <w:rPr>
          <w:rFonts w:ascii="Calibri" w:hAnsi="Calibri" w:eastAsia="Calibri" w:cs="Calibri"/>
          <w:b w:val="0"/>
          <w:bCs w:val="0"/>
          <w:i w:val="0"/>
          <w:iCs w:val="0"/>
          <w:caps w:val="0"/>
          <w:smallCaps w:val="0"/>
          <w:noProof w:val="0"/>
          <w:color w:val="000000"/>
          <w:sz w:val="22"/>
          <w:szCs w:val="22"/>
          <w:lang w:val="en-GB"/>
        </w:rPr>
      </w:pPr>
      <w:bookmarkStart w:name="_Toc1070634310" w:id="1742736157"/>
      <w:r w:rsidRPr="41DB7AC7" w:rsidR="5958D077">
        <w:rPr>
          <w:noProof w:val="0"/>
          <w:lang w:val="en-GB"/>
        </w:rPr>
        <w:t>{</w:t>
      </w:r>
      <w:bookmarkEnd w:id="1742736157"/>
    </w:p>
    <w:p w:rsidR="43A2FF91" w:rsidP="41DB7AC7" w:rsidRDefault="43A2FF91" w14:paraId="5FA70216" w14:textId="39E619B9">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"status": "success",</w:t>
      </w:r>
    </w:p>
    <w:p w:rsidR="43A2FF91" w:rsidP="41DB7AC7" w:rsidRDefault="43A2FF91" w14:paraId="62D42386" w14:textId="17424451">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"data": {</w:t>
      </w:r>
    </w:p>
    <w:p w:rsidR="43A2FF91" w:rsidP="41DB7AC7" w:rsidRDefault="43A2FF91" w14:paraId="0C4FBFE0" w14:textId="4BE7151A">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"theme": {</w:t>
      </w:r>
    </w:p>
    <w:p w:rsidR="43A2FF91" w:rsidP="41DB7AC7" w:rsidRDefault="43A2FF91" w14:paraId="51C26172" w14:textId="045A4A0C">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"id": "</w:t>
      </w:r>
      <w:r w:rsidRPr="41DB7AC7" w:rsidR="5958D077">
        <w:rPr>
          <w:rFonts w:ascii="Calibri" w:hAnsi="Calibri" w:eastAsia="Calibri" w:cs="Calibri"/>
          <w:b w:val="0"/>
          <w:bCs w:val="0"/>
          <w:i w:val="0"/>
          <w:iCs w:val="0"/>
          <w:caps w:val="0"/>
          <w:smallCaps w:val="0"/>
          <w:noProof w:val="0"/>
          <w:color w:val="000000"/>
          <w:sz w:val="22"/>
          <w:szCs w:val="22"/>
          <w:lang w:val="en-GB"/>
        </w:rPr>
        <w:t>theme_id</w:t>
      </w:r>
      <w:r w:rsidRPr="41DB7AC7" w:rsidR="5958D077">
        <w:rPr>
          <w:rFonts w:ascii="Calibri" w:hAnsi="Calibri" w:eastAsia="Calibri" w:cs="Calibri"/>
          <w:b w:val="0"/>
          <w:bCs w:val="0"/>
          <w:i w:val="0"/>
          <w:iCs w:val="0"/>
          <w:caps w:val="0"/>
          <w:smallCaps w:val="0"/>
          <w:noProof w:val="0"/>
          <w:color w:val="000000"/>
          <w:sz w:val="22"/>
          <w:szCs w:val="22"/>
          <w:lang w:val="en-GB"/>
        </w:rPr>
        <w:t>",</w:t>
      </w:r>
    </w:p>
    <w:p w:rsidR="43A2FF91" w:rsidP="41DB7AC7" w:rsidRDefault="43A2FF91" w14:paraId="39251772" w14:textId="2764CAAF">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"name": "Theme Name",</w:t>
      </w:r>
    </w:p>
    <w:p w:rsidR="43A2FF91" w:rsidP="41DB7AC7" w:rsidRDefault="43A2FF91" w14:paraId="6D6E644E" w14:textId="26B06EE0">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properties: {</w:t>
      </w:r>
    </w:p>
    <w:p w:rsidR="43A2FF91" w:rsidP="41DB7AC7" w:rsidRDefault="43A2FF91" w14:paraId="2E40B6BB" w14:textId="3E0897BD">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w:t>
      </w:r>
    </w:p>
    <w:p w:rsidR="43A2FF91" w:rsidP="41DB7AC7" w:rsidRDefault="43A2FF91" w14:paraId="42A0B3AB" w14:textId="2B912AF8">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w:t>
      </w:r>
    </w:p>
    <w:p w:rsidR="43A2FF91" w:rsidP="41DB7AC7" w:rsidRDefault="43A2FF91" w14:paraId="4660564F" w14:textId="14698D4E">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  "message": "Active theme fetched successfully."</w:t>
      </w:r>
    </w:p>
    <w:p w:rsidR="43A2FF91" w:rsidP="41DB7AC7" w:rsidRDefault="43A2FF91" w14:paraId="74E39F37" w14:textId="115017E7">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w:t>
      </w:r>
    </w:p>
    <w:p w:rsidR="43A2FF91" w:rsidP="41DB7AC7" w:rsidRDefault="43A2FF91" w14:paraId="3526DB84" w14:textId="3CDE4408">
      <w:pPr>
        <w:numPr>
          <w:ilvl w:val="0"/>
          <w:numId w:val="0"/>
        </w:numPr>
        <w:ind/>
        <w:rPr>
          <w:rFonts w:ascii="Calibri" w:hAnsi="Calibri" w:eastAsia="Calibri" w:cs="Calibri"/>
          <w:b w:val="0"/>
          <w:bCs w:val="0"/>
          <w:i w:val="0"/>
          <w:iCs w:val="0"/>
          <w:caps w:val="0"/>
          <w:smallCaps w:val="0"/>
          <w:noProof w:val="0"/>
          <w:color w:val="000000"/>
          <w:sz w:val="22"/>
          <w:szCs w:val="22"/>
          <w:lang w:val="en-GB"/>
        </w:rPr>
      </w:pPr>
    </w:p>
    <w:p w:rsidR="43A2FF91" w:rsidP="41DB7AC7" w:rsidRDefault="43A2FF91" w14:paraId="4791F419" w14:textId="6E7A6419">
      <w:pPr>
        <w:numPr>
          <w:ilvl w:val="0"/>
          <w:numId w:val="0"/>
        </w:numPr>
        <w:ind/>
        <w:rPr>
          <w:rFonts w:ascii="Calibri" w:hAnsi="Calibri" w:eastAsia="Calibri" w:cs="Calibri"/>
          <w:b w:val="0"/>
          <w:bCs w:val="0"/>
          <w:i w:val="0"/>
          <w:iCs w:val="0"/>
          <w:caps w:val="0"/>
          <w:smallCaps w:val="0"/>
          <w:noProof w:val="0"/>
          <w:color w:val="000000"/>
          <w:sz w:val="22"/>
          <w:szCs w:val="22"/>
          <w:lang w:val="en-GB"/>
        </w:rPr>
      </w:pPr>
    </w:p>
    <w:p w:rsidR="43A2FF91" w:rsidP="41DB7AC7" w:rsidRDefault="43A2FF91" w14:paraId="26FE04F6" w14:textId="66AADF8B">
      <w:pPr>
        <w:numPr>
          <w:ilvl w:val="0"/>
          <w:numId w:val="0"/>
        </w:numPr>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Once the theme is fetched, the application applies the theme's properties, such as </w:t>
      </w:r>
      <w:r w:rsidRPr="41DB7AC7" w:rsidR="5958D077">
        <w:rPr>
          <w:rFonts w:ascii="Calibri" w:hAnsi="Calibri" w:eastAsia="Calibri" w:cs="Calibri"/>
          <w:b w:val="0"/>
          <w:bCs w:val="0"/>
          <w:i w:val="0"/>
          <w:iCs w:val="0"/>
          <w:caps w:val="0"/>
          <w:smallCaps w:val="0"/>
          <w:noProof w:val="0"/>
          <w:color w:val="000000"/>
          <w:sz w:val="22"/>
          <w:szCs w:val="22"/>
          <w:lang w:val="en-GB"/>
        </w:rPr>
        <w:t>color</w:t>
      </w:r>
      <w:r w:rsidRPr="41DB7AC7" w:rsidR="5958D077">
        <w:rPr>
          <w:rFonts w:ascii="Calibri" w:hAnsi="Calibri" w:eastAsia="Calibri" w:cs="Calibri"/>
          <w:b w:val="0"/>
          <w:bCs w:val="0"/>
          <w:i w:val="0"/>
          <w:iCs w:val="0"/>
          <w:caps w:val="0"/>
          <w:smallCaps w:val="0"/>
          <w:noProof w:val="0"/>
          <w:color w:val="000000"/>
          <w:sz w:val="22"/>
          <w:szCs w:val="22"/>
          <w:lang w:val="en-GB"/>
        </w:rPr>
        <w:t xml:space="preserve"> scheme, font, and background image. </w:t>
      </w:r>
    </w:p>
    <w:p w:rsidR="43A2FF91" w:rsidP="41DB7AC7" w:rsidRDefault="43A2FF91" w14:paraId="286C44B7" w14:textId="5653F9E3">
      <w:pPr>
        <w:pStyle w:val="Normal"/>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Consistency is </w:t>
      </w:r>
      <w:r w:rsidRPr="41DB7AC7" w:rsidR="5958D077">
        <w:rPr>
          <w:rFonts w:ascii="Calibri" w:hAnsi="Calibri" w:eastAsia="Calibri" w:cs="Calibri"/>
          <w:b w:val="0"/>
          <w:bCs w:val="0"/>
          <w:i w:val="0"/>
          <w:iCs w:val="0"/>
          <w:caps w:val="0"/>
          <w:smallCaps w:val="0"/>
          <w:noProof w:val="0"/>
          <w:color w:val="000000"/>
          <w:sz w:val="22"/>
          <w:szCs w:val="22"/>
          <w:lang w:val="en-GB"/>
        </w:rPr>
        <w:t>maintained</w:t>
      </w:r>
      <w:r w:rsidRPr="41DB7AC7" w:rsidR="5958D077">
        <w:rPr>
          <w:rFonts w:ascii="Calibri" w:hAnsi="Calibri" w:eastAsia="Calibri" w:cs="Calibri"/>
          <w:b w:val="0"/>
          <w:bCs w:val="0"/>
          <w:i w:val="0"/>
          <w:iCs w:val="0"/>
          <w:caps w:val="0"/>
          <w:smallCaps w:val="0"/>
          <w:noProof w:val="0"/>
          <w:color w:val="000000"/>
          <w:sz w:val="22"/>
          <w:szCs w:val="22"/>
          <w:lang w:val="en-GB"/>
        </w:rPr>
        <w:t xml:space="preserve"> throughout the session, with updates occurring on </w:t>
      </w:r>
      <w:r w:rsidRPr="41DB7AC7" w:rsidR="5958D077">
        <w:rPr>
          <w:rFonts w:ascii="Calibri" w:hAnsi="Calibri" w:eastAsia="Calibri" w:cs="Calibri"/>
          <w:b w:val="0"/>
          <w:bCs w:val="0"/>
          <w:i w:val="0"/>
          <w:iCs w:val="0"/>
          <w:caps w:val="0"/>
          <w:smallCaps w:val="0"/>
          <w:noProof w:val="0"/>
          <w:color w:val="000000"/>
          <w:sz w:val="22"/>
          <w:szCs w:val="22"/>
          <w:lang w:val="en-GB"/>
        </w:rPr>
        <w:t>subsequent</w:t>
      </w:r>
      <w:r w:rsidRPr="41DB7AC7" w:rsidR="5958D077">
        <w:rPr>
          <w:rFonts w:ascii="Calibri" w:hAnsi="Calibri" w:eastAsia="Calibri" w:cs="Calibri"/>
          <w:b w:val="0"/>
          <w:bCs w:val="0"/>
          <w:i w:val="0"/>
          <w:iCs w:val="0"/>
          <w:caps w:val="0"/>
          <w:smallCaps w:val="0"/>
          <w:noProof w:val="0"/>
          <w:color w:val="000000"/>
          <w:sz w:val="22"/>
          <w:szCs w:val="22"/>
          <w:lang w:val="en-GB"/>
        </w:rPr>
        <w:t xml:space="preserve"> app launches based on the backend logic.</w:t>
      </w:r>
    </w:p>
    <w:p w:rsidR="43A2FF91" w:rsidP="41DB7AC7" w:rsidRDefault="43A2FF91" w14:paraId="460E7BFC" w14:textId="2DABBF18">
      <w:pPr>
        <w:pStyle w:val="Normal"/>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During onboarding, the same API is used without an authorization token. After the user logs in and registers, the theme API is called again with the authorization token to apply user-specific themes.</w:t>
      </w:r>
    </w:p>
    <w:p w:rsidR="43A2FF91" w:rsidP="41DB7AC7" w:rsidRDefault="43A2FF91" w14:paraId="352719BB" w14:textId="53B0BABE">
      <w:pPr>
        <w:pStyle w:val="Normal"/>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The backend </w:t>
      </w:r>
      <w:r w:rsidRPr="41DB7AC7" w:rsidR="5958D077">
        <w:rPr>
          <w:rFonts w:ascii="Calibri" w:hAnsi="Calibri" w:eastAsia="Calibri" w:cs="Calibri"/>
          <w:b w:val="0"/>
          <w:bCs w:val="0"/>
          <w:i w:val="0"/>
          <w:iCs w:val="0"/>
          <w:caps w:val="0"/>
          <w:smallCaps w:val="0"/>
          <w:noProof w:val="0"/>
          <w:color w:val="000000"/>
          <w:sz w:val="22"/>
          <w:szCs w:val="22"/>
          <w:lang w:val="en-GB"/>
        </w:rPr>
        <w:t>determines</w:t>
      </w:r>
      <w:r w:rsidRPr="41DB7AC7" w:rsidR="5958D077">
        <w:rPr>
          <w:rFonts w:ascii="Calibri" w:hAnsi="Calibri" w:eastAsia="Calibri" w:cs="Calibri"/>
          <w:b w:val="0"/>
          <w:bCs w:val="0"/>
          <w:i w:val="0"/>
          <w:iCs w:val="0"/>
          <w:caps w:val="0"/>
          <w:smallCaps w:val="0"/>
          <w:noProof w:val="0"/>
          <w:color w:val="000000"/>
          <w:sz w:val="22"/>
          <w:szCs w:val="22"/>
          <w:lang w:val="en-GB"/>
        </w:rPr>
        <w:t xml:space="preserve"> the active theme based on user-specific criteria: segments, CIF, and events. It manages the priority order and ensures the theme's validity during session transitions.</w:t>
      </w:r>
    </w:p>
    <w:p w:rsidR="43A2FF91" w:rsidP="41DB7AC7" w:rsidRDefault="43A2FF91" w14:paraId="0D77D9B3" w14:textId="7EAE68EE">
      <w:pPr>
        <w:pStyle w:val="Normal"/>
        <w:ind/>
        <w:rPr>
          <w:rFonts w:ascii="Calibri" w:hAnsi="Calibri" w:eastAsia="Calibri" w:cs="Calibri"/>
          <w:b w:val="0"/>
          <w:bCs w:val="0"/>
          <w:i w:val="0"/>
          <w:iCs w:val="0"/>
          <w:caps w:val="0"/>
          <w:smallCaps w:val="0"/>
          <w:noProof w:val="0"/>
          <w:color w:val="000000"/>
          <w:sz w:val="22"/>
          <w:szCs w:val="22"/>
          <w:lang w:val="en-GB"/>
        </w:rPr>
      </w:pPr>
      <w:r w:rsidRPr="41DB7AC7" w:rsidR="5958D077">
        <w:rPr>
          <w:rFonts w:ascii="Calibri" w:hAnsi="Calibri" w:eastAsia="Calibri" w:cs="Calibri"/>
          <w:b w:val="0"/>
          <w:bCs w:val="0"/>
          <w:i w:val="0"/>
          <w:iCs w:val="0"/>
          <w:caps w:val="0"/>
          <w:smallCaps w:val="0"/>
          <w:noProof w:val="0"/>
          <w:color w:val="000000"/>
          <w:sz w:val="22"/>
          <w:szCs w:val="22"/>
          <w:lang w:val="en-GB"/>
        </w:rPr>
        <w:t xml:space="preserve">By </w:t>
      </w:r>
      <w:r w:rsidRPr="41DB7AC7" w:rsidR="5958D077">
        <w:rPr>
          <w:rFonts w:ascii="Calibri" w:hAnsi="Calibri" w:eastAsia="Calibri" w:cs="Calibri"/>
          <w:b w:val="0"/>
          <w:bCs w:val="0"/>
          <w:i w:val="0"/>
          <w:iCs w:val="0"/>
          <w:caps w:val="0"/>
          <w:smallCaps w:val="0"/>
          <w:noProof w:val="0"/>
          <w:color w:val="000000"/>
          <w:sz w:val="22"/>
          <w:szCs w:val="22"/>
          <w:lang w:val="en-GB"/>
        </w:rPr>
        <w:t>utilizing</w:t>
      </w:r>
      <w:r w:rsidRPr="41DB7AC7" w:rsidR="5958D077">
        <w:rPr>
          <w:rFonts w:ascii="Calibri" w:hAnsi="Calibri" w:eastAsia="Calibri" w:cs="Calibri"/>
          <w:b w:val="0"/>
          <w:bCs w:val="0"/>
          <w:i w:val="0"/>
          <w:iCs w:val="0"/>
          <w:caps w:val="0"/>
          <w:smallCaps w:val="0"/>
          <w:noProof w:val="0"/>
          <w:color w:val="000000"/>
          <w:sz w:val="22"/>
          <w:szCs w:val="22"/>
          <w:lang w:val="en-GB"/>
        </w:rPr>
        <w:t xml:space="preserve"> this API and logic, the application delivers a dynamic and personalized user experience through theme customization, enhancing overall engagement.</w:t>
      </w:r>
    </w:p>
    <w:p w:rsidR="43A2FF91" w:rsidP="41DB7AC7" w:rsidRDefault="43A2FF91" w14:paraId="77DFA041" w14:textId="43C7B829">
      <w:pPr>
        <w:pStyle w:val="Heading1"/>
        <w:numPr>
          <w:ilvl w:val="0"/>
          <w:numId w:val="0"/>
        </w:numPr>
        <w:ind w:left="0"/>
        <w:rPr>
          <w:rFonts w:ascii="Calibri" w:hAnsi="Calibri" w:eastAsia="Calibri" w:cs="Calibri"/>
          <w:sz w:val="28"/>
          <w:szCs w:val="28"/>
        </w:rPr>
      </w:pPr>
    </w:p>
    <w:p w:rsidR="43A2FF91" w:rsidP="4E889859" w:rsidRDefault="43A2FF91" w14:paraId="045BCC14" w14:textId="4F9DEA40">
      <w:pPr>
        <w:pStyle w:val="Heading1"/>
        <w:numPr>
          <w:ilvl w:val="0"/>
          <w:numId w:val="0"/>
        </w:numPr>
        <w:ind w:left="0"/>
        <w:rPr>
          <w:rFonts w:ascii="Calibri" w:hAnsi="Calibri" w:eastAsia="Calibri" w:cs="Calibri"/>
          <w:sz w:val="28"/>
          <w:szCs w:val="28"/>
        </w:rPr>
      </w:pPr>
      <w:bookmarkStart w:name="_Toc1742489971" w:id="89114172"/>
      <w:r w:rsidRPr="41DB7AC7" w:rsidR="43A2FF91">
        <w:rPr>
          <w:rFonts w:ascii="Calibri" w:hAnsi="Calibri" w:eastAsia="Calibri" w:cs="Calibri"/>
          <w:sz w:val="28"/>
          <w:szCs w:val="28"/>
        </w:rPr>
        <w:t xml:space="preserve">31. Customized </w:t>
      </w:r>
      <w:r w:rsidRPr="41DB7AC7" w:rsidR="65D28706">
        <w:rPr>
          <w:rFonts w:ascii="Calibri" w:hAnsi="Calibri" w:eastAsia="Calibri" w:cs="Calibri"/>
          <w:sz w:val="28"/>
          <w:szCs w:val="28"/>
        </w:rPr>
        <w:t>Menu</w:t>
      </w:r>
      <w:bookmarkEnd w:id="89114172"/>
    </w:p>
    <w:p w:rsidR="4E889859" w:rsidP="4E889859" w:rsidRDefault="4E889859" w14:paraId="4EF3EDBF" w14:textId="0BA011D4">
      <w:pPr>
        <w:pStyle w:val="CSTemplate-Normal"/>
        <w:rPr>
          <w:noProof w:val="0"/>
          <w:lang w:val="en-US"/>
        </w:rPr>
      </w:pPr>
    </w:p>
    <w:p w:rsidR="43A2FF91" w:rsidP="41DB7AC7" w:rsidRDefault="43A2FF91" w14:paraId="2AF09F11" w14:textId="4905F1FE">
      <w:pPr>
        <w:pStyle w:val="CSTemplate-Normal"/>
        <w:rPr>
          <w:rFonts w:ascii="Calibri" w:hAnsi="Calibri" w:eastAsia="Calibri" w:cs="Calibri"/>
          <w:noProof w:val="0"/>
          <w:lang w:val="en-US"/>
        </w:rPr>
      </w:pPr>
      <w:r w:rsidRPr="41DB7AC7" w:rsidR="43A2FF91">
        <w:rPr>
          <w:noProof w:val="0"/>
          <w:lang w:val="en-US"/>
        </w:rPr>
        <w:t xml:space="preserve">We will have configurable menu items. The menu items can have hierarchy like menu -&gt; sub-menu. The menu items also </w:t>
      </w:r>
      <w:r w:rsidRPr="41DB7AC7" w:rsidR="58535AD6">
        <w:rPr>
          <w:noProof w:val="0"/>
          <w:lang w:val="en-US"/>
        </w:rPr>
        <w:t>like</w:t>
      </w:r>
      <w:r w:rsidRPr="41DB7AC7" w:rsidR="43A2FF91">
        <w:rPr>
          <w:noProof w:val="0"/>
          <w:lang w:val="en-US"/>
        </w:rPr>
        <w:t xml:space="preserve"> themes will be configurable based on customer segment, customer </w:t>
      </w:r>
      <w:r w:rsidRPr="41DB7AC7" w:rsidR="2F28BBE8">
        <w:rPr>
          <w:noProof w:val="0"/>
          <w:lang w:val="en-US"/>
        </w:rPr>
        <w:t>centric (</w:t>
      </w:r>
      <w:r w:rsidRPr="41DB7AC7" w:rsidR="43A2FF91">
        <w:rPr>
          <w:noProof w:val="0"/>
          <w:lang w:val="en-US"/>
        </w:rPr>
        <w:t>CIF based). This information will be configured in CMS and integrated with UI via API.</w:t>
      </w:r>
      <w:r w:rsidRPr="41DB7AC7" w:rsidR="77592EFA">
        <w:rPr>
          <w:noProof w:val="0"/>
          <w:lang w:val="en-US"/>
        </w:rPr>
        <w:t xml:space="preserve"> </w:t>
      </w:r>
      <w:r w:rsidRPr="41DB7AC7" w:rsidR="6C73AFE0">
        <w:rPr>
          <w:rFonts w:ascii="Calibri" w:hAnsi="Calibri" w:eastAsia="Calibri" w:cs="Calibri"/>
          <w:noProof w:val="0"/>
          <w:lang w:val="en-US"/>
        </w:rPr>
        <w:t>The menu response should be cached on the server.</w:t>
      </w:r>
      <w:r w:rsidRPr="41DB7AC7" w:rsidR="3E31D867">
        <w:rPr>
          <w:rFonts w:ascii="Calibri" w:hAnsi="Calibri" w:eastAsia="Calibri" w:cs="Calibri"/>
          <w:noProof w:val="0"/>
          <w:lang w:val="en-US"/>
        </w:rPr>
        <w:t xml:space="preserve"> </w:t>
      </w:r>
      <w:r w:rsidRPr="41DB7AC7" w:rsidR="6C73AFE0">
        <w:rPr>
          <w:rFonts w:ascii="Calibri" w:hAnsi="Calibri" w:eastAsia="Calibri" w:cs="Calibri"/>
          <w:noProof w:val="0"/>
          <w:lang w:val="en-US"/>
        </w:rPr>
        <w:t>App will preserve the previously fetched menu response and apply that until the new menu response is fetched on next app launch.</w:t>
      </w:r>
      <w:r w:rsidRPr="41DB7AC7" w:rsidR="7DB3C4E9">
        <w:rPr>
          <w:rFonts w:ascii="Calibri" w:hAnsi="Calibri" w:eastAsia="Calibri" w:cs="Calibri"/>
          <w:noProof w:val="0"/>
          <w:lang w:val="en-US"/>
        </w:rPr>
        <w:t xml:space="preserve"> </w:t>
      </w:r>
      <w:bookmarkStart w:name="_Int_UC6clqZE" w:id="157864809"/>
      <w:r w:rsidRPr="41DB7AC7" w:rsidR="6C73AFE0">
        <w:rPr>
          <w:rFonts w:ascii="Calibri" w:hAnsi="Calibri" w:eastAsia="Calibri" w:cs="Calibri"/>
          <w:noProof w:val="0"/>
          <w:lang w:val="en-US"/>
        </w:rPr>
        <w:t>App will have a default menu for the fallback, in case there are some errors in fetching</w:t>
      </w:r>
      <w:bookmarkEnd w:id="157864809"/>
    </w:p>
    <w:p w:rsidR="53BE81D7" w:rsidP="41DB7AC7" w:rsidRDefault="53BE81D7" w14:paraId="1AFA5AD9" w14:textId="5C51CDA2">
      <w:pPr>
        <w:pStyle w:val="Heading2"/>
        <w:rPr>
          <w:rFonts w:ascii="Calibri" w:hAnsi="Calibri" w:eastAsia="Calibri" w:cs="Calibri"/>
          <w:b w:val="1"/>
          <w:bCs w:val="1"/>
          <w:i w:val="0"/>
          <w:iCs w:val="0"/>
          <w:caps w:val="0"/>
          <w:smallCaps w:val="0"/>
          <w:noProof w:val="0"/>
          <w:color w:val="auto"/>
          <w:sz w:val="24"/>
          <w:szCs w:val="24"/>
          <w:lang w:val="en-GB"/>
        </w:rPr>
      </w:pPr>
      <w:bookmarkStart w:name="_Toc491712000" w:id="1029278283"/>
      <w:r w:rsidRPr="41DB7AC7" w:rsidR="53BE81D7">
        <w:rPr>
          <w:rFonts w:ascii="Calibri" w:hAnsi="Calibri" w:eastAsia="Calibri" w:cs="Calibri"/>
          <w:b w:val="1"/>
          <w:bCs w:val="1"/>
          <w:noProof w:val="0"/>
          <w:color w:val="auto"/>
          <w:sz w:val="24"/>
          <w:szCs w:val="24"/>
          <w:lang w:val="en-GB"/>
        </w:rPr>
        <w:t xml:space="preserve">Sample Api </w:t>
      </w:r>
      <w:r w:rsidRPr="41DB7AC7" w:rsidR="0C3D1E0F">
        <w:rPr>
          <w:rFonts w:ascii="Calibri" w:hAnsi="Calibri" w:eastAsia="Calibri" w:cs="Calibri"/>
          <w:b w:val="1"/>
          <w:bCs w:val="1"/>
          <w:noProof w:val="0"/>
          <w:color w:val="auto"/>
          <w:sz w:val="24"/>
          <w:szCs w:val="24"/>
          <w:lang w:val="en-GB"/>
        </w:rPr>
        <w:t>Response:</w:t>
      </w:r>
      <w:bookmarkEnd w:id="1029278283"/>
    </w:p>
    <w:p w:rsidR="146C709F" w:rsidP="41DB7AC7" w:rsidRDefault="146C709F" w14:paraId="0ECE0C84" w14:textId="0799963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w:t>
      </w:r>
    </w:p>
    <w:p w:rsidR="146C709F" w:rsidP="41DB7AC7" w:rsidRDefault="146C709F" w14:paraId="6FD502C6" w14:textId="1D916821">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"menu": [</w:t>
      </w:r>
    </w:p>
    <w:p w:rsidR="146C709F" w:rsidP="41DB7AC7" w:rsidRDefault="146C709F" w14:paraId="3B5BFD0F" w14:textId="6CA7F3A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0BD44C1E" w14:textId="54E72AD4">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1,</w:t>
      </w:r>
    </w:p>
    <w:p w:rsidR="146C709F" w:rsidP="41DB7AC7" w:rsidRDefault="146C709F" w14:paraId="66802341" w14:textId="36BA971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"name": "Accounts",</w:t>
      </w:r>
    </w:p>
    <w:p w:rsidR="146C709F" w:rsidP="41DB7AC7" w:rsidRDefault="146C709F" w14:paraId="3CF07118" w14:textId="270FF18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1,</w:t>
      </w:r>
    </w:p>
    <w:p w:rsidR="146C709F" w:rsidP="41DB7AC7" w:rsidRDefault="146C709F" w14:paraId="64FB1202" w14:textId="05473A44">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true,</w:t>
      </w:r>
    </w:p>
    <w:p w:rsidR="146C709F" w:rsidP="41DB7AC7" w:rsidRDefault="146C709F" w14:paraId="72D6B822" w14:textId="7A2283C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sub_menus</w:t>
      </w:r>
      <w:r w:rsidRPr="41DB7AC7" w:rsidR="146C709F">
        <w:rPr>
          <w:rFonts w:ascii="Calibri" w:hAnsi="Calibri" w:eastAsia="Calibri" w:cs="Calibri"/>
          <w:b w:val="0"/>
          <w:bCs w:val="0"/>
          <w:i w:val="0"/>
          <w:iCs w:val="0"/>
          <w:caps w:val="0"/>
          <w:smallCaps w:val="0"/>
          <w:noProof w:val="0"/>
          <w:color w:val="000000"/>
          <w:sz w:val="22"/>
          <w:szCs w:val="22"/>
          <w:lang w:val="en-GB"/>
        </w:rPr>
        <w:t>": []</w:t>
      </w:r>
    </w:p>
    <w:p w:rsidR="146C709F" w:rsidP="41DB7AC7" w:rsidRDefault="146C709F" w14:paraId="0900E107" w14:textId="6BCFA18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3C1D5FEE" w14:textId="6A4D0F3C">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6337BAC1" w14:textId="300C448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2,</w:t>
      </w:r>
    </w:p>
    <w:p w:rsidR="146C709F" w:rsidP="41DB7AC7" w:rsidRDefault="146C709F" w14:paraId="6F20F757" w14:textId="683AAD5C">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 xml:space="preserve">  "name": "Payments",</w:t>
      </w:r>
    </w:p>
    <w:p w:rsidR="146C709F" w:rsidP="41DB7AC7" w:rsidRDefault="146C709F" w14:paraId="56D08A40" w14:textId="32A07D4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2,</w:t>
      </w:r>
    </w:p>
    <w:p w:rsidR="146C709F" w:rsidP="41DB7AC7" w:rsidRDefault="146C709F" w14:paraId="0B3AA7B1" w14:textId="371567B0">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true,</w:t>
      </w:r>
    </w:p>
    <w:p w:rsidR="146C709F" w:rsidP="41DB7AC7" w:rsidRDefault="146C709F" w14:paraId="270BB651" w14:textId="0E790EF1">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sub_menus</w:t>
      </w:r>
      <w:r w:rsidRPr="41DB7AC7" w:rsidR="146C709F">
        <w:rPr>
          <w:rFonts w:ascii="Calibri" w:hAnsi="Calibri" w:eastAsia="Calibri" w:cs="Calibri"/>
          <w:b w:val="0"/>
          <w:bCs w:val="0"/>
          <w:i w:val="0"/>
          <w:iCs w:val="0"/>
          <w:caps w:val="0"/>
          <w:smallCaps w:val="0"/>
          <w:noProof w:val="0"/>
          <w:color w:val="000000"/>
          <w:sz w:val="22"/>
          <w:szCs w:val="22"/>
          <w:lang w:val="en-GB"/>
        </w:rPr>
        <w:t>": [</w:t>
      </w:r>
    </w:p>
    <w:p w:rsidR="146C709F" w:rsidP="41DB7AC7" w:rsidRDefault="146C709F" w14:paraId="2BBCBCA7" w14:textId="2CD8F3E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612A89D3" w14:textId="751094C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3,</w:t>
      </w:r>
    </w:p>
    <w:p w:rsidR="146C709F" w:rsidP="41DB7AC7" w:rsidRDefault="146C709F" w14:paraId="400AF1DD" w14:textId="5F75C1ED">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"name": "Pay Bills",</w:t>
      </w:r>
    </w:p>
    <w:p w:rsidR="146C709F" w:rsidP="41DB7AC7" w:rsidRDefault="146C709F" w14:paraId="29CACA2D" w14:textId="64B6A47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1,</w:t>
      </w:r>
    </w:p>
    <w:p w:rsidR="146C709F" w:rsidP="41DB7AC7" w:rsidRDefault="146C709F" w14:paraId="3A015F75" w14:textId="12E87E86">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true</w:t>
      </w:r>
    </w:p>
    <w:p w:rsidR="146C709F" w:rsidP="41DB7AC7" w:rsidRDefault="146C709F" w14:paraId="6E749945" w14:textId="673DCDED">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500A2A5B" w14:textId="48CC5450">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1D6CFE85" w14:textId="0D31B444">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4,</w:t>
      </w:r>
    </w:p>
    <w:p w:rsidR="146C709F" w:rsidP="41DB7AC7" w:rsidRDefault="146C709F" w14:paraId="5A3767C1" w14:textId="32F9708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"name": "Transfer Money",</w:t>
      </w:r>
    </w:p>
    <w:p w:rsidR="146C709F" w:rsidP="41DB7AC7" w:rsidRDefault="146C709F" w14:paraId="4086B9FC" w14:textId="4A0AEB62">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2,</w:t>
      </w:r>
    </w:p>
    <w:p w:rsidR="146C709F" w:rsidP="41DB7AC7" w:rsidRDefault="146C709F" w14:paraId="14AAD1A3" w14:textId="236798B3">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false</w:t>
      </w:r>
    </w:p>
    <w:p w:rsidR="146C709F" w:rsidP="41DB7AC7" w:rsidRDefault="146C709F" w14:paraId="0A803178" w14:textId="46DC1EA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76823A38" w14:textId="2FEEAD65">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2C32AF05" w14:textId="52EC5E07">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5,</w:t>
      </w:r>
    </w:p>
    <w:p w:rsidR="146C709F" w:rsidP="41DB7AC7" w:rsidRDefault="146C709F" w14:paraId="42A36181" w14:textId="0399D1CC">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"name": "View Transactions",</w:t>
      </w:r>
    </w:p>
    <w:p w:rsidR="146C709F" w:rsidP="41DB7AC7" w:rsidRDefault="146C709F" w14:paraId="01CBA964" w14:textId="6A55723C">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3,</w:t>
      </w:r>
    </w:p>
    <w:p w:rsidR="146C709F" w:rsidP="41DB7AC7" w:rsidRDefault="146C709F" w14:paraId="421BC581" w14:textId="21D6DCC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true</w:t>
      </w:r>
    </w:p>
    <w:p w:rsidR="146C709F" w:rsidP="41DB7AC7" w:rsidRDefault="146C709F" w14:paraId="43B5154C" w14:textId="5E98D866">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01E68078" w14:textId="4FCE6B18">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3CD3FFC6" w14:textId="4977496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62D4AD7E" w14:textId="3B3B3E9C">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Arial" w:hAnsi="Arial" w:eastAsia="Arial" w:cs="Arial"/>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0DFC58F2" w14:textId="6BAFEF1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"id": 6,</w:t>
      </w:r>
    </w:p>
    <w:p w:rsidR="146C709F" w:rsidP="41DB7AC7" w:rsidRDefault="146C709F" w14:paraId="70C5AB6C" w14:textId="1039655B">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"name": "Settings",</w:t>
      </w:r>
    </w:p>
    <w:p w:rsidR="146C709F" w:rsidP="41DB7AC7" w:rsidRDefault="146C709F" w14:paraId="608E6122" w14:textId="2A6DE57D">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"order": 3,</w:t>
      </w:r>
    </w:p>
    <w:p w:rsidR="146C709F" w:rsidP="41DB7AC7" w:rsidRDefault="146C709F" w14:paraId="047FAA2E" w14:textId="2EE16AA9">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"enabled": true,</w:t>
      </w:r>
    </w:p>
    <w:p w:rsidR="146C709F" w:rsidP="41DB7AC7" w:rsidRDefault="146C709F" w14:paraId="47F5B3B6" w14:textId="612CB7E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r w:rsidRPr="41DB7AC7" w:rsidR="146C709F">
        <w:rPr>
          <w:rFonts w:ascii="Calibri" w:hAnsi="Calibri" w:eastAsia="Calibri" w:cs="Calibri"/>
          <w:b w:val="0"/>
          <w:bCs w:val="0"/>
          <w:i w:val="0"/>
          <w:iCs w:val="0"/>
          <w:caps w:val="0"/>
          <w:smallCaps w:val="0"/>
          <w:noProof w:val="0"/>
          <w:color w:val="000000"/>
          <w:sz w:val="22"/>
          <w:szCs w:val="22"/>
          <w:lang w:val="en-GB"/>
        </w:rPr>
        <w:t>sub_menus</w:t>
      </w:r>
      <w:r w:rsidRPr="41DB7AC7" w:rsidR="146C709F">
        <w:rPr>
          <w:rFonts w:ascii="Calibri" w:hAnsi="Calibri" w:eastAsia="Calibri" w:cs="Calibri"/>
          <w:b w:val="0"/>
          <w:bCs w:val="0"/>
          <w:i w:val="0"/>
          <w:iCs w:val="0"/>
          <w:caps w:val="0"/>
          <w:smallCaps w:val="0"/>
          <w:noProof w:val="0"/>
          <w:color w:val="000000"/>
          <w:sz w:val="22"/>
          <w:szCs w:val="22"/>
          <w:lang w:val="en-GB"/>
        </w:rPr>
        <w:t>": []</w:t>
      </w:r>
    </w:p>
    <w:p w:rsidR="146C709F" w:rsidP="41DB7AC7" w:rsidRDefault="146C709F" w14:paraId="1C88DFEB" w14:textId="47999886">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09B35211" w14:textId="4E024FBD">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 xml:space="preserve">  ]</w:t>
      </w:r>
    </w:p>
    <w:p w:rsidR="146C709F" w:rsidP="41DB7AC7" w:rsidRDefault="146C709F" w14:paraId="265A8B63" w14:textId="3BE2DF0F">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w:t>
      </w:r>
    </w:p>
    <w:p w:rsidR="41DB7AC7" w:rsidP="41DB7AC7" w:rsidRDefault="41DB7AC7" w14:paraId="1E650CF2" w14:textId="3D90A148">
      <w:pPr>
        <w:ind w:left="720"/>
        <w:rPr>
          <w:rFonts w:ascii="Calibri" w:hAnsi="Calibri" w:eastAsia="Calibri" w:cs="Calibri"/>
          <w:b w:val="0"/>
          <w:bCs w:val="0"/>
          <w:i w:val="0"/>
          <w:iCs w:val="0"/>
          <w:caps w:val="0"/>
          <w:smallCaps w:val="0"/>
          <w:noProof w:val="0"/>
          <w:color w:val="000000"/>
          <w:sz w:val="22"/>
          <w:szCs w:val="22"/>
          <w:lang w:val="en-US"/>
        </w:rPr>
      </w:pPr>
    </w:p>
    <w:p w:rsidR="146C709F" w:rsidP="41DB7AC7" w:rsidRDefault="146C709F" w14:paraId="24E5A6CD" w14:textId="430EA344">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1"/>
          <w:bCs w:val="1"/>
          <w:i w:val="0"/>
          <w:iCs w:val="0"/>
          <w:caps w:val="0"/>
          <w:smallCaps w:val="0"/>
          <w:noProof w:val="0"/>
          <w:color w:val="000000"/>
          <w:sz w:val="22"/>
          <w:szCs w:val="22"/>
          <w:lang w:val="en-GB"/>
        </w:rPr>
        <w:t>Backend</w:t>
      </w:r>
      <w:r w:rsidRPr="41DB7AC7" w:rsidR="146C709F">
        <w:rPr>
          <w:rFonts w:ascii="Calibri" w:hAnsi="Calibri" w:eastAsia="Calibri" w:cs="Calibri"/>
          <w:b w:val="0"/>
          <w:bCs w:val="0"/>
          <w:i w:val="0"/>
          <w:iCs w:val="0"/>
          <w:caps w:val="0"/>
          <w:smallCaps w:val="0"/>
          <w:noProof w:val="0"/>
          <w:color w:val="000000"/>
          <w:sz w:val="22"/>
          <w:szCs w:val="22"/>
          <w:lang w:val="en-GB"/>
        </w:rPr>
        <w:t xml:space="preserve">: Manages complex logic to </w:t>
      </w:r>
      <w:r w:rsidRPr="41DB7AC7" w:rsidR="146C709F">
        <w:rPr>
          <w:rFonts w:ascii="Calibri" w:hAnsi="Calibri" w:eastAsia="Calibri" w:cs="Calibri"/>
          <w:b w:val="0"/>
          <w:bCs w:val="0"/>
          <w:i w:val="0"/>
          <w:iCs w:val="0"/>
          <w:caps w:val="0"/>
          <w:smallCaps w:val="0"/>
          <w:noProof w:val="0"/>
          <w:color w:val="000000"/>
          <w:sz w:val="22"/>
          <w:szCs w:val="22"/>
          <w:lang w:val="en-GB"/>
        </w:rPr>
        <w:t>determine</w:t>
      </w:r>
      <w:r w:rsidRPr="41DB7AC7" w:rsidR="146C709F">
        <w:rPr>
          <w:rFonts w:ascii="Calibri" w:hAnsi="Calibri" w:eastAsia="Calibri" w:cs="Calibri"/>
          <w:b w:val="0"/>
          <w:bCs w:val="0"/>
          <w:i w:val="0"/>
          <w:iCs w:val="0"/>
          <w:caps w:val="0"/>
          <w:smallCaps w:val="0"/>
          <w:noProof w:val="0"/>
          <w:color w:val="000000"/>
          <w:sz w:val="22"/>
          <w:szCs w:val="22"/>
          <w:lang w:val="en-GB"/>
        </w:rPr>
        <w:t xml:space="preserve"> the enable/disable status of menu items based on global, segment, and user-specific flags.</w:t>
      </w:r>
    </w:p>
    <w:p w:rsidR="146C709F" w:rsidP="41DB7AC7" w:rsidRDefault="146C709F" w14:paraId="18ECC4D4" w14:textId="70BA2BDE">
      <w:p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1"/>
          <w:bCs w:val="1"/>
          <w:i w:val="0"/>
          <w:iCs w:val="0"/>
          <w:caps w:val="0"/>
          <w:smallCaps w:val="0"/>
          <w:noProof w:val="0"/>
          <w:color w:val="000000"/>
          <w:sz w:val="22"/>
          <w:szCs w:val="22"/>
          <w:lang w:val="en-GB"/>
        </w:rPr>
        <w:t>Frontend</w:t>
      </w:r>
      <w:r w:rsidRPr="41DB7AC7" w:rsidR="146C709F">
        <w:rPr>
          <w:rFonts w:ascii="Calibri" w:hAnsi="Calibri" w:eastAsia="Calibri" w:cs="Calibri"/>
          <w:b w:val="0"/>
          <w:bCs w:val="0"/>
          <w:i w:val="0"/>
          <w:iCs w:val="0"/>
          <w:caps w:val="0"/>
          <w:smallCaps w:val="0"/>
          <w:noProof w:val="0"/>
          <w:color w:val="000000"/>
          <w:sz w:val="22"/>
          <w:szCs w:val="22"/>
          <w:lang w:val="en-GB"/>
        </w:rPr>
        <w:t>: Receives a simple JSON structure with enabled flags, ensuring no changes are needed in the frontend application for dynamic menu rendering.</w:t>
      </w:r>
    </w:p>
    <w:p w:rsidR="146C709F" w:rsidP="41DB7AC7" w:rsidRDefault="146C709F" w14:paraId="4A015AF1" w14:textId="6251081C">
      <w:pPr>
        <w:pStyle w:val="Normal"/>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This ensures a seamless and efficient way to manage menu visibility without requiring frontend updates.</w:t>
      </w:r>
    </w:p>
    <w:p w:rsidR="146C709F" w:rsidP="41DB7AC7" w:rsidRDefault="146C709F" w14:paraId="5D5E24AE" w14:textId="0753B1F9">
      <w:pPr>
        <w:pStyle w:val="Heading3"/>
        <w:keepNext w:val="1"/>
        <w:keepLines w:val="1"/>
        <w:spacing w:before="320" w:after="80"/>
        <w:rPr>
          <w:rFonts w:ascii="Calibri" w:hAnsi="Calibri" w:eastAsia="Calibri" w:cs="Calibri"/>
          <w:b w:val="1"/>
          <w:bCs w:val="1"/>
          <w:i w:val="0"/>
          <w:iCs w:val="0"/>
          <w:caps w:val="0"/>
          <w:smallCaps w:val="0"/>
          <w:noProof w:val="0"/>
          <w:color w:val="434343"/>
          <w:sz w:val="22"/>
          <w:szCs w:val="22"/>
          <w:lang w:val="en-US"/>
        </w:rPr>
      </w:pPr>
      <w:bookmarkStart w:name="_Toc1540879607" w:id="666470019"/>
      <w:r w:rsidRPr="41DB7AC7" w:rsidR="146C709F">
        <w:rPr>
          <w:rFonts w:ascii="Calibri" w:hAnsi="Calibri" w:eastAsia="Calibri" w:cs="Calibri"/>
          <w:b w:val="1"/>
          <w:bCs w:val="1"/>
          <w:i w:val="0"/>
          <w:iCs w:val="0"/>
          <w:caps w:val="0"/>
          <w:smallCaps w:val="0"/>
          <w:noProof w:val="0"/>
          <w:color w:val="434343"/>
          <w:sz w:val="22"/>
          <w:szCs w:val="22"/>
          <w:lang w:val="en-GB"/>
        </w:rPr>
        <w:t>Backend Logic</w:t>
      </w:r>
      <w:bookmarkEnd w:id="666470019"/>
    </w:p>
    <w:p w:rsidR="146C709F" w:rsidP="41DB7AC7" w:rsidRDefault="146C709F" w14:paraId="2B06A24A" w14:textId="4ACB44C4">
      <w:pPr>
        <w:pStyle w:val="ListParagraph"/>
        <w:numPr>
          <w:ilvl w:val="0"/>
          <w:numId w:val="71"/>
        </w:num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Determine</w:t>
      </w:r>
      <w:r w:rsidRPr="41DB7AC7" w:rsidR="146C709F">
        <w:rPr>
          <w:rFonts w:ascii="Calibri" w:hAnsi="Calibri" w:eastAsia="Calibri" w:cs="Calibri"/>
          <w:b w:val="0"/>
          <w:bCs w:val="0"/>
          <w:i w:val="0"/>
          <w:iCs w:val="0"/>
          <w:caps w:val="0"/>
          <w:smallCaps w:val="0"/>
          <w:noProof w:val="0"/>
          <w:color w:val="000000"/>
          <w:sz w:val="22"/>
          <w:szCs w:val="22"/>
          <w:lang w:val="en-GB"/>
        </w:rPr>
        <w:t xml:space="preserve"> Visibility:</w:t>
      </w:r>
    </w:p>
    <w:p w:rsidR="146C709F" w:rsidP="41DB7AC7" w:rsidRDefault="146C709F" w14:paraId="27EF6AA5" w14:textId="56C23766">
      <w:pPr>
        <w:pStyle w:val="ListParagraph"/>
        <w:numPr>
          <w:ilvl w:val="1"/>
          <w:numId w:val="71"/>
        </w:num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Master Flag: Check the global enabled flag for the menu item.</w:t>
      </w:r>
    </w:p>
    <w:p w:rsidR="146C709F" w:rsidP="41DB7AC7" w:rsidRDefault="146C709F" w14:paraId="52407BC0" w14:textId="4C18B29D">
      <w:pPr>
        <w:pStyle w:val="ListParagraph"/>
        <w:numPr>
          <w:ilvl w:val="1"/>
          <w:numId w:val="71"/>
        </w:numPr>
        <w:rPr>
          <w:rFonts w:ascii="Calibri" w:hAnsi="Calibri" w:eastAsia="Calibri" w:cs="Calibri"/>
          <w:b w:val="0"/>
          <w:bCs w:val="0"/>
          <w:i w:val="0"/>
          <w:iCs w:val="0"/>
          <w:caps w:val="0"/>
          <w:smallCaps w:val="0"/>
          <w:noProof w:val="0"/>
          <w:color w:val="000000"/>
          <w:sz w:val="22"/>
          <w:szCs w:val="22"/>
          <w:lang w:val="en-US"/>
        </w:rPr>
      </w:pPr>
      <w:r w:rsidRPr="41DB7AC7" w:rsidR="146C709F">
        <w:rPr>
          <w:rFonts w:ascii="Calibri" w:hAnsi="Calibri" w:eastAsia="Calibri" w:cs="Calibri"/>
          <w:b w:val="0"/>
          <w:bCs w:val="0"/>
          <w:i w:val="0"/>
          <w:iCs w:val="0"/>
          <w:caps w:val="0"/>
          <w:smallCaps w:val="0"/>
          <w:noProof w:val="0"/>
          <w:color w:val="000000"/>
          <w:sz w:val="22"/>
          <w:szCs w:val="22"/>
          <w:lang w:val="en-GB"/>
        </w:rPr>
        <w:t>User Segment Flag: If the global flag is enabled or disabled, check the user segment flag.</w:t>
      </w:r>
    </w:p>
    <w:p w:rsidR="146C709F" w:rsidP="56093C21" w:rsidRDefault="146C709F" w14:paraId="3CC9B32A" w14:textId="08C3A2E7">
      <w:pPr>
        <w:pStyle w:val="ListParagraph"/>
        <w:numPr>
          <w:ilvl w:val="1"/>
          <w:numId w:val="71"/>
        </w:numPr>
        <w:rPr>
          <w:rFonts w:ascii="Calibri" w:hAnsi="Calibri" w:eastAsia="Calibri" w:cs="Calibri"/>
          <w:b w:val="0"/>
          <w:bCs w:val="0"/>
          <w:i w:val="0"/>
          <w:iCs w:val="0"/>
          <w:caps w:val="0"/>
          <w:smallCaps w:val="0"/>
          <w:noProof w:val="0"/>
          <w:color w:val="000000"/>
          <w:sz w:val="22"/>
          <w:szCs w:val="22"/>
          <w:lang w:val="en-US"/>
        </w:rPr>
      </w:pPr>
      <w:r w:rsidRPr="56093C21" w:rsidR="146C709F">
        <w:rPr>
          <w:rFonts w:ascii="Calibri" w:hAnsi="Calibri" w:eastAsia="Calibri" w:cs="Calibri"/>
          <w:b w:val="0"/>
          <w:bCs w:val="0"/>
          <w:i w:val="0"/>
          <w:iCs w:val="0"/>
          <w:caps w:val="0"/>
          <w:smallCaps w:val="0"/>
          <w:noProof w:val="0"/>
          <w:color w:val="000000"/>
          <w:sz w:val="22"/>
          <w:szCs w:val="22"/>
          <w:lang w:val="en-GB"/>
        </w:rPr>
        <w:t xml:space="preserve">User-Specific </w:t>
      </w:r>
      <w:r w:rsidRPr="56093C21" w:rsidR="146C709F">
        <w:rPr>
          <w:rFonts w:ascii="Calibri" w:hAnsi="Calibri" w:eastAsia="Calibri" w:cs="Calibri"/>
          <w:b w:val="0"/>
          <w:bCs w:val="0"/>
          <w:i w:val="0"/>
          <w:iCs w:val="0"/>
          <w:caps w:val="0"/>
          <w:smallCaps w:val="0"/>
          <w:noProof w:val="0"/>
          <w:color w:val="000000"/>
          <w:sz w:val="22"/>
          <w:szCs w:val="22"/>
          <w:lang w:val="en-GB"/>
        </w:rPr>
        <w:t>Flag</w:t>
      </w:r>
      <w:r w:rsidRPr="56093C21" w:rsidR="03877551">
        <w:rPr>
          <w:rFonts w:ascii="Calibri" w:hAnsi="Calibri" w:eastAsia="Calibri" w:cs="Calibri"/>
          <w:b w:val="0"/>
          <w:bCs w:val="0"/>
          <w:i w:val="0"/>
          <w:iCs w:val="0"/>
          <w:caps w:val="0"/>
          <w:smallCaps w:val="0"/>
          <w:noProof w:val="0"/>
          <w:color w:val="000000"/>
          <w:sz w:val="22"/>
          <w:szCs w:val="22"/>
          <w:lang w:val="en-GB"/>
        </w:rPr>
        <w:t xml:space="preserve"> (</w:t>
      </w:r>
      <w:r w:rsidRPr="56093C21" w:rsidR="03877551">
        <w:rPr>
          <w:rFonts w:ascii="Calibri" w:hAnsi="Calibri" w:eastAsia="Calibri" w:cs="Calibri"/>
          <w:b w:val="0"/>
          <w:bCs w:val="0"/>
          <w:i w:val="0"/>
          <w:iCs w:val="0"/>
          <w:caps w:val="0"/>
          <w:smallCaps w:val="0"/>
          <w:noProof w:val="0"/>
          <w:color w:val="000000"/>
          <w:sz w:val="22"/>
          <w:szCs w:val="22"/>
          <w:lang w:val="en-GB"/>
        </w:rPr>
        <w:t>CIF based)</w:t>
      </w:r>
      <w:r w:rsidRPr="56093C21" w:rsidR="146C709F">
        <w:rPr>
          <w:rFonts w:ascii="Calibri" w:hAnsi="Calibri" w:eastAsia="Calibri" w:cs="Calibri"/>
          <w:b w:val="0"/>
          <w:bCs w:val="0"/>
          <w:i w:val="0"/>
          <w:iCs w:val="0"/>
          <w:caps w:val="0"/>
          <w:smallCaps w:val="0"/>
          <w:noProof w:val="0"/>
          <w:color w:val="000000"/>
          <w:sz w:val="22"/>
          <w:szCs w:val="22"/>
          <w:lang w:val="en-GB"/>
        </w:rPr>
        <w:t>: Finally, check if there is an override for the specific user.</w:t>
      </w:r>
    </w:p>
    <w:p w:rsidR="146C709F" w:rsidP="41DB7AC7" w:rsidRDefault="146C709F" w14:paraId="75A11AC3" w14:textId="3C224872">
      <w:pPr>
        <w:pStyle w:val="ListParagraph"/>
        <w:numPr>
          <w:ilvl w:val="0"/>
          <w:numId w:val="71"/>
        </w:numPr>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000000"/>
          <w:sz w:val="22"/>
          <w:szCs w:val="22"/>
          <w:lang w:val="en-GB"/>
        </w:rPr>
      </w:pPr>
      <w:r w:rsidRPr="41DB7AC7" w:rsidR="146C709F">
        <w:rPr>
          <w:rFonts w:ascii="Calibri" w:hAnsi="Calibri" w:eastAsia="Calibri" w:cs="Calibri"/>
          <w:b w:val="0"/>
          <w:bCs w:val="0"/>
          <w:i w:val="0"/>
          <w:iCs w:val="0"/>
          <w:caps w:val="0"/>
          <w:smallCaps w:val="0"/>
          <w:noProof w:val="0"/>
          <w:color w:val="000000"/>
          <w:sz w:val="22"/>
          <w:szCs w:val="22"/>
          <w:lang w:val="en-GB"/>
        </w:rPr>
        <w:t>Aggregate Results: The backend compiles the aggregate enabled/disabled status based on the above checks</w:t>
      </w:r>
    </w:p>
    <w:p w:rsidR="41DB7AC7" w:rsidP="41DB7AC7" w:rsidRDefault="41DB7AC7" w14:paraId="217796C7" w14:textId="0E31745E">
      <w:pPr>
        <w:pStyle w:val="Normal"/>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000000"/>
          <w:sz w:val="22"/>
          <w:szCs w:val="22"/>
          <w:lang w:val="en-GB"/>
        </w:rPr>
      </w:pPr>
    </w:p>
    <w:p w:rsidR="1399EF1F" w:rsidP="41DB7AC7" w:rsidRDefault="1399EF1F" w14:paraId="544A7149" w14:textId="228452DE">
      <w:pPr>
        <w:pStyle w:val="Heading1"/>
        <w:numPr>
          <w:ilvl w:val="0"/>
          <w:numId w:val="0"/>
        </w:numPr>
        <w:ind w:left="0"/>
        <w:rPr>
          <w:rFonts w:ascii="Arial" w:hAnsi="Arial" w:eastAsia="Arial" w:cs="Arial"/>
          <w:b w:val="0"/>
          <w:bCs w:val="0"/>
          <w:i w:val="0"/>
          <w:iCs w:val="0"/>
          <w:caps w:val="0"/>
          <w:smallCaps w:val="0"/>
          <w:noProof w:val="0"/>
          <w:color w:val="000000"/>
          <w:sz w:val="26"/>
          <w:szCs w:val="26"/>
          <w:lang w:val="en-GB"/>
        </w:rPr>
      </w:pPr>
      <w:bookmarkStart w:name="_Toc1098155642" w:id="976372154"/>
      <w:r w:rsidRPr="41DB7AC7" w:rsidR="1399EF1F">
        <w:rPr>
          <w:noProof w:val="0"/>
          <w:lang w:val="en-GB"/>
        </w:rPr>
        <w:t>32</w:t>
      </w:r>
      <w:r w:rsidRPr="41DB7AC7" w:rsidR="21CDEBAB">
        <w:rPr>
          <w:noProof w:val="0"/>
          <w:lang w:val="en-GB"/>
        </w:rPr>
        <w:t>.</w:t>
      </w:r>
      <w:r w:rsidRPr="41DB7AC7" w:rsidR="1399EF1F">
        <w:rPr>
          <w:noProof w:val="0"/>
          <w:lang w:val="en-GB"/>
        </w:rPr>
        <w:t xml:space="preserve"> Feature &amp; Button Enablement</w:t>
      </w:r>
      <w:bookmarkEnd w:id="976372154"/>
    </w:p>
    <w:p w:rsidR="1399EF1F" w:rsidP="41DB7AC7" w:rsidRDefault="1399EF1F" w14:paraId="1A487935" w14:textId="31879500">
      <w:pPr>
        <w:pStyle w:val="Normal"/>
        <w:spacing w:afterAutospacing="off"/>
        <w:rPr>
          <w:rFonts w:ascii="Arial" w:hAnsi="Arial" w:eastAsia="Arial" w:cs="Arial"/>
          <w:b w:val="0"/>
          <w:bCs w:val="0"/>
          <w:i w:val="0"/>
          <w:iCs w:val="0"/>
          <w:caps w:val="0"/>
          <w:smallCaps w:val="0"/>
          <w:noProof w:val="0"/>
          <w:color w:val="000000"/>
          <w:sz w:val="22"/>
          <w:szCs w:val="22"/>
          <w:lang w:val="en-GB"/>
        </w:rPr>
      </w:pPr>
      <w:bookmarkStart w:name="_Int_XrQdluT4" w:id="1242552357"/>
      <w:r>
        <w:br/>
      </w:r>
      <w:r w:rsidRPr="41DB7AC7" w:rsidR="1399EF1F">
        <w:rPr>
          <w:rFonts w:ascii="Calibri" w:hAnsi="Calibri" w:eastAsia="Calibri" w:cs="Calibri"/>
          <w:b w:val="0"/>
          <w:bCs w:val="0"/>
          <w:i w:val="0"/>
          <w:iCs w:val="0"/>
          <w:caps w:val="0"/>
          <w:smallCaps w:val="0"/>
          <w:noProof w:val="0"/>
          <w:color w:val="000000"/>
          <w:sz w:val="22"/>
          <w:szCs w:val="22"/>
          <w:lang w:val="en-GB"/>
        </w:rPr>
        <w:t xml:space="preserve">The application will dynamically manage the enabling and disabling of features and specific buttons using a combined JSON configuration structure. This configuration is fetched from the backend via an API call and applied to the frontend components. The JSON structure includes keys for feature-specific settings, each </w:t>
      </w:r>
      <w:r w:rsidRPr="41DB7AC7" w:rsidR="1399EF1F">
        <w:rPr>
          <w:rFonts w:ascii="Calibri" w:hAnsi="Calibri" w:eastAsia="Calibri" w:cs="Calibri"/>
          <w:b w:val="0"/>
          <w:bCs w:val="0"/>
          <w:i w:val="0"/>
          <w:iCs w:val="0"/>
          <w:caps w:val="0"/>
          <w:smallCaps w:val="0"/>
          <w:noProof w:val="0"/>
          <w:color w:val="000000"/>
          <w:sz w:val="22"/>
          <w:szCs w:val="22"/>
          <w:lang w:val="en-GB"/>
        </w:rPr>
        <w:t>containing</w:t>
      </w:r>
      <w:r w:rsidRPr="41DB7AC7" w:rsidR="1399EF1F">
        <w:rPr>
          <w:rFonts w:ascii="Calibri" w:hAnsi="Calibri" w:eastAsia="Calibri" w:cs="Calibri"/>
          <w:b w:val="0"/>
          <w:bCs w:val="0"/>
          <w:i w:val="0"/>
          <w:iCs w:val="0"/>
          <w:caps w:val="0"/>
          <w:smallCaps w:val="0"/>
          <w:noProof w:val="0"/>
          <w:color w:val="000000"/>
          <w:sz w:val="22"/>
          <w:szCs w:val="22"/>
          <w:lang w:val="en-GB"/>
        </w:rPr>
        <w:t xml:space="preserve"> nested keys for button configurations.</w:t>
      </w:r>
      <w:bookmarkEnd w:id="1242552357"/>
    </w:p>
    <w:p w:rsidR="1399EF1F" w:rsidP="41DB7AC7" w:rsidRDefault="1399EF1F" w14:paraId="277FDC2B" w14:textId="7E047B98">
      <w:pPr>
        <w:pStyle w:val="Normal"/>
        <w:rPr>
          <w:rFonts w:ascii="Calibri" w:hAnsi="Calibri" w:eastAsia="Calibri" w:cs="Calibri"/>
          <w:b w:val="1"/>
          <w:bCs w:val="1"/>
          <w:i w:val="0"/>
          <w:iCs w:val="0"/>
          <w:caps w:val="0"/>
          <w:smallCaps w:val="0"/>
          <w:noProof w:val="0"/>
          <w:color w:val="000000"/>
          <w:sz w:val="22"/>
          <w:szCs w:val="22"/>
          <w:lang w:val="en-GB"/>
        </w:rPr>
      </w:pPr>
      <w:bookmarkStart w:name="_Int_fan1zMbr" w:id="1891409186"/>
      <w:r w:rsidRPr="41DB7AC7" w:rsidR="1399EF1F">
        <w:rPr>
          <w:rFonts w:ascii="Calibri" w:hAnsi="Calibri" w:eastAsia="Calibri" w:cs="Calibri"/>
          <w:b w:val="1"/>
          <w:bCs w:val="1"/>
          <w:i w:val="0"/>
          <w:iCs w:val="0"/>
          <w:caps w:val="0"/>
          <w:smallCaps w:val="0"/>
          <w:noProof w:val="0"/>
          <w:color w:val="000000"/>
          <w:sz w:val="22"/>
          <w:szCs w:val="22"/>
          <w:lang w:val="en-GB"/>
        </w:rPr>
        <w:t>Combined Configuration JSON Structure:</w:t>
      </w:r>
      <w:bookmarkEnd w:id="1891409186"/>
    </w:p>
    <w:p w:rsidR="3A40DCFC" w:rsidP="41DB7AC7" w:rsidRDefault="3A40DCFC" w14:paraId="3EAE13BE" w14:textId="5C51CDA2">
      <w:pPr>
        <w:pStyle w:val="Heading2"/>
        <w:rPr>
          <w:rFonts w:ascii="Calibri" w:hAnsi="Calibri" w:eastAsia="Calibri" w:cs="Calibri"/>
          <w:b w:val="0"/>
          <w:bCs w:val="0"/>
          <w:i w:val="0"/>
          <w:iCs w:val="0"/>
          <w:caps w:val="0"/>
          <w:smallCaps w:val="0"/>
          <w:noProof w:val="0"/>
          <w:color w:val="000000"/>
          <w:sz w:val="24"/>
          <w:szCs w:val="24"/>
          <w:lang w:val="en-GB"/>
        </w:rPr>
      </w:pPr>
      <w:bookmarkStart w:name="_Toc329724370" w:id="1865093773"/>
      <w:r w:rsidRPr="41DB7AC7" w:rsidR="3A40DCFC">
        <w:rPr>
          <w:rFonts w:ascii="Calibri" w:hAnsi="Calibri" w:eastAsia="Calibri" w:cs="Calibri"/>
          <w:noProof w:val="0"/>
          <w:sz w:val="24"/>
          <w:szCs w:val="24"/>
          <w:lang w:val="en-GB"/>
        </w:rPr>
        <w:t>Sample Api Response:</w:t>
      </w:r>
      <w:bookmarkEnd w:id="1865093773"/>
    </w:p>
    <w:p w:rsidR="1399EF1F" w:rsidP="41DB7AC7" w:rsidRDefault="1399EF1F" w14:paraId="3F9559A2" w14:textId="7E45C3A3">
      <w:pPr>
        <w:pStyle w:val="Normal"/>
        <w:spacing w:afterAutospacing="off"/>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w:t>
      </w:r>
    </w:p>
    <w:p w:rsidR="1399EF1F" w:rsidP="41DB7AC7" w:rsidRDefault="1399EF1F" w14:paraId="74D3C743" w14:textId="06553A46">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"features": {</w:t>
      </w:r>
    </w:p>
    <w:p w:rsidR="1399EF1F" w:rsidP="41DB7AC7" w:rsidRDefault="1399EF1F" w14:paraId="3DA62FEE" w14:textId="086E8A9F">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"onboarding": {</w:t>
      </w:r>
    </w:p>
    <w:p w:rsidR="1399EF1F" w:rsidP="41DB7AC7" w:rsidRDefault="1399EF1F" w14:paraId="5C6CAFDD" w14:textId="58B5780B">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en</w:t>
      </w:r>
      <w:r w:rsidRPr="41DB7AC7" w:rsidR="1399EF1F">
        <w:rPr>
          <w:rFonts w:ascii="Calibri" w:hAnsi="Calibri" w:eastAsia="Calibri" w:cs="Calibri"/>
          <w:b w:val="0"/>
          <w:bCs w:val="0"/>
          <w:i w:val="0"/>
          <w:iCs w:val="0"/>
          <w:caps w:val="0"/>
          <w:smallCaps w:val="0"/>
          <w:noProof w:val="0"/>
          <w:color w:val="000000"/>
          <w:sz w:val="22"/>
          <w:szCs w:val="22"/>
          <w:lang w:val="en-GB"/>
        </w:rPr>
        <w:t>abled": false,</w:t>
      </w:r>
    </w:p>
    <w:p w:rsidR="1399EF1F" w:rsidP="41DB7AC7" w:rsidRDefault="1399EF1F" w14:paraId="37458F2F" w14:textId="3FF8864F">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button</w:t>
      </w:r>
      <w:r w:rsidRPr="41DB7AC7" w:rsidR="1399EF1F">
        <w:rPr>
          <w:rFonts w:ascii="Calibri" w:hAnsi="Calibri" w:eastAsia="Calibri" w:cs="Calibri"/>
          <w:b w:val="0"/>
          <w:bCs w:val="0"/>
          <w:i w:val="0"/>
          <w:iCs w:val="0"/>
          <w:caps w:val="0"/>
          <w:smallCaps w:val="0"/>
          <w:noProof w:val="0"/>
          <w:color w:val="000000"/>
          <w:sz w:val="22"/>
          <w:szCs w:val="22"/>
          <w:lang w:val="en-GB"/>
        </w:rPr>
        <w:t>s": {</w:t>
      </w:r>
    </w:p>
    <w:p w:rsidR="1399EF1F" w:rsidP="41DB7AC7" w:rsidRDefault="1399EF1F" w14:paraId="6747C812" w14:textId="7EE5B4A7">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"register": false,</w:t>
      </w:r>
    </w:p>
    <w:p w:rsidR="1399EF1F" w:rsidP="41DB7AC7" w:rsidRDefault="1399EF1F" w14:paraId="33B59826" w14:textId="6AE1A6C3">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"skip": true</w:t>
      </w:r>
    </w:p>
    <w:p w:rsidR="1399EF1F" w:rsidP="41DB7AC7" w:rsidRDefault="1399EF1F" w14:paraId="74795045" w14:textId="139A8DBB">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222BB53D" w14:textId="3BD60550">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68CEFAF7" w14:textId="4C6573DA">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Arial" w:hAnsi="Arial" w:eastAsia="Arial" w:cs="Arial"/>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"login": {</w:t>
      </w:r>
    </w:p>
    <w:p w:rsidR="1399EF1F" w:rsidP="41DB7AC7" w:rsidRDefault="1399EF1F" w14:paraId="73209861" w14:textId="5EBA73E3">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"enabled": true,</w:t>
      </w:r>
    </w:p>
    <w:p w:rsidR="1399EF1F" w:rsidP="41DB7AC7" w:rsidRDefault="1399EF1F" w14:paraId="7B388687" w14:textId="6834C3C7">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"buttons": {</w:t>
      </w:r>
    </w:p>
    <w:p w:rsidR="1399EF1F" w:rsidP="41DB7AC7" w:rsidRDefault="1399EF1F" w14:paraId="015A128D" w14:textId="2B49E155">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"login": true,</w:t>
      </w:r>
    </w:p>
    <w:p w:rsidR="1399EF1F" w:rsidP="41DB7AC7" w:rsidRDefault="1399EF1F" w14:paraId="5CE5C4D4" w14:textId="08C87D58">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forgotPassword</w:t>
      </w:r>
      <w:r w:rsidRPr="41DB7AC7" w:rsidR="1399EF1F">
        <w:rPr>
          <w:rFonts w:ascii="Calibri" w:hAnsi="Calibri" w:eastAsia="Calibri" w:cs="Calibri"/>
          <w:b w:val="0"/>
          <w:bCs w:val="0"/>
          <w:i w:val="0"/>
          <w:iCs w:val="0"/>
          <w:caps w:val="0"/>
          <w:smallCaps w:val="0"/>
          <w:noProof w:val="0"/>
          <w:color w:val="000000"/>
          <w:sz w:val="22"/>
          <w:szCs w:val="22"/>
          <w:lang w:val="en-GB"/>
        </w:rPr>
        <w:t>": true</w:t>
      </w:r>
    </w:p>
    <w:p w:rsidR="1399EF1F" w:rsidP="41DB7AC7" w:rsidRDefault="1399EF1F" w14:paraId="086B9060" w14:textId="231E5A45">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7550033E" w14:textId="1E66D507">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68777C28" w14:textId="2462ED09">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"profile": {</w:t>
      </w:r>
    </w:p>
    <w:p w:rsidR="1399EF1F" w:rsidP="41DB7AC7" w:rsidRDefault="1399EF1F" w14:paraId="18B423EF" w14:textId="2A90FA4D">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"enabled": true,</w:t>
      </w:r>
    </w:p>
    <w:p w:rsidR="1399EF1F" w:rsidP="41DB7AC7" w:rsidRDefault="1399EF1F" w14:paraId="565890E7" w14:textId="47CE2758">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"buttons": {</w:t>
      </w:r>
    </w:p>
    <w:p w:rsidR="1399EF1F" w:rsidP="41DB7AC7" w:rsidRDefault="1399EF1F" w14:paraId="7695C75C" w14:textId="3453609F">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editProfile</w:t>
      </w:r>
      <w:r w:rsidRPr="41DB7AC7" w:rsidR="1399EF1F">
        <w:rPr>
          <w:rFonts w:ascii="Calibri" w:hAnsi="Calibri" w:eastAsia="Calibri" w:cs="Calibri"/>
          <w:b w:val="0"/>
          <w:bCs w:val="0"/>
          <w:i w:val="0"/>
          <w:iCs w:val="0"/>
          <w:caps w:val="0"/>
          <w:smallCaps w:val="0"/>
          <w:noProof w:val="0"/>
          <w:color w:val="000000"/>
          <w:sz w:val="22"/>
          <w:szCs w:val="22"/>
          <w:lang w:val="en-GB"/>
        </w:rPr>
        <w:t>": true,</w:t>
      </w:r>
    </w:p>
    <w:p w:rsidR="1399EF1F" w:rsidP="41DB7AC7" w:rsidRDefault="1399EF1F" w14:paraId="3073E4C4" w14:textId="6876B408">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r w:rsidRPr="41DB7AC7" w:rsidR="1399EF1F">
        <w:rPr>
          <w:rFonts w:ascii="Calibri" w:hAnsi="Calibri" w:eastAsia="Calibri" w:cs="Calibri"/>
          <w:b w:val="0"/>
          <w:bCs w:val="0"/>
          <w:i w:val="0"/>
          <w:iCs w:val="0"/>
          <w:caps w:val="0"/>
          <w:smallCaps w:val="0"/>
          <w:noProof w:val="0"/>
          <w:color w:val="000000"/>
          <w:sz w:val="22"/>
          <w:szCs w:val="22"/>
          <w:lang w:val="en-GB"/>
        </w:rPr>
        <w:t>changePassword</w:t>
      </w:r>
      <w:r w:rsidRPr="41DB7AC7" w:rsidR="1399EF1F">
        <w:rPr>
          <w:rFonts w:ascii="Calibri" w:hAnsi="Calibri" w:eastAsia="Calibri" w:cs="Calibri"/>
          <w:b w:val="0"/>
          <w:bCs w:val="0"/>
          <w:i w:val="0"/>
          <w:iCs w:val="0"/>
          <w:caps w:val="0"/>
          <w:smallCaps w:val="0"/>
          <w:noProof w:val="0"/>
          <w:color w:val="000000"/>
          <w:sz w:val="22"/>
          <w:szCs w:val="22"/>
          <w:lang w:val="en-GB"/>
        </w:rPr>
        <w:t>": false</w:t>
      </w:r>
    </w:p>
    <w:p w:rsidR="1399EF1F" w:rsidP="41DB7AC7" w:rsidRDefault="1399EF1F" w14:paraId="253C8D2A" w14:textId="30FEAAB5">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6FB93C0A" w14:textId="4FA66488">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7B2A180B" w14:textId="2CE532D6">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 xml:space="preserve">  }</w:t>
      </w:r>
    </w:p>
    <w:p w:rsidR="1399EF1F" w:rsidP="41DB7AC7" w:rsidRDefault="1399EF1F" w14:paraId="1F8563C8" w14:textId="75A3CD49">
      <w:pPr>
        <w:rPr>
          <w:rFonts w:ascii="Calibri" w:hAnsi="Calibri" w:eastAsia="Calibri" w:cs="Calibri"/>
          <w:b w:val="0"/>
          <w:bCs w:val="0"/>
          <w:i w:val="0"/>
          <w:iCs w:val="0"/>
          <w:caps w:val="0"/>
          <w:smallCaps w:val="0"/>
          <w:noProof w:val="0"/>
          <w:color w:val="000000"/>
          <w:sz w:val="22"/>
          <w:szCs w:val="22"/>
          <w:lang w:val="en-GB"/>
        </w:rPr>
      </w:pPr>
      <w:r w:rsidRPr="41DB7AC7" w:rsidR="1399EF1F">
        <w:rPr>
          <w:rFonts w:ascii="Calibri" w:hAnsi="Calibri" w:eastAsia="Calibri" w:cs="Calibri"/>
          <w:b w:val="0"/>
          <w:bCs w:val="0"/>
          <w:i w:val="0"/>
          <w:iCs w:val="0"/>
          <w:caps w:val="0"/>
          <w:smallCaps w:val="0"/>
          <w:noProof w:val="0"/>
          <w:color w:val="000000"/>
          <w:sz w:val="22"/>
          <w:szCs w:val="22"/>
          <w:lang w:val="en-GB"/>
        </w:rPr>
        <w:t>}</w:t>
      </w:r>
    </w:p>
    <w:p w:rsidR="41DB7AC7" w:rsidP="41DB7AC7" w:rsidRDefault="41DB7AC7" w14:paraId="6766122F" w14:textId="28CFD41D">
      <w:pPr>
        <w:pStyle w:val="Normal"/>
        <w:shd w:val="clear" w:color="auto" w:fill="FFFFFF" w:themeFill="background2"/>
        <w:spacing w:before="220" w:beforeAutospacing="off" w:after="220" w:afterAutospacing="off"/>
        <w:rPr>
          <w:rFonts w:ascii="Calibri" w:hAnsi="Calibri" w:eastAsia="Calibri" w:cs="Calibri"/>
          <w:b w:val="0"/>
          <w:bCs w:val="0"/>
          <w:i w:val="0"/>
          <w:iCs w:val="0"/>
          <w:caps w:val="0"/>
          <w:smallCaps w:val="0"/>
          <w:noProof w:val="0"/>
          <w:color w:val="000000"/>
          <w:sz w:val="22"/>
          <w:szCs w:val="22"/>
          <w:lang w:val="en-GB"/>
        </w:rPr>
      </w:pPr>
    </w:p>
    <w:p w:rsidR="4E889859" w:rsidP="4E889859" w:rsidRDefault="4E889859" w14:paraId="2E1CCDDD" w14:textId="4827966B">
      <w:pPr>
        <w:pStyle w:val="CSTemplate-Normal"/>
        <w:rPr>
          <w:noProof w:val="0"/>
          <w:lang w:val="en-US"/>
        </w:rPr>
      </w:pPr>
    </w:p>
    <w:p w:rsidR="333981A1" w:rsidP="333981A1" w:rsidRDefault="333981A1" w14:paraId="1DDF0827" w14:textId="473D9561">
      <w:pPr>
        <w:pStyle w:val="CSTemplate-Normal"/>
      </w:pPr>
    </w:p>
    <w:p w:rsidR="41DB7AC7" w:rsidP="41DB7AC7" w:rsidRDefault="41DB7AC7" w14:paraId="79A50B56" w14:textId="11453C27">
      <w:pPr>
        <w:pStyle w:val="Heading1"/>
        <w:numPr>
          <w:ilvl w:val="0"/>
          <w:numId w:val="0"/>
        </w:numPr>
        <w:ind w:left="0"/>
        <w:rPr>
          <w:rFonts w:ascii="Calibri" w:hAnsi="Calibri" w:eastAsia="Calibri" w:cs="Calibri"/>
          <w:sz w:val="28"/>
          <w:szCs w:val="28"/>
        </w:rPr>
      </w:pPr>
    </w:p>
    <w:p w:rsidR="41DB7AC7" w:rsidP="41DB7AC7" w:rsidRDefault="41DB7AC7" w14:paraId="067DC283" w14:textId="0E6D137D">
      <w:pPr>
        <w:pStyle w:val="Heading1"/>
        <w:numPr>
          <w:ilvl w:val="0"/>
          <w:numId w:val="0"/>
        </w:numPr>
        <w:ind w:left="0"/>
        <w:rPr>
          <w:rFonts w:ascii="Calibri" w:hAnsi="Calibri" w:eastAsia="Calibri" w:cs="Calibri"/>
          <w:sz w:val="28"/>
          <w:szCs w:val="28"/>
        </w:rPr>
      </w:pPr>
    </w:p>
    <w:p w:rsidR="41DB7AC7" w:rsidP="41DB7AC7" w:rsidRDefault="41DB7AC7" w14:paraId="5101EBC1" w14:textId="19F60765">
      <w:pPr>
        <w:pStyle w:val="Heading1"/>
        <w:numPr>
          <w:ilvl w:val="0"/>
          <w:numId w:val="0"/>
        </w:numPr>
        <w:ind w:left="0"/>
        <w:rPr>
          <w:rFonts w:ascii="Calibri" w:hAnsi="Calibri" w:eastAsia="Calibri" w:cs="Calibri"/>
          <w:sz w:val="28"/>
          <w:szCs w:val="28"/>
        </w:rPr>
      </w:pPr>
    </w:p>
    <w:p w:rsidR="41DB7AC7" w:rsidP="41DB7AC7" w:rsidRDefault="41DB7AC7" w14:paraId="5CD244F9" w14:textId="43344480">
      <w:pPr>
        <w:pStyle w:val="Heading1"/>
        <w:numPr>
          <w:ilvl w:val="0"/>
          <w:numId w:val="0"/>
        </w:numPr>
        <w:ind w:left="0"/>
        <w:rPr>
          <w:rFonts w:ascii="Calibri" w:hAnsi="Calibri" w:eastAsia="Calibri" w:cs="Calibri"/>
          <w:sz w:val="28"/>
          <w:szCs w:val="28"/>
        </w:rPr>
      </w:pPr>
    </w:p>
    <w:p w:rsidRPr="00C266BD" w:rsidR="78723628" w:rsidP="6D58F8AC" w:rsidRDefault="3E827D40" w14:paraId="5A37FA2E" w14:textId="0E875696">
      <w:pPr>
        <w:pStyle w:val="Heading1"/>
        <w:numPr>
          <w:ilvl w:val="0"/>
          <w:numId w:val="0"/>
        </w:numPr>
        <w:ind w:left="0"/>
        <w:rPr>
          <w:rFonts w:ascii="Calibri" w:hAnsi="Calibri" w:eastAsia="Calibri" w:cs="Calibri"/>
          <w:color w:val="0084CA"/>
          <w:sz w:val="28"/>
          <w:szCs w:val="28"/>
        </w:rPr>
      </w:pPr>
      <w:bookmarkStart w:name="_Toc385347227" w:id="245"/>
      <w:bookmarkStart w:name="_Toc837812891" w:id="1491503884"/>
      <w:r w:rsidRPr="41DB7AC7" w:rsidR="62FD0F94">
        <w:rPr>
          <w:rFonts w:ascii="Calibri" w:hAnsi="Calibri" w:eastAsia="Calibri" w:cs="Calibri"/>
          <w:sz w:val="28"/>
          <w:szCs w:val="28"/>
        </w:rPr>
        <w:t>3</w:t>
      </w:r>
      <w:r w:rsidRPr="41DB7AC7" w:rsidR="10C12347">
        <w:rPr>
          <w:rFonts w:ascii="Calibri" w:hAnsi="Calibri" w:eastAsia="Calibri" w:cs="Calibri"/>
          <w:sz w:val="28"/>
          <w:szCs w:val="28"/>
        </w:rPr>
        <w:t>3</w:t>
      </w:r>
      <w:r w:rsidRPr="41DB7AC7" w:rsidR="493D6A31">
        <w:rPr>
          <w:rFonts w:ascii="Calibri" w:hAnsi="Calibri" w:eastAsia="Calibri" w:cs="Calibri"/>
          <w:sz w:val="28"/>
          <w:szCs w:val="28"/>
        </w:rPr>
        <w:t>.</w:t>
      </w:r>
      <w:r w:rsidRPr="41DB7AC7" w:rsidR="6338487A">
        <w:rPr>
          <w:rFonts w:ascii="Calibri" w:hAnsi="Calibri" w:eastAsia="Calibri" w:cs="Calibri"/>
          <w:sz w:val="28"/>
          <w:szCs w:val="28"/>
        </w:rPr>
        <w:t xml:space="preserve"> </w:t>
      </w:r>
      <w:r w:rsidRPr="41DB7AC7" w:rsidR="43CDDC11">
        <w:rPr>
          <w:rFonts w:ascii="Calibri" w:hAnsi="Calibri" w:eastAsia="Calibri" w:cs="Calibri"/>
          <w:sz w:val="28"/>
          <w:szCs w:val="28"/>
        </w:rPr>
        <w:t>Glossary o</w:t>
      </w:r>
      <w:r w:rsidRPr="41DB7AC7" w:rsidR="43CDDC11">
        <w:rPr>
          <w:rFonts w:ascii="Calibri" w:hAnsi="Calibri" w:eastAsia="Calibri" w:cs="Calibri"/>
          <w:sz w:val="28"/>
          <w:szCs w:val="28"/>
        </w:rPr>
        <w:t>f Terms</w:t>
      </w:r>
      <w:bookmarkEnd w:id="245"/>
      <w:bookmarkEnd w:id="1491503884"/>
    </w:p>
    <w:p w:rsidRPr="00C266BD" w:rsidR="2D6E8C60" w:rsidP="2D6E8C60" w:rsidRDefault="664C9747" w14:paraId="705295CD" w14:textId="593DBDEE">
      <w:pPr>
        <w:pStyle w:val="CSTemplate-Normal"/>
      </w:pPr>
      <w:r>
        <w:t>It contains the definitions for terms in the main text that may be unfamiliar or unclear.</w:t>
      </w:r>
    </w:p>
    <w:p w:rsidRPr="00C266BD" w:rsidR="2D6E8C60" w:rsidP="2D6E8C60" w:rsidRDefault="2D6E8C60" w14:paraId="6FC165EC" w14:textId="243BD4B9">
      <w:pPr>
        <w:pStyle w:val="Caption"/>
        <w:rPr>
          <w:lang w:val="en-US"/>
        </w:rPr>
      </w:pPr>
      <w:r w:rsidRPr="6E07BCB0">
        <w:rPr>
          <w:lang w:val="en-US"/>
        </w:rPr>
        <w:t>Table</w:t>
      </w:r>
      <w:r w:rsidRPr="6E07BCB0" w:rsidR="00C9733E">
        <w:rPr>
          <w:lang w:val="en-US"/>
        </w:rPr>
        <w:t xml:space="preserve"> </w:t>
      </w:r>
      <w:r w:rsidRPr="6E07BCB0" w:rsidR="773358A5">
        <w:rPr>
          <w:lang w:val="en-US"/>
        </w:rPr>
        <w:t>6</w:t>
      </w:r>
      <w:r w:rsidRPr="6E07BCB0">
        <w:rPr>
          <w:lang w:val="en-US"/>
        </w:rPr>
        <w:t xml:space="preserve">: </w:t>
      </w:r>
      <w:r w:rsidRPr="6E07BCB0" w:rsidR="00C9733E">
        <w:rPr>
          <w:lang w:val="en-US"/>
        </w:rPr>
        <w:t>Glossary of Terms</w:t>
      </w:r>
      <w:r w:rsidRPr="6E07BCB0">
        <w:rPr>
          <w:lang w:val="en-US"/>
        </w:rPr>
        <w:t xml:space="preserve"> </w:t>
      </w:r>
    </w:p>
    <w:tbl>
      <w:tblPr>
        <w:tblStyle w:val="TableGrid"/>
        <w:tblW w:w="0" w:type="auto"/>
        <w:tblLook w:val="06A0" w:firstRow="1" w:lastRow="0" w:firstColumn="1" w:lastColumn="0" w:noHBand="1" w:noVBand="1"/>
      </w:tblPr>
      <w:tblGrid>
        <w:gridCol w:w="4663"/>
        <w:gridCol w:w="4681"/>
      </w:tblGrid>
      <w:tr w:rsidR="2D6E8C60" w:rsidTr="2D6E8C60" w14:paraId="4022BB5C" w14:textId="77777777">
        <w:trPr>
          <w:trHeight w:val="300"/>
        </w:trPr>
        <w:tc>
          <w:tcPr>
            <w:tcW w:w="4663" w:type="dxa"/>
            <w:tcBorders>
              <w:top w:val="single" w:color="53565A" w:themeColor="text1" w:sz="6" w:space="0"/>
              <w:left w:val="single" w:color="53565A" w:themeColor="text1" w:sz="6" w:space="0"/>
              <w:bottom w:val="single" w:color="53565A" w:themeColor="text1" w:sz="6" w:space="0"/>
              <w:right w:val="single" w:color="53565A" w:themeColor="text1" w:sz="6" w:space="0"/>
            </w:tcBorders>
            <w:shd w:val="clear" w:color="auto" w:fill="595959"/>
            <w:vAlign w:val="center"/>
          </w:tcPr>
          <w:p w:rsidRPr="00C266BD" w:rsidR="2D6E8C60" w:rsidP="2D6E8C60" w:rsidRDefault="2D6E8C60" w14:paraId="24E730B8" w14:textId="77777777">
            <w:pPr>
              <w:pStyle w:val="CSTemplate-TableHeading"/>
              <w:rPr>
                <w:rFonts w:eastAsia="Calibri"/>
                <w:lang w:val="en-US"/>
              </w:rPr>
            </w:pPr>
            <w:r w:rsidRPr="2D6E8C60">
              <w:rPr>
                <w:rFonts w:eastAsia="Calibri"/>
                <w:lang w:val="en-US"/>
              </w:rPr>
              <w:t>Term/Acronym</w:t>
            </w:r>
          </w:p>
        </w:tc>
        <w:tc>
          <w:tcPr>
            <w:tcW w:w="4681" w:type="dxa"/>
            <w:tcBorders>
              <w:top w:val="single" w:color="53565A" w:themeColor="text1" w:sz="6" w:space="0"/>
              <w:left w:val="single" w:color="53565A" w:themeColor="text1" w:sz="6" w:space="0"/>
              <w:bottom w:val="single" w:color="53565A" w:themeColor="text1" w:sz="6" w:space="0"/>
              <w:right w:val="single" w:color="53565A" w:themeColor="text1" w:sz="6" w:space="0"/>
            </w:tcBorders>
            <w:shd w:val="clear" w:color="auto" w:fill="595959"/>
            <w:vAlign w:val="center"/>
          </w:tcPr>
          <w:p w:rsidRPr="00C266BD" w:rsidR="2D6E8C60" w:rsidP="2D6E8C60" w:rsidRDefault="2D6E8C60" w14:paraId="26D6B11F" w14:textId="77777777">
            <w:pPr>
              <w:pStyle w:val="CSTemplate-TableHeading"/>
              <w:rPr>
                <w:rFonts w:eastAsia="Calibri"/>
                <w:lang w:val="en-US"/>
              </w:rPr>
            </w:pPr>
            <w:r w:rsidRPr="2D6E8C60">
              <w:rPr>
                <w:rFonts w:eastAsia="Calibri"/>
                <w:lang w:val="en-US"/>
              </w:rPr>
              <w:t>Definition</w:t>
            </w:r>
          </w:p>
        </w:tc>
      </w:tr>
      <w:tr w:rsidR="2D6E8C60" w:rsidTr="00B57B6E" w14:paraId="3C87A0FD" w14:textId="77777777">
        <w:trPr>
          <w:trHeight w:val="372"/>
        </w:trPr>
        <w:tc>
          <w:tcPr>
            <w:tcW w:w="4663" w:type="dxa"/>
            <w:tcBorders>
              <w:top w:val="single" w:color="53565A" w:themeColor="text1" w:sz="6" w:space="0"/>
              <w:left w:val="single" w:color="53565A" w:themeColor="text1" w:sz="6" w:space="0"/>
              <w:bottom w:val="single" w:color="53565A" w:themeColor="text1" w:sz="6" w:space="0"/>
              <w:right w:val="single" w:color="53565A" w:themeColor="text1" w:sz="6" w:space="0"/>
            </w:tcBorders>
            <w:vAlign w:val="center"/>
          </w:tcPr>
          <w:p w:rsidRPr="00C266BD" w:rsidR="2D6E8C60" w:rsidP="00B57B6E" w:rsidRDefault="00B57B6E" w14:paraId="3F89214E" w14:textId="42FA41E3">
            <w:pPr>
              <w:pStyle w:val="CSTemplate-TableBody"/>
              <w:jc w:val="both"/>
              <w:rPr>
                <w:rFonts w:eastAsia="Calibri"/>
                <w:lang w:val="en-US"/>
              </w:rPr>
            </w:pPr>
            <w:r>
              <w:lastRenderedPageBreak/>
              <w:t>API</w:t>
            </w:r>
            <w:r w:rsidR="2D6E8C60">
              <w:br/>
            </w:r>
          </w:p>
        </w:tc>
        <w:tc>
          <w:tcPr>
            <w:tcW w:w="4681" w:type="dxa"/>
            <w:tcBorders>
              <w:top w:val="single" w:color="53565A" w:themeColor="text1" w:sz="6" w:space="0"/>
              <w:left w:val="single" w:color="53565A" w:themeColor="text1" w:sz="6" w:space="0"/>
              <w:bottom w:val="single" w:color="53565A" w:themeColor="text1" w:sz="6" w:space="0"/>
              <w:right w:val="single" w:color="53565A" w:themeColor="text1" w:sz="6" w:space="0"/>
            </w:tcBorders>
            <w:vAlign w:val="center"/>
          </w:tcPr>
          <w:p w:rsidRPr="00C266BD" w:rsidR="2D6E8C60" w:rsidP="00B57B6E" w:rsidRDefault="00B57B6E" w14:paraId="69F6A3AB" w14:textId="79B5A766">
            <w:pPr>
              <w:pStyle w:val="CSTemplate-TableBody"/>
              <w:rPr>
                <w:rFonts w:eastAsia="Calibri"/>
                <w:lang w:val="en-US"/>
              </w:rPr>
            </w:pPr>
            <w:r>
              <w:rPr>
                <w:rFonts w:eastAsia="Calibri"/>
                <w:lang w:val="en-US"/>
              </w:rPr>
              <w:t xml:space="preserve">Application Programing Interface </w:t>
            </w:r>
            <w:r w:rsidR="2D6E8C60">
              <w:br/>
            </w:r>
          </w:p>
        </w:tc>
      </w:tr>
      <w:tr w:rsidR="00B57B6E" w:rsidTr="00B57B6E" w14:paraId="08111187" w14:textId="77777777">
        <w:trPr>
          <w:trHeight w:val="300"/>
        </w:trPr>
        <w:tc>
          <w:tcPr>
            <w:tcW w:w="4663" w:type="dxa"/>
            <w:tcBorders>
              <w:top w:val="single" w:color="53565A" w:themeColor="text1" w:sz="6" w:space="0"/>
              <w:left w:val="single" w:color="53565A" w:themeColor="text1" w:sz="6" w:space="0"/>
              <w:bottom w:val="single" w:color="53565A" w:themeColor="text1" w:sz="6" w:space="0"/>
              <w:right w:val="single" w:color="53565A" w:themeColor="text1" w:sz="6" w:space="0"/>
            </w:tcBorders>
            <w:vAlign w:val="center"/>
          </w:tcPr>
          <w:p w:rsidR="00B57B6E" w:rsidP="00B57B6E" w:rsidRDefault="00B57B6E" w14:paraId="2C062A4E" w14:textId="51DED405">
            <w:pPr>
              <w:pStyle w:val="CSTemplate-TableBody"/>
              <w:jc w:val="both"/>
            </w:pPr>
            <w:r>
              <w:t>UI</w:t>
            </w:r>
          </w:p>
        </w:tc>
        <w:tc>
          <w:tcPr>
            <w:tcW w:w="4681" w:type="dxa"/>
            <w:tcBorders>
              <w:top w:val="single" w:color="53565A" w:themeColor="text1" w:sz="6" w:space="0"/>
              <w:left w:val="single" w:color="53565A" w:themeColor="text1" w:sz="6" w:space="0"/>
              <w:bottom w:val="single" w:color="53565A" w:themeColor="text1" w:sz="6" w:space="0"/>
              <w:right w:val="single" w:color="53565A" w:themeColor="text1" w:sz="6" w:space="0"/>
            </w:tcBorders>
            <w:vAlign w:val="center"/>
          </w:tcPr>
          <w:p w:rsidRPr="2D6E8C60" w:rsidR="00B57B6E" w:rsidP="00B57B6E" w:rsidRDefault="00B57B6E" w14:paraId="0391B673" w14:textId="7D1038B5">
            <w:pPr>
              <w:pStyle w:val="CSTemplate-TableBody"/>
              <w:rPr>
                <w:rFonts w:eastAsia="Calibri"/>
                <w:lang w:val="en-US"/>
              </w:rPr>
            </w:pPr>
            <w:r>
              <w:rPr>
                <w:rFonts w:eastAsia="Calibri"/>
                <w:lang w:val="en-US"/>
              </w:rPr>
              <w:t>User Interface</w:t>
            </w:r>
          </w:p>
        </w:tc>
      </w:tr>
    </w:tbl>
    <w:p w:rsidRPr="00C266BD" w:rsidR="00C9157D" w:rsidP="6E07BCB0" w:rsidRDefault="00C9157D" w14:paraId="6D27D163" w14:textId="0B13E5C0">
      <w:pPr>
        <w:spacing w:after="160" w:line="259" w:lineRule="auto"/>
      </w:pPr>
    </w:p>
    <w:p w:rsidRPr="00C266BD" w:rsidR="00C9157D" w:rsidP="00C9157D" w:rsidRDefault="00C9157D" w14:textId="77777777" w14:paraId="71FA82CE">
      <w:pPr>
        <w:rPr>
          <w:rFonts w:ascii="Calibri" w:hAnsi="Calibri" w:cs="Calibri"/>
        </w:rPr>
      </w:pPr>
      <w:r w:rsidRPr="00C266BD">
        <w:rPr>
          <w:rFonts w:ascii="Calibri" w:hAnsi="Calibri" w:cs="Calibri"/>
          <w:noProof/>
        </w:rPr>
        <w:drawing>
          <wp:anchor distT="0" distB="0" distL="114300" distR="114300" simplePos="0" relativeHeight="251658240" behindDoc="0" locked="0" layoutInCell="1" allowOverlap="1" wp14:anchorId="3AE37A8C" wp14:editId="43E12A4C">
            <wp:simplePos x="0" y="0"/>
            <wp:positionH relativeFrom="margin">
              <wp:posOffset>50800</wp:posOffset>
            </wp:positionH>
            <wp:positionV relativeFrom="paragraph">
              <wp:posOffset>112395</wp:posOffset>
            </wp:positionV>
            <wp:extent cx="2548255" cy="191135"/>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biLevel thresh="50000"/>
                      <a:extLst>
                        <a:ext uri="{28A0092B-C50C-407E-A947-70E740481C1C}">
                          <a14:useLocalDpi xmlns:a14="http://schemas.microsoft.com/office/drawing/2010/main" val="0"/>
                        </a:ext>
                      </a:extLst>
                    </a:blip>
                    <a:srcRect/>
                    <a:stretch>
                      <a:fillRect/>
                    </a:stretch>
                  </pic:blipFill>
                  <pic:spPr bwMode="auto">
                    <a:xfrm>
                      <a:off x="0" y="0"/>
                      <a:ext cx="2548255" cy="19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6BD">
        <w:rPr>
          <w:rFonts w:ascii="Calibri" w:hAnsi="Calibri" w:cs="Calibri"/>
          <w:noProof/>
        </w:rPr>
        <mc:AlternateContent>
          <mc:Choice Requires="wps">
            <w:drawing>
              <wp:anchor distT="0" distB="0" distL="114300" distR="114300" simplePos="0" relativeHeight="251658241" behindDoc="0" locked="0" layoutInCell="1" allowOverlap="1" wp14:anchorId="30206C7E" wp14:editId="66EEF12B">
                <wp:simplePos x="0" y="0"/>
                <wp:positionH relativeFrom="page">
                  <wp:posOffset>384810</wp:posOffset>
                </wp:positionH>
                <wp:positionV relativeFrom="paragraph">
                  <wp:posOffset>113192</wp:posOffset>
                </wp:positionV>
                <wp:extent cx="36195" cy="1593215"/>
                <wp:effectExtent l="0" t="0" r="1905" b="6985"/>
                <wp:wrapNone/>
                <wp:docPr id="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593215"/>
                        </a:xfrm>
                        <a:custGeom>
                          <a:avLst/>
                          <a:gdLst>
                            <a:gd name="T0" fmla="+- 0 624 595"/>
                            <a:gd name="T1" fmla="*/ T0 w 57"/>
                            <a:gd name="T2" fmla="+- 0 133 133"/>
                            <a:gd name="T3" fmla="*/ 133 h 2509"/>
                            <a:gd name="T4" fmla="+- 0 613 595"/>
                            <a:gd name="T5" fmla="*/ T4 w 57"/>
                            <a:gd name="T6" fmla="+- 0 135 133"/>
                            <a:gd name="T7" fmla="*/ 135 h 2509"/>
                            <a:gd name="T8" fmla="+- 0 604 595"/>
                            <a:gd name="T9" fmla="*/ T8 w 57"/>
                            <a:gd name="T10" fmla="+- 0 141 133"/>
                            <a:gd name="T11" fmla="*/ 141 h 2509"/>
                            <a:gd name="T12" fmla="+- 0 598 595"/>
                            <a:gd name="T13" fmla="*/ T12 w 57"/>
                            <a:gd name="T14" fmla="+- 0 150 133"/>
                            <a:gd name="T15" fmla="*/ 150 h 2509"/>
                            <a:gd name="T16" fmla="+- 0 595 595"/>
                            <a:gd name="T17" fmla="*/ T16 w 57"/>
                            <a:gd name="T18" fmla="+- 0 161 133"/>
                            <a:gd name="T19" fmla="*/ 161 h 2509"/>
                            <a:gd name="T20" fmla="+- 0 595 595"/>
                            <a:gd name="T21" fmla="*/ T20 w 57"/>
                            <a:gd name="T22" fmla="+- 0 2613 133"/>
                            <a:gd name="T23" fmla="*/ 2613 h 2509"/>
                            <a:gd name="T24" fmla="+- 0 598 595"/>
                            <a:gd name="T25" fmla="*/ T24 w 57"/>
                            <a:gd name="T26" fmla="+- 0 2624 133"/>
                            <a:gd name="T27" fmla="*/ 2624 h 2509"/>
                            <a:gd name="T28" fmla="+- 0 604 595"/>
                            <a:gd name="T29" fmla="*/ T28 w 57"/>
                            <a:gd name="T30" fmla="+- 0 2633 133"/>
                            <a:gd name="T31" fmla="*/ 2633 h 2509"/>
                            <a:gd name="T32" fmla="+- 0 613 595"/>
                            <a:gd name="T33" fmla="*/ T32 w 57"/>
                            <a:gd name="T34" fmla="+- 0 2639 133"/>
                            <a:gd name="T35" fmla="*/ 2639 h 2509"/>
                            <a:gd name="T36" fmla="+- 0 624 595"/>
                            <a:gd name="T37" fmla="*/ T36 w 57"/>
                            <a:gd name="T38" fmla="+- 0 2642 133"/>
                            <a:gd name="T39" fmla="*/ 2642 h 2509"/>
                            <a:gd name="T40" fmla="+- 0 635 595"/>
                            <a:gd name="T41" fmla="*/ T40 w 57"/>
                            <a:gd name="T42" fmla="+- 0 2639 133"/>
                            <a:gd name="T43" fmla="*/ 2639 h 2509"/>
                            <a:gd name="T44" fmla="+- 0 644 595"/>
                            <a:gd name="T45" fmla="*/ T44 w 57"/>
                            <a:gd name="T46" fmla="+- 0 2633 133"/>
                            <a:gd name="T47" fmla="*/ 2633 h 2509"/>
                            <a:gd name="T48" fmla="+- 0 650 595"/>
                            <a:gd name="T49" fmla="*/ T48 w 57"/>
                            <a:gd name="T50" fmla="+- 0 2624 133"/>
                            <a:gd name="T51" fmla="*/ 2624 h 2509"/>
                            <a:gd name="T52" fmla="+- 0 652 595"/>
                            <a:gd name="T53" fmla="*/ T52 w 57"/>
                            <a:gd name="T54" fmla="+- 0 2613 133"/>
                            <a:gd name="T55" fmla="*/ 2613 h 2509"/>
                            <a:gd name="T56" fmla="+- 0 652 595"/>
                            <a:gd name="T57" fmla="*/ T56 w 57"/>
                            <a:gd name="T58" fmla="+- 0 161 133"/>
                            <a:gd name="T59" fmla="*/ 161 h 2509"/>
                            <a:gd name="T60" fmla="+- 0 650 595"/>
                            <a:gd name="T61" fmla="*/ T60 w 57"/>
                            <a:gd name="T62" fmla="+- 0 150 133"/>
                            <a:gd name="T63" fmla="*/ 150 h 2509"/>
                            <a:gd name="T64" fmla="+- 0 644 595"/>
                            <a:gd name="T65" fmla="*/ T64 w 57"/>
                            <a:gd name="T66" fmla="+- 0 141 133"/>
                            <a:gd name="T67" fmla="*/ 141 h 2509"/>
                            <a:gd name="T68" fmla="+- 0 635 595"/>
                            <a:gd name="T69" fmla="*/ T68 w 57"/>
                            <a:gd name="T70" fmla="+- 0 135 133"/>
                            <a:gd name="T71" fmla="*/ 135 h 2509"/>
                            <a:gd name="T72" fmla="+- 0 624 595"/>
                            <a:gd name="T73" fmla="*/ T72 w 57"/>
                            <a:gd name="T74" fmla="+- 0 133 133"/>
                            <a:gd name="T75" fmla="*/ 133 h 2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7" h="2509">
                              <a:moveTo>
                                <a:pt x="29" y="0"/>
                              </a:moveTo>
                              <a:lnTo>
                                <a:pt x="18" y="2"/>
                              </a:lnTo>
                              <a:lnTo>
                                <a:pt x="9" y="8"/>
                              </a:lnTo>
                              <a:lnTo>
                                <a:pt x="3" y="17"/>
                              </a:lnTo>
                              <a:lnTo>
                                <a:pt x="0" y="28"/>
                              </a:lnTo>
                              <a:lnTo>
                                <a:pt x="0" y="2480"/>
                              </a:lnTo>
                              <a:lnTo>
                                <a:pt x="3" y="2491"/>
                              </a:lnTo>
                              <a:lnTo>
                                <a:pt x="9" y="2500"/>
                              </a:lnTo>
                              <a:lnTo>
                                <a:pt x="18" y="2506"/>
                              </a:lnTo>
                              <a:lnTo>
                                <a:pt x="29" y="2509"/>
                              </a:lnTo>
                              <a:lnTo>
                                <a:pt x="40" y="2506"/>
                              </a:lnTo>
                              <a:lnTo>
                                <a:pt x="49" y="2500"/>
                              </a:lnTo>
                              <a:lnTo>
                                <a:pt x="55" y="2491"/>
                              </a:lnTo>
                              <a:lnTo>
                                <a:pt x="57" y="2480"/>
                              </a:lnTo>
                              <a:lnTo>
                                <a:pt x="57" y="28"/>
                              </a:lnTo>
                              <a:lnTo>
                                <a:pt x="55" y="17"/>
                              </a:lnTo>
                              <a:lnTo>
                                <a:pt x="49" y="8"/>
                              </a:lnTo>
                              <a:lnTo>
                                <a:pt x="40" y="2"/>
                              </a:lnTo>
                              <a:lnTo>
                                <a:pt x="29" y="0"/>
                              </a:lnTo>
                              <a:close/>
                            </a:path>
                          </a:pathLst>
                        </a:custGeom>
                        <a:solidFill>
                          <a:srgbClr val="007DC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3460777">
              <v:shape id="Freeform 5" style="position:absolute;margin-left:30.3pt;margin-top:8.9pt;width:2.85pt;height:12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2509" o:spid="_x0000_s1026" fillcolor="#007dc5" stroked="f" path="m29,l18,2,9,8,3,17,,28,,2480r3,11l9,2500r9,6l29,2509r11,-3l49,2500r6,-9l57,2480,57,28,55,17,49,8,40,2,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" w14:anchorId="63C1C649">
                <v:path arrowok="t" o:connecttype="custom" o:connectlocs="18415,84455;11430,85725;5715,89535;1905,95250;0,102235;0,1659255;1905,1666240;5715,1671955;11430,1675765;18415,1677670;25400,1675765;31115,1671955;34925,1666240;36195,1659255;36195,102235;34925,95250;31115,89535;25400,85725;18415,84455" o:connectangles="0,0,0,0,0,0,0,0,0,0,0,0,0,0,0,0,0,0,0"/>
                <w10:wrap anchorx="page"/>
              </v:shape>
            </w:pict>
          </mc:Fallback>
        </mc:AlternateContent>
      </w:r>
    </w:p>
    <w:p w:rsidRPr="00C266BD" w:rsidR="00C9157D" w:rsidP="00C9157D" w:rsidRDefault="4538DB97" w14:paraId="1A84C869" w14:textId="04F1322A">
      <w:pPr>
        <w:spacing w:before="240" w:after="120"/>
        <w:ind w:left="86" w:right="2909"/>
        <w:rPr>
          <w:rFonts w:ascii="Calibri" w:hAnsi="Calibri" w:cs="Calibri"/>
          <w:sz w:val="20"/>
          <w:szCs w:val="20"/>
        </w:rPr>
      </w:pPr>
      <w:r w:rsidRPr="00D952E7">
        <w:rPr>
          <w:rFonts w:ascii="Calibri" w:hAnsi="Calibri" w:cs="Calibri"/>
          <w:color w:val="231F20"/>
          <w:sz w:val="20"/>
          <w:szCs w:val="20"/>
        </w:rPr>
        <w:t xml:space="preserve">Tata Consultancy Services is a purpose-led transformation partner to many of </w:t>
      </w:r>
      <w:r w:rsidRPr="00D952E7" w:rsidR="758646D4">
        <w:rPr>
          <w:rFonts w:ascii="Calibri" w:hAnsi="Calibri" w:cs="Calibri"/>
          <w:color w:val="231F20"/>
          <w:sz w:val="20"/>
          <w:szCs w:val="20"/>
        </w:rPr>
        <w:t>the world’s</w:t>
      </w:r>
      <w:r w:rsidRPr="00D952E7">
        <w:rPr>
          <w:rFonts w:ascii="Calibri" w:hAnsi="Calibri" w:cs="Calibri"/>
          <w:color w:val="231F20"/>
          <w:sz w:val="20"/>
          <w:szCs w:val="20"/>
        </w:rPr>
        <w:t xml:space="preserve"> largest businesses. For more than 50 years, it has been collaborating with</w:t>
      </w:r>
      <w:r w:rsidRPr="00D952E7" w:rsidR="7ABD64B3">
        <w:rPr>
          <w:rFonts w:ascii="Calibri" w:hAnsi="Calibri" w:cs="Calibri"/>
          <w:color w:val="231F20"/>
          <w:sz w:val="20"/>
          <w:szCs w:val="20"/>
        </w:rPr>
        <w:t xml:space="preserve"> </w:t>
      </w:r>
      <w:r w:rsidRPr="00D952E7">
        <w:rPr>
          <w:rFonts w:ascii="Calibri" w:hAnsi="Calibri" w:cs="Calibri"/>
          <w:color w:val="231F20"/>
          <w:sz w:val="20"/>
          <w:szCs w:val="20"/>
        </w:rPr>
        <w:t xml:space="preserve">clients and communities to build a greater future through innovation and </w:t>
      </w:r>
      <w:r w:rsidRPr="00D952E7" w:rsidR="4C8B8AFF">
        <w:rPr>
          <w:rFonts w:ascii="Calibri" w:hAnsi="Calibri" w:cs="Calibri"/>
          <w:color w:val="231F20"/>
          <w:sz w:val="20"/>
          <w:szCs w:val="20"/>
        </w:rPr>
        <w:t>collective knowledge</w:t>
      </w:r>
      <w:r w:rsidRPr="00D952E7">
        <w:rPr>
          <w:rFonts w:ascii="Calibri" w:hAnsi="Calibri" w:cs="Calibri"/>
          <w:color w:val="231F20"/>
          <w:sz w:val="20"/>
          <w:szCs w:val="20"/>
        </w:rPr>
        <w:t>.</w:t>
      </w:r>
      <w:r w:rsidRPr="00C266BD" w:rsidR="00C9157D">
        <w:rPr>
          <w:rFonts w:ascii="Calibri" w:hAnsi="Calibri" w:cs="Calibri"/>
          <w:color w:val="231F20"/>
          <w:sz w:val="20"/>
          <w:szCs w:val="20"/>
        </w:rPr>
        <w:br/>
      </w:r>
      <w:r w:rsidRPr="00D952E7">
        <w:rPr>
          <w:rFonts w:ascii="Calibri" w:hAnsi="Calibri" w:cs="Calibri"/>
          <w:color w:val="231F20"/>
          <w:sz w:val="20"/>
          <w:szCs w:val="20"/>
        </w:rPr>
        <w:t>TCS oﬀers an integrated portfolio of cognitive powered business,</w:t>
      </w:r>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technology, and engineering services and solutions. The company’s 469,000</w:t>
      </w:r>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consultants</w:t>
      </w:r>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in</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46</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countries</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help</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empower</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individuals,</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enterprises,</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and</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societies</w:t>
      </w:r>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to build on belief.</w:t>
      </w:r>
    </w:p>
    <w:p w:rsidRPr="00C266BD" w:rsidR="00C9157D" w:rsidP="00C9157D" w:rsidRDefault="44F9697E" w14:paraId="7309276D" w14:textId="77777777">
      <w:pPr>
        <w:pStyle w:val="BodyText"/>
        <w:spacing w:before="120"/>
        <w:ind w:left="86"/>
        <w:rPr>
          <w:rFonts w:ascii="Calibri" w:hAnsi="Calibri" w:cs="Calibri"/>
          <w:color w:val="231F20"/>
          <w:sz w:val="20"/>
          <w:szCs w:val="20"/>
        </w:rPr>
      </w:pPr>
      <w:r w:rsidRPr="00D952E7">
        <w:rPr>
          <w:rFonts w:ascii="Calibri" w:hAnsi="Calibri" w:cs="Calibri"/>
          <w:color w:val="231F20"/>
          <w:sz w:val="20"/>
          <w:szCs w:val="20"/>
        </w:rPr>
        <w:t>Visit</w:t>
      </w:r>
      <w:r w:rsidRPr="00D952E7">
        <w:rPr>
          <w:rFonts w:ascii="Calibri" w:hAnsi="Calibri" w:cs="Calibri"/>
          <w:color w:val="231F20"/>
          <w:spacing w:val="-2"/>
          <w:sz w:val="20"/>
          <w:szCs w:val="20"/>
        </w:rPr>
        <w:t xml:space="preserve"> </w:t>
      </w:r>
      <w:hyperlink w:history="1" r:id="rId28">
        <w:r w:rsidRPr="00D952E7">
          <w:rPr>
            <w:rStyle w:val="Hyperlink"/>
            <w:rFonts w:ascii="Calibri" w:hAnsi="Calibri" w:cs="Calibri"/>
            <w:b/>
            <w:bCs/>
            <w:color w:val="007DC5"/>
            <w:sz w:val="20"/>
            <w:szCs w:val="20"/>
          </w:rPr>
          <w:t>www.tcs.com</w:t>
        </w:r>
      </w:hyperlink>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and</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follow</w:t>
      </w:r>
      <w:r w:rsidRPr="00D952E7">
        <w:rPr>
          <w:rFonts w:ascii="Calibri" w:hAnsi="Calibri" w:cs="Calibri"/>
          <w:color w:val="231F20"/>
          <w:spacing w:val="-5"/>
          <w:sz w:val="20"/>
          <w:szCs w:val="20"/>
        </w:rPr>
        <w:t xml:space="preserve"> </w:t>
      </w:r>
      <w:r w:rsidRPr="00D952E7">
        <w:rPr>
          <w:rFonts w:ascii="Calibri" w:hAnsi="Calibri" w:cs="Calibri"/>
          <w:color w:val="231F20"/>
          <w:sz w:val="20"/>
          <w:szCs w:val="20"/>
        </w:rPr>
        <w:t>TCS</w:t>
      </w:r>
      <w:r w:rsidRPr="00D952E7">
        <w:rPr>
          <w:rFonts w:ascii="Calibri" w:hAnsi="Calibri" w:cs="Calibri"/>
          <w:color w:val="231F20"/>
          <w:spacing w:val="-2"/>
          <w:sz w:val="20"/>
          <w:szCs w:val="20"/>
        </w:rPr>
        <w:t xml:space="preserve"> </w:t>
      </w:r>
      <w:r w:rsidRPr="00D952E7">
        <w:rPr>
          <w:rFonts w:ascii="Calibri" w:hAnsi="Calibri" w:cs="Calibri"/>
          <w:color w:val="231F20"/>
          <w:sz w:val="20"/>
          <w:szCs w:val="20"/>
        </w:rPr>
        <w:t>news</w:t>
      </w:r>
      <w:r w:rsidRPr="00D952E7">
        <w:rPr>
          <w:rFonts w:ascii="Calibri" w:hAnsi="Calibri" w:cs="Calibri"/>
          <w:color w:val="231F20"/>
          <w:spacing w:val="-1"/>
          <w:sz w:val="20"/>
          <w:szCs w:val="20"/>
        </w:rPr>
        <w:t xml:space="preserve"> </w:t>
      </w:r>
      <w:r w:rsidRPr="00D952E7">
        <w:rPr>
          <w:rFonts w:ascii="Calibri" w:hAnsi="Calibri" w:cs="Calibri"/>
          <w:color w:val="231F20"/>
          <w:sz w:val="20"/>
          <w:szCs w:val="20"/>
        </w:rPr>
        <w:t>at</w:t>
      </w:r>
      <w:r w:rsidRPr="00D952E7">
        <w:rPr>
          <w:rFonts w:ascii="Calibri" w:hAnsi="Calibri" w:cs="Calibri"/>
          <w:color w:val="231F20"/>
          <w:spacing w:val="-2"/>
          <w:sz w:val="20"/>
          <w:szCs w:val="20"/>
        </w:rPr>
        <w:t xml:space="preserve"> </w:t>
      </w:r>
      <w:hyperlink w:history="1" r:id="rId29">
        <w:r w:rsidRPr="00D952E7">
          <w:rPr>
            <w:rStyle w:val="Hyperlink"/>
            <w:rFonts w:ascii="Calibri" w:hAnsi="Calibri" w:cs="Calibri"/>
            <w:b/>
            <w:bCs/>
            <w:color w:val="007DC5"/>
            <w:sz w:val="20"/>
            <w:szCs w:val="20"/>
          </w:rPr>
          <w:t>@TCS_News</w:t>
        </w:r>
      </w:hyperlink>
      <w:r w:rsidRPr="00D952E7">
        <w:rPr>
          <w:rFonts w:ascii="Calibri" w:hAnsi="Calibri" w:cs="Calibri"/>
          <w:color w:val="007DC5"/>
          <w:sz w:val="20"/>
          <w:szCs w:val="20"/>
        </w:rPr>
        <w:t>.</w:t>
      </w:r>
    </w:p>
    <w:p w:rsidRPr="00C266BD" w:rsidR="00C9157D" w:rsidP="00C9157D" w:rsidRDefault="00C9157D" w14:paraId="413A8525" w14:textId="77777777">
      <w:pPr>
        <w:widowControl w:val="0"/>
        <w:autoSpaceDE w:val="0"/>
        <w:autoSpaceDN w:val="0"/>
        <w:spacing w:after="0" w:line="240" w:lineRule="auto"/>
        <w:ind w:left="90"/>
        <w:rPr>
          <w:rFonts w:eastAsia="Arial" w:cs="Arial"/>
          <w:sz w:val="16"/>
          <w:szCs w:val="16"/>
        </w:rPr>
      </w:pPr>
      <w:bookmarkStart w:name="_Hlk68259908" w:id="247"/>
    </w:p>
    <w:p w:rsidRPr="00C266BD" w:rsidR="00C9157D" w:rsidP="00C9157D" w:rsidRDefault="00C9157D" w14:paraId="7D12C2B7" w14:textId="77777777">
      <w:pPr>
        <w:widowControl w:val="0"/>
        <w:autoSpaceDE w:val="0"/>
        <w:autoSpaceDN w:val="0"/>
        <w:spacing w:after="0" w:line="240" w:lineRule="auto"/>
        <w:ind w:left="90"/>
        <w:rPr>
          <w:rFonts w:eastAsia="Arial" w:cs="Arial"/>
          <w:sz w:val="16"/>
          <w:szCs w:val="16"/>
        </w:rPr>
      </w:pPr>
    </w:p>
    <w:p w:rsidRPr="00C266BD" w:rsidR="00C9157D" w:rsidP="00C9157D" w:rsidRDefault="00C9157D" w14:paraId="53C4E45C" w14:textId="77777777">
      <w:pPr>
        <w:widowControl w:val="0"/>
        <w:autoSpaceDE w:val="0"/>
        <w:autoSpaceDN w:val="0"/>
        <w:spacing w:after="0" w:line="240" w:lineRule="auto"/>
        <w:ind w:left="90"/>
        <w:rPr>
          <w:rFonts w:eastAsia="Arial" w:cs="Arial"/>
          <w:sz w:val="16"/>
          <w:szCs w:val="16"/>
        </w:rPr>
      </w:pPr>
    </w:p>
    <w:p w:rsidRPr="00C266BD" w:rsidR="00C9157D" w:rsidP="00C9157D" w:rsidRDefault="00C9157D" w14:paraId="43797D41" w14:textId="77777777">
      <w:pPr>
        <w:widowControl w:val="0"/>
        <w:autoSpaceDE w:val="0"/>
        <w:autoSpaceDN w:val="0"/>
        <w:spacing w:after="0" w:line="240" w:lineRule="auto"/>
        <w:ind w:left="90"/>
        <w:rPr>
          <w:rFonts w:eastAsia="Arial" w:cs="Arial"/>
          <w:sz w:val="16"/>
          <w:szCs w:val="16"/>
        </w:rPr>
      </w:pPr>
    </w:p>
    <w:p w:rsidRPr="00C266BD" w:rsidR="00C9157D" w:rsidP="00C9157D" w:rsidRDefault="00C9157D" w14:paraId="26C70CAB" w14:textId="77777777">
      <w:pPr>
        <w:widowControl w:val="0"/>
        <w:autoSpaceDE w:val="0"/>
        <w:autoSpaceDN w:val="0"/>
        <w:spacing w:after="0" w:line="240" w:lineRule="auto"/>
        <w:ind w:left="90"/>
        <w:rPr>
          <w:rFonts w:eastAsia="Arial" w:cs="Arial"/>
          <w:sz w:val="16"/>
          <w:szCs w:val="16"/>
        </w:rPr>
      </w:pPr>
    </w:p>
    <w:p w:rsidRPr="00C266BD" w:rsidR="00C9157D" w:rsidP="00C9157D" w:rsidRDefault="00C9157D" w14:paraId="3D3DBEBC" w14:textId="77777777">
      <w:pPr>
        <w:widowControl w:val="0"/>
        <w:autoSpaceDE w:val="0"/>
        <w:autoSpaceDN w:val="0"/>
        <w:spacing w:after="0" w:line="240" w:lineRule="auto"/>
        <w:ind w:left="90"/>
        <w:rPr>
          <w:rFonts w:eastAsia="Arial" w:cs="Arial"/>
          <w:sz w:val="16"/>
          <w:szCs w:val="16"/>
        </w:rPr>
      </w:pPr>
    </w:p>
    <w:bookmarkEnd w:id="247"/>
    <w:p w:rsidRPr="00C266BD" w:rsidR="00C9157D" w:rsidP="00C9157D" w:rsidRDefault="4538DB97" w14:paraId="04CAF822" w14:textId="77777777">
      <w:pPr>
        <w:spacing w:after="0"/>
        <w:ind w:left="-144" w:right="2909"/>
        <w:rPr>
          <w:rFonts w:ascii="Calibri" w:hAnsi="Calibri" w:cs="Calibri"/>
          <w:sz w:val="16"/>
          <w:szCs w:val="16"/>
        </w:rPr>
      </w:pPr>
      <w:r w:rsidRPr="71AA01E7">
        <w:rPr>
          <w:rFonts w:ascii="Calibri" w:hAnsi="Calibri" w:cs="Calibri"/>
          <w:sz w:val="16"/>
          <w:szCs w:val="16"/>
        </w:rPr>
        <w:t>All content / information present here is the exclusive property of Tata Consultancy Services Limited (TCS).</w:t>
      </w:r>
      <w:r w:rsidR="00C9157D">
        <w:br/>
      </w:r>
      <w:r w:rsidRPr="71AA01E7">
        <w:rPr>
          <w:rFonts w:ascii="Calibri" w:hAnsi="Calibri" w:cs="Calibri"/>
          <w:sz w:val="16"/>
          <w:szCs w:val="16"/>
        </w:rPr>
        <w:t>The content / information contained here is correct at the time of publishing. No material from here may be copied, modified, reproduced, republished, uploaded, transmitted, posted or distributed in any form without prior written permission from TCS. Unauthorized use of the content / information appearing here may violate copyright, trademark and other applicable laws, and could result in criminal or civil penalties.</w:t>
      </w:r>
    </w:p>
    <w:p w:rsidRPr="00C266BD" w:rsidR="00C9157D" w:rsidP="6E07BCB0" w:rsidRDefault="4538DB97" w14:paraId="19E6FEB1" w14:textId="3407CA69">
      <w:pPr>
        <w:spacing w:before="60"/>
        <w:ind w:left="-144" w:right="2157"/>
        <w:rPr>
          <w:rFonts w:ascii="Calibri" w:hAnsi="Calibri" w:cs="Calibri"/>
          <w:b/>
          <w:bCs/>
          <w:sz w:val="16"/>
          <w:szCs w:val="16"/>
        </w:rPr>
      </w:pPr>
      <w:r w:rsidRPr="6E07BCB0">
        <w:rPr>
          <w:rFonts w:ascii="Calibri" w:hAnsi="Calibri" w:cs="Calibri"/>
          <w:b/>
          <w:bCs/>
          <w:sz w:val="16"/>
          <w:szCs w:val="16"/>
        </w:rPr>
        <w:t>Copyright © 2024 Tata Consultancy Services Limited</w:t>
      </w:r>
    </w:p>
    <w:sectPr w:rsidRPr="00C266BD" w:rsidR="00C9157D" w:rsidSect="00680DC1">
      <w:footerReference w:type="first" r:id="rId30"/>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i" w:author="Asif ishaq" w:date="2024-12-04T11:05:00Z" w:id="2">
    <w:p w:rsidR="00D40F36" w:rsidP="00D40F36" w:rsidRDefault="00D40F36" w14:paraId="12467A4E" w14:textId="77777777">
      <w:pPr>
        <w:pStyle w:val="CommentText"/>
      </w:pPr>
      <w:r>
        <w:rPr>
          <w:rStyle w:val="CommentReference"/>
        </w:rPr>
        <w:annotationRef/>
      </w:r>
      <w:r>
        <w:t>Please add creator and reviewer details with dates of  change history</w:t>
      </w:r>
    </w:p>
  </w:comment>
  <w:comment w:initials="GV" w:author="Gopinath Venkatesan" w:date="2024-12-22T10:09:00Z" w:id="3">
    <w:p w:rsidR="00F1410D" w:rsidRDefault="00000000" w14:paraId="0ECC524B" w14:textId="1AFE190C">
      <w:pPr>
        <w:pStyle w:val="CommentText"/>
      </w:pPr>
      <w:r>
        <w:rPr>
          <w:rStyle w:val="CommentReference"/>
        </w:rPr>
        <w:annotationRef/>
      </w:r>
      <w:r w:rsidRPr="116CF956">
        <w:t>Addressed.</w:t>
      </w:r>
    </w:p>
  </w:comment>
  <w:comment w:initials="Ai" w:author="Asif ishaq" w:date="2024-12-04T11:10:00Z" w:id="21">
    <w:p w:rsidR="004E3A9F" w:rsidP="004E3A9F" w:rsidRDefault="004E3A9F" w14:paraId="2EFB1BAF" w14:textId="77777777">
      <w:pPr>
        <w:pStyle w:val="CommentText"/>
      </w:pPr>
      <w:r>
        <w:rPr>
          <w:rStyle w:val="CommentReference"/>
        </w:rPr>
        <w:annotationRef/>
      </w:r>
      <w:r>
        <w:t>We are expecting that password will never by stored here</w:t>
      </w:r>
    </w:p>
    <w:p w:rsidR="004E3A9F" w:rsidP="004E3A9F" w:rsidRDefault="004E3A9F" w14:paraId="7261C7F6" w14:textId="77777777">
      <w:pPr>
        <w:pStyle w:val="CommentText"/>
      </w:pPr>
    </w:p>
    <w:p w:rsidR="004E3A9F" w:rsidP="004E3A9F" w:rsidRDefault="004E3A9F" w14:paraId="6D7A880A" w14:textId="77777777">
      <w:pPr>
        <w:pStyle w:val="CommentText"/>
      </w:pPr>
      <w:r>
        <w:t>It can be utilized only for username , passcode .</w:t>
      </w:r>
    </w:p>
  </w:comment>
  <w:comment w:initials="GV" w:author="Gopinath Venkatesan" w:date="2024-12-22T10:10:00Z" w:id="22">
    <w:p w:rsidR="00F1410D" w:rsidRDefault="00000000" w14:paraId="7A788B30" w14:textId="403DCA3D">
      <w:pPr>
        <w:pStyle w:val="CommentText"/>
      </w:pPr>
      <w:r>
        <w:rPr>
          <w:rStyle w:val="CommentReference"/>
        </w:rPr>
        <w:annotationRef/>
      </w:r>
      <w:r w:rsidRPr="3A00DA5B">
        <w:t>We are storing only the userIdentifier for relogging purpose.</w:t>
      </w:r>
    </w:p>
  </w:comment>
  <w:comment w:initials="SM" w:author="Shoaib Meghani" w:date="2024-12-25T13:56:00Z" w:id="23">
    <w:p w:rsidR="00051674" w:rsidP="00051674" w:rsidRDefault="00051674" w14:paraId="3B8EFE7B" w14:textId="77777777">
      <w:pPr>
        <w:pStyle w:val="CommentText"/>
      </w:pPr>
      <w:r>
        <w:rPr>
          <w:rStyle w:val="CommentReference"/>
        </w:rPr>
        <w:annotationRef/>
      </w:r>
      <w:r>
        <w:t>What kind of encryption will be used on device</w:t>
      </w:r>
    </w:p>
  </w:comment>
  <w:comment w:initials="Ai" w:author="Asif ishaq" w:date="2024-12-04T11:14:00Z" w:id="25">
    <w:p w:rsidR="004E3A9F" w:rsidP="004E3A9F" w:rsidRDefault="004E3A9F" w14:paraId="2FA0695B" w14:textId="19BC7251">
      <w:pPr>
        <w:pStyle w:val="CommentText"/>
      </w:pPr>
      <w:r>
        <w:rPr>
          <w:rStyle w:val="CommentReference"/>
        </w:rPr>
        <w:annotationRef/>
      </w:r>
      <w:r>
        <w:t>Please confirm which one will be used with pros and cons.</w:t>
      </w:r>
      <w:r>
        <w:br/>
      </w:r>
    </w:p>
  </w:comment>
  <w:comment w:initials="AH" w:author="Ashwani Hundwani" w:date="2024-12-22T17:51:00Z" w:id="26">
    <w:p w:rsidR="00F1410D" w:rsidRDefault="00000000" w14:paraId="28E8613E" w14:textId="07E54FEB">
      <w:pPr>
        <w:pStyle w:val="CommentText"/>
      </w:pPr>
      <w:r>
        <w:rPr>
          <w:rStyle w:val="CommentReference"/>
        </w:rPr>
        <w:annotationRef/>
      </w:r>
      <w:r w:rsidRPr="6EBF40E2">
        <w:t>We will only use React Query for REST API response caching, Apollo is for GraphQL(Removed)</w:t>
      </w:r>
    </w:p>
  </w:comment>
  <w:comment w:initials="Ai" w:author="Asif ishaq" w:date="2024-12-04T11:21:00Z" w:id="28">
    <w:p w:rsidR="00CA5FF1" w:rsidP="00CA5FF1" w:rsidRDefault="00CA5FF1" w14:paraId="041BF776" w14:textId="77777777">
      <w:pPr>
        <w:pStyle w:val="CommentText"/>
      </w:pPr>
      <w:r>
        <w:rPr>
          <w:rStyle w:val="CommentReference"/>
        </w:rPr>
        <w:annotationRef/>
      </w:r>
      <w:r>
        <w:t>Please mention the details for IOS</w:t>
      </w:r>
    </w:p>
  </w:comment>
  <w:comment w:initials="GV" w:author="Gopinath Venkatesan" w:date="2024-12-22T10:46:00Z" w:id="29">
    <w:p w:rsidR="00F1410D" w:rsidRDefault="00000000" w14:paraId="104D9B0B" w14:textId="3B691A37">
      <w:pPr>
        <w:pStyle w:val="CommentText"/>
      </w:pPr>
      <w:r>
        <w:rPr>
          <w:rStyle w:val="CommentReference"/>
        </w:rPr>
        <w:annotationRef/>
      </w:r>
      <w:r w:rsidRPr="4498D3FB">
        <w:t>We can enable as part of IOS build settings. (LLVM) obfuscator</w:t>
      </w:r>
    </w:p>
  </w:comment>
  <w:comment w:initials="Ai" w:author="Asif ishaq" w:date="2024-12-04T11:22:00Z" w:id="30">
    <w:p w:rsidR="00CA5FF1" w:rsidP="00CA5FF1" w:rsidRDefault="00CA5FF1" w14:paraId="08196593" w14:textId="77777777">
      <w:pPr>
        <w:pStyle w:val="CommentText"/>
      </w:pPr>
      <w:r>
        <w:rPr>
          <w:rStyle w:val="CommentReference"/>
        </w:rPr>
        <w:annotationRef/>
      </w:r>
      <w:r>
        <w:t>Crashlystics is not finalized yet</w:t>
      </w:r>
    </w:p>
    <w:p w:rsidR="00CA5FF1" w:rsidP="00CA5FF1" w:rsidRDefault="00CA5FF1" w14:paraId="515A69C8" w14:textId="77777777">
      <w:pPr>
        <w:pStyle w:val="CommentText"/>
      </w:pPr>
    </w:p>
    <w:p w:rsidR="00CA5FF1" w:rsidP="00CA5FF1" w:rsidRDefault="00CA5FF1" w14:paraId="70EE62E1" w14:textId="77777777">
      <w:pPr>
        <w:pStyle w:val="CommentText"/>
      </w:pPr>
      <w:r>
        <w:t>But still we should integrate with dynatrace</w:t>
      </w:r>
    </w:p>
  </w:comment>
  <w:comment w:initials="GV" w:author="Gopinath Venkatesan" w:date="2024-12-22T10:22:00Z" w:id="31">
    <w:p w:rsidR="00F1410D" w:rsidRDefault="00000000" w14:paraId="1FE0F9A9" w14:textId="100684AD">
      <w:pPr>
        <w:pStyle w:val="CommentText"/>
      </w:pPr>
      <w:r>
        <w:rPr>
          <w:rStyle w:val="CommentReference"/>
        </w:rPr>
        <w:annotationRef/>
      </w:r>
      <w:r w:rsidRPr="47B7A0F9">
        <w:t>Updated</w:t>
      </w:r>
    </w:p>
  </w:comment>
  <w:comment w:initials="Ai" w:author="Asif ishaq" w:date="2024-12-04T11:24:00Z" w:id="33">
    <w:p w:rsidR="00CA5FF1" w:rsidP="00CA5FF1" w:rsidRDefault="00CA5FF1" w14:paraId="568469B3" w14:textId="49A3C898">
      <w:pPr>
        <w:pStyle w:val="CommentText"/>
      </w:pPr>
      <w:r>
        <w:rPr>
          <w:rStyle w:val="CommentReference"/>
        </w:rPr>
        <w:annotationRef/>
      </w:r>
      <w:r>
        <w:t>This needs to be aligned with BFF team and the destination should be decided by BFF team</w:t>
      </w:r>
    </w:p>
  </w:comment>
  <w:comment w:initials="GV" w:author="Gopinath Venkatesan" w:date="2024-12-22T10:24:00Z" w:id="34">
    <w:p w:rsidR="00F1410D" w:rsidRDefault="00000000" w14:paraId="22DC8B35" w14:textId="686E0C62">
      <w:pPr>
        <w:pStyle w:val="CommentText"/>
      </w:pPr>
      <w:r>
        <w:rPr>
          <w:rStyle w:val="CommentReference"/>
        </w:rPr>
        <w:annotationRef/>
      </w:r>
      <w:r w:rsidRPr="24D897B0">
        <w:t>We need a detail discussion for error and exception handling.</w:t>
      </w:r>
    </w:p>
  </w:comment>
  <w:comment w:initials="SM" w:author="Shoaib Meghani" w:date="2024-12-24T15:51:00Z" w:id="35">
    <w:p w:rsidR="00286E52" w:rsidP="00286E52" w:rsidRDefault="00136565" w14:paraId="1C18C5D0" w14:textId="77777777">
      <w:pPr>
        <w:pStyle w:val="CommentText"/>
      </w:pPr>
      <w:r>
        <w:rPr>
          <w:rStyle w:val="CommentReference"/>
        </w:rPr>
        <w:annotationRef/>
      </w:r>
      <w:r w:rsidR="00286E52">
        <w:t>arrange a meeting for this, include bff team</w:t>
      </w:r>
    </w:p>
  </w:comment>
  <w:comment w:initials="Ai" w:author="Asif ishaq" w:date="2024-12-04T11:26:00Z" w:id="36">
    <w:p w:rsidR="00CA5FF1" w:rsidP="00CA5FF1" w:rsidRDefault="00CA5FF1" w14:paraId="2B535952" w14:textId="3A32C58D">
      <w:pPr>
        <w:pStyle w:val="CommentText"/>
      </w:pPr>
      <w:r>
        <w:rPr>
          <w:rStyle w:val="CommentReference"/>
        </w:rPr>
        <w:annotationRef/>
      </w:r>
      <w:r>
        <w:t>Details need to be discussed</w:t>
      </w:r>
    </w:p>
  </w:comment>
  <w:comment w:initials="GV" w:author="Gopinath Venkatesan" w:date="2024-12-22T10:26:00Z" w:id="37">
    <w:p w:rsidR="00F1410D" w:rsidRDefault="00000000" w14:paraId="146A57B0" w14:textId="0E5F8367">
      <w:pPr>
        <w:pStyle w:val="CommentText"/>
      </w:pPr>
      <w:r>
        <w:rPr>
          <w:rStyle w:val="CommentReference"/>
        </w:rPr>
        <w:annotationRef/>
      </w:r>
      <w:r w:rsidRPr="71087ABD">
        <w:t>okay we can have a separate discussion about push notification</w:t>
      </w:r>
    </w:p>
  </w:comment>
  <w:comment w:initials="SM" w:author="Shoaib Meghani" w:date="2024-12-24T15:55:00Z" w:id="38">
    <w:p w:rsidR="00286E52" w:rsidP="00286E52" w:rsidRDefault="00136565" w14:paraId="2AB4F329" w14:textId="77777777">
      <w:pPr>
        <w:pStyle w:val="CommentText"/>
      </w:pPr>
      <w:r>
        <w:rPr>
          <w:rStyle w:val="CommentReference"/>
        </w:rPr>
        <w:annotationRef/>
      </w:r>
      <w:r w:rsidR="00286E52">
        <w:t>Can you please list down all the scenarios for push notification as per the approved BRD and how the integration with appice work</w:t>
      </w:r>
    </w:p>
  </w:comment>
  <w:comment w:initials="Ai" w:author="Asif ishaq" w:date="2024-12-04T11:31:00Z" w:id="39">
    <w:p w:rsidR="001C1E8F" w:rsidP="001C1E8F" w:rsidRDefault="001C1E8F" w14:paraId="3B62B24B" w14:textId="39514DDF">
      <w:pPr>
        <w:pStyle w:val="CommentText"/>
      </w:pPr>
      <w:r>
        <w:rPr>
          <w:rStyle w:val="CommentReference"/>
        </w:rPr>
        <w:annotationRef/>
      </w:r>
      <w:r>
        <w:t>Provide more details on this that on this . Also when and which phase of the project this will be verified and then rectified.</w:t>
      </w:r>
    </w:p>
  </w:comment>
  <w:comment w:initials="GV" w:author="Gopinath Venkatesan" w:date="2024-12-22T10:28:00Z" w:id="40">
    <w:p w:rsidR="00F1410D" w:rsidRDefault="00000000" w14:paraId="2469F512" w14:textId="74BAB926">
      <w:pPr>
        <w:pStyle w:val="CommentText"/>
      </w:pPr>
      <w:r>
        <w:rPr>
          <w:rStyle w:val="CommentReference"/>
        </w:rPr>
        <w:annotationRef/>
      </w:r>
      <w:r w:rsidRPr="51D3F3FE">
        <w:t xml:space="preserve">This is the tool we have used in during development it's not necessary to implement it in all the screen. </w:t>
      </w:r>
    </w:p>
  </w:comment>
  <w:comment w:initials="SM" w:author="Shoaib Meghani" w:date="2024-12-24T16:06:00Z" w:id="41">
    <w:p w:rsidR="000A29C4" w:rsidP="000A29C4" w:rsidRDefault="000A29C4" w14:paraId="7477CB14" w14:textId="77777777">
      <w:pPr>
        <w:pStyle w:val="CommentText"/>
      </w:pPr>
      <w:r>
        <w:rPr>
          <w:rStyle w:val="CommentReference"/>
        </w:rPr>
        <w:annotationRef/>
      </w:r>
      <w:r>
        <w:t>We need to agree on certain benchmarks and critical functionalities for which the performance reports will be mandatory.</w:t>
      </w:r>
    </w:p>
  </w:comment>
  <w:comment w:initials="Ai" w:author="Asif ishaq" w:date="2024-12-04T11:33:00Z" w:id="43">
    <w:p w:rsidR="001C1E8F" w:rsidP="001C1E8F" w:rsidRDefault="001C1E8F" w14:paraId="38737829" w14:textId="4E886765">
      <w:pPr>
        <w:pStyle w:val="CommentText"/>
      </w:pPr>
      <w:r>
        <w:rPr>
          <w:rStyle w:val="CommentReference"/>
        </w:rPr>
        <w:annotationRef/>
      </w:r>
      <w:r>
        <w:t>Is it already available with TCS ?</w:t>
      </w:r>
    </w:p>
  </w:comment>
  <w:comment w:initials="GV" w:author="Gopinath Venkatesan" w:date="2024-12-22T10:34:00Z" w:id="44">
    <w:p w:rsidR="00F1410D" w:rsidRDefault="00000000" w14:paraId="3A40776A" w14:textId="0B42ECE6">
      <w:pPr>
        <w:pStyle w:val="CommentText"/>
      </w:pPr>
      <w:r>
        <w:rPr>
          <w:rStyle w:val="CommentReference"/>
        </w:rPr>
        <w:annotationRef/>
      </w:r>
      <w:r w:rsidRPr="1D3E3021">
        <w:t>No. This needs to be setup in GIB CICD pipeline.</w:t>
      </w:r>
    </w:p>
  </w:comment>
  <w:comment w:initials="Ai" w:author="Asif ishaq" w:date="2024-12-04T11:33:00Z" w:id="45">
    <w:p w:rsidR="001C1E8F" w:rsidP="001C1E8F" w:rsidRDefault="001C1E8F" w14:paraId="5E59B10A" w14:textId="14D821C1">
      <w:pPr>
        <w:pStyle w:val="CommentText"/>
      </w:pPr>
      <w:r>
        <w:rPr>
          <w:rStyle w:val="CommentReference"/>
        </w:rPr>
        <w:annotationRef/>
      </w:r>
      <w:r>
        <w:t>This need to be aligned</w:t>
      </w:r>
    </w:p>
  </w:comment>
  <w:comment w:initials="AH" w:author="Ashwani Hundwani" w:date="2024-12-22T17:53:00Z" w:id="46">
    <w:p w:rsidR="00F1410D" w:rsidRDefault="00000000" w14:paraId="1D4EA6BF" w14:textId="3DB005E2">
      <w:pPr>
        <w:pStyle w:val="CommentText"/>
      </w:pPr>
      <w:r>
        <w:rPr>
          <w:rStyle w:val="CommentReference"/>
        </w:rPr>
        <w:annotationRef/>
      </w:r>
      <w:r w:rsidRPr="222B6D75">
        <w:t>We will use AppIce for Analytics, we can cover this in Push notifications discussion we are going to have.</w:t>
      </w:r>
    </w:p>
  </w:comment>
  <w:comment w:initials="SM" w:author="Shoaib Meghani" w:date="2024-12-24T16:09:00Z" w:id="47">
    <w:p w:rsidR="000A29C4" w:rsidP="000A29C4" w:rsidRDefault="000A29C4" w14:paraId="44C9183D" w14:textId="77777777">
      <w:pPr>
        <w:pStyle w:val="CommentText"/>
      </w:pPr>
      <w:r>
        <w:rPr>
          <w:rStyle w:val="CommentReference"/>
        </w:rPr>
        <w:annotationRef/>
      </w:r>
      <w:r>
        <w:t>AppIce is not for analytics and can be used only to track user behavior to trigger marketing campaigns. For app analytics we need to explore other tools</w:t>
      </w:r>
    </w:p>
  </w:comment>
  <w:comment w:initials="Ai" w:author="Asif ishaq" w:date="2024-12-04T11:36:00Z" w:id="48">
    <w:p w:rsidR="001C1E8F" w:rsidP="001C1E8F" w:rsidRDefault="001C1E8F" w14:paraId="4293A847" w14:textId="4A871BBC">
      <w:pPr>
        <w:pStyle w:val="CommentText"/>
      </w:pPr>
      <w:r>
        <w:rPr>
          <w:rStyle w:val="CommentReference"/>
        </w:rPr>
        <w:annotationRef/>
      </w:r>
      <w:r>
        <w:t xml:space="preserve">Please provide the rules for ESLint that should ensure the coding standards </w:t>
      </w:r>
    </w:p>
  </w:comment>
  <w:comment w:initials="GV" w:author="Gopinath Venkatesan" w:date="2024-12-22T10:57:00Z" w:id="49">
    <w:p w:rsidR="00F1410D" w:rsidRDefault="00000000" w14:paraId="2E559111" w14:textId="2B2425F6">
      <w:pPr>
        <w:pStyle w:val="CommentText"/>
      </w:pPr>
      <w:r>
        <w:rPr>
          <w:rStyle w:val="CommentReference"/>
        </w:rPr>
        <w:annotationRef/>
      </w:r>
      <w:r w:rsidRPr="464FCA32">
        <w:t>We have shared the coding standards through mail stating that "Confirmation for using code quality tools (EsLint &amp; Sonar Qube)"</w:t>
      </w:r>
    </w:p>
    <w:p w:rsidR="00F1410D" w:rsidRDefault="00F1410D" w14:paraId="55AB91DB" w14:textId="3259423A">
      <w:pPr>
        <w:pStyle w:val="CommentText"/>
      </w:pPr>
    </w:p>
  </w:comment>
  <w:comment w:initials="SM" w:author="Shoaib Meghani" w:date="2024-12-25T12:04:00Z" w:id="63">
    <w:p w:rsidR="00051674" w:rsidP="00051674" w:rsidRDefault="001E2E10" w14:paraId="3E29658D" w14:textId="77777777">
      <w:pPr>
        <w:pStyle w:val="CommentText"/>
      </w:pPr>
      <w:r>
        <w:rPr>
          <w:rStyle w:val="CommentReference"/>
        </w:rPr>
        <w:annotationRef/>
      </w:r>
      <w:r w:rsidR="00051674">
        <w:t>Please add these sections in the document:</w:t>
      </w:r>
    </w:p>
    <w:p w:rsidR="00051674" w:rsidP="00051674" w:rsidRDefault="00051674" w14:paraId="55299E33" w14:textId="77777777">
      <w:pPr>
        <w:pStyle w:val="CommentText"/>
      </w:pPr>
    </w:p>
    <w:p w:rsidR="00051674" w:rsidP="00051674" w:rsidRDefault="00051674" w14:paraId="38A6EB69" w14:textId="77777777">
      <w:pPr>
        <w:pStyle w:val="CommentText"/>
        <w:numPr>
          <w:ilvl w:val="0"/>
          <w:numId w:val="57"/>
        </w:numPr>
      </w:pPr>
      <w:r>
        <w:t>Client-Server Interaction</w:t>
      </w:r>
    </w:p>
    <w:p w:rsidR="00051674" w:rsidP="00051674" w:rsidRDefault="00051674" w14:paraId="76A1EFA9" w14:textId="77777777">
      <w:pPr>
        <w:pStyle w:val="CommentText"/>
        <w:numPr>
          <w:ilvl w:val="0"/>
          <w:numId w:val="57"/>
        </w:numPr>
      </w:pPr>
      <w:r>
        <w:t>Testing Strategy (Unit, UI, integration testing,mocking services)</w:t>
      </w:r>
    </w:p>
    <w:p w:rsidR="00051674" w:rsidP="00051674" w:rsidRDefault="00051674" w14:paraId="3D742267" w14:textId="77777777">
      <w:pPr>
        <w:pStyle w:val="CommentText"/>
        <w:numPr>
          <w:ilvl w:val="0"/>
          <w:numId w:val="57"/>
        </w:numPr>
      </w:pPr>
      <w:r>
        <w:t>CI/CD Configurations</w:t>
      </w:r>
    </w:p>
    <w:p w:rsidR="00051674" w:rsidP="00051674" w:rsidRDefault="00051674" w14:paraId="7FA8A32E" w14:textId="77777777">
      <w:pPr>
        <w:pStyle w:val="CommentText"/>
        <w:numPr>
          <w:ilvl w:val="0"/>
          <w:numId w:val="57"/>
        </w:numPr>
      </w:pPr>
      <w:r>
        <w:t>Adequate app versioning</w:t>
      </w:r>
    </w:p>
  </w:comment>
  <w:comment w:initials="SM" w:author="Shoaib Meghani" w:date="2024-12-25T12:01:00Z" w:id="65">
    <w:p w:rsidR="001E2E10" w:rsidP="001E2E10" w:rsidRDefault="001E2E10" w14:paraId="6254EA50" w14:textId="00488600">
      <w:pPr>
        <w:pStyle w:val="CommentText"/>
      </w:pPr>
      <w:r>
        <w:rPr>
          <w:rStyle w:val="CommentReference"/>
        </w:rPr>
        <w:annotationRef/>
      </w:r>
      <w:r>
        <w:t>Can we get a brief description of this diagram?</w:t>
      </w:r>
    </w:p>
  </w:comment>
  <w:comment w:initials="Ai" w:author="Asif ishaq" w:date="2024-12-04T11:46:00Z" w:id="68">
    <w:p w:rsidR="005E0B28" w:rsidP="005E0B28" w:rsidRDefault="005E0B28" w14:paraId="426C841A" w14:textId="151C5D63">
      <w:pPr>
        <w:pStyle w:val="CommentText"/>
      </w:pPr>
      <w:r>
        <w:rPr>
          <w:rStyle w:val="CommentReference"/>
        </w:rPr>
        <w:annotationRef/>
      </w:r>
      <w:r>
        <w:t>Whatever should be latest at the time of live . It should be supported</w:t>
      </w:r>
    </w:p>
  </w:comment>
  <w:comment w:initials="AH" w:author="Ashwani Hundwani" w:date="2024-12-22T16:10:00Z" w:id="69">
    <w:p w:rsidR="00F1410D" w:rsidRDefault="00000000" w14:paraId="484506DF" w14:textId="5F617FE1">
      <w:pPr>
        <w:pStyle w:val="CommentText"/>
      </w:pPr>
      <w:r>
        <w:rPr>
          <w:rStyle w:val="CommentReference"/>
        </w:rPr>
        <w:annotationRef/>
      </w:r>
      <w:r w:rsidRPr="3453A27D">
        <w:t>Agreed</w:t>
      </w:r>
    </w:p>
  </w:comment>
  <w:comment w:initials="SM" w:author="Shoaib Meghani" w:date="2024-12-24T16:10:00Z" w:id="70">
    <w:p w:rsidR="000A29C4" w:rsidP="000A29C4" w:rsidRDefault="000A29C4" w14:paraId="5B966E8E" w14:textId="77777777">
      <w:pPr>
        <w:pStyle w:val="CommentText"/>
      </w:pPr>
      <w:r>
        <w:rPr>
          <w:rStyle w:val="CommentReference"/>
        </w:rPr>
        <w:annotationRef/>
      </w:r>
      <w:r>
        <w:t xml:space="preserve">Kindly update in the document as </w:t>
      </w:r>
      <w:r>
        <w:rPr>
          <w:rFonts w:hint="cs"/>
        </w:rPr>
        <w:t>“</w:t>
      </w:r>
      <w:r>
        <w:t>Latest version at the time of Go-Live</w:t>
      </w:r>
      <w:r>
        <w:rPr>
          <w:rFonts w:hint="cs"/>
        </w:rPr>
        <w:t>”</w:t>
      </w:r>
    </w:p>
  </w:comment>
  <w:comment w:initials="Ai" w:author="Asif ishaq" w:date="2024-12-04T11:43:00Z" w:id="71">
    <w:p w:rsidR="005E0B28" w:rsidP="005E0B28" w:rsidRDefault="005E0B28" w14:paraId="3E82AA3C" w14:textId="0C3A2C61">
      <w:pPr>
        <w:pStyle w:val="CommentText"/>
      </w:pPr>
      <w:r>
        <w:rPr>
          <w:rStyle w:val="CommentReference"/>
        </w:rPr>
        <w:annotationRef/>
      </w:r>
      <w:r>
        <w:t xml:space="preserve">Today we are supporting IOS 12. Please provide the justification that why it should be IOS 16 </w:t>
      </w:r>
    </w:p>
  </w:comment>
  <w:comment w:initials="AH" w:author="Ashwani Hundwani" w:date="2024-12-22T17:47:00Z" w:id="72">
    <w:p w:rsidR="00F1410D" w:rsidRDefault="00000000" w14:paraId="67FA9737" w14:textId="11076777">
      <w:pPr>
        <w:pStyle w:val="CommentText"/>
      </w:pPr>
      <w:r>
        <w:rPr>
          <w:rStyle w:val="CommentReference"/>
        </w:rPr>
        <w:annotationRef/>
      </w:r>
      <w:r w:rsidRPr="446A1919">
        <w:t>Yes, Update the min version to 12, Regarding TCS support, as per NFR and our discussion during SoW, we will support X and X-1 version.</w:t>
      </w:r>
    </w:p>
  </w:comment>
  <w:comment w:initials="Ai" w:author="Asif ishaq" w:date="2024-12-04T11:45:00Z" w:id="75">
    <w:p w:rsidR="005E0B28" w:rsidP="005E0B28" w:rsidRDefault="005E0B28" w14:paraId="37A0E83B" w14:textId="77777777">
      <w:pPr>
        <w:pStyle w:val="CommentText"/>
      </w:pPr>
      <w:r>
        <w:rPr>
          <w:rStyle w:val="CommentReference"/>
        </w:rPr>
        <w:annotationRef/>
      </w:r>
      <w:r>
        <w:t>Today we are supporting Android 6. Please provide the justification that why it should be Android 13.</w:t>
      </w:r>
      <w:r>
        <w:br/>
      </w:r>
      <w:r>
        <w:br/>
        <w:t xml:space="preserve">API minimum level should be adhered to Reactive native recomendation </w:t>
      </w:r>
    </w:p>
  </w:comment>
  <w:comment w:initials="AH" w:author="Ashwani Hundwani" w:date="2024-12-22T17:47:00Z" w:id="76">
    <w:p w:rsidR="00F1410D" w:rsidRDefault="00000000" w14:paraId="7D0E87E1" w14:textId="0A93C443">
      <w:pPr>
        <w:pStyle w:val="CommentText"/>
      </w:pPr>
      <w:r>
        <w:rPr>
          <w:rStyle w:val="CommentReference"/>
        </w:rPr>
        <w:annotationRef/>
      </w:r>
      <w:r w:rsidRPr="341FA048">
        <w:t>Yes, Update the min version to 6, Regarding TCS support, as per NFR and our discussion during SoW, we will support X and X-1 version.</w:t>
      </w:r>
    </w:p>
  </w:comment>
  <w:comment w:initials="Ai" w:author="Asif ishaq" w:date="2024-12-04T11:47:00Z" w:id="82">
    <w:p w:rsidR="005E0B28" w:rsidP="005E0B28" w:rsidRDefault="005E0B28" w14:paraId="044C341E" w14:textId="77777777">
      <w:pPr>
        <w:pStyle w:val="CommentText"/>
      </w:pPr>
      <w:r>
        <w:rPr>
          <w:rStyle w:val="CommentReference"/>
        </w:rPr>
        <w:annotationRef/>
      </w:r>
      <w:r>
        <w:t>Share the working POC for further comments</w:t>
      </w:r>
    </w:p>
  </w:comment>
  <w:comment w:initials="GV" w:author="Gopinath Venkatesan" w:date="2024-12-22T11:02:00Z" w:id="83">
    <w:p w:rsidR="00F1410D" w:rsidRDefault="00000000" w14:paraId="0FB35883" w14:textId="73C12489">
      <w:pPr>
        <w:pStyle w:val="CommentText"/>
      </w:pPr>
      <w:r>
        <w:rPr>
          <w:rStyle w:val="CommentReference"/>
        </w:rPr>
        <w:annotationRef/>
      </w:r>
      <w:r w:rsidRPr="4AF62618">
        <w:t>We have shared the poc through mail stating "Demo Code"</w:t>
      </w:r>
    </w:p>
    <w:p w:rsidR="00F1410D" w:rsidRDefault="00F1410D" w14:paraId="1CD42CFB" w14:textId="364058EC">
      <w:pPr>
        <w:pStyle w:val="CommentText"/>
      </w:pPr>
    </w:p>
  </w:comment>
  <w:comment w:initials="SM" w:author="Shoaib Meghani" w:date="2024-12-24T16:11:00Z" w:id="84">
    <w:p w:rsidR="00284ACD" w:rsidP="00284ACD" w:rsidRDefault="00284ACD" w14:paraId="5C415549" w14:textId="77777777">
      <w:pPr>
        <w:pStyle w:val="CommentText"/>
      </w:pPr>
      <w:r>
        <w:rPr>
          <w:rStyle w:val="CommentReference"/>
        </w:rPr>
        <w:annotationRef/>
      </w:r>
      <w:r>
        <w:t xml:space="preserve">Waiting for revised version </w:t>
      </w:r>
    </w:p>
  </w:comment>
  <w:comment w:initials="SM" w:author="Shoaib Meghani" w:date="2024-12-25T09:06:00Z" w:id="88">
    <w:p w:rsidR="00F220BC" w:rsidP="00F220BC" w:rsidRDefault="00F220BC" w14:paraId="1CDBC99C" w14:textId="77777777">
      <w:pPr>
        <w:pStyle w:val="CommentText"/>
      </w:pPr>
      <w:r>
        <w:rPr>
          <w:rStyle w:val="CommentReference"/>
        </w:rPr>
        <w:annotationRef/>
      </w:r>
      <w:r>
        <w:t>Please reference the sample app that we are reviewing. Since there will be different patterns used.</w:t>
      </w:r>
    </w:p>
  </w:comment>
  <w:comment w:initials="SM" w:author="Shoaib Meghani" w:date="2024-12-25T08:44:00Z" w:id="96">
    <w:p w:rsidR="001E2E10" w:rsidP="001E2E10" w:rsidRDefault="00407D75" w14:paraId="4A6F04F2" w14:textId="77777777">
      <w:pPr>
        <w:pStyle w:val="CommentText"/>
      </w:pPr>
      <w:r>
        <w:rPr>
          <w:rStyle w:val="CommentReference"/>
        </w:rPr>
        <w:annotationRef/>
      </w:r>
      <w:r w:rsidR="001E2E10">
        <w:t>Please give reference to the sample architecture code base that we are discussing and reviewing.</w:t>
      </w:r>
      <w:r w:rsidR="001E2E10">
        <w:br/>
      </w:r>
      <w:r w:rsidR="001E2E10">
        <w:br/>
        <w:t>also if we can get an expanded version of this structure</w:t>
      </w:r>
    </w:p>
  </w:comment>
  <w:comment w:initials="SM" w:author="Shoaib Meghani" w:date="2024-12-25T12:11:00Z" w:id="99">
    <w:p w:rsidR="00E158AD" w:rsidP="00E158AD" w:rsidRDefault="00E158AD" w14:paraId="499C2440" w14:textId="77777777">
      <w:pPr>
        <w:pStyle w:val="CommentText"/>
      </w:pPr>
      <w:r>
        <w:rPr>
          <w:rStyle w:val="CommentReference"/>
        </w:rPr>
        <w:annotationRef/>
      </w:r>
      <w:r>
        <w:t>Please provide more details on how separation of concern and clean code methodologies will be ensured.</w:t>
      </w:r>
    </w:p>
  </w:comment>
  <w:comment w:initials="SM" w:author="Shoaib Meghani" w:date="2024-12-25T12:06:00Z" w:id="104">
    <w:p w:rsidR="001E2E10" w:rsidP="001E2E10" w:rsidRDefault="001E2E10" w14:paraId="276DC273" w14:textId="43CFC0CC">
      <w:pPr>
        <w:pStyle w:val="CommentText"/>
      </w:pPr>
      <w:r>
        <w:rPr>
          <w:rStyle w:val="CommentReference"/>
        </w:rPr>
        <w:annotationRef/>
      </w:r>
      <w:r>
        <w:t>This will handle API calls and caching as well. Kindly add some more detail</w:t>
      </w:r>
    </w:p>
  </w:comment>
  <w:comment w:initials="Ai" w:author="Asif ishaq" w:date="2024-12-04T12:04:00Z" w:id="114">
    <w:p w:rsidR="00406308" w:rsidP="00406308" w:rsidRDefault="00406308" w14:paraId="6BBD7274" w14:textId="64E1E5EF">
      <w:pPr>
        <w:pStyle w:val="CommentText"/>
      </w:pPr>
      <w:r>
        <w:rPr>
          <w:rStyle w:val="CommentReference"/>
        </w:rPr>
        <w:annotationRef/>
      </w:r>
      <w:r>
        <w:t>Please share the complete coding guideline checklist which will be shared with developer and enforced by the tech lead to be followed</w:t>
      </w:r>
    </w:p>
  </w:comment>
  <w:comment w:initials="GV" w:author="Gopinath Venkatesan" w:date="2024-12-22T11:04:00Z" w:id="115">
    <w:p w:rsidR="00F1410D" w:rsidRDefault="00000000" w14:paraId="6CB46DFB" w14:textId="73E5002D">
      <w:pPr>
        <w:pStyle w:val="CommentText"/>
      </w:pPr>
      <w:r>
        <w:rPr>
          <w:rStyle w:val="CommentReference"/>
        </w:rPr>
        <w:annotationRef/>
      </w:r>
      <w:r w:rsidRPr="56B14B17">
        <w:t xml:space="preserve">We have the action items </w:t>
      </w:r>
      <w:r>
        <w:fldChar w:fldCharType="begin"/>
      </w:r>
      <w:r>
        <w:instrText xml:space="preserve"> HYPERLINK "mailto:2416862@TCS.com"</w:instrText>
      </w:r>
      <w:bookmarkStart w:name="_@_92FD4C83335244A7896D413086CE03DBZ" w:id="116"/>
      <w:r>
        <w:fldChar w:fldCharType="separate"/>
      </w:r>
      <w:bookmarkEnd w:id="116"/>
      <w:r w:rsidRPr="03C3DAD4">
        <w:rPr>
          <w:noProof/>
        </w:rPr>
        <w:t>@Ashwani Hundwani</w:t>
      </w:r>
      <w:r>
        <w:fldChar w:fldCharType="end"/>
      </w:r>
      <w:r w:rsidRPr="4FD9FD21">
        <w:t xml:space="preserve"> is working on that. He will share the document soon.</w:t>
      </w:r>
    </w:p>
  </w:comment>
  <w:comment w:initials="SM" w:author="Shoaib Meghani" w:date="2024-12-25T11:47:00Z" w:id="123">
    <w:p w:rsidR="00174B5A" w:rsidP="00174B5A" w:rsidRDefault="00174B5A" w14:paraId="60988FDB" w14:textId="77777777">
      <w:pPr>
        <w:pStyle w:val="CommentText"/>
      </w:pPr>
      <w:r>
        <w:rPr>
          <w:rStyle w:val="CommentReference"/>
        </w:rPr>
        <w:annotationRef/>
      </w:r>
      <w:r>
        <w:t>Please add a section for Admin configuration that explains how things will by dynamically configured on the app:</w:t>
      </w:r>
      <w:r>
        <w:br/>
      </w:r>
      <w:r>
        <w:br/>
        <w:t>For example:</w:t>
      </w:r>
      <w:r>
        <w:br/>
        <w:t>Force Upgrade</w:t>
      </w:r>
      <w:r>
        <w:br/>
        <w:t>Main Feature and sub-feature Enablement or Disablement (based on user segments, generic enable / disable, based on customer)</w:t>
      </w:r>
      <w:r>
        <w:br/>
      </w:r>
    </w:p>
  </w:comment>
  <w:comment w:initials="SM" w:author="Shoaib Meghani" w:date="2024-12-25T12:13:00Z" w:id="124">
    <w:p w:rsidR="00EF1D62" w:rsidP="00EF1D62" w:rsidRDefault="00EF1D62" w14:paraId="6BFD0A99" w14:textId="77777777">
      <w:pPr>
        <w:pStyle w:val="CommentText"/>
      </w:pPr>
      <w:r>
        <w:rPr>
          <w:rStyle w:val="CommentReference"/>
        </w:rPr>
        <w:annotationRef/>
      </w:r>
      <w:r>
        <w:t>Also how caching will be invalidated in different scenarios</w:t>
      </w:r>
    </w:p>
  </w:comment>
  <w:comment w:initials="Ai" w:author="Asif ishaq" w:date="2024-12-09T15:01:00Z" w:id="132">
    <w:p w:rsidR="00A23714" w:rsidP="00A23714" w:rsidRDefault="00A23714" w14:paraId="3638387A" w14:textId="12E8C2B9">
      <w:pPr>
        <w:pStyle w:val="CommentText"/>
      </w:pPr>
      <w:r>
        <w:rPr>
          <w:rStyle w:val="CommentReference"/>
        </w:rPr>
        <w:annotationRef/>
      </w:r>
      <w:r>
        <w:t>Integrity check to be added in this list</w:t>
      </w:r>
    </w:p>
  </w:comment>
  <w:comment w:initials="GV" w:author="Gopinath Venkatesan" w:date="2024-12-22T11:12:00Z" w:id="133">
    <w:p w:rsidR="00F1410D" w:rsidRDefault="00000000" w14:paraId="53A35600" w14:textId="142B4761">
      <w:pPr>
        <w:pStyle w:val="CommentText"/>
      </w:pPr>
      <w:r>
        <w:rPr>
          <w:rStyle w:val="CommentReference"/>
        </w:rPr>
        <w:annotationRef/>
      </w:r>
      <w:r w:rsidRPr="499608BC">
        <w:t>Need more information about integrity checks. we will have discussed in tomorrow standup.</w:t>
      </w:r>
    </w:p>
  </w:comment>
  <w:comment w:initials="SM" w:author="Shoaib Meghani" w:date="2024-12-24T16:14:00Z" w:id="134">
    <w:p w:rsidR="00284ACD" w:rsidP="00284ACD" w:rsidRDefault="00284ACD" w14:paraId="2A150DCF" w14:textId="77777777">
      <w:pPr>
        <w:pStyle w:val="CommentText"/>
      </w:pPr>
      <w:r>
        <w:rPr>
          <w:rStyle w:val="CommentReference"/>
        </w:rPr>
        <w:annotationRef/>
      </w:r>
      <w:r>
        <w:t>The http request integrity should be ensured to avoid and man in the middle attack etc. This should be aligned between Channel and backend service team. For details, please reach out to me</w:t>
      </w:r>
    </w:p>
  </w:comment>
  <w:comment w:initials="Ai" w:author="Asif ishaq" w:date="2024-12-09T14:58:00Z" w:id="138">
    <w:p w:rsidR="00A23714" w:rsidP="00A23714" w:rsidRDefault="00A23714" w14:paraId="322B2761" w14:textId="491FEAA0">
      <w:pPr>
        <w:pStyle w:val="CommentText"/>
      </w:pPr>
      <w:r>
        <w:rPr>
          <w:rStyle w:val="CommentReference"/>
        </w:rPr>
        <w:annotationRef/>
      </w:r>
      <w:r>
        <w:t>Why it is required here ?</w:t>
      </w:r>
    </w:p>
  </w:comment>
  <w:comment w:initials="GV" w:author="Gopinath Venkatesan" w:date="2024-12-22T11:17:00Z" w:id="139">
    <w:p w:rsidR="00F1410D" w:rsidRDefault="00000000" w14:paraId="770C339E" w14:textId="0B374A13">
      <w:pPr>
        <w:pStyle w:val="CommentText"/>
      </w:pPr>
      <w:r>
        <w:rPr>
          <w:rStyle w:val="CommentReference"/>
        </w:rPr>
        <w:annotationRef/>
      </w:r>
      <w:r w:rsidRPr="3E32BFE2">
        <w:t>Addressed.</w:t>
      </w:r>
    </w:p>
  </w:comment>
  <w:comment w:initials="Ai" w:author="Asif ishaq" w:date="2024-12-09T15:01:00Z" w:id="142">
    <w:p w:rsidR="00A23714" w:rsidP="00A23714" w:rsidRDefault="00A23714" w14:paraId="526B5BCE" w14:textId="77777777">
      <w:pPr>
        <w:pStyle w:val="CommentText"/>
      </w:pPr>
      <w:r>
        <w:rPr>
          <w:rStyle w:val="CommentReference"/>
        </w:rPr>
        <w:annotationRef/>
      </w:r>
      <w:r>
        <w:t>Keys should not be stored on channel.</w:t>
      </w:r>
    </w:p>
  </w:comment>
  <w:comment w:initials="GV" w:author="Gopinath Venkatesan" w:date="2024-12-22T11:18:00Z" w:id="143">
    <w:p w:rsidR="00F1410D" w:rsidRDefault="00000000" w14:paraId="6D3BE29F" w14:textId="7137A48B">
      <w:pPr>
        <w:pStyle w:val="CommentText"/>
      </w:pPr>
      <w:r>
        <w:rPr>
          <w:rStyle w:val="CommentReference"/>
        </w:rPr>
        <w:annotationRef/>
      </w:r>
      <w:r w:rsidRPr="122D015A">
        <w:t>Agreed</w:t>
      </w:r>
    </w:p>
  </w:comment>
  <w:comment w:initials="SM" w:author="Shoaib Meghani" w:date="2024-12-25T13:54:00Z" w:id="146">
    <w:p w:rsidR="00475814" w:rsidP="00475814" w:rsidRDefault="00475814" w14:paraId="5DD9218D" w14:textId="77777777">
      <w:pPr>
        <w:pStyle w:val="CommentText"/>
      </w:pPr>
      <w:r>
        <w:rPr>
          <w:rStyle w:val="CommentReference"/>
        </w:rPr>
        <w:annotationRef/>
      </w:r>
      <w:r>
        <w:t>Provide more details on what would be the protocol? Oauth, jwt etc</w:t>
      </w:r>
    </w:p>
  </w:comment>
  <w:comment w:initials="SM" w:author="Shoaib Meghani" w:date="2024-12-25T09:04:00Z" w:id="149">
    <w:p w:rsidR="00F220BC" w:rsidP="00F220BC" w:rsidRDefault="00F220BC" w14:paraId="716EC4A0" w14:textId="49A3A50E">
      <w:pPr>
        <w:pStyle w:val="CommentText"/>
      </w:pPr>
      <w:r>
        <w:rPr>
          <w:rStyle w:val="CommentReference"/>
        </w:rPr>
        <w:annotationRef/>
      </w:r>
      <w:r>
        <w:t>Please provide a strategy to update the bundled certificate once the application is live without downtime. This is required when the certificates are expiring and the server updates it.</w:t>
      </w:r>
    </w:p>
  </w:comment>
  <w:comment w:initials="SM" w:author="Shoaib Meghani" w:date="2024-12-24T16:20:00Z" w:id="156">
    <w:p w:rsidR="00274F06" w:rsidP="00274F06" w:rsidRDefault="00274F06" w14:paraId="30731143" w14:textId="09EB0EA9">
      <w:pPr>
        <w:pStyle w:val="CommentText"/>
      </w:pPr>
      <w:r>
        <w:rPr>
          <w:rStyle w:val="CommentReference"/>
        </w:rPr>
        <w:annotationRef/>
      </w:r>
      <w:r>
        <w:t>What about iOS</w:t>
      </w:r>
    </w:p>
  </w:comment>
  <w:comment w:initials="SM" w:author="Shoaib Meghani" w:date="2024-12-25T08:50:00Z" w:id="163">
    <w:p w:rsidR="00407D75" w:rsidP="00407D75" w:rsidRDefault="00407D75" w14:paraId="5F322E6E" w14:textId="77777777">
      <w:pPr>
        <w:pStyle w:val="CommentText"/>
      </w:pPr>
      <w:r>
        <w:rPr>
          <w:rStyle w:val="CommentReference"/>
        </w:rPr>
        <w:annotationRef/>
      </w:r>
      <w:r>
        <w:t xml:space="preserve">This needs to be changed </w:t>
      </w:r>
    </w:p>
  </w:comment>
  <w:comment w:initials="SM" w:author="Shoaib Meghani" w:date="2024-12-25T11:51:00Z" w:id="165">
    <w:p w:rsidR="00FC42D4" w:rsidP="00FC42D4" w:rsidRDefault="00FC42D4" w14:paraId="5E0114E6" w14:textId="77777777">
      <w:pPr>
        <w:pStyle w:val="CommentText"/>
      </w:pPr>
      <w:r>
        <w:rPr>
          <w:rStyle w:val="CommentReference"/>
        </w:rPr>
        <w:annotationRef/>
      </w:r>
      <w:r>
        <w:t>How the downtime will be handled gracefully in both of the following scenarios:</w:t>
      </w:r>
    </w:p>
    <w:p w:rsidR="00FC42D4" w:rsidP="00FC42D4" w:rsidRDefault="00FC42D4" w14:paraId="6A8BA93F" w14:textId="77777777">
      <w:pPr>
        <w:pStyle w:val="CommentText"/>
      </w:pPr>
    </w:p>
    <w:p w:rsidR="00FC42D4" w:rsidP="00FC42D4" w:rsidRDefault="00FC42D4" w14:paraId="0AE8D318" w14:textId="77777777">
      <w:pPr>
        <w:pStyle w:val="CommentText"/>
        <w:numPr>
          <w:ilvl w:val="0"/>
          <w:numId w:val="54"/>
        </w:numPr>
      </w:pPr>
      <w:r>
        <w:t>Admin config database is available, but services are not accessible due to deployment</w:t>
      </w:r>
    </w:p>
    <w:p w:rsidR="00FC42D4" w:rsidP="00FC42D4" w:rsidRDefault="00FC42D4" w14:paraId="0F7F6DEF" w14:textId="77777777">
      <w:pPr>
        <w:pStyle w:val="CommentText"/>
        <w:numPr>
          <w:ilvl w:val="0"/>
          <w:numId w:val="54"/>
        </w:numPr>
      </w:pPr>
      <w:r>
        <w:t>Complete unavailability</w:t>
      </w:r>
    </w:p>
  </w:comment>
  <w:comment w:initials="SM" w:author="Shoaib Meghani" w:date="2024-12-25T08:51:00Z" w:id="180">
    <w:p w:rsidR="00407D75" w:rsidP="00407D75" w:rsidRDefault="00407D75" w14:paraId="7815B6B2" w14:textId="3FDC144E">
      <w:pPr>
        <w:pStyle w:val="CommentText"/>
      </w:pPr>
      <w:r>
        <w:rPr>
          <w:rStyle w:val="CommentReference"/>
        </w:rPr>
        <w:annotationRef/>
      </w:r>
      <w:r>
        <w:t>There is no agreement on using firebase for this yet. Discussion is required</w:t>
      </w:r>
    </w:p>
  </w:comment>
  <w:comment w:initials="SM" w:author="Shoaib Meghani" w:date="2024-12-25T09:10:00Z" w:id="186">
    <w:p w:rsidR="00645956" w:rsidP="00645956" w:rsidRDefault="00645956" w14:paraId="7EDA8B02" w14:textId="77777777">
      <w:pPr>
        <w:pStyle w:val="CommentText"/>
      </w:pPr>
      <w:r>
        <w:rPr>
          <w:rStyle w:val="CommentReference"/>
        </w:rPr>
        <w:annotationRef/>
      </w:r>
      <w:r>
        <w:t>Please provide the benchmarks to ensure best practices</w:t>
      </w:r>
    </w:p>
  </w:comment>
  <w:comment w:initials="SM" w:author="Shoaib Meghani" w:date="2024-12-25T10:57:00Z" w:id="189">
    <w:p w:rsidR="00CA2D6C" w:rsidP="00CA2D6C" w:rsidRDefault="00CA2D6C" w14:paraId="658A71F3" w14:textId="77777777">
      <w:pPr>
        <w:pStyle w:val="CommentText"/>
      </w:pPr>
      <w:r>
        <w:rPr>
          <w:rStyle w:val="CommentReference"/>
        </w:rPr>
        <w:annotationRef/>
      </w:r>
      <w:r>
        <w:t>Please add storybook for selected UI components</w:t>
      </w:r>
    </w:p>
  </w:comment>
  <w:comment xmlns:w="http://schemas.openxmlformats.org/wordprocessingml/2006/main" w:initials="GV" w:author="Gopinath Venkatesan" w:date="2024-12-29T10:04:41" w:id="870779830">
    <w:p xmlns:w14="http://schemas.microsoft.com/office/word/2010/wordml" xmlns:w="http://schemas.openxmlformats.org/wordprocessingml/2006/main" w:rsidR="0660087E" w:rsidRDefault="774D0852" w14:paraId="786FE14E" w14:textId="39966D92">
      <w:pPr>
        <w:pStyle w:val="CommentText"/>
      </w:pPr>
      <w:r>
        <w:rPr>
          <w:rStyle w:val="CommentReference"/>
        </w:rPr>
        <w:annotationRef/>
      </w:r>
      <w:r w:rsidRPr="119FA103" w:rsidR="4F8B1F12">
        <w:t>This will be arranged separately to discuss about the logging capability of ELK</w:t>
      </w:r>
    </w:p>
  </w:comment>
  <w:comment xmlns:w="http://schemas.openxmlformats.org/wordprocessingml/2006/main" w:initials="GV" w:author="Gopinath Venkatesan" w:date="2024-12-29T10:09:54" w:id="1051959988">
    <w:p xmlns:w14="http://schemas.microsoft.com/office/word/2010/wordml" xmlns:w="http://schemas.openxmlformats.org/wordprocessingml/2006/main" w:rsidR="7526927D" w:rsidRDefault="1E320FE9" w14:paraId="4544969F" w14:textId="6559071C">
      <w:pPr>
        <w:pStyle w:val="CommentText"/>
      </w:pPr>
      <w:r>
        <w:rPr>
          <w:rStyle w:val="CommentReference"/>
        </w:rPr>
        <w:annotationRef/>
      </w:r>
      <w:r w:rsidRPr="3F05FF73" w:rsidR="55A56632">
        <w:t>Performance testing is planned for only API using JMeter. If there are any issues reported in UI for those scenarios we will implement and analyze. There is no others performance testing planned in the project.</w:t>
      </w:r>
    </w:p>
  </w:comment>
  <w:comment xmlns:w="http://schemas.openxmlformats.org/wordprocessingml/2006/main" w:initials="GV" w:author="Gopinath Venkatesan" w:date="2024-12-29T10:23:31" w:id="1343254881">
    <w:p xmlns:w14="http://schemas.microsoft.com/office/word/2010/wordml" xmlns:w="http://schemas.openxmlformats.org/wordprocessingml/2006/main" w:rsidR="2FDCDE19" w:rsidRDefault="341D30EC" w14:paraId="24924AF7" w14:textId="4BA49DA1">
      <w:pPr>
        <w:pStyle w:val="CommentText"/>
      </w:pPr>
      <w:r>
        <w:rPr>
          <w:rStyle w:val="CommentReference"/>
        </w:rPr>
        <w:annotationRef/>
      </w:r>
      <w:r w:rsidRPr="56A90C4B" w:rsidR="175E8976">
        <w:t>TCS IQA team will be doing the app testing. Unit testing is done by UI developers. we will use yarn workspace &amp; Lerna for app versioning. If any additional testing strategy will be available from GIB SIT.</w:t>
      </w:r>
    </w:p>
  </w:comment>
  <w:comment xmlns:w="http://schemas.openxmlformats.org/wordprocessingml/2006/main" w:initials="GV" w:author="Gopinath Venkatesan" w:date="2024-12-29T10:31:30" w:id="1163216657">
    <w:p xmlns:w14="http://schemas.microsoft.com/office/word/2010/wordml" xmlns:w="http://schemas.openxmlformats.org/wordprocessingml/2006/main" w:rsidR="5DBFC562" w:rsidRDefault="036887FD" w14:paraId="2999FD04" w14:textId="70367B5D">
      <w:pPr>
        <w:pStyle w:val="CommentText"/>
      </w:pPr>
      <w:r>
        <w:rPr>
          <w:rStyle w:val="CommentReference"/>
        </w:rPr>
        <w:annotationRef/>
      </w:r>
      <w:r w:rsidRPr="137D1B38" w:rsidR="6E3772B7">
        <w:t>This will be taken care while implementation as part of sprint activities. when the scenarios will be available. we can reset the reducer (cache) in memory</w:t>
      </w:r>
    </w:p>
  </w:comment>
  <w:comment xmlns:w="http://schemas.openxmlformats.org/wordprocessingml/2006/main" w:initials="GV" w:author="Gopinath Venkatesan" w:date="2024-12-29T10:32:19" w:id="1074548463">
    <w:p xmlns:w14="http://schemas.microsoft.com/office/word/2010/wordml" xmlns:w="http://schemas.openxmlformats.org/wordprocessingml/2006/main" w:rsidR="43945CCE" w:rsidRDefault="605B9CDD" w14:paraId="230F6E8E" w14:textId="4FB30ED9">
      <w:pPr>
        <w:pStyle w:val="CommentText"/>
      </w:pPr>
      <w:r>
        <w:rPr>
          <w:rStyle w:val="CommentReference"/>
        </w:rPr>
        <w:annotationRef/>
      </w:r>
      <w:r w:rsidRPr="4A49E446" w:rsidR="44C212E2">
        <w:t>Sure, We have planned for implement the ssl pinning we will reach you once we start the development.</w:t>
      </w:r>
    </w:p>
  </w:comment>
  <w:comment xmlns:w="http://schemas.openxmlformats.org/wordprocessingml/2006/main" w:initials="GV" w:author="Gopinath Venkatesan" w:date="2024-12-29T10:36:18" w:id="458846370">
    <w:p xmlns:w14="http://schemas.microsoft.com/office/word/2010/wordml" xmlns:w="http://schemas.openxmlformats.org/wordprocessingml/2006/main" w:rsidR="309955C8" w:rsidRDefault="1D1C140B" w14:paraId="5E2CD8F9" w14:textId="18BBE36B">
      <w:pPr>
        <w:pStyle w:val="CommentText"/>
      </w:pPr>
      <w:r>
        <w:rPr>
          <w:rStyle w:val="CommentReference"/>
        </w:rPr>
        <w:annotationRef/>
      </w:r>
      <w:r w:rsidRPr="56276E64" w:rsidR="4E63218D">
        <w:t>we have mention LLVM obfuscator for ios</w:t>
      </w:r>
    </w:p>
  </w:comment>
  <w:comment xmlns:w="http://schemas.openxmlformats.org/wordprocessingml/2006/main" w:initials="GV" w:author="Gopinath Venkatesan" w:date="2024-12-29T10:39:24" w:id="357292021">
    <w:p xmlns:w14="http://schemas.microsoft.com/office/word/2010/wordml" xmlns:w="http://schemas.openxmlformats.org/wordprocessingml/2006/main" w:rsidR="25B4A764" w:rsidRDefault="3170AA3B" w14:paraId="4F508CC2" w14:textId="10C0D608">
      <w:pPr>
        <w:pStyle w:val="CommentText"/>
      </w:pPr>
      <w:r>
        <w:rPr>
          <w:rStyle w:val="CommentReference"/>
        </w:rPr>
        <w:annotationRef/>
      </w:r>
      <w:r w:rsidRPr="095C920A" w:rsidR="251186CB">
        <w:t>we are going to use Dynatrace as part of crashlytic. will update the same</w:t>
      </w:r>
    </w:p>
  </w:comment>
  <w:comment xmlns:w="http://schemas.openxmlformats.org/wordprocessingml/2006/main" w:initials="GV" w:author="Gopinath Venkatesan" w:date="2024-12-29T10:40:57" w:id="351845757">
    <w:p xmlns:w14="http://schemas.microsoft.com/office/word/2010/wordml" xmlns:w="http://schemas.openxmlformats.org/wordprocessingml/2006/main" w:rsidR="3590253D" w:rsidRDefault="43C6293D" w14:paraId="3CA19B0D" w14:textId="31EE2490">
      <w:pPr>
        <w:pStyle w:val="CommentText"/>
      </w:pPr>
      <w:r>
        <w:rPr>
          <w:rStyle w:val="CommentReference"/>
        </w:rPr>
        <w:annotationRef/>
      </w:r>
      <w:r w:rsidRPr="35AC608E" w:rsidR="68DC4C91">
        <w:t>This is no benchmark as of now it depends based on UI/UX use case if there are any issues reported we will implement and check for further analysis.</w:t>
      </w:r>
    </w:p>
  </w:comment>
  <w:comment xmlns:w="http://schemas.openxmlformats.org/wordprocessingml/2006/main" w:initials="GV" w:author="Gopinath Venkatesan" w:date="2024-12-29T14:29:17" w:id="583154442">
    <w:p xmlns:w14="http://schemas.microsoft.com/office/word/2010/wordml" xmlns:w="http://schemas.openxmlformats.org/wordprocessingml/2006/main" w:rsidR="37982E28" w:rsidRDefault="5EBEEE7F" w14:paraId="7AF566DE" w14:textId="6817A702">
      <w:pPr>
        <w:pStyle w:val="CommentText"/>
      </w:pPr>
      <w:r>
        <w:rPr>
          <w:rStyle w:val="CommentReference"/>
        </w:rPr>
        <w:annotationRef/>
      </w:r>
      <w:r w:rsidRPr="0E08B9A2" w:rsidR="1BEE4B1A">
        <w:t xml:space="preserve">We will implement using Oauth and Jwt </w:t>
      </w:r>
    </w:p>
    <w:p xmlns:w14="http://schemas.microsoft.com/office/word/2010/wordml" xmlns:w="http://schemas.openxmlformats.org/wordprocessingml/2006/main" w:rsidR="6CFDF211" w:rsidRDefault="314EA31B" w14:paraId="011BBE08" w14:textId="16022698">
      <w:pPr>
        <w:pStyle w:val="CommentText"/>
      </w:pPr>
      <w:r w:rsidRPr="6996CB6C" w:rsidR="5568E6AA">
        <w:t xml:space="preserve"> </w:t>
      </w:r>
    </w:p>
  </w:comment>
  <w:comment xmlns:w="http://schemas.openxmlformats.org/wordprocessingml/2006/main" w:initials="GV" w:author="Gopinath Venkatesan" w:date="2024-12-29T16:32:50" w:id="734690540">
    <w:p xmlns:w14="http://schemas.microsoft.com/office/word/2010/wordml" xmlns:w="http://schemas.openxmlformats.org/wordprocessingml/2006/main" w:rsidR="147D4DC2" w:rsidRDefault="4B497F20" w14:paraId="3FE68AB5" w14:textId="7083C35F">
      <w:pPr>
        <w:pStyle w:val="CommentText"/>
      </w:pPr>
      <w:r>
        <w:rPr>
          <w:rStyle w:val="CommentReference"/>
        </w:rPr>
        <w:annotationRef/>
      </w:r>
      <w:r w:rsidRPr="1ED919D8" w:rsidR="7B571224">
        <w:t>We are using only mmkv library to store the user sensitive data in mmvk it uses AES Symmetric Algorithm.</w:t>
      </w:r>
    </w:p>
    <w:p xmlns:w14="http://schemas.microsoft.com/office/word/2010/wordml" xmlns:w="http://schemas.openxmlformats.org/wordprocessingml/2006/main" w:rsidR="598FB713" w:rsidRDefault="5EA147A3" w14:paraId="77F4A9B2" w14:textId="606BF6CE">
      <w:pPr>
        <w:pStyle w:val="CommentText"/>
      </w:pPr>
      <w:r w:rsidRPr="0199C7CB" w:rsidR="0E54A7FF">
        <w:t xml:space="preserve"> </w:t>
      </w:r>
    </w:p>
  </w:comment>
  <w:comment xmlns:w="http://schemas.openxmlformats.org/wordprocessingml/2006/main" w:initials="GV" w:author="Gopinath Venkatesan" w:date="2024-12-29T16:37:27" w:id="269149317">
    <w:p xmlns:w14="http://schemas.microsoft.com/office/word/2010/wordml" xmlns:w="http://schemas.openxmlformats.org/wordprocessingml/2006/main" w:rsidR="5FEA7010" w:rsidRDefault="6763D0C5" w14:paraId="5A79DE1F" w14:textId="1B827646">
      <w:pPr>
        <w:pStyle w:val="CommentText"/>
      </w:pPr>
      <w:r>
        <w:rPr>
          <w:rStyle w:val="CommentReference"/>
        </w:rPr>
        <w:annotationRef/>
      </w:r>
      <w:r w:rsidRPr="3AA99C4A" w:rsidR="3F7530BF">
        <w:t>In BRD push notification is a requirement there is no scenarios mentioned. As per business this will be implemented during the digital engagement project. Will have a discussion with Vishnu.</w:t>
      </w:r>
    </w:p>
  </w:comment>
  <w:comment xmlns:w="http://schemas.openxmlformats.org/wordprocessingml/2006/main" w:initials="GV" w:author="Gopinath Venkatesan" w:date="2024-12-29T16:43:16" w:id="194707786">
    <w:p xmlns:w14="http://schemas.microsoft.com/office/word/2010/wordml" xmlns:w="http://schemas.openxmlformats.org/wordprocessingml/2006/main" w:rsidR="114E8658" w:rsidRDefault="318F9F82" w14:paraId="57B3F61B" w14:textId="17A7246F">
      <w:pPr>
        <w:pStyle w:val="CommentText"/>
      </w:pPr>
      <w:r>
        <w:rPr>
          <w:rStyle w:val="CommentReference"/>
        </w:rPr>
        <w:annotationRef/>
      </w:r>
      <w:r w:rsidRPr="7B843219" w:rsidR="0B08A2B2">
        <w:t>This is based on the technical stack discussed with Obaid. It can be discussed with further.</w:t>
      </w:r>
    </w:p>
  </w:comment>
  <w:comment xmlns:w="http://schemas.openxmlformats.org/wordprocessingml/2006/main" w:initials="GV" w:author="Gopinath Venkatesan" w:date="2024-12-29T17:02:25" w:id="1821995613">
    <w:p xmlns:w14="http://schemas.microsoft.com/office/word/2010/wordml" xmlns:w="http://schemas.openxmlformats.org/wordprocessingml/2006/main" w:rsidR="68520223" w:rsidRDefault="0CE0D420" w14:paraId="5E861E7C" w14:textId="161BAEE6">
      <w:pPr>
        <w:pStyle w:val="CommentText"/>
      </w:pPr>
      <w:r>
        <w:rPr>
          <w:rStyle w:val="CommentReference"/>
        </w:rPr>
        <w:annotationRef/>
      </w:r>
      <w:r w:rsidRPr="76210A63" w:rsidR="75765B85">
        <w:t>Yes, Will noted the requirement this will be planned as part of sprint activity.</w:t>
      </w:r>
    </w:p>
  </w:comment>
  <w:comment xmlns:w="http://schemas.openxmlformats.org/wordprocessingml/2006/main" w:initials="GV" w:author="Gopinath Venkatesan" w:date="2024-12-29T17:08:36" w:id="1427156280">
    <w:p xmlns:w14="http://schemas.microsoft.com/office/word/2010/wordml" xmlns:w="http://schemas.openxmlformats.org/wordprocessingml/2006/main" w:rsidR="28172A0E" w:rsidRDefault="76517F64" w14:paraId="71FC2BC1" w14:textId="42519E38">
      <w:pPr>
        <w:pStyle w:val="CommentText"/>
      </w:pPr>
      <w:r>
        <w:rPr>
          <w:rStyle w:val="CommentReference"/>
        </w:rPr>
        <w:annotationRef/>
      </w:r>
      <w:r w:rsidRPr="1CC8EE53" w:rsidR="58F87C6B">
        <w:t>This is part of overall DCM solution design.</w:t>
      </w:r>
    </w:p>
  </w:comment>
  <w:comment xmlns:w="http://schemas.openxmlformats.org/wordprocessingml/2006/main" w:initials="GA" w:author="Ganesh Agoram" w:date="2024-12-29T19:45:39" w:id="209150777">
    <w:p xmlns:w14="http://schemas.microsoft.com/office/word/2010/wordml" xmlns:w="http://schemas.openxmlformats.org/wordprocessingml/2006/main" w:rsidR="46BC614F" w:rsidRDefault="57A42043" w14:paraId="366A8BF1" w14:textId="54BEB88B">
      <w:pPr>
        <w:pStyle w:val="CommentText"/>
      </w:pPr>
      <w:r>
        <w:rPr>
          <w:rStyle w:val="CommentReference"/>
        </w:rPr>
        <w:annotationRef/>
      </w:r>
      <w:r w:rsidRPr="0EBFB217" w:rsidR="4044538B">
        <w:t>Reusability</w:t>
      </w:r>
    </w:p>
    <w:p xmlns:w14="http://schemas.microsoft.com/office/word/2010/wordml" xmlns:w="http://schemas.openxmlformats.org/wordprocessingml/2006/main" w:rsidR="2854A119" w:rsidRDefault="1400756A" w14:paraId="10EB1FB9" w14:textId="3C73F600">
      <w:pPr>
        <w:pStyle w:val="CommentText"/>
      </w:pPr>
      <w:r w:rsidRPr="451BF8AE" w:rsidR="09DAF731">
        <w:t xml:space="preserve"> </w:t>
      </w:r>
    </w:p>
    <w:p xmlns:w14="http://schemas.microsoft.com/office/word/2010/wordml" xmlns:w="http://schemas.openxmlformats.org/wordprocessingml/2006/main" w:rsidR="1E73B990" w:rsidRDefault="5D6E2513" w14:paraId="04B5C769" w14:textId="7E8D387B">
      <w:pPr>
        <w:pStyle w:val="CommentText"/>
      </w:pPr>
      <w:r w:rsidRPr="607C64E8" w:rsidR="50A8E819">
        <w:t>Logic encapsulated in custom hooks can be reused across multiple components, reducing code duplication.</w:t>
      </w:r>
    </w:p>
    <w:p xmlns:w14="http://schemas.microsoft.com/office/word/2010/wordml" xmlns:w="http://schemas.openxmlformats.org/wordprocessingml/2006/main" w:rsidR="12A1AC74" w:rsidRDefault="651B08FE" w14:paraId="4E55A32D" w14:textId="52C4EE4B">
      <w:pPr>
        <w:pStyle w:val="CommentText"/>
      </w:pPr>
      <w:r w:rsidRPr="0C4B01DA" w:rsidR="547FC54D">
        <w:t xml:space="preserve"> </w:t>
      </w:r>
    </w:p>
    <w:p xmlns:w14="http://schemas.microsoft.com/office/word/2010/wordml" xmlns:w="http://schemas.openxmlformats.org/wordprocessingml/2006/main" w:rsidR="198BDFA1" w:rsidRDefault="5E7626A8" w14:paraId="17A69F8C" w14:textId="72F5326A">
      <w:pPr>
        <w:pStyle w:val="CommentText"/>
      </w:pPr>
      <w:r w:rsidRPr="4FE5BB1F" w:rsidR="1DFD5102">
        <w:t xml:space="preserve"> </w:t>
      </w:r>
    </w:p>
    <w:p xmlns:w14="http://schemas.microsoft.com/office/word/2010/wordml" xmlns:w="http://schemas.openxmlformats.org/wordprocessingml/2006/main" w:rsidR="0ABB0BC1" w:rsidRDefault="2618B3A6" w14:paraId="4CC76AA3" w14:textId="4F0E6CC7">
      <w:pPr>
        <w:pStyle w:val="CommentText"/>
      </w:pPr>
      <w:r w:rsidRPr="24B9AEA0" w:rsidR="39D3AADF">
        <w:t>Readability</w:t>
      </w:r>
    </w:p>
    <w:p xmlns:w14="http://schemas.microsoft.com/office/word/2010/wordml" xmlns:w="http://schemas.openxmlformats.org/wordprocessingml/2006/main" w:rsidR="6396DD8D" w:rsidRDefault="26DF5477" w14:paraId="03E9CD0B" w14:textId="6120AB49">
      <w:pPr>
        <w:pStyle w:val="CommentText"/>
      </w:pPr>
      <w:r w:rsidRPr="185BFEBC" w:rsidR="1EBC2B94">
        <w:t xml:space="preserve"> </w:t>
      </w:r>
    </w:p>
    <w:p xmlns:w14="http://schemas.microsoft.com/office/word/2010/wordml" xmlns:w="http://schemas.openxmlformats.org/wordprocessingml/2006/main" w:rsidR="39181F39" w:rsidRDefault="318DE768" w14:paraId="14E3F83A" w14:textId="34BE6978">
      <w:pPr>
        <w:pStyle w:val="CommentText"/>
      </w:pPr>
      <w:r w:rsidRPr="1F65553C" w:rsidR="16967CD2">
        <w:t>Components focus solely on presentation, making them smaller, easier to read, and understand.</w:t>
      </w:r>
    </w:p>
    <w:p xmlns:w14="http://schemas.microsoft.com/office/word/2010/wordml" xmlns:w="http://schemas.openxmlformats.org/wordprocessingml/2006/main" w:rsidR="5C4E7A8B" w:rsidRDefault="5F517006" w14:paraId="46879604" w14:textId="428ED583">
      <w:pPr>
        <w:pStyle w:val="CommentText"/>
      </w:pPr>
      <w:r w:rsidRPr="5E3BBDA7" w:rsidR="1A9E0CE1">
        <w:t xml:space="preserve"> </w:t>
      </w:r>
    </w:p>
    <w:p xmlns:w14="http://schemas.microsoft.com/office/word/2010/wordml" xmlns:w="http://schemas.openxmlformats.org/wordprocessingml/2006/main" w:rsidR="7212967C" w:rsidRDefault="2CC7EA40" w14:paraId="60896A37" w14:textId="62B62879">
      <w:pPr>
        <w:pStyle w:val="CommentText"/>
      </w:pPr>
      <w:r w:rsidRPr="1708CA14" w:rsidR="6C46AD73">
        <w:t>Testability</w:t>
      </w:r>
    </w:p>
    <w:p xmlns:w14="http://schemas.microsoft.com/office/word/2010/wordml" xmlns:w="http://schemas.openxmlformats.org/wordprocessingml/2006/main" w:rsidR="2336F665" w:rsidRDefault="7E572B12" w14:paraId="6F0E5439" w14:textId="23E675FD">
      <w:pPr>
        <w:pStyle w:val="CommentText"/>
      </w:pPr>
      <w:r w:rsidRPr="6BE80BF6" w:rsidR="1807AE23">
        <w:t xml:space="preserve"> </w:t>
      </w:r>
    </w:p>
    <w:p xmlns:w14="http://schemas.microsoft.com/office/word/2010/wordml" xmlns:w="http://schemas.openxmlformats.org/wordprocessingml/2006/main" w:rsidR="36738737" w:rsidRDefault="504BC389" w14:paraId="0BAFE414" w14:textId="0FFCE3D4">
      <w:pPr>
        <w:pStyle w:val="CommentText"/>
      </w:pPr>
      <w:r w:rsidRPr="6952F4D3" w:rsidR="7DB5D06E">
        <w:t>Hooks can be independently tested, isolating logic from UI concerns</w:t>
      </w:r>
    </w:p>
  </w:comment>
  <w:comment xmlns:w="http://schemas.openxmlformats.org/wordprocessingml/2006/main" w:initials="GV" w:author="Gopinath Venkatesan" w:date="2024-12-29T17:15:49" w:id="1268270435">
    <w:p xmlns:w14="http://schemas.microsoft.com/office/word/2010/wordml" xmlns:w="http://schemas.openxmlformats.org/wordprocessingml/2006/main" w:rsidR="2F51F45A" w:rsidRDefault="401664BB" w14:paraId="350D18FC" w14:textId="1A715DEB">
      <w:pPr>
        <w:pStyle w:val="CommentText"/>
      </w:pPr>
      <w:r>
        <w:rPr>
          <w:rStyle w:val="CommentReference"/>
        </w:rPr>
        <w:annotationRef/>
      </w:r>
      <w:r w:rsidRPr="5E196DD0" w:rsidR="438DF751">
        <w:t>updated as RTKQuery</w:t>
      </w:r>
    </w:p>
  </w:comment>
  <w:comment xmlns:w="http://schemas.openxmlformats.org/wordprocessingml/2006/main" w:initials="GA" w:author="Ganesh Agoram" w:date="2024-12-29T19:46:38" w:id="1545122144">
    <w:p xmlns:w14="http://schemas.microsoft.com/office/word/2010/wordml" xmlns:w="http://schemas.openxmlformats.org/wordprocessingml/2006/main" w:rsidR="1D03A2BC" w:rsidRDefault="31413F0A" w14:paraId="22DF185B" w14:textId="7D5DB9A2">
      <w:pPr>
        <w:pStyle w:val="CommentText"/>
      </w:pPr>
      <w:r>
        <w:rPr>
          <w:rStyle w:val="CommentReference"/>
        </w:rPr>
        <w:annotationRef/>
      </w:r>
      <w:r w:rsidRPr="44269B6B" w:rsidR="71B8C12E">
        <w:t>As per use case we can use persist the caching data.</w:t>
      </w:r>
    </w:p>
  </w:comment>
  <w:comment xmlns:w="http://schemas.openxmlformats.org/wordprocessingml/2006/main" w:initials="GV" w:author="Gopinath Venkatesan" w:date="2024-12-29T17:25:40" w:id="153675243">
    <w:p xmlns:w14="http://schemas.microsoft.com/office/word/2010/wordml" xmlns:w="http://schemas.openxmlformats.org/wordprocessingml/2006/main" w:rsidR="5144554B" w:rsidRDefault="3E95C010" w14:paraId="065E0D7D" w14:textId="6C781207">
      <w:pPr>
        <w:pStyle w:val="CommentText"/>
      </w:pPr>
      <w:r>
        <w:rPr>
          <w:rStyle w:val="CommentReference"/>
        </w:rPr>
        <w:annotationRef/>
      </w:r>
      <w:r w:rsidRPr="732FE789" w:rsidR="4A60FD7E">
        <w:t>Updated</w:t>
      </w:r>
    </w:p>
  </w:comment>
  <w:comment xmlns:w="http://schemas.openxmlformats.org/wordprocessingml/2006/main" w:initials="GV" w:author="Gopinath Venkatesan" w:date="2024-12-29T17:28:14" w:id="1258610850">
    <w:p xmlns:w14="http://schemas.microsoft.com/office/word/2010/wordml" xmlns:w="http://schemas.openxmlformats.org/wordprocessingml/2006/main" w:rsidR="5A065318" w:rsidRDefault="0AA331A9" w14:paraId="1B2F559B" w14:textId="342D9CC9">
      <w:pPr>
        <w:pStyle w:val="CommentText"/>
      </w:pPr>
      <w:r>
        <w:rPr>
          <w:rStyle w:val="CommentReference"/>
        </w:rPr>
        <w:annotationRef/>
      </w:r>
      <w:r w:rsidRPr="025DF609" w:rsidR="5C8F058C">
        <w:t xml:space="preserve">we have added the story book as 18 chapter. </w:t>
      </w:r>
    </w:p>
  </w:comment>
  <w:comment xmlns:w="http://schemas.openxmlformats.org/wordprocessingml/2006/main" w:initials="SM" w:author="Shoaib Meghani" w:date="2024-12-25T04:04:00" w:id="1479467966">
    <w:p xmlns:w14="http://schemas.microsoft.com/office/word/2010/wordml" xmlns:w="http://schemas.openxmlformats.org/wordprocessingml/2006/main" w:rsidR="5CE3481C" w:rsidRDefault="2521D9B8" w14:paraId="77FE900E" w14:textId="26AD52BF">
      <w:pPr>
        <w:pStyle w:val="CommentText"/>
      </w:pPr>
      <w:r>
        <w:rPr>
          <w:rStyle w:val="CommentReference"/>
        </w:rPr>
        <w:annotationRef/>
      </w:r>
      <w:r w:rsidRPr="062262C8" w:rsidR="39CC4835">
        <w:t>Please add these sections in the document:</w:t>
      </w:r>
    </w:p>
    <w:p xmlns:w14="http://schemas.microsoft.com/office/word/2010/wordml" xmlns:w="http://schemas.openxmlformats.org/wordprocessingml/2006/main" w:rsidR="0CC727B3" w:rsidRDefault="24DAC629" w14:paraId="7137B969" w14:textId="1630B97D">
      <w:pPr>
        <w:pStyle w:val="CommentText"/>
      </w:pPr>
    </w:p>
    <w:p xmlns:w14="http://schemas.microsoft.com/office/word/2010/wordml" xmlns:w="http://schemas.openxmlformats.org/wordprocessingml/2006/main" w:rsidR="1ED6BDC6" w:rsidRDefault="47CE2A09" w14:paraId="3BD43D60" w14:textId="5665591F">
      <w:pPr>
        <w:pStyle w:val="CommentText"/>
      </w:pPr>
      <w:r w:rsidRPr="6CA282E3" w:rsidR="78B6664D">
        <w:t>Client-Server Interaction</w:t>
      </w:r>
    </w:p>
    <w:p xmlns:w14="http://schemas.microsoft.com/office/word/2010/wordml" xmlns:w="http://schemas.openxmlformats.org/wordprocessingml/2006/main" w:rsidR="247E87CE" w:rsidRDefault="7DB6E6AA" w14:paraId="3F367465" w14:textId="009F26B3">
      <w:pPr>
        <w:pStyle w:val="CommentText"/>
      </w:pPr>
      <w:r w:rsidRPr="1A9538A5" w:rsidR="17FDEBB6">
        <w:t>Testing Strategy (Unit, UI, integration testing,mocking services)</w:t>
      </w:r>
    </w:p>
    <w:p xmlns:w14="http://schemas.microsoft.com/office/word/2010/wordml" xmlns:w="http://schemas.openxmlformats.org/wordprocessingml/2006/main" w:rsidR="1A272739" w:rsidRDefault="05B813FC" w14:paraId="03EDC4F0" w14:textId="4453EAB8">
      <w:pPr>
        <w:pStyle w:val="CommentText"/>
      </w:pPr>
      <w:r w:rsidRPr="0F8C6B57" w:rsidR="7BFD0FE9">
        <w:t>CI/CD Configurations</w:t>
      </w:r>
    </w:p>
    <w:p xmlns:w14="http://schemas.microsoft.com/office/word/2010/wordml" xmlns:w="http://schemas.openxmlformats.org/wordprocessingml/2006/main" w:rsidR="5BDCF310" w:rsidRDefault="3BCAFC56" w14:paraId="25B4F57C" w14:textId="60857101">
      <w:pPr>
        <w:pStyle w:val="CommentText"/>
      </w:pPr>
      <w:r w:rsidRPr="7924544E" w:rsidR="68335AAA">
        <w:t>Adequate app versioning</w:t>
      </w:r>
    </w:p>
  </w:comment>
  <w:comment xmlns:w="http://schemas.openxmlformats.org/wordprocessingml/2006/main" w:initials="GV" w:author="Gopinath Venkatesan" w:date="2024-12-29T10:23:31" w:id="1810803361">
    <w:p xmlns:w14="http://schemas.microsoft.com/office/word/2010/wordml" xmlns:w="http://schemas.openxmlformats.org/wordprocessingml/2006/main" w:rsidR="73CE2C8B" w:rsidRDefault="0F150270" w14:paraId="0C95A20A" w14:textId="4AF2496C">
      <w:pPr>
        <w:pStyle w:val="CommentText"/>
      </w:pPr>
      <w:r>
        <w:rPr>
          <w:rStyle w:val="CommentReference"/>
        </w:rPr>
        <w:annotationRef/>
      </w:r>
      <w:r w:rsidRPr="01A972DE" w:rsidR="396FC169">
        <w:t>TCS IQA team will be doing the app testing. Unit testing is done by UI developers. we will use yarn workspace &amp; Lerna for app versioning. If any additional testing strategy will be available from GIB SIT.</w:t>
      </w:r>
    </w:p>
  </w:comment>
  <w:comment xmlns:w="http://schemas.openxmlformats.org/wordprocessingml/2006/main" w:initials="AH" w:author="Ashwani Hundwani" w:date="2025-01-08T18:41:44" w:id="718788202">
    <w:p xmlns:w14="http://schemas.microsoft.com/office/word/2010/wordml" xmlns:w="http://schemas.openxmlformats.org/wordprocessingml/2006/main" w:rsidR="465D145B" w:rsidRDefault="4685D176" w14:paraId="0DD2590A" w14:textId="3B8B9377">
      <w:pPr>
        <w:pStyle w:val="CommentText"/>
      </w:pPr>
      <w:r>
        <w:rPr>
          <w:rStyle w:val="CommentReference"/>
        </w:rPr>
        <w:annotationRef/>
      </w:r>
      <w:r w:rsidRPr="5121FFFE" w:rsidR="2D422BE4">
        <w:t>Added performance benchmarks</w:t>
      </w:r>
    </w:p>
  </w:comment>
  <w:comment xmlns:w="http://schemas.openxmlformats.org/wordprocessingml/2006/main" w:initials="AH" w:author="Ashwani Hundwani" w:date="2025-01-08T18:43:13" w:id="1846790672">
    <w:p xmlns:w14="http://schemas.microsoft.com/office/word/2010/wordml" xmlns:w="http://schemas.openxmlformats.org/wordprocessingml/2006/main" w:rsidR="69D79C2E" w:rsidRDefault="17764EC1" w14:paraId="1984D9E6" w14:textId="26E3DA69">
      <w:pPr>
        <w:pStyle w:val="CommentText"/>
      </w:pPr>
      <w:r>
        <w:rPr>
          <w:rStyle w:val="CommentReference"/>
        </w:rPr>
        <w:annotationRef/>
      </w:r>
      <w:r w:rsidRPr="1E6BFD48" w:rsidR="699F46C8">
        <w:t>Discussed and added all the required sections in this document</w:t>
      </w:r>
    </w:p>
  </w:comment>
  <w:comment xmlns:w="http://schemas.openxmlformats.org/wordprocessingml/2006/main" w:initials="AH" w:author="Ashwani Hundwani" w:date="2025-01-08T18:43:53" w:id="90769806">
    <w:p xmlns:w14="http://schemas.microsoft.com/office/word/2010/wordml" xmlns:w="http://schemas.openxmlformats.org/wordprocessingml/2006/main" w:rsidR="15C536B1" w:rsidRDefault="10933EF7" w14:paraId="48883B38" w14:textId="78B8C5FB">
      <w:pPr>
        <w:pStyle w:val="CommentText"/>
      </w:pPr>
      <w:r>
        <w:rPr>
          <w:rStyle w:val="CommentReference"/>
        </w:rPr>
        <w:annotationRef/>
      </w:r>
      <w:r w:rsidRPr="3672D652" w:rsidR="5D6B5447">
        <w:t>Added description.</w:t>
      </w:r>
    </w:p>
  </w:comment>
  <w:comment xmlns:w="http://schemas.openxmlformats.org/wordprocessingml/2006/main" w:initials="AH" w:author="Ashwani Hundwani" w:date="2025-01-08T18:44:40" w:id="375633439">
    <w:p xmlns:w14="http://schemas.microsoft.com/office/word/2010/wordml" xmlns:w="http://schemas.openxmlformats.org/wordprocessingml/2006/main" w:rsidR="6B2DCFC6" w:rsidRDefault="50F823FF" w14:paraId="78617D01" w14:textId="53472DD1">
      <w:pPr>
        <w:pStyle w:val="CommentText"/>
      </w:pPr>
      <w:r>
        <w:rPr>
          <w:rStyle w:val="CommentReference"/>
        </w:rPr>
        <w:annotationRef/>
      </w:r>
      <w:r w:rsidRPr="77B42BC2" w:rsidR="58F813AE">
        <w:t>Added sections to the document</w:t>
      </w:r>
    </w:p>
  </w:comment>
  <w:comment xmlns:w="http://schemas.openxmlformats.org/wordprocessingml/2006/main" w:initials="AH" w:author="Ashwani Hundwani" w:date="2025-01-08T18:45:03" w:id="340564740">
    <w:p xmlns:w14="http://schemas.microsoft.com/office/word/2010/wordml" xmlns:w="http://schemas.openxmlformats.org/wordprocessingml/2006/main" w:rsidR="5B1F01ED" w:rsidRDefault="68867BDB" w14:paraId="366562D0" w14:textId="33C40A01">
      <w:pPr>
        <w:pStyle w:val="CommentText"/>
      </w:pPr>
      <w:r>
        <w:rPr>
          <w:rStyle w:val="CommentReference"/>
        </w:rPr>
        <w:annotationRef/>
      </w:r>
      <w:r w:rsidRPr="40D76766" w:rsidR="45EB0767">
        <w:t>Updated</w:t>
      </w:r>
    </w:p>
  </w:comment>
  <w:comment xmlns:w="http://schemas.openxmlformats.org/wordprocessingml/2006/main" w:initials="AH" w:author="Ashwani Hundwani" w:date="2025-01-08T18:45:49" w:id="804400680">
    <w:p xmlns:w14="http://schemas.microsoft.com/office/word/2010/wordml" xmlns:w="http://schemas.openxmlformats.org/wordprocessingml/2006/main" w:rsidR="094B3BFC" w:rsidRDefault="142B8076" w14:paraId="7BCB7D45" w14:textId="12F3B5AB">
      <w:pPr>
        <w:pStyle w:val="CommentText"/>
      </w:pPr>
      <w:r>
        <w:rPr>
          <w:rStyle w:val="CommentReference"/>
        </w:rPr>
        <w:annotationRef/>
      </w:r>
      <w:r w:rsidRPr="4E152F86" w:rsidR="60D909AA">
        <w:t>POC shared and got reviewed.</w:t>
      </w:r>
    </w:p>
  </w:comment>
  <w:comment xmlns:w="http://schemas.openxmlformats.org/wordprocessingml/2006/main" w:initials="AH" w:author="Ashwani Hundwani" w:date="2025-01-08T18:47:17" w:id="844131413">
    <w:p xmlns:w14="http://schemas.microsoft.com/office/word/2010/wordml" xmlns:w="http://schemas.openxmlformats.org/wordprocessingml/2006/main" w:rsidR="2A955E65" w:rsidRDefault="2AD8EFED" w14:paraId="766287C2" w14:textId="2460EB49">
      <w:pPr>
        <w:pStyle w:val="CommentText"/>
      </w:pPr>
      <w:r>
        <w:rPr>
          <w:rStyle w:val="CommentReference"/>
        </w:rPr>
        <w:annotationRef/>
      </w:r>
      <w:r w:rsidRPr="6E6FA47A" w:rsidR="322D1854">
        <w:t>Added section for Separation of Concerns &amp; Clean Code practices.</w:t>
      </w:r>
    </w:p>
  </w:comment>
  <w:comment xmlns:w="http://schemas.openxmlformats.org/wordprocessingml/2006/main" w:initials="AH" w:author="Ashwani Hundwani" w:date="2025-01-08T18:48:04" w:id="734425415">
    <w:p xmlns:w14="http://schemas.microsoft.com/office/word/2010/wordml" xmlns:w="http://schemas.openxmlformats.org/wordprocessingml/2006/main" w:rsidR="2E0AD9DD" w:rsidRDefault="0887284F" w14:paraId="1DAA8F7B" w14:textId="4E7674D2">
      <w:pPr>
        <w:pStyle w:val="CommentText"/>
      </w:pPr>
      <w:r>
        <w:rPr>
          <w:rStyle w:val="CommentReference"/>
        </w:rPr>
        <w:annotationRef/>
      </w:r>
      <w:r w:rsidRPr="6747D4E3" w:rsidR="48E55F64">
        <w:t>Details added in Cache Invalidation section later in the document.</w:t>
      </w:r>
    </w:p>
  </w:comment>
  <w:comment xmlns:w="http://schemas.openxmlformats.org/wordprocessingml/2006/main" w:initials="AH" w:author="Ashwani Hundwani" w:date="2025-01-08T18:48:34" w:id="1619372841">
    <w:p xmlns:w14="http://schemas.microsoft.com/office/word/2010/wordml" xmlns:w="http://schemas.openxmlformats.org/wordprocessingml/2006/main" w:rsidR="080634E6" w:rsidRDefault="6B3B6FE8" w14:paraId="7FA85CEF" w14:textId="58060876">
      <w:pPr>
        <w:pStyle w:val="CommentText"/>
      </w:pPr>
      <w:r>
        <w:rPr>
          <w:rStyle w:val="CommentReference"/>
        </w:rPr>
        <w:annotationRef/>
      </w:r>
      <w:r w:rsidRPr="0EB10634" w:rsidR="118794C2">
        <w:t>Shared coding guideline doc, awaiting review</w:t>
      </w:r>
    </w:p>
  </w:comment>
  <w:comment xmlns:w="http://schemas.openxmlformats.org/wordprocessingml/2006/main" w:initials="AH" w:author="Ashwani Hundwani" w:date="2025-01-08T18:49:10" w:id="827401551">
    <w:p xmlns:w14="http://schemas.microsoft.com/office/word/2010/wordml" xmlns:w="http://schemas.openxmlformats.org/wordprocessingml/2006/main" w:rsidR="47E7A2FD" w:rsidRDefault="580AD0DB" w14:paraId="6722010B" w14:textId="5AA9408A">
      <w:pPr>
        <w:pStyle w:val="CommentText"/>
      </w:pPr>
      <w:r>
        <w:rPr>
          <w:rStyle w:val="CommentReference"/>
        </w:rPr>
        <w:annotationRef/>
      </w:r>
      <w:r w:rsidRPr="54DA7DC0" w:rsidR="616451A5">
        <w:t>Added the section for this later in the document "Admin Configuration"</w:t>
      </w:r>
    </w:p>
  </w:comment>
  <w:comment xmlns:w="http://schemas.openxmlformats.org/wordprocessingml/2006/main" w:initials="AH" w:author="Ashwani Hundwani" w:date="2025-01-08T18:49:44" w:id="1533876708">
    <w:p xmlns:w14="http://schemas.microsoft.com/office/word/2010/wordml" xmlns:w="http://schemas.openxmlformats.org/wordprocessingml/2006/main" w:rsidR="292AF68A" w:rsidRDefault="49E3B304" w14:paraId="07B27B43" w14:textId="495A8B53">
      <w:pPr>
        <w:pStyle w:val="CommentText"/>
      </w:pPr>
      <w:r>
        <w:rPr>
          <w:rStyle w:val="CommentReference"/>
        </w:rPr>
        <w:annotationRef/>
      </w:r>
      <w:r w:rsidRPr="6F817D2B" w:rsidR="2476ED99">
        <w:t>Added section for SSL Pinning in the document</w:t>
      </w:r>
    </w:p>
  </w:comment>
  <w:comment xmlns:w="http://schemas.openxmlformats.org/wordprocessingml/2006/main" w:initials="AH" w:author="Ashwani Hundwani" w:date="2025-01-08T18:50:11" w:id="179066814">
    <w:p xmlns:w14="http://schemas.microsoft.com/office/word/2010/wordml" xmlns:w="http://schemas.openxmlformats.org/wordprocessingml/2006/main" w:rsidR="37216E82" w:rsidRDefault="05AA898A" w14:paraId="59BE920A" w14:textId="2C24933E">
      <w:pPr>
        <w:pStyle w:val="CommentText"/>
      </w:pPr>
      <w:r>
        <w:rPr>
          <w:rStyle w:val="CommentReference"/>
        </w:rPr>
        <w:annotationRef/>
      </w:r>
      <w:r w:rsidRPr="332E0579" w:rsidR="7264B432">
        <w:t>Added section for Client Server Interaction</w:t>
      </w:r>
    </w:p>
  </w:comment>
  <w:comment xmlns:w="http://schemas.openxmlformats.org/wordprocessingml/2006/main" w:initials="AH" w:author="Ashwani Hundwani" w:date="2025-01-08T18:50:48" w:id="1142472583">
    <w:p xmlns:w14="http://schemas.microsoft.com/office/word/2010/wordml" xmlns:w="http://schemas.openxmlformats.org/wordprocessingml/2006/main" w:rsidR="40EE6F42" w:rsidRDefault="3D058919" w14:paraId="136DC165" w14:textId="4EAA0C66">
      <w:pPr>
        <w:pStyle w:val="CommentText"/>
      </w:pPr>
      <w:r>
        <w:rPr>
          <w:rStyle w:val="CommentReference"/>
        </w:rPr>
        <w:annotationRef/>
      </w:r>
      <w:r w:rsidRPr="6C5791EC" w:rsidR="5D1B3454">
        <w:t>Mentioned in the document that we will handle this during implementation</w:t>
      </w:r>
    </w:p>
  </w:comment>
  <w:comment xmlns:w="http://schemas.openxmlformats.org/wordprocessingml/2006/main" w:initials="AH" w:author="Ashwani Hundwani" w:date="2025-01-08T18:51:48" w:id="222370718">
    <w:p xmlns:w14="http://schemas.microsoft.com/office/word/2010/wordml" xmlns:w="http://schemas.openxmlformats.org/wordprocessingml/2006/main" w:rsidR="54D3A0B3" w:rsidRDefault="279C622C" w14:paraId="1336D2A2" w14:textId="7B757510">
      <w:pPr>
        <w:pStyle w:val="CommentText"/>
      </w:pPr>
      <w:r>
        <w:rPr>
          <w:rStyle w:val="CommentReference"/>
        </w:rPr>
        <w:annotationRef/>
      </w:r>
      <w:r w:rsidRPr="18A66F8A" w:rsidR="2AC73743">
        <w:t>Added benchmarks in the document</w:t>
      </w:r>
    </w:p>
  </w:comment>
  <w:comment xmlns:w="http://schemas.openxmlformats.org/wordprocessingml/2006/main" w:initials="AH" w:author="Ashwani Hundwani" w:date="2025-01-08T18:52:21" w:id="1357192394">
    <w:p xmlns:w14="http://schemas.microsoft.com/office/word/2010/wordml" xmlns:w="http://schemas.openxmlformats.org/wordprocessingml/2006/main" w:rsidR="2A35410B" w:rsidRDefault="09E24EC5" w14:paraId="61A80D88" w14:textId="28D8EA16">
      <w:pPr>
        <w:pStyle w:val="CommentText"/>
      </w:pPr>
      <w:r>
        <w:rPr>
          <w:rStyle w:val="CommentReference"/>
        </w:rPr>
        <w:annotationRef/>
      </w:r>
      <w:r w:rsidRPr="4DC054B2" w:rsidR="265C1215">
        <w:t>Updated the sections a bit. it is in Testing section now.</w:t>
      </w:r>
    </w:p>
  </w:comment>
  <w:comment xmlns:w="http://schemas.openxmlformats.org/wordprocessingml/2006/main" w:initials="AH" w:author="Ashwani Hundwani" w:date="2025-01-08T19:38:29" w:id="1155263515">
    <w:p xmlns:w14="http://schemas.microsoft.com/office/word/2010/wordml" xmlns:w="http://schemas.openxmlformats.org/wordprocessingml/2006/main" w:rsidR="357CF874" w:rsidRDefault="69E28720" w14:paraId="58325A99" w14:textId="15440094">
      <w:pPr>
        <w:pStyle w:val="CommentText"/>
      </w:pPr>
      <w:r>
        <w:rPr>
          <w:rStyle w:val="CommentReference"/>
        </w:rPr>
        <w:annotationRef/>
      </w:r>
      <w:r w:rsidRPr="009DC812" w:rsidR="6695FA7C">
        <w:t>Added benchmarks section</w:t>
      </w:r>
    </w:p>
  </w:comment>
  <w:comment xmlns:w="http://schemas.openxmlformats.org/wordprocessingml/2006/main" w:initials="AH" w:author="Ashwani Hundwani" w:date="2025-01-08T19:41:01" w:id="1883851342">
    <w:p xmlns:w14="http://schemas.microsoft.com/office/word/2010/wordml" xmlns:w="http://schemas.openxmlformats.org/wordprocessingml/2006/main" w:rsidR="4AA86CC5" w:rsidRDefault="732E793B" w14:paraId="7B970DF3" w14:textId="09392F62">
      <w:pPr>
        <w:pStyle w:val="CommentText"/>
      </w:pPr>
      <w:r>
        <w:rPr>
          <w:rStyle w:val="CommentReference"/>
        </w:rPr>
        <w:annotationRef/>
      </w:r>
      <w:r w:rsidRPr="352E8FB2" w:rsidR="5BD1E526">
        <w:t>Updated the description to exclude Firebase</w:t>
      </w:r>
    </w:p>
  </w:comment>
  <w:comment xmlns:w="http://schemas.openxmlformats.org/wordprocessingml/2006/main" w:initials="AH" w:author="Ashwani Hundwani" w:date="2025-01-08T21:34:31" w:id="2086106310">
    <w:p xmlns:w14="http://schemas.microsoft.com/office/word/2010/wordml" xmlns:w="http://schemas.openxmlformats.org/wordprocessingml/2006/main" w:rsidR="58B486BA" w:rsidRDefault="5D9751CB" w14:paraId="6D2EA324" w14:textId="77B957E5">
      <w:pPr>
        <w:pStyle w:val="CommentText"/>
      </w:pPr>
      <w:r>
        <w:rPr>
          <w:rStyle w:val="CommentReference"/>
        </w:rPr>
        <w:annotationRef/>
      </w:r>
      <w:r w:rsidRPr="61AB371F" w:rsidR="59F927AB">
        <w:t>Done added an example of Atomic pattern</w:t>
      </w:r>
    </w:p>
  </w:comment>
</w:comments>
</file>

<file path=word/commentsExtended.xml><?xml version="1.0" encoding="utf-8"?>
<w15:commentsEx xmlns:mc="http://schemas.openxmlformats.org/markup-compatibility/2006" xmlns:w15="http://schemas.microsoft.com/office/word/2012/wordml" mc:Ignorable="w15">
  <w15:commentEx w15:done="1" w15:paraId="12467A4E"/>
  <w15:commentEx w15:done="1" w15:paraId="0ECC524B" w15:paraIdParent="12467A4E"/>
  <w15:commentEx w15:done="0" w15:paraId="6D7A880A"/>
  <w15:commentEx w15:done="0" w15:paraId="7A788B30" w15:paraIdParent="6D7A880A"/>
  <w15:commentEx w15:done="0" w15:paraId="3B8EFE7B" w15:paraIdParent="6D7A880A"/>
  <w15:commentEx w15:done="1" w15:paraId="2FA0695B"/>
  <w15:commentEx w15:done="1" w15:paraId="28E8613E" w15:paraIdParent="2FA0695B"/>
  <w15:commentEx w15:done="1" w15:paraId="041BF776"/>
  <w15:commentEx w15:done="1" w15:paraId="104D9B0B" w15:paraIdParent="041BF776"/>
  <w15:commentEx w15:done="1" w15:paraId="70EE62E1"/>
  <w15:commentEx w15:done="1" w15:paraId="1FE0F9A9" w15:paraIdParent="70EE62E1"/>
  <w15:commentEx w15:done="0" w15:paraId="568469B3"/>
  <w15:commentEx w15:done="0" w15:paraId="22DC8B35" w15:paraIdParent="568469B3"/>
  <w15:commentEx w15:done="0" w15:paraId="1C18C5D0" w15:paraIdParent="568469B3"/>
  <w15:commentEx w15:done="0" w15:paraId="2B535952"/>
  <w15:commentEx w15:done="0" w15:paraId="146A57B0" w15:paraIdParent="2B535952"/>
  <w15:commentEx w15:done="0" w15:paraId="2AB4F329" w15:paraIdParent="2B535952"/>
  <w15:commentEx w15:done="0" w15:paraId="3B62B24B"/>
  <w15:commentEx w15:done="0" w15:paraId="2469F512" w15:paraIdParent="3B62B24B"/>
  <w15:commentEx w15:done="0" w15:paraId="7477CB14" w15:paraIdParent="3B62B24B"/>
  <w15:commentEx w15:done="1" w15:paraId="38737829"/>
  <w15:commentEx w15:done="1" w15:paraId="3A40776A" w15:paraIdParent="38737829"/>
  <w15:commentEx w15:done="0" w15:paraId="5E59B10A"/>
  <w15:commentEx w15:done="0" w15:paraId="1D4EA6BF" w15:paraIdParent="5E59B10A"/>
  <w15:commentEx w15:done="0" w15:paraId="44C9183D" w15:paraIdParent="5E59B10A"/>
  <w15:commentEx w15:done="1" w15:paraId="4293A847"/>
  <w15:commentEx w15:done="1" w15:paraId="55AB91DB" w15:paraIdParent="4293A847"/>
  <w15:commentEx w15:done="0" w15:paraId="7FA8A32E"/>
  <w15:commentEx w15:done="0" w15:paraId="6254EA50"/>
  <w15:commentEx w15:done="0" w15:paraId="426C841A"/>
  <w15:commentEx w15:done="0" w15:paraId="484506DF" w15:paraIdParent="426C841A"/>
  <w15:commentEx w15:done="0" w15:paraId="5B966E8E" w15:paraIdParent="426C841A"/>
  <w15:commentEx w15:done="1" w15:paraId="3E82AA3C"/>
  <w15:commentEx w15:done="1" w15:paraId="67FA9737" w15:paraIdParent="3E82AA3C"/>
  <w15:commentEx w15:done="1" w15:paraId="37A0E83B"/>
  <w15:commentEx w15:done="1" w15:paraId="7D0E87E1" w15:paraIdParent="37A0E83B"/>
  <w15:commentEx w15:done="0" w15:paraId="044C341E"/>
  <w15:commentEx w15:done="0" w15:paraId="1CD42CFB" w15:paraIdParent="044C341E"/>
  <w15:commentEx w15:done="0" w15:paraId="5C415549" w15:paraIdParent="044C341E"/>
  <w15:commentEx w15:done="0" w15:paraId="1CDBC99C"/>
  <w15:commentEx w15:done="0" w15:paraId="4A6F04F2"/>
  <w15:commentEx w15:done="0" w15:paraId="499C2440"/>
  <w15:commentEx w15:done="0" w15:paraId="276DC273"/>
  <w15:commentEx w15:done="0" w15:paraId="6BBD7274"/>
  <w15:commentEx w15:done="0" w15:paraId="6CB46DFB" w15:paraIdParent="6BBD7274"/>
  <w15:commentEx w15:done="0" w15:paraId="60988FDB"/>
  <w15:commentEx w15:done="0" w15:paraId="6BFD0A99" w15:paraIdParent="60988FDB"/>
  <w15:commentEx w15:done="0" w15:paraId="3638387A"/>
  <w15:commentEx w15:done="0" w15:paraId="53A35600" w15:paraIdParent="3638387A"/>
  <w15:commentEx w15:done="0" w15:paraId="2A150DCF" w15:paraIdParent="3638387A"/>
  <w15:commentEx w15:done="0" w15:paraId="6C485108"/>
  <w15:commentEx w15:done="0" w15:paraId="1403D565" w15:paraIdParent="6C485108"/>
  <w15:commentEx w15:done="0" w15:paraId="4597F3A5" w15:paraIdParent="6C485108"/>
  <w15:commentEx w15:done="1" w15:paraId="322B2761"/>
  <w15:commentEx w15:done="1" w15:paraId="770C339E" w15:paraIdParent="322B2761"/>
  <w15:commentEx w15:done="1" w15:paraId="526B5BCE"/>
  <w15:commentEx w15:done="1" w15:paraId="6D3BE29F" w15:paraIdParent="526B5BCE"/>
  <w15:commentEx w15:done="0" w15:paraId="5DD9218D"/>
  <w15:commentEx w15:done="0" w15:paraId="716EC4A0"/>
  <w15:commentEx w15:done="0" w15:paraId="30731143"/>
  <w15:commentEx w15:done="0" w15:paraId="5F322E6E"/>
  <w15:commentEx w15:done="0" w15:paraId="0F7F6DEF"/>
  <w15:commentEx w15:done="0" w15:paraId="7815B6B2"/>
  <w15:commentEx w15:done="0" w15:paraId="7EDA8B02"/>
  <w15:commentEx w15:done="0" w15:paraId="658A71F3"/>
  <w15:commentEx w15:done="0" w15:paraId="786FE14E" w15:paraIdParent="568469B3"/>
  <w15:commentEx w15:done="0" w15:paraId="4544969F" w15:paraIdParent="3B62B24B"/>
  <w15:commentEx w15:done="0" w15:paraId="24924AF7" w15:paraIdParent="7FA8A32E"/>
  <w15:commentEx w15:done="0" w15:paraId="2999FD04" w15:paraIdParent="60988FDB"/>
  <w15:commentEx w15:done="0" w15:paraId="230F6E8E" w15:paraIdParent="3638387A"/>
  <w15:commentEx w15:done="0" w15:paraId="5E2CD8F9" w15:paraIdParent="30731143"/>
  <w15:commentEx w15:done="0" w15:paraId="4F508CC2" w15:paraIdParent="7815B6B2"/>
  <w15:commentEx w15:done="0" w15:paraId="3CA19B0D" w15:paraIdParent="7EDA8B02"/>
  <w15:commentEx w15:done="0" w15:paraId="011BBE08" w15:paraIdParent="5DD9218D"/>
  <w15:commentEx w15:done="0" w15:paraId="77F4A9B2" w15:paraIdParent="6D7A880A"/>
  <w15:commentEx w15:done="0" w15:paraId="5A79DE1F" w15:paraIdParent="2B535952"/>
  <w15:commentEx w15:done="0" w15:paraId="57B3F61B" w15:paraIdParent="5E59B10A"/>
  <w15:commentEx w15:done="0" w15:paraId="5E861E7C" w15:paraIdParent="716EC4A0"/>
  <w15:commentEx w15:done="0" w15:paraId="71FC2BC1" w15:paraIdParent="0F7F6DEF"/>
  <w15:commentEx w15:done="0" w15:paraId="0BAFE414" w15:paraIdParent="499C2440"/>
  <w15:commentEx w15:done="0" w15:paraId="350D18FC" w15:paraIdParent="5F322E6E"/>
  <w15:commentEx w15:done="0" w15:paraId="22DF185B" w15:paraIdParent="276DC273"/>
  <w15:commentEx w15:done="0" w15:paraId="065E0D7D" w15:paraIdParent="4A6F04F2"/>
  <w15:commentEx w15:done="0" w15:paraId="1B2F559B" w15:paraIdParent="658A71F3"/>
  <w15:commentEx w15:paraId="25B4F57C"/>
  <w15:commentEx w15:paraId="0C95A20A" w15:paraIdParent="25B4F57C"/>
  <w15:commentEx w15:done="0" w15:paraId="0DD2590A" w15:paraIdParent="3B62B24B"/>
  <w15:commentEx w15:done="0" w15:paraId="1984D9E6" w15:paraIdParent="7FA8A32E"/>
  <w15:commentEx w15:done="0" w15:paraId="48883B38" w15:paraIdParent="6254EA50"/>
  <w15:commentEx w15:done="0" w15:paraId="78617D01" w15:paraIdParent="25B4F57C"/>
  <w15:commentEx w15:done="0" w15:paraId="366562D0" w15:paraIdParent="426C841A"/>
  <w15:commentEx w15:done="0" w15:paraId="7BCB7D45" w15:paraIdParent="044C341E"/>
  <w15:commentEx w15:done="0" w15:paraId="766287C2" w15:paraIdParent="499C2440"/>
  <w15:commentEx w15:done="0" w15:paraId="1DAA8F7B" w15:paraIdParent="276DC273"/>
  <w15:commentEx w15:done="0" w15:paraId="7FA85CEF" w15:paraIdParent="6BBD7274"/>
  <w15:commentEx w15:done="0" w15:paraId="6722010B" w15:paraIdParent="60988FDB"/>
  <w15:commentEx w15:done="0" w15:paraId="07B27B43" w15:paraIdParent="3638387A"/>
  <w15:commentEx w15:done="0" w15:paraId="59BE920A" w15:paraIdParent="5DD9218D"/>
  <w15:commentEx w15:done="0" w15:paraId="136DC165" w15:paraIdParent="716EC4A0"/>
  <w15:commentEx w15:done="0" w15:paraId="1336D2A2" w15:paraIdParent="7EDA8B02"/>
  <w15:commentEx w15:done="0" w15:paraId="61A80D88" w15:paraIdParent="658A71F3"/>
  <w15:commentEx w15:done="0" w15:paraId="58325A99" w15:paraIdParent="3B62B24B"/>
  <w15:commentEx w15:done="0" w15:paraId="7B970DF3" w15:paraIdParent="7815B6B2"/>
  <w15:commentEx w15:done="0" w15:paraId="6D2EA324" w15:paraIdParent="1CDBC99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747327" w16cex:dateUtc="2024-12-04T08:05:00Z"/>
  <w16cex:commentExtensible w16cex:durableId="356FC21C" w16cex:dateUtc="2024-12-22T07:09:00Z"/>
  <w16cex:commentExtensible w16cex:durableId="61D97E07" w16cex:dateUtc="2024-12-04T08:10:00Z"/>
  <w16cex:commentExtensible w16cex:durableId="6D1C36F4" w16cex:dateUtc="2024-12-22T07:10:00Z"/>
  <w16cex:commentExtensible w16cex:durableId="61FBFA06" w16cex:dateUtc="2024-12-25T10:56:00Z"/>
  <w16cex:commentExtensible w16cex:durableId="390A74DF" w16cex:dateUtc="2024-12-04T08:14:00Z"/>
  <w16cex:commentExtensible w16cex:durableId="36AF817F" w16cex:dateUtc="2024-12-22T12:21:00Z"/>
  <w16cex:commentExtensible w16cex:durableId="4E72DEAE" w16cex:dateUtc="2024-12-04T08:21:00Z"/>
  <w16cex:commentExtensible w16cex:durableId="29526B65" w16cex:dateUtc="2024-12-22T07:46:00Z"/>
  <w16cex:commentExtensible w16cex:durableId="6A15C440" w16cex:dateUtc="2024-12-04T08:22:00Z"/>
  <w16cex:commentExtensible w16cex:durableId="24332E5C" w16cex:dateUtc="2024-12-22T07:22:00Z"/>
  <w16cex:commentExtensible w16cex:durableId="05B95855" w16cex:dateUtc="2024-12-04T08:24:00Z"/>
  <w16cex:commentExtensible w16cex:durableId="5E10CAA4" w16cex:dateUtc="2024-12-22T07:24:00Z"/>
  <w16cex:commentExtensible w16cex:durableId="0B1F2AE6" w16cex:dateUtc="2024-12-24T12:51:00Z"/>
  <w16cex:commentExtensible w16cex:durableId="6CC71E82" w16cex:dateUtc="2024-12-04T08:26:00Z"/>
  <w16cex:commentExtensible w16cex:durableId="3BA46567" w16cex:dateUtc="2024-12-22T07:26:00Z"/>
  <w16cex:commentExtensible w16cex:durableId="08048DE6" w16cex:dateUtc="2024-12-24T12:55:00Z"/>
  <w16cex:commentExtensible w16cex:durableId="21931EA3" w16cex:dateUtc="2024-12-04T08:31:00Z"/>
  <w16cex:commentExtensible w16cex:durableId="0B485590" w16cex:dateUtc="2024-12-22T07:28:00Z"/>
  <w16cex:commentExtensible w16cex:durableId="2A9E5562" w16cex:dateUtc="2024-12-24T13:06:00Z"/>
  <w16cex:commentExtensible w16cex:durableId="265A760F" w16cex:dateUtc="2024-12-04T08:33:00Z"/>
  <w16cex:commentExtensible w16cex:durableId="370CE7B2" w16cex:dateUtc="2024-12-22T07:34:00Z"/>
  <w16cex:commentExtensible w16cex:durableId="65532CAF" w16cex:dateUtc="2024-12-04T08:33:00Z"/>
  <w16cex:commentExtensible w16cex:durableId="265210CF" w16cex:dateUtc="2024-12-22T12:23:00Z"/>
  <w16cex:commentExtensible w16cex:durableId="2303B6E9" w16cex:dateUtc="2024-12-24T13:09:00Z"/>
  <w16cex:commentExtensible w16cex:durableId="3BDCC8D8" w16cex:dateUtc="2024-12-04T08:36:00Z"/>
  <w16cex:commentExtensible w16cex:durableId="0AF66CED" w16cex:dateUtc="2024-12-22T07:57:00Z"/>
  <w16cex:commentExtensible w16cex:durableId="46046C90" w16cex:dateUtc="2024-12-25T09:04:00Z"/>
  <w16cex:commentExtensible w16cex:durableId="29BD4327" w16cex:dateUtc="2024-12-25T09:01:00Z"/>
  <w16cex:commentExtensible w16cex:durableId="6EF525CA" w16cex:dateUtc="2024-12-04T08:46:00Z"/>
  <w16cex:commentExtensible w16cex:durableId="425BCE49" w16cex:dateUtc="2024-12-22T10:40:00Z"/>
  <w16cex:commentExtensible w16cex:durableId="04546B00" w16cex:dateUtc="2024-12-24T13:10:00Z"/>
  <w16cex:commentExtensible w16cex:durableId="32B53737" w16cex:dateUtc="2024-12-04T08:43:00Z"/>
  <w16cex:commentExtensible w16cex:durableId="2F0B7FE9" w16cex:dateUtc="2024-12-22T12:17:00Z"/>
  <w16cex:commentExtensible w16cex:durableId="58308C87" w16cex:dateUtc="2024-12-04T08:45:00Z"/>
  <w16cex:commentExtensible w16cex:durableId="6AF5A058" w16cex:dateUtc="2024-12-22T12:17:00Z"/>
  <w16cex:commentExtensible w16cex:durableId="19B06E74" w16cex:dateUtc="2024-12-04T08:47:00Z"/>
  <w16cex:commentExtensible w16cex:durableId="5DDDE539" w16cex:dateUtc="2024-12-22T08:02:00Z"/>
  <w16cex:commentExtensible w16cex:durableId="601F4D46" w16cex:dateUtc="2024-12-24T13:11:00Z"/>
  <w16cex:commentExtensible w16cex:durableId="45E8CDAD" w16cex:dateUtc="2024-12-25T06:06:00Z"/>
  <w16cex:commentExtensible w16cex:durableId="40B9BCAD" w16cex:dateUtc="2024-12-25T05:44:00Z"/>
  <w16cex:commentExtensible w16cex:durableId="4DE81BD8" w16cex:dateUtc="2024-12-25T09:11:00Z"/>
  <w16cex:commentExtensible w16cex:durableId="5DC72DF0" w16cex:dateUtc="2024-12-25T09:06:00Z"/>
  <w16cex:commentExtensible w16cex:durableId="5C04933C" w16cex:dateUtc="2024-12-04T09:04:00Z"/>
  <w16cex:commentExtensible w16cex:durableId="318FE4FA" w16cex:dateUtc="2024-12-22T08:04:00Z"/>
  <w16cex:commentExtensible w16cex:durableId="2813E980" w16cex:dateUtc="2024-12-25T08:47:00Z"/>
  <w16cex:commentExtensible w16cex:durableId="0D9BB38F" w16cex:dateUtc="2024-12-25T09:13:00Z"/>
  <w16cex:commentExtensible w16cex:durableId="2FABFDBC" w16cex:dateUtc="2024-12-09T12:01:00Z"/>
  <w16cex:commentExtensible w16cex:durableId="4439B82A" w16cex:dateUtc="2024-12-22T08:12:00Z"/>
  <w16cex:commentExtensible w16cex:durableId="45A9490F" w16cex:dateUtc="2024-12-24T13:14:00Z"/>
  <w16cex:commentExtensible w16cex:durableId="48A090B4" w16cex:dateUtc="2024-12-09T11:51:00Z"/>
  <w16cex:commentExtensible w16cex:durableId="47697380" w16cex:dateUtc="2024-12-22T12:25:00Z"/>
  <w16cex:commentExtensible w16cex:durableId="7F798A5C" w16cex:dateUtc="2024-12-24T13:16:00Z"/>
  <w16cex:commentExtensible w16cex:durableId="1C72815C" w16cex:dateUtc="2024-12-09T11:58:00Z"/>
  <w16cex:commentExtensible w16cex:durableId="3812D31F" w16cex:dateUtc="2024-12-22T08:17:00Z"/>
  <w16cex:commentExtensible w16cex:durableId="22C91B6A" w16cex:dateUtc="2024-12-09T12:01:00Z"/>
  <w16cex:commentExtensible w16cex:durableId="53A8D37F" w16cex:dateUtc="2024-12-22T08:18:00Z"/>
  <w16cex:commentExtensible w16cex:durableId="088E0DFB" w16cex:dateUtc="2024-12-25T10:54:00Z"/>
  <w16cex:commentExtensible w16cex:durableId="38E1B174" w16cex:dateUtc="2024-12-25T06:04:00Z"/>
  <w16cex:commentExtensible w16cex:durableId="4B900B0E" w16cex:dateUtc="2024-12-24T13:20:00Z"/>
  <w16cex:commentExtensible w16cex:durableId="373FF46E" w16cex:dateUtc="2024-12-25T05:50:00Z"/>
  <w16cex:commentExtensible w16cex:durableId="39BB383C" w16cex:dateUtc="2024-12-25T08:51:00Z"/>
  <w16cex:commentExtensible w16cex:durableId="7E6024C0" w16cex:dateUtc="2024-12-25T05:51:00Z"/>
  <w16cex:commentExtensible w16cex:durableId="634D7DAF" w16cex:dateUtc="2024-12-25T06:10:00Z"/>
  <w16cex:commentExtensible w16cex:durableId="6CD5D2FD" w16cex:dateUtc="2024-12-29T07:04:41.659Z"/>
  <w16cex:commentExtensible w16cex:durableId="2829F86E" w16cex:dateUtc="2024-12-25T07:57:00Z"/>
  <w16cex:commentExtensible w16cex:durableId="345658D6" w16cex:dateUtc="2024-12-29T07:09:54.425Z"/>
  <w16cex:commentExtensible w16cex:durableId="0FAEA6C6" w16cex:dateUtc="2024-12-29T07:23:31.06Z"/>
  <w16cex:commentExtensible w16cex:durableId="6D2D8A96" w16cex:dateUtc="2024-12-29T07:31:30.343Z"/>
  <w16cex:commentExtensible w16cex:durableId="25AD3672" w16cex:dateUtc="2024-12-29T07:32:19.139Z"/>
  <w16cex:commentExtensible w16cex:durableId="39D25227" w16cex:dateUtc="2024-12-29T07:36:18.767Z"/>
  <w16cex:commentExtensible w16cex:durableId="3B2B809E" w16cex:dateUtc="2024-12-29T07:39:24.218Z"/>
  <w16cex:commentExtensible w16cex:durableId="2E2D966D" w16cex:dateUtc="2024-12-29T07:40:57.74Z"/>
  <w16cex:commentExtensible w16cex:durableId="20160268" w16cex:dateUtc="2024-12-29T11:29:17.136Z"/>
  <w16cex:commentExtensible w16cex:durableId="052C275F" w16cex:dateUtc="2024-12-29T13:32:50.618Z"/>
  <w16cex:commentExtensible w16cex:durableId="45F9F2ED" w16cex:dateUtc="2024-12-29T13:37:27.005Z"/>
  <w16cex:commentExtensible w16cex:durableId="51855D8D" w16cex:dateUtc="2024-12-29T13:43:16.218Z"/>
  <w16cex:commentExtensible w16cex:durableId="0C5E8E0D" w16cex:dateUtc="2024-12-29T14:02:25.874Z"/>
  <w16cex:commentExtensible w16cex:durableId="44547D2F" w16cex:dateUtc="2024-12-29T14:08:36.215Z"/>
  <w16cex:commentExtensible w16cex:durableId="0E6AC8FC" w16cex:dateUtc="2024-12-29T14:15:39.661Z"/>
  <w16cex:commentExtensible w16cex:durableId="03568122" w16cex:dateUtc="2024-12-29T14:15:49.701Z"/>
  <w16cex:commentExtensible w16cex:durableId="53982890" w16cex:dateUtc="2024-12-29T14:16:38.105Z"/>
  <w16cex:commentExtensible w16cex:durableId="31065561" w16cex:dateUtc="2024-12-29T14:25:40.333Z"/>
  <w16cex:commentExtensible w16cex:durableId="1D1C5893" w16cex:dateUtc="2024-12-29T14:28:14.16Z"/>
  <w16cex:commentExtensible w16cex:durableId="40560F11" w16cex:dateUtc="2024-12-25T09:04:00Z"/>
  <w16cex:commentExtensible w16cex:durableId="63B1B3D1" w16cex:dateUtc="2024-12-29T07:23:31.06Z"/>
  <w16cex:commentExtensible w16cex:durableId="23FB4543" w16cex:dateUtc="2025-01-08T13:11:44.892Z"/>
  <w16cex:commentExtensible w16cex:durableId="056BD8C5" w16cex:dateUtc="2025-01-08T13:13:13.373Z"/>
  <w16cex:commentExtensible w16cex:durableId="561924C6" w16cex:dateUtc="2025-01-08T13:13:53.45Z"/>
  <w16cex:commentExtensible w16cex:durableId="6E860657" w16cex:dateUtc="2025-01-08T13:14:40.712Z"/>
  <w16cex:commentExtensible w16cex:durableId="4595FF8F" w16cex:dateUtc="2025-01-08T13:15:03.202Z"/>
  <w16cex:commentExtensible w16cex:durableId="76EF1157" w16cex:dateUtc="2025-01-08T13:15:49.478Z"/>
  <w16cex:commentExtensible w16cex:durableId="250A83E8" w16cex:dateUtc="2025-01-08T13:17:17.462Z"/>
  <w16cex:commentExtensible w16cex:durableId="0B4C8791" w16cex:dateUtc="2025-01-08T13:18:04.272Z"/>
  <w16cex:commentExtensible w16cex:durableId="68BB1C8F" w16cex:dateUtc="2025-01-08T13:18:34.965Z"/>
  <w16cex:commentExtensible w16cex:durableId="53EA56EB" w16cex:dateUtc="2025-01-08T13:19:10.878Z"/>
  <w16cex:commentExtensible w16cex:durableId="7DB14F3E" w16cex:dateUtc="2025-01-08T13:19:44.6Z"/>
  <w16cex:commentExtensible w16cex:durableId="5636D404" w16cex:dateUtc="2025-01-08T13:20:11.9Z"/>
  <w16cex:commentExtensible w16cex:durableId="652D0DD5" w16cex:dateUtc="2025-01-08T13:20:48.897Z"/>
  <w16cex:commentExtensible w16cex:durableId="4F76E5C6" w16cex:dateUtc="2025-01-08T13:21:48.178Z"/>
  <w16cex:commentExtensible w16cex:durableId="755509DC" w16cex:dateUtc="2025-01-08T13:22:21.384Z"/>
  <w16cex:commentExtensible w16cex:durableId="50619726" w16cex:dateUtc="2025-01-08T14:08:29.35Z"/>
  <w16cex:commentExtensible w16cex:durableId="7228B5C2" w16cex:dateUtc="2025-01-08T14:11:01.047Z"/>
  <w16cex:commentExtensible w16cex:durableId="0321ADEB" w16cex:dateUtc="2025-01-08T16:04:31.087Z"/>
</w16cex:commentsExtensible>
</file>

<file path=word/commentsIds.xml><?xml version="1.0" encoding="utf-8"?>
<w16cid:commentsIds xmlns:mc="http://schemas.openxmlformats.org/markup-compatibility/2006" xmlns:w16cid="http://schemas.microsoft.com/office/word/2016/wordml/cid" mc:Ignorable="w16cid">
  <w16cid:commentId w16cid:paraId="12467A4E" w16cid:durableId="0D747327"/>
  <w16cid:commentId w16cid:paraId="0ECC524B" w16cid:durableId="356FC21C"/>
  <w16cid:commentId w16cid:paraId="6D7A880A" w16cid:durableId="61D97E07"/>
  <w16cid:commentId w16cid:paraId="7A788B30" w16cid:durableId="6D1C36F4"/>
  <w16cid:commentId w16cid:paraId="3B8EFE7B" w16cid:durableId="61FBFA06"/>
  <w16cid:commentId w16cid:paraId="2FA0695B" w16cid:durableId="390A74DF"/>
  <w16cid:commentId w16cid:paraId="28E8613E" w16cid:durableId="36AF817F"/>
  <w16cid:commentId w16cid:paraId="041BF776" w16cid:durableId="4E72DEAE"/>
  <w16cid:commentId w16cid:paraId="104D9B0B" w16cid:durableId="29526B65"/>
  <w16cid:commentId w16cid:paraId="70EE62E1" w16cid:durableId="6A15C440"/>
  <w16cid:commentId w16cid:paraId="1FE0F9A9" w16cid:durableId="24332E5C"/>
  <w16cid:commentId w16cid:paraId="568469B3" w16cid:durableId="05B95855"/>
  <w16cid:commentId w16cid:paraId="22DC8B35" w16cid:durableId="5E10CAA4"/>
  <w16cid:commentId w16cid:paraId="1C18C5D0" w16cid:durableId="0B1F2AE6"/>
  <w16cid:commentId w16cid:paraId="2B535952" w16cid:durableId="6CC71E82"/>
  <w16cid:commentId w16cid:paraId="146A57B0" w16cid:durableId="3BA46567"/>
  <w16cid:commentId w16cid:paraId="2AB4F329" w16cid:durableId="08048DE6"/>
  <w16cid:commentId w16cid:paraId="3B62B24B" w16cid:durableId="21931EA3"/>
  <w16cid:commentId w16cid:paraId="2469F512" w16cid:durableId="0B485590"/>
  <w16cid:commentId w16cid:paraId="7477CB14" w16cid:durableId="2A9E5562"/>
  <w16cid:commentId w16cid:paraId="38737829" w16cid:durableId="265A760F"/>
  <w16cid:commentId w16cid:paraId="3A40776A" w16cid:durableId="370CE7B2"/>
  <w16cid:commentId w16cid:paraId="5E59B10A" w16cid:durableId="65532CAF"/>
  <w16cid:commentId w16cid:paraId="1D4EA6BF" w16cid:durableId="265210CF"/>
  <w16cid:commentId w16cid:paraId="44C9183D" w16cid:durableId="2303B6E9"/>
  <w16cid:commentId w16cid:paraId="4293A847" w16cid:durableId="3BDCC8D8"/>
  <w16cid:commentId w16cid:paraId="55AB91DB" w16cid:durableId="0AF66CED"/>
  <w16cid:commentId w16cid:paraId="7FA8A32E" w16cid:durableId="46046C90"/>
  <w16cid:commentId w16cid:paraId="6254EA50" w16cid:durableId="29BD4327"/>
  <w16cid:commentId w16cid:paraId="426C841A" w16cid:durableId="6EF525CA"/>
  <w16cid:commentId w16cid:paraId="484506DF" w16cid:durableId="425BCE49"/>
  <w16cid:commentId w16cid:paraId="5B966E8E" w16cid:durableId="04546B00"/>
  <w16cid:commentId w16cid:paraId="3E82AA3C" w16cid:durableId="32B53737"/>
  <w16cid:commentId w16cid:paraId="67FA9737" w16cid:durableId="2F0B7FE9"/>
  <w16cid:commentId w16cid:paraId="37A0E83B" w16cid:durableId="58308C87"/>
  <w16cid:commentId w16cid:paraId="7D0E87E1" w16cid:durableId="6AF5A058"/>
  <w16cid:commentId w16cid:paraId="044C341E" w16cid:durableId="19B06E74"/>
  <w16cid:commentId w16cid:paraId="1CD42CFB" w16cid:durableId="5DDDE539"/>
  <w16cid:commentId w16cid:paraId="5C415549" w16cid:durableId="601F4D46"/>
  <w16cid:commentId w16cid:paraId="1CDBC99C" w16cid:durableId="45E8CDAD"/>
  <w16cid:commentId w16cid:paraId="4A6F04F2" w16cid:durableId="40B9BCAD"/>
  <w16cid:commentId w16cid:paraId="499C2440" w16cid:durableId="4DE81BD8"/>
  <w16cid:commentId w16cid:paraId="276DC273" w16cid:durableId="5DC72DF0"/>
  <w16cid:commentId w16cid:paraId="6BBD7274" w16cid:durableId="5C04933C"/>
  <w16cid:commentId w16cid:paraId="6CB46DFB" w16cid:durableId="318FE4FA"/>
  <w16cid:commentId w16cid:paraId="60988FDB" w16cid:durableId="2813E980"/>
  <w16cid:commentId w16cid:paraId="6BFD0A99" w16cid:durableId="0D9BB38F"/>
  <w16cid:commentId w16cid:paraId="3638387A" w16cid:durableId="2FABFDBC"/>
  <w16cid:commentId w16cid:paraId="53A35600" w16cid:durableId="4439B82A"/>
  <w16cid:commentId w16cid:paraId="2A150DCF" w16cid:durableId="45A9490F"/>
  <w16cid:commentId w16cid:paraId="6C485108" w16cid:durableId="48A090B4"/>
  <w16cid:commentId w16cid:paraId="1403D565" w16cid:durableId="47697380"/>
  <w16cid:commentId w16cid:paraId="4597F3A5" w16cid:durableId="7F798A5C"/>
  <w16cid:commentId w16cid:paraId="322B2761" w16cid:durableId="1C72815C"/>
  <w16cid:commentId w16cid:paraId="770C339E" w16cid:durableId="3812D31F"/>
  <w16cid:commentId w16cid:paraId="526B5BCE" w16cid:durableId="22C91B6A"/>
  <w16cid:commentId w16cid:paraId="6D3BE29F" w16cid:durableId="53A8D37F"/>
  <w16cid:commentId w16cid:paraId="5DD9218D" w16cid:durableId="088E0DFB"/>
  <w16cid:commentId w16cid:paraId="716EC4A0" w16cid:durableId="38E1B174"/>
  <w16cid:commentId w16cid:paraId="30731143" w16cid:durableId="4B900B0E"/>
  <w16cid:commentId w16cid:paraId="5F322E6E" w16cid:durableId="373FF46E"/>
  <w16cid:commentId w16cid:paraId="0F7F6DEF" w16cid:durableId="39BB383C"/>
  <w16cid:commentId w16cid:paraId="7815B6B2" w16cid:durableId="7E6024C0"/>
  <w16cid:commentId w16cid:paraId="7EDA8B02" w16cid:durableId="634D7DAF"/>
  <w16cid:commentId w16cid:paraId="658A71F3" w16cid:durableId="2829F86E"/>
  <w16cid:commentId w16cid:paraId="786FE14E" w16cid:durableId="6CD5D2FD"/>
  <w16cid:commentId w16cid:paraId="4544969F" w16cid:durableId="345658D6"/>
  <w16cid:commentId w16cid:paraId="24924AF7" w16cid:durableId="0FAEA6C6"/>
  <w16cid:commentId w16cid:paraId="2999FD04" w16cid:durableId="6D2D8A96"/>
  <w16cid:commentId w16cid:paraId="230F6E8E" w16cid:durableId="25AD3672"/>
  <w16cid:commentId w16cid:paraId="5E2CD8F9" w16cid:durableId="39D25227"/>
  <w16cid:commentId w16cid:paraId="4F508CC2" w16cid:durableId="3B2B809E"/>
  <w16cid:commentId w16cid:paraId="3CA19B0D" w16cid:durableId="2E2D966D"/>
  <w16cid:commentId w16cid:paraId="011BBE08" w16cid:durableId="20160268"/>
  <w16cid:commentId w16cid:paraId="77F4A9B2" w16cid:durableId="052C275F"/>
  <w16cid:commentId w16cid:paraId="5A79DE1F" w16cid:durableId="45F9F2ED"/>
  <w16cid:commentId w16cid:paraId="57B3F61B" w16cid:durableId="51855D8D"/>
  <w16cid:commentId w16cid:paraId="5E861E7C" w16cid:durableId="0C5E8E0D"/>
  <w16cid:commentId w16cid:paraId="71FC2BC1" w16cid:durableId="44547D2F"/>
  <w16cid:commentId w16cid:paraId="0BAFE414" w16cid:durableId="0E6AC8FC"/>
  <w16cid:commentId w16cid:paraId="350D18FC" w16cid:durableId="03568122"/>
  <w16cid:commentId w16cid:paraId="22DF185B" w16cid:durableId="53982890"/>
  <w16cid:commentId w16cid:paraId="065E0D7D" w16cid:durableId="31065561"/>
  <w16cid:commentId w16cid:paraId="1B2F559B" w16cid:durableId="1D1C5893"/>
  <w16cid:commentId w16cid:paraId="25B4F57C" w16cid:durableId="40560F11"/>
  <w16cid:commentId w16cid:paraId="0C95A20A" w16cid:durableId="63B1B3D1"/>
  <w16cid:commentId w16cid:paraId="0DD2590A" w16cid:durableId="23FB4543"/>
  <w16cid:commentId w16cid:paraId="1984D9E6" w16cid:durableId="056BD8C5"/>
  <w16cid:commentId w16cid:paraId="48883B38" w16cid:durableId="561924C6"/>
  <w16cid:commentId w16cid:paraId="78617D01" w16cid:durableId="6E860657"/>
  <w16cid:commentId w16cid:paraId="366562D0" w16cid:durableId="4595FF8F"/>
  <w16cid:commentId w16cid:paraId="7BCB7D45" w16cid:durableId="76EF1157"/>
  <w16cid:commentId w16cid:paraId="766287C2" w16cid:durableId="250A83E8"/>
  <w16cid:commentId w16cid:paraId="1DAA8F7B" w16cid:durableId="0B4C8791"/>
  <w16cid:commentId w16cid:paraId="7FA85CEF" w16cid:durableId="68BB1C8F"/>
  <w16cid:commentId w16cid:paraId="6722010B" w16cid:durableId="53EA56EB"/>
  <w16cid:commentId w16cid:paraId="07B27B43" w16cid:durableId="7DB14F3E"/>
  <w16cid:commentId w16cid:paraId="59BE920A" w16cid:durableId="5636D404"/>
  <w16cid:commentId w16cid:paraId="136DC165" w16cid:durableId="652D0DD5"/>
  <w16cid:commentId w16cid:paraId="1336D2A2" w16cid:durableId="4F76E5C6"/>
  <w16cid:commentId w16cid:paraId="61A80D88" w16cid:durableId="755509DC"/>
  <w16cid:commentId w16cid:paraId="58325A99" w16cid:durableId="50619726"/>
  <w16cid:commentId w16cid:paraId="7B970DF3" w16cid:durableId="7228B5C2"/>
  <w16cid:commentId w16cid:paraId="6D2EA324" w16cid:durableId="0321A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4B66" w:rsidP="008753CB" w:rsidRDefault="00114B66" w14:paraId="45416E3E" w14:textId="77777777">
      <w:pPr>
        <w:spacing w:after="0" w:line="240" w:lineRule="auto"/>
      </w:pPr>
      <w:r>
        <w:separator/>
      </w:r>
    </w:p>
  </w:endnote>
  <w:endnote w:type="continuationSeparator" w:id="0">
    <w:p w:rsidR="00114B66" w:rsidP="008753CB" w:rsidRDefault="00114B66" w14:paraId="7ADCC16C" w14:textId="77777777">
      <w:pPr>
        <w:spacing w:after="0" w:line="240" w:lineRule="auto"/>
      </w:pPr>
      <w:r>
        <w:continuationSeparator/>
      </w:r>
    </w:p>
  </w:endnote>
  <w:endnote w:type="continuationNotice" w:id="1">
    <w:p w:rsidR="00114B66" w:rsidRDefault="00114B66" w14:paraId="382C51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FS Emeric">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losa Roman">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Aptos Narrow">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254487126"/>
      <w:docPartObj>
        <w:docPartGallery w:val="Page Numbers (Bottom of Page)"/>
        <w:docPartUnique/>
      </w:docPartObj>
    </w:sdtPr>
    <w:sdtEndPr>
      <w:rPr>
        <w:noProof/>
      </w:rPr>
    </w:sdtEndPr>
    <w:sdtContent>
      <w:p w:rsidR="00786573" w:rsidRDefault="00786573" w14:paraId="4194048C" w14:textId="77777777">
        <w:pPr>
          <w:pStyle w:val="Footer"/>
          <w:jc w:val="right"/>
        </w:pPr>
      </w:p>
      <w:p w:rsidR="00786573" w:rsidRDefault="00000000" w14:paraId="2A7BB48D" w14:textId="327F62D1">
        <w:pPr>
          <w:pStyle w:val="Footer"/>
          <w:jc w:val="right"/>
        </w:pPr>
      </w:p>
    </w:sdtContent>
  </w:sdt>
  <w:p w:rsidR="00680DC1" w:rsidP="00680DC1" w:rsidRDefault="00680DC1" w14:paraId="51CD6795" w14:textId="77777777">
    <w:pPr>
      <w:tabs>
        <w:tab w:val="left" w:pos="7485"/>
      </w:tabs>
      <w:spacing w:after="0"/>
      <w:jc w:val="right"/>
      <w:rPr>
        <w:sz w:val="20"/>
        <w:szCs w:val="18"/>
      </w:rPr>
    </w:pPr>
    <w:r>
      <w:rPr>
        <w:noProof/>
      </w:rPr>
      <w:drawing>
        <wp:anchor distT="0" distB="0" distL="114300" distR="114300" simplePos="0" relativeHeight="251658241" behindDoc="1" locked="0" layoutInCell="1" allowOverlap="1" wp14:anchorId="6A4B38FE" wp14:editId="6F62607A">
          <wp:simplePos x="0" y="0"/>
          <wp:positionH relativeFrom="margin">
            <wp:posOffset>-152400</wp:posOffset>
          </wp:positionH>
          <wp:positionV relativeFrom="paragraph">
            <wp:posOffset>42545</wp:posOffset>
          </wp:positionV>
          <wp:extent cx="999289" cy="304800"/>
          <wp:effectExtent l="0" t="0" r="0" b="0"/>
          <wp:wrapNone/>
          <wp:docPr id="1528751950" name="Picture 152875195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44420" name="Picture 1450244420"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rcRect t="1268" b="1268"/>
                  <a:stretch>
                    <a:fillRect/>
                  </a:stretch>
                </pic:blipFill>
                <pic:spPr bwMode="auto">
                  <a:xfrm>
                    <a:off x="0" y="0"/>
                    <a:ext cx="999289"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5505D26A" wp14:editId="5B661E8C">
              <wp:simplePos x="0" y="0"/>
              <wp:positionH relativeFrom="page">
                <wp:posOffset>806450</wp:posOffset>
              </wp:positionH>
              <wp:positionV relativeFrom="paragraph">
                <wp:posOffset>-635</wp:posOffset>
              </wp:positionV>
              <wp:extent cx="59436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6B28CE91">
            <v:line id="Straight Connector 38"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spid="_x0000_s1026" strokecolor="#0070c0" strokeweight=".5pt" from="63.5pt,-.05pt" to="531.5pt,-.05pt" w14:anchorId="5A59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">
              <v:stroke joinstyle="miter"/>
              <w10:wrap anchorx="page"/>
            </v:line>
          </w:pict>
        </mc:Fallback>
      </mc:AlternateContent>
    </w:r>
  </w:p>
  <w:p w:rsidRPr="00680DC1" w:rsidR="00786573" w:rsidP="00680DC1" w:rsidRDefault="00680DC1" w14:paraId="68E9A9AC" w14:textId="121028D7">
    <w:pPr>
      <w:tabs>
        <w:tab w:val="left" w:pos="7485"/>
      </w:tabs>
      <w:spacing w:after="0"/>
      <w:jc w:val="right"/>
      <w:rPr>
        <w:rFonts w:ascii="Calibri" w:hAnsi="Calibri" w:cs="Calibri"/>
      </w:rPr>
    </w:pPr>
    <w:r w:rsidRPr="00680DC1">
      <w:rPr>
        <w:rFonts w:ascii="Calibri" w:hAnsi="Calibri" w:cs="Calibri"/>
        <w:sz w:val="20"/>
        <w:szCs w:val="18"/>
      </w:rPr>
      <w:t xml:space="preserve">TCS Confidential | </w:t>
    </w:r>
    <w:r w:rsidRPr="00680DC1">
      <w:rPr>
        <w:rFonts w:ascii="Calibri" w:hAnsi="Calibri" w:cs="Calibri"/>
        <w:sz w:val="20"/>
        <w:szCs w:val="18"/>
      </w:rPr>
      <w:fldChar w:fldCharType="begin"/>
    </w:r>
    <w:r w:rsidRPr="00680DC1">
      <w:rPr>
        <w:rFonts w:ascii="Calibri" w:hAnsi="Calibri" w:cs="Calibri"/>
        <w:sz w:val="20"/>
        <w:szCs w:val="18"/>
      </w:rPr>
      <w:instrText xml:space="preserve"> PAGE  \* Arabic  \* MERGEFORMAT </w:instrText>
    </w:r>
    <w:r w:rsidRPr="00680DC1">
      <w:rPr>
        <w:rFonts w:ascii="Calibri" w:hAnsi="Calibri" w:cs="Calibri"/>
        <w:sz w:val="20"/>
        <w:szCs w:val="18"/>
      </w:rPr>
      <w:fldChar w:fldCharType="separate"/>
    </w:r>
    <w:r w:rsidRPr="00680DC1">
      <w:rPr>
        <w:rFonts w:ascii="Calibri" w:hAnsi="Calibri" w:cs="Calibri"/>
        <w:sz w:val="20"/>
        <w:szCs w:val="18"/>
      </w:rPr>
      <w:t>2</w:t>
    </w:r>
    <w:r w:rsidRPr="00680DC1">
      <w:rPr>
        <w:rFonts w:ascii="Calibri" w:hAnsi="Calibri" w:cs="Calibri"/>
        <w:sz w:val="20"/>
        <w:szCs w:val="18"/>
      </w:rPr>
      <w:fldChar w:fldCharType="end"/>
    </w:r>
    <w:r w:rsidRPr="00680DC1">
      <w:rPr>
        <w:rFonts w:ascii="Calibri" w:hAnsi="Calibri" w:cs="Calibri"/>
        <w:sz w:val="20"/>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1AA01E7" w:rsidTr="71AA01E7" w14:paraId="1FD96D2E" w14:textId="77777777">
      <w:trPr>
        <w:trHeight w:val="300"/>
      </w:trPr>
      <w:tc>
        <w:tcPr>
          <w:tcW w:w="3120" w:type="dxa"/>
        </w:tcPr>
        <w:p w:rsidR="71AA01E7" w:rsidP="71AA01E7" w:rsidRDefault="71AA01E7" w14:paraId="35252EAF" w14:textId="0A880E41">
          <w:pPr>
            <w:pStyle w:val="Header"/>
            <w:ind w:left="-115"/>
          </w:pPr>
        </w:p>
      </w:tc>
      <w:tc>
        <w:tcPr>
          <w:tcW w:w="3120" w:type="dxa"/>
        </w:tcPr>
        <w:p w:rsidR="71AA01E7" w:rsidP="71AA01E7" w:rsidRDefault="71AA01E7" w14:paraId="42A18910" w14:textId="6A597CD1">
          <w:pPr>
            <w:pStyle w:val="Header"/>
            <w:jc w:val="center"/>
          </w:pPr>
        </w:p>
      </w:tc>
      <w:tc>
        <w:tcPr>
          <w:tcW w:w="3120" w:type="dxa"/>
        </w:tcPr>
        <w:p w:rsidR="71AA01E7" w:rsidP="71AA01E7" w:rsidRDefault="71AA01E7" w14:paraId="42D7416A" w14:textId="576F6514">
          <w:pPr>
            <w:pStyle w:val="Header"/>
            <w:ind w:right="-115"/>
            <w:jc w:val="right"/>
          </w:pPr>
        </w:p>
      </w:tc>
    </w:tr>
  </w:tbl>
  <w:p w:rsidR="71AA01E7" w:rsidP="71AA01E7" w:rsidRDefault="71AA01E7" w14:paraId="50BEA250" w14:textId="63B86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1AA01E7" w:rsidTr="71AA01E7" w14:paraId="49EBE5AE" w14:textId="77777777">
      <w:trPr>
        <w:trHeight w:val="300"/>
      </w:trPr>
      <w:tc>
        <w:tcPr>
          <w:tcW w:w="3120" w:type="dxa"/>
        </w:tcPr>
        <w:p w:rsidR="71AA01E7" w:rsidP="71AA01E7" w:rsidRDefault="71AA01E7" w14:paraId="316E640C" w14:textId="2C2B7BAA">
          <w:pPr>
            <w:pStyle w:val="Header"/>
            <w:ind w:left="-115"/>
          </w:pPr>
        </w:p>
      </w:tc>
      <w:tc>
        <w:tcPr>
          <w:tcW w:w="3120" w:type="dxa"/>
        </w:tcPr>
        <w:p w:rsidR="71AA01E7" w:rsidP="71AA01E7" w:rsidRDefault="71AA01E7" w14:paraId="51F0FE57" w14:textId="41D51D8D">
          <w:pPr>
            <w:pStyle w:val="Header"/>
            <w:jc w:val="center"/>
          </w:pPr>
        </w:p>
      </w:tc>
      <w:tc>
        <w:tcPr>
          <w:tcW w:w="3120" w:type="dxa"/>
        </w:tcPr>
        <w:p w:rsidR="71AA01E7" w:rsidP="71AA01E7" w:rsidRDefault="71AA01E7" w14:paraId="7BF418AB" w14:textId="4863DBB9">
          <w:pPr>
            <w:pStyle w:val="Header"/>
            <w:ind w:right="-115"/>
            <w:jc w:val="right"/>
          </w:pPr>
        </w:p>
      </w:tc>
    </w:tr>
  </w:tbl>
  <w:p w:rsidR="71AA01E7" w:rsidP="71AA01E7" w:rsidRDefault="71AA01E7" w14:paraId="04B306C6" w14:textId="1AE8AA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1AA01E7" w:rsidTr="71AA01E7" w14:paraId="298B88BD" w14:textId="77777777">
      <w:trPr>
        <w:trHeight w:val="300"/>
      </w:trPr>
      <w:tc>
        <w:tcPr>
          <w:tcW w:w="3120" w:type="dxa"/>
        </w:tcPr>
        <w:p w:rsidR="71AA01E7" w:rsidP="71AA01E7" w:rsidRDefault="71AA01E7" w14:paraId="17B3FFA8" w14:textId="1BB35B4B">
          <w:pPr>
            <w:pStyle w:val="Header"/>
            <w:ind w:left="-115"/>
          </w:pPr>
        </w:p>
      </w:tc>
      <w:tc>
        <w:tcPr>
          <w:tcW w:w="3120" w:type="dxa"/>
        </w:tcPr>
        <w:p w:rsidR="71AA01E7" w:rsidP="71AA01E7" w:rsidRDefault="71AA01E7" w14:paraId="59B74D13" w14:textId="04C7682E">
          <w:pPr>
            <w:pStyle w:val="Header"/>
            <w:jc w:val="center"/>
          </w:pPr>
        </w:p>
      </w:tc>
      <w:tc>
        <w:tcPr>
          <w:tcW w:w="3120" w:type="dxa"/>
        </w:tcPr>
        <w:p w:rsidR="71AA01E7" w:rsidP="71AA01E7" w:rsidRDefault="71AA01E7" w14:paraId="085CD0B7" w14:textId="42B6FD3B">
          <w:pPr>
            <w:pStyle w:val="Header"/>
            <w:ind w:right="-115"/>
            <w:jc w:val="right"/>
          </w:pPr>
        </w:p>
      </w:tc>
    </w:tr>
  </w:tbl>
  <w:p w:rsidR="71AA01E7" w:rsidP="71AA01E7" w:rsidRDefault="71AA01E7" w14:paraId="4A6EB3D5" w14:textId="3356B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4B66" w:rsidP="008753CB" w:rsidRDefault="00114B66" w14:paraId="4730DDBC" w14:textId="77777777">
      <w:pPr>
        <w:spacing w:after="0" w:line="240" w:lineRule="auto"/>
      </w:pPr>
      <w:r>
        <w:separator/>
      </w:r>
    </w:p>
  </w:footnote>
  <w:footnote w:type="continuationSeparator" w:id="0">
    <w:p w:rsidR="00114B66" w:rsidP="008753CB" w:rsidRDefault="00114B66" w14:paraId="6CED91AB" w14:textId="77777777">
      <w:pPr>
        <w:spacing w:after="0" w:line="240" w:lineRule="auto"/>
      </w:pPr>
      <w:r>
        <w:continuationSeparator/>
      </w:r>
    </w:p>
  </w:footnote>
  <w:footnote w:type="continuationNotice" w:id="1">
    <w:p w:rsidR="00114B66" w:rsidRDefault="00114B66" w14:paraId="49450B3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882B34" w:rsidR="000955EC" w:rsidP="00564580" w:rsidRDefault="006D1C58" w14:paraId="469BCEFD" w14:textId="1F96CAD6">
    <w:pPr>
      <w:pStyle w:val="Header"/>
      <w:ind w:left="-284"/>
      <w:rPr>
        <w:rFonts w:ascii="Arial" w:hAnsi="Arial" w:cs="Arial"/>
      </w:rPr>
    </w:pPr>
    <w:r>
      <w:rPr>
        <w:noProof/>
      </w:rPr>
      <w:drawing>
        <wp:anchor distT="0" distB="0" distL="114300" distR="114300" simplePos="0" relativeHeight="251658243" behindDoc="1" locked="0" layoutInCell="1" allowOverlap="1" wp14:anchorId="76F026D7" wp14:editId="455325DF">
          <wp:simplePos x="0" y="0"/>
          <wp:positionH relativeFrom="page">
            <wp:posOffset>333375</wp:posOffset>
          </wp:positionH>
          <wp:positionV relativeFrom="page">
            <wp:posOffset>28575</wp:posOffset>
          </wp:positionV>
          <wp:extent cx="7307954" cy="1160568"/>
          <wp:effectExtent l="0" t="0" r="0" b="1905"/>
          <wp:wrapSquare wrapText="bothSides"/>
          <wp:docPr id="988641807" name="Picture 988641807"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white background with black and white cloud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bwMode="auto">
                  <a:xfrm>
                    <a:off x="0" y="0"/>
                    <a:ext cx="7307954" cy="11605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D1C58" w:rsidRDefault="006D1C58" w14:paraId="17D8B58D" w14:textId="5EED8B44">
    <w:pPr>
      <w:pStyle w:val="Header"/>
    </w:pPr>
    <w:r>
      <w:rPr>
        <w:noProof/>
      </w:rPr>
      <w:drawing>
        <wp:anchor distT="0" distB="0" distL="114300" distR="114300" simplePos="0" relativeHeight="251658242" behindDoc="1" locked="0" layoutInCell="1" allowOverlap="1" wp14:anchorId="5A04AB55" wp14:editId="032BFA52">
          <wp:simplePos x="0" y="0"/>
          <wp:positionH relativeFrom="page">
            <wp:posOffset>276225</wp:posOffset>
          </wp:positionH>
          <wp:positionV relativeFrom="page">
            <wp:align>top</wp:align>
          </wp:positionV>
          <wp:extent cx="7307954" cy="1160568"/>
          <wp:effectExtent l="0" t="0" r="0" b="1905"/>
          <wp:wrapSquare wrapText="bothSides"/>
          <wp:docPr id="139628973" name="Picture 139628973"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white background with black and white cloud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bwMode="auto">
                  <a:xfrm>
                    <a:off x="0" y="0"/>
                    <a:ext cx="7307954" cy="11605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8n/t4iILzTJq7j" int2:id="ZS1oZh1o">
      <int2:state int2:type="AugLoop_Text_Critique" int2:value="Rejected"/>
    </int2:textHash>
    <int2:textHash int2:hashCode="rrWC2o2bejxhBF" int2:id="EbXD0l9D">
      <int2:state int2:type="AugLoop_Text_Critique" int2:value="Rejected"/>
    </int2:textHash>
    <int2:textHash int2:hashCode="cVTCV5Ql0uALWm" int2:id="N00N1U4G">
      <int2:state int2:type="AugLoop_Text_Critique" int2:value="Rejected"/>
    </int2:textHash>
    <int2:textHash int2:hashCode="/zEju6KMzvHf0x" int2:id="xAOC06vu">
      <int2:state int2:type="AugLoop_Text_Critique" int2:value="Rejected"/>
    </int2:textHash>
    <int2:textHash int2:hashCode="rkkM7FDbJOGspB" int2:id="0BDUbF09">
      <int2:state int2:type="AugLoop_Text_Critique" int2:value="Rejected"/>
    </int2:textHash>
    <int2:textHash int2:hashCode="Qa6ZEwik/JDg05" int2:id="0C8zUyUq">
      <int2:state int2:type="AugLoop_Text_Critique" int2:value="Rejected"/>
    </int2:textHash>
    <int2:textHash int2:hashCode="eoxtY4dENoigKa" int2:id="2AMLSV0l">
      <int2:state int2:type="AugLoop_Text_Critique" int2:value="Rejected"/>
    </int2:textHash>
    <int2:textHash int2:hashCode="bKct95WtzDcDTH" int2:id="3qzHSKya">
      <int2:state int2:type="AugLoop_Text_Critique" int2:value="Rejected"/>
    </int2:textHash>
    <int2:textHash int2:hashCode="ZOCmAYdpfy/+fu" int2:id="3ucCq2r8">
      <int2:state int2:type="AugLoop_Text_Critique" int2:value="Rejected"/>
    </int2:textHash>
    <int2:textHash int2:hashCode="n4Umqx1ru2HVwn" int2:id="48YdkjnL">
      <int2:state int2:type="AugLoop_Text_Critique" int2:value="Rejected"/>
    </int2:textHash>
    <int2:textHash int2:hashCode="M48jWkZiMUGFpK" int2:id="4wYcyMxq">
      <int2:state int2:type="AugLoop_Text_Critique" int2:value="Rejected"/>
    </int2:textHash>
    <int2:textHash int2:hashCode="mjT3dD6RnLRQ3H" int2:id="5CISvq4K">
      <int2:state int2:type="AugLoop_Text_Critique" int2:value="Rejected"/>
    </int2:textHash>
    <int2:textHash int2:hashCode="4Ui4YoNo1YaynR" int2:id="5mh0QRg2">
      <int2:state int2:type="AugLoop_Text_Critique" int2:value="Rejected"/>
    </int2:textHash>
    <int2:textHash int2:hashCode="cDDQsvcbmZ/4mj" int2:id="5zkNRuc7">
      <int2:state int2:type="AugLoop_Text_Critique" int2:value="Rejected"/>
    </int2:textHash>
    <int2:textHash int2:hashCode="hczV0rNJRFa0ZQ" int2:id="6VazqrRi">
      <int2:state int2:type="AugLoop_Text_Critique" int2:value="Rejected"/>
    </int2:textHash>
    <int2:textHash int2:hashCode="TFJ+pUlDMPGQL2" int2:id="7CizZkCL">
      <int2:state int2:type="AugLoop_Text_Critique" int2:value="Rejected"/>
    </int2:textHash>
    <int2:textHash int2:hashCode="Yeu5/W6M+QgmWB" int2:id="7ICyhNxL">
      <int2:state int2:type="AugLoop_Text_Critique" int2:value="Rejected"/>
    </int2:textHash>
    <int2:textHash int2:hashCode="5IL5rS1N1Jl/AK" int2:id="7N4xdGPh">
      <int2:state int2:type="AugLoop_Text_Critique" int2:value="Rejected"/>
    </int2:textHash>
    <int2:textHash int2:hashCode="4LCyZmLonTbsXU" int2:id="81Nssxi0">
      <int2:state int2:type="AugLoop_Text_Critique" int2:value="Rejected"/>
    </int2:textHash>
    <int2:textHash int2:hashCode="/4yEb0K9YWLEIc" int2:id="93jho1Re">
      <int2:state int2:type="AugLoop_Text_Critique" int2:value="Rejected"/>
    </int2:textHash>
    <int2:textHash int2:hashCode="etOu9bB4i5luc6" int2:id="9gCZ5aO0">
      <int2:state int2:type="AugLoop_Text_Critique" int2:value="Rejected"/>
    </int2:textHash>
    <int2:textHash int2:hashCode="Z72+lHCqzPPva8" int2:id="9l2TRZNK">
      <int2:state int2:type="AugLoop_Text_Critique" int2:value="Rejected"/>
    </int2:textHash>
    <int2:textHash int2:hashCode="m5sg5qd0JcuHC2" int2:id="9ryyN5Hu">
      <int2:state int2:type="AugLoop_Text_Critique" int2:value="Rejected"/>
    </int2:textHash>
    <int2:textHash int2:hashCode="H7JdWi2Ro3CsoW" int2:id="Ad3CNlb8">
      <int2:state int2:type="AugLoop_Text_Critique" int2:value="Rejected"/>
    </int2:textHash>
    <int2:textHash int2:hashCode="aGxA/u53dUR9qo" int2:id="CxR24Owv">
      <int2:state int2:type="AugLoop_Text_Critique" int2:value="Rejected"/>
    </int2:textHash>
    <int2:textHash int2:hashCode="KmjxqWQPhJUTvD" int2:id="DNkMWx2v">
      <int2:state int2:type="AugLoop_Text_Critique" int2:value="Rejected"/>
    </int2:textHash>
    <int2:textHash int2:hashCode="WjdNzS5et2K1J6" int2:id="E4aM1tgK">
      <int2:state int2:type="AugLoop_Text_Critique" int2:value="Rejected"/>
    </int2:textHash>
    <int2:textHash int2:hashCode="WoTdh1+ARACBYs" int2:id="GZP5kVdl">
      <int2:state int2:type="AugLoop_Text_Critique" int2:value="Rejected"/>
    </int2:textHash>
    <int2:textHash int2:hashCode="HvWW5fnO1lVDny" int2:id="GbwiA7yG">
      <int2:state int2:type="AugLoop_Text_Critique" int2:value="Rejected"/>
    </int2:textHash>
    <int2:textHash int2:hashCode="EiPCY+tMBn1IzZ" int2:id="GcmKVYTJ">
      <int2:state int2:type="AugLoop_Text_Critique" int2:value="Rejected"/>
    </int2:textHash>
    <int2:textHash int2:hashCode="XvgYWrZjzJo8YO" int2:id="JaLEG9Yh">
      <int2:state int2:type="AugLoop_Text_Critique" int2:value="Rejected"/>
    </int2:textHash>
    <int2:textHash int2:hashCode="IxnRbMUaAZ0Aak" int2:id="Li8EJEMh">
      <int2:state int2:type="AugLoop_Text_Critique" int2:value="Rejected"/>
    </int2:textHash>
    <int2:textHash int2:hashCode="GtVvldd54DIDJ3" int2:id="MyQehP66">
      <int2:state int2:type="AugLoop_Text_Critique" int2:value="Rejected"/>
    </int2:textHash>
    <int2:textHash int2:hashCode="eiCuzSyzi8AOMB" int2:id="NGixEQLW">
      <int2:state int2:type="AugLoop_Text_Critique" int2:value="Rejected"/>
    </int2:textHash>
    <int2:textHash int2:hashCode="VSQkhAHaNTiVRF" int2:id="NRduRZew">
      <int2:state int2:type="AugLoop_Text_Critique" int2:value="Rejected"/>
    </int2:textHash>
    <int2:textHash int2:hashCode="Jn00WHzVpsv1Lk" int2:id="NjkXyes9">
      <int2:state int2:type="AugLoop_Text_Critique" int2:value="Rejected"/>
    </int2:textHash>
    <int2:textHash int2:hashCode="ZiAYsXBhF1Ix0D" int2:id="NnH2qQDK">
      <int2:state int2:type="AugLoop_Text_Critique" int2:value="Rejected"/>
    </int2:textHash>
    <int2:textHash int2:hashCode="s4NkgN1IjxDfwK" int2:id="NqSyfKiX">
      <int2:state int2:type="AugLoop_Text_Critique" int2:value="Rejected"/>
    </int2:textHash>
    <int2:textHash int2:hashCode="iZcnXClgM6vHTr" int2:id="NrNiGJ1f">
      <int2:state int2:type="AugLoop_Text_Critique" int2:value="Rejected"/>
    </int2:textHash>
    <int2:textHash int2:hashCode="/q7A45pBP4zTUm" int2:id="O4faKNoX">
      <int2:state int2:type="AugLoop_Text_Critique" int2:value="Rejected"/>
    </int2:textHash>
    <int2:textHash int2:hashCode="WRsf/iLvjWjdHz" int2:id="OBxVyeVh">
      <int2:state int2:type="AugLoop_Text_Critique" int2:value="Rejected"/>
    </int2:textHash>
    <int2:textHash int2:hashCode="TGiOQM/CGpIAvv" int2:id="OCKtLPkn">
      <int2:state int2:type="AugLoop_Text_Critique" int2:value="Rejected"/>
    </int2:textHash>
    <int2:textHash int2:hashCode="Xt6adfbq5c2Cwr" int2:id="P8XPQLwf">
      <int2:state int2:type="AugLoop_Text_Critique" int2:value="Rejected"/>
    </int2:textHash>
    <int2:textHash int2:hashCode="kNp+runsmrvhzn" int2:id="Q0yrvHoJ">
      <int2:state int2:type="AugLoop_Text_Critique" int2:value="Rejected"/>
    </int2:textHash>
    <int2:textHash int2:hashCode="34fTLytN71Td9p" int2:id="QeXEJBMh">
      <int2:state int2:type="AugLoop_Text_Critique" int2:value="Rejected"/>
    </int2:textHash>
    <int2:textHash int2:hashCode="iWaphj0S4W1Y9e" int2:id="QwFYKtho">
      <int2:state int2:type="AugLoop_Text_Critique" int2:value="Rejected"/>
    </int2:textHash>
    <int2:textHash int2:hashCode="kfOvQelsmtr0/p" int2:id="R8JTOUb1">
      <int2:state int2:type="AugLoop_Text_Critique" int2:value="Rejected"/>
    </int2:textHash>
    <int2:textHash int2:hashCode="bu/U1EbAlKuHqs" int2:id="SkBr9QuY">
      <int2:state int2:type="AugLoop_Text_Critique" int2:value="Rejected"/>
    </int2:textHash>
    <int2:textHash int2:hashCode="ICSPDREhb97Hlp" int2:id="TxW9svvE">
      <int2:state int2:type="AugLoop_Text_Critique" int2:value="Rejected"/>
    </int2:textHash>
    <int2:textHash int2:hashCode="sG+KdGDY2an/30" int2:id="UnUCRFtP">
      <int2:state int2:type="AugLoop_Text_Critique" int2:value="Rejected"/>
    </int2:textHash>
    <int2:textHash int2:hashCode="HeajB/Y8ZEcD6W" int2:id="VrsetoqI">
      <int2:state int2:type="AugLoop_Text_Critique" int2:value="Rejected"/>
    </int2:textHash>
    <int2:textHash int2:hashCode="5v8m/FOie6HPSx" int2:id="W1K4Luzk">
      <int2:state int2:type="AugLoop_Text_Critique" int2:value="Rejected"/>
    </int2:textHash>
    <int2:textHash int2:hashCode="IKJFk/guVzlTB2" int2:id="W1l3uB4v">
      <int2:state int2:type="AugLoop_Text_Critique" int2:value="Rejected"/>
    </int2:textHash>
    <int2:textHash int2:hashCode="MZf406wmRVUsmJ" int2:id="W3Au0OPU">
      <int2:state int2:type="AugLoop_Text_Critique" int2:value="Rejected"/>
    </int2:textHash>
    <int2:textHash int2:hashCode="Br+1J6ubvyVBpn" int2:id="WS0NwymG">
      <int2:state int2:type="AugLoop_Text_Critique" int2:value="Rejected"/>
    </int2:textHash>
    <int2:textHash int2:hashCode="MmWpLisDKjpzzh" int2:id="YYx8zHpW">
      <int2:state int2:type="AugLoop_Text_Critique" int2:value="Rejected"/>
    </int2:textHash>
    <int2:textHash int2:hashCode="8p/6TxaN4w4cdq" int2:id="Z5beAbXX">
      <int2:state int2:type="AugLoop_Text_Critique" int2:value="Rejected"/>
    </int2:textHash>
    <int2:textHash int2:hashCode="q2VT4Xlaq/wMeV" int2:id="ZfZnWLdd">
      <int2:state int2:type="AugLoop_Text_Critique" int2:value="Rejected"/>
    </int2:textHash>
    <int2:textHash int2:hashCode="jZ+SeF9dl1Jb+X" int2:id="aNg6OPVn">
      <int2:state int2:type="AugLoop_Text_Critique" int2:value="Rejected"/>
    </int2:textHash>
    <int2:textHash int2:hashCode="Vmj14cII3PwVhy" int2:id="abJ3tSyT">
      <int2:state int2:type="AugLoop_Text_Critique" int2:value="Rejected"/>
    </int2:textHash>
    <int2:textHash int2:hashCode="2/IcKkgKWUjIA7" int2:id="bNTb3v67">
      <int2:state int2:type="AugLoop_Text_Critique" int2:value="Rejected"/>
    </int2:textHash>
    <int2:textHash int2:hashCode="JRzAIZg6HRHTNS" int2:id="bOb2FsDv">
      <int2:state int2:type="AugLoop_Text_Critique" int2:value="Rejected"/>
    </int2:textHash>
    <int2:textHash int2:hashCode="FNL2rcj4XLD5DS" int2:id="bpnxZ515">
      <int2:state int2:type="AugLoop_Text_Critique" int2:value="Rejected"/>
    </int2:textHash>
    <int2:textHash int2:hashCode="K5oXXcl0ZOffWF" int2:id="cYOw0F6m">
      <int2:state int2:type="AugLoop_Text_Critique" int2:value="Rejected"/>
    </int2:textHash>
    <int2:textHash int2:hashCode="zW561ul9mmIYYv" int2:id="cxvCcVLZ">
      <int2:state int2:type="AugLoop_Text_Critique" int2:value="Rejected"/>
    </int2:textHash>
    <int2:textHash int2:hashCode="yDA8iRPj5uathy" int2:id="dAChEwb9">
      <int2:state int2:type="AugLoop_Text_Critique" int2:value="Rejected"/>
    </int2:textHash>
    <int2:textHash int2:hashCode="Zqu5EdzBZNC+Dh" int2:id="dFE60xot">
      <int2:state int2:type="AugLoop_Text_Critique" int2:value="Rejected"/>
    </int2:textHash>
    <int2:textHash int2:hashCode="vmXSeuCIoOA/2O" int2:id="dFZMtX6P">
      <int2:state int2:type="AugLoop_Text_Critique" int2:value="Rejected"/>
    </int2:textHash>
    <int2:textHash int2:hashCode="c7Nd8aExlSzA0/" int2:id="dNvbSZCn">
      <int2:state int2:type="AugLoop_Text_Critique" int2:value="Rejected"/>
    </int2:textHash>
    <int2:textHash int2:hashCode="bIjXKKylbR0Ro6" int2:id="dbnGdeXd">
      <int2:state int2:type="AugLoop_Text_Critique" int2:value="Rejected"/>
    </int2:textHash>
    <int2:textHash int2:hashCode="U1hxdEiKzjz4P/" int2:id="efX0RrX1">
      <int2:state int2:type="AugLoop_Text_Critique" int2:value="Rejected"/>
    </int2:textHash>
    <int2:textHash int2:hashCode="kkNWi0UBgx1zW9" int2:id="fkQk2Zv9">
      <int2:state int2:type="AugLoop_Text_Critique" int2:value="Rejected"/>
    </int2:textHash>
    <int2:textHash int2:hashCode="T84KqsuRG3m0TP" int2:id="gBiREIAv">
      <int2:state int2:type="AugLoop_Text_Critique" int2:value="Rejected"/>
    </int2:textHash>
    <int2:textHash int2:hashCode="ItD9InyETkUlZv" int2:id="gCiM9TOT">
      <int2:state int2:type="AugLoop_Text_Critique" int2:value="Rejected"/>
    </int2:textHash>
    <int2:textHash int2:hashCode="eImFyhqgCDaxNg" int2:id="gcFu5T5M">
      <int2:state int2:type="AugLoop_Text_Critique" int2:value="Rejected"/>
    </int2:textHash>
    <int2:textHash int2:hashCode="3pk3MbKO/+rnTr" int2:id="hHc4I2iY">
      <int2:state int2:type="AugLoop_Text_Critique" int2:value="Rejected"/>
    </int2:textHash>
    <int2:textHash int2:hashCode="ZQcFTdgRBgkF8i" int2:id="hhA4T2uQ">
      <int2:state int2:type="AugLoop_Text_Critique" int2:value="Rejected"/>
    </int2:textHash>
    <int2:textHash int2:hashCode="9zSteN8s5Qbwcy" int2:id="ibAnrGEC">
      <int2:state int2:type="AugLoop_Text_Critique" int2:value="Rejected"/>
    </int2:textHash>
    <int2:textHash int2:hashCode="stJ6rHfhzpns1x" int2:id="jJsK0TgH">
      <int2:state int2:type="AugLoop_Text_Critique" int2:value="Rejected"/>
    </int2:textHash>
    <int2:textHash int2:hashCode="V50LDQZYKEtKJQ" int2:id="jlP7jioy">
      <int2:state int2:type="AugLoop_Text_Critique" int2:value="Rejected"/>
    </int2:textHash>
    <int2:textHash int2:hashCode="CVKhlU0eME//so" int2:id="lRe6WXTm">
      <int2:state int2:type="AugLoop_Text_Critique" int2:value="Rejected"/>
    </int2:textHash>
    <int2:textHash int2:hashCode="jQNfTZ7ytBudC4" int2:id="m9ExHOPS">
      <int2:state int2:type="AugLoop_Text_Critique" int2:value="Rejected"/>
    </int2:textHash>
    <int2:textHash int2:hashCode="8UAxO5TqhExF5Q" int2:id="mYmmMscp">
      <int2:state int2:type="AugLoop_Text_Critique" int2:value="Rejected"/>
    </int2:textHash>
    <int2:textHash int2:hashCode="4fmpRhA0poIOZP" int2:id="nEp5SL8T">
      <int2:state int2:type="AugLoop_Text_Critique" int2:value="Rejected"/>
    </int2:textHash>
    <int2:textHash int2:hashCode="m0kI0dHTtdHEeL" int2:id="nOBYM0PF">
      <int2:state int2:type="AugLoop_Text_Critique" int2:value="Rejected"/>
    </int2:textHash>
    <int2:textHash int2:hashCode="PhCurObMFRCNlq" int2:id="o7wp04ya">
      <int2:state int2:type="AugLoop_Text_Critique" int2:value="Rejected"/>
    </int2:textHash>
    <int2:textHash int2:hashCode="0QHQCVeXPjY+ow" int2:id="oNhgnsBD">
      <int2:state int2:type="AugLoop_Text_Critique" int2:value="Rejected"/>
    </int2:textHash>
    <int2:textHash int2:hashCode="KS5zR9HUPhnwJE" int2:id="oZK0U0db">
      <int2:state int2:type="AugLoop_Text_Critique" int2:value="Rejected"/>
    </int2:textHash>
    <int2:textHash int2:hashCode="G7qZtDwqj8WVcs" int2:id="oyLJWKo7">
      <int2:state int2:type="AugLoop_Text_Critique" int2:value="Rejected"/>
    </int2:textHash>
    <int2:textHash int2:hashCode="0QgeNR++vg3rDC" int2:id="psz1aYZj">
      <int2:state int2:type="AugLoop_Text_Critique" int2:value="Rejected"/>
    </int2:textHash>
    <int2:textHash int2:hashCode="ziajAoKCCugdS5" int2:id="q65DiB00">
      <int2:state int2:type="AugLoop_Text_Critique" int2:value="Rejected"/>
    </int2:textHash>
    <int2:textHash int2:hashCode="sPDs42QzTJfTmW" int2:id="qdyuOANl">
      <int2:state int2:type="AugLoop_Text_Critique" int2:value="Rejected"/>
    </int2:textHash>
    <int2:textHash int2:hashCode="92lHIWWb2ZbsvN" int2:id="qzRfMfHQ">
      <int2:state int2:type="AugLoop_Text_Critique" int2:value="Rejected"/>
    </int2:textHash>
    <int2:textHash int2:hashCode="dwNiK50YbHUGzp" int2:id="r9Ip4g2S">
      <int2:state int2:type="AugLoop_Text_Critique" int2:value="Rejected"/>
    </int2:textHash>
    <int2:textHash int2:hashCode="EdRdMumE18MP1Z" int2:id="rcPzvgj8">
      <int2:state int2:type="AugLoop_Text_Critique" int2:value="Rejected"/>
    </int2:textHash>
    <int2:textHash int2:hashCode="Oia3zbpX1ct2SB" int2:id="sQ6rmuzY">
      <int2:state int2:type="AugLoop_Text_Critique" int2:value="Rejected"/>
    </int2:textHash>
    <int2:textHash int2:hashCode="oSOrzgEOp9lvp2" int2:id="sfnpHIvK">
      <int2:state int2:type="AugLoop_Text_Critique" int2:value="Rejected"/>
    </int2:textHash>
    <int2:textHash int2:hashCode="j1uxBYI/fGD/bE" int2:id="tFPUNxHx">
      <int2:state int2:type="AugLoop_Text_Critique" int2:value="Rejected"/>
    </int2:textHash>
    <int2:textHash int2:hashCode="SuvUIJr6ykklDg" int2:id="tL0dtppF">
      <int2:state int2:type="AugLoop_Text_Critique" int2:value="Rejected"/>
    </int2:textHash>
    <int2:textHash int2:hashCode="N7nlnAtJQMjKjR" int2:id="uAm8I8t3">
      <int2:state int2:type="AugLoop_Text_Critique" int2:value="Rejected"/>
    </int2:textHash>
    <int2:textHash int2:hashCode="NohDY4Y+Ev4stf" int2:id="uQe3VlxJ">
      <int2:state int2:type="AugLoop_Text_Critique" int2:value="Rejected"/>
    </int2:textHash>
    <int2:textHash int2:hashCode="u+vGOuN/8xTTLD" int2:id="v8T51SpZ">
      <int2:state int2:type="AugLoop_Text_Critique" int2:value="Rejected"/>
    </int2:textHash>
    <int2:textHash int2:hashCode="SOhA9OtueKRucQ" int2:id="whLP0EXd">
      <int2:state int2:type="AugLoop_Text_Critique" int2:value="Rejected"/>
    </int2:textHash>
    <int2:textHash int2:hashCode="3Ur2JZO1D6i1Gl" int2:id="xd1TroYj">
      <int2:state int2:type="AugLoop_Text_Critique" int2:value="Rejected"/>
    </int2:textHash>
    <int2:textHash int2:hashCode="j+umRv93kC2mKw" int2:id="z35xoB10">
      <int2:state int2:type="AugLoop_Text_Critique" int2:value="Rejected"/>
    </int2:textHash>
    <int2:textHash int2:hashCode="EPo3zxRrUMC0lr" int2:id="z4v7kSXj">
      <int2:state int2:type="AugLoop_Text_Critique" int2:value="Rejected"/>
    </int2:textHash>
    <int2:textHash int2:hashCode="oDOlKLYD/tRvhh" int2:id="zJw0ZgQg">
      <int2:state int2:type="AugLoop_Text_Critique" int2:value="Rejected"/>
    </int2:textHash>
    <int2:bookmark int2:bookmarkName="_Int_UC6clqZE" int2:invalidationBookmarkName="" int2:hashCode="CsCmKx1ngre2Oy" int2:id="6Dvu0Gra">
      <int2:state int2:type="WordDesignerDefaultAnnotation" int2:value="Rejected"/>
    </int2:bookmark>
    <int2:bookmark int2:bookmarkName="_Int_Zpuq8A8m" int2:invalidationBookmarkName="" int2:hashCode="LnFhjx3jg70c2U" int2:id="CiEYDrEB">
      <int2:state int2:type="WordDesignerDefaultAnnotation" int2:value="Rejected"/>
    </int2:bookmark>
    <int2:bookmark int2:bookmarkName="_Int_XrQdluT4" int2:invalidationBookmarkName="" int2:hashCode="G6OzSulSzitker" int2:id="ZbXb67TQ">
      <int2:state int2:type="WordDesignerDefaultAnnotation" int2:value="Rejected"/>
    </int2:bookmark>
    <int2:bookmark int2:bookmarkName="_Int_EMci9zXU" int2:invalidationBookmarkName="" int2:hashCode="Bdl+bpg0zPBjxV" int2:id="KjtJV4Jm">
      <int2:state int2:type="WordDesignerDefaultAnnotation" int2:value="Rejected"/>
    </int2:bookmark>
    <int2:bookmark int2:bookmarkName="_Int_fan1zMbr" int2:invalidationBookmarkName="" int2:hashCode="nkqfrNMFvdO2rS" int2:id="asajtCnx">
      <int2:state int2:type="WordDesignerDefaultAnnotation" int2:value="Rejected"/>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2">
    <w:nsid w:val="79dc19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1ad55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4a8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d5de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1ad3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4acf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9205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00d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04373e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54f5df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e1f5dcf"/>
    <w:multiLevelType xmlns:w="http://schemas.openxmlformats.org/wordprocessingml/2006/main" w:val="multilevel"/>
    <w:lvl xmlns:w="http://schemas.openxmlformats.org/wordprocessingml/2006/main" w:ilvl="0">
      <w:start w:val="1"/>
      <w:numFmt w:val="decimal"/>
      <w:pStyle w:val="Heading2"/>
      <w:lvlText w:val="%1.%2"/>
      <w:lvlJc w:val="left"/>
      <w:pPr>
        <w:ind w:left="624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51">
    <w:nsid w:val="13fd3fce"/>
    <w:multiLevelType xmlns:w="http://schemas.openxmlformats.org/wordprocessingml/2006/main" w:val="multilevel"/>
    <w:lvl xmlns:w="http://schemas.openxmlformats.org/wordprocessingml/2006/main" w:ilvl="0">
      <w:start w:val="1"/>
      <w:numFmt w:val="decimal"/>
      <w:pStyle w:val="Heading2"/>
      <w:lvlText w:val="%1.%2"/>
      <w:lvlJc w:val="left"/>
      <w:pPr>
        <w:ind w:left="624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50">
    <w:nsid w:val="390c367a"/>
    <w:multiLevelType xmlns:w="http://schemas.openxmlformats.org/wordprocessingml/2006/main" w:val="multilevel"/>
    <w:lvl xmlns:w="http://schemas.openxmlformats.org/wordprocessingml/2006/main" w:ilvl="0">
      <w:start w:val="1"/>
      <w:numFmt w:val="decimal"/>
      <w:pStyle w:val="Heading2"/>
      <w:lvlText w:val="%1.%2"/>
      <w:lvlJc w:val="left"/>
      <w:pPr>
        <w:ind w:left="624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49">
    <w:nsid w:val="7477ca18"/>
    <w:multiLevelType xmlns:w="http://schemas.openxmlformats.org/wordprocessingml/2006/main" w:val="multilevel"/>
    <w:lvl xmlns:w="http://schemas.openxmlformats.org/wordprocessingml/2006/main" w:ilvl="0">
      <w:start w:val="1"/>
      <w:numFmt w:val="decimal"/>
      <w:pStyle w:val="Heading2"/>
      <w:lvlText w:val="%1.%2"/>
      <w:lvlJc w:val="left"/>
      <w:pPr>
        <w:ind w:left="624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48">
    <w:nsid w:val="73728392"/>
    <w:multiLevelType xmlns:w="http://schemas.openxmlformats.org/wordprocessingml/2006/main" w:val="multilevel"/>
    <w:lvl xmlns:w="http://schemas.openxmlformats.org/wordprocessingml/2006/main" w:ilvl="0">
      <w:start w:val="1"/>
      <w:numFmt w:val="decimal"/>
      <w:pStyle w:val="Heading2"/>
      <w:lvlText w:val="%1.%2"/>
      <w:lvlJc w:val="left"/>
      <w:pPr>
        <w:ind w:left="624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w:abstractNumId="0" w15:restartNumberingAfterBreak="0">
    <w:nsid w:val="FFFFFF89"/>
    <w:multiLevelType w:val="singleLevel"/>
    <w:tmpl w:val="23A869BC"/>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2E9498B"/>
    <w:multiLevelType w:val="hybridMultilevel"/>
    <w:tmpl w:val="39C23270"/>
    <w:lvl w:ilvl="0" w:tplc="6AEAF29C">
      <w:start w:val="1"/>
      <w:numFmt w:val="decimal"/>
      <w:lvlText w:val="%1."/>
      <w:lvlJc w:val="left"/>
      <w:pPr>
        <w:ind w:left="1020" w:hanging="360"/>
      </w:pPr>
    </w:lvl>
    <w:lvl w:ilvl="1" w:tplc="CBF06D8A">
      <w:start w:val="1"/>
      <w:numFmt w:val="decimal"/>
      <w:lvlText w:val="%2."/>
      <w:lvlJc w:val="left"/>
      <w:pPr>
        <w:ind w:left="1020" w:hanging="360"/>
      </w:pPr>
    </w:lvl>
    <w:lvl w:ilvl="2" w:tplc="B9047012">
      <w:start w:val="1"/>
      <w:numFmt w:val="decimal"/>
      <w:lvlText w:val="%3."/>
      <w:lvlJc w:val="left"/>
      <w:pPr>
        <w:ind w:left="1020" w:hanging="360"/>
      </w:pPr>
    </w:lvl>
    <w:lvl w:ilvl="3" w:tplc="BF3AB186">
      <w:start w:val="1"/>
      <w:numFmt w:val="decimal"/>
      <w:lvlText w:val="%4."/>
      <w:lvlJc w:val="left"/>
      <w:pPr>
        <w:ind w:left="1020" w:hanging="360"/>
      </w:pPr>
    </w:lvl>
    <w:lvl w:ilvl="4" w:tplc="E258DF74">
      <w:start w:val="1"/>
      <w:numFmt w:val="decimal"/>
      <w:lvlText w:val="%5."/>
      <w:lvlJc w:val="left"/>
      <w:pPr>
        <w:ind w:left="1020" w:hanging="360"/>
      </w:pPr>
    </w:lvl>
    <w:lvl w:ilvl="5" w:tplc="1D1C0598">
      <w:start w:val="1"/>
      <w:numFmt w:val="decimal"/>
      <w:lvlText w:val="%6."/>
      <w:lvlJc w:val="left"/>
      <w:pPr>
        <w:ind w:left="1020" w:hanging="360"/>
      </w:pPr>
    </w:lvl>
    <w:lvl w:ilvl="6" w:tplc="02F00352">
      <w:start w:val="1"/>
      <w:numFmt w:val="decimal"/>
      <w:lvlText w:val="%7."/>
      <w:lvlJc w:val="left"/>
      <w:pPr>
        <w:ind w:left="1020" w:hanging="360"/>
      </w:pPr>
    </w:lvl>
    <w:lvl w:ilvl="7" w:tplc="AC469720">
      <w:start w:val="1"/>
      <w:numFmt w:val="decimal"/>
      <w:lvlText w:val="%8."/>
      <w:lvlJc w:val="left"/>
      <w:pPr>
        <w:ind w:left="1020" w:hanging="360"/>
      </w:pPr>
    </w:lvl>
    <w:lvl w:ilvl="8" w:tplc="3D4864A6">
      <w:start w:val="1"/>
      <w:numFmt w:val="decimal"/>
      <w:lvlText w:val="%9."/>
      <w:lvlJc w:val="left"/>
      <w:pPr>
        <w:ind w:left="1020" w:hanging="360"/>
      </w:pPr>
    </w:lvl>
  </w:abstractNum>
  <w:abstractNum w:abstractNumId="2" w15:restartNumberingAfterBreak="0">
    <w:nsid w:val="04C93075"/>
    <w:multiLevelType w:val="hybridMultilevel"/>
    <w:tmpl w:val="5512F942"/>
    <w:lvl w:ilvl="0" w:tplc="42727E84">
      <w:start w:val="1"/>
      <w:numFmt w:val="upperLetter"/>
      <w:pStyle w:val="BackMatter2"/>
      <w:lvlText w:val="%1."/>
      <w:lvlJc w:val="left"/>
      <w:pPr>
        <w:ind w:left="720" w:hanging="360"/>
      </w:pPr>
      <w:rPr>
        <w:rFonts w:hint="default" w:ascii="Calibri" w:hAnsi="Calibri" w:cs="Arial"/>
        <w:b/>
        <w:i w:val="0"/>
        <w:sz w:val="24"/>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0B58E"/>
    <w:multiLevelType w:val="hybridMultilevel"/>
    <w:tmpl w:val="74F0AA7E"/>
    <w:lvl w:ilvl="0" w:tplc="2FE604CA">
      <w:start w:val="1"/>
      <w:numFmt w:val="bullet"/>
      <w:lvlText w:val=""/>
      <w:lvlJc w:val="left"/>
      <w:pPr>
        <w:ind w:left="720" w:hanging="360"/>
      </w:pPr>
      <w:rPr>
        <w:rFonts w:hint="default" w:ascii="Symbol" w:hAnsi="Symbol"/>
      </w:rPr>
    </w:lvl>
    <w:lvl w:ilvl="1" w:tplc="3432E7D0">
      <w:start w:val="1"/>
      <w:numFmt w:val="bullet"/>
      <w:lvlText w:val="o"/>
      <w:lvlJc w:val="left"/>
      <w:pPr>
        <w:ind w:left="1440" w:hanging="360"/>
      </w:pPr>
      <w:rPr>
        <w:rFonts w:hint="default" w:ascii="Courier New" w:hAnsi="Courier New"/>
      </w:rPr>
    </w:lvl>
    <w:lvl w:ilvl="2" w:tplc="A84E22C0">
      <w:start w:val="1"/>
      <w:numFmt w:val="bullet"/>
      <w:lvlText w:val=""/>
      <w:lvlJc w:val="left"/>
      <w:pPr>
        <w:ind w:left="2160" w:hanging="360"/>
      </w:pPr>
      <w:rPr>
        <w:rFonts w:hint="default" w:ascii="Wingdings" w:hAnsi="Wingdings"/>
      </w:rPr>
    </w:lvl>
    <w:lvl w:ilvl="3" w:tplc="7376E04A">
      <w:start w:val="1"/>
      <w:numFmt w:val="bullet"/>
      <w:lvlText w:val=""/>
      <w:lvlJc w:val="left"/>
      <w:pPr>
        <w:ind w:left="2880" w:hanging="360"/>
      </w:pPr>
      <w:rPr>
        <w:rFonts w:hint="default" w:ascii="Symbol" w:hAnsi="Symbol"/>
      </w:rPr>
    </w:lvl>
    <w:lvl w:ilvl="4" w:tplc="2304BD8E">
      <w:start w:val="1"/>
      <w:numFmt w:val="bullet"/>
      <w:lvlText w:val="o"/>
      <w:lvlJc w:val="left"/>
      <w:pPr>
        <w:ind w:left="3600" w:hanging="360"/>
      </w:pPr>
      <w:rPr>
        <w:rFonts w:hint="default" w:ascii="Courier New" w:hAnsi="Courier New"/>
      </w:rPr>
    </w:lvl>
    <w:lvl w:ilvl="5" w:tplc="931C026E">
      <w:start w:val="1"/>
      <w:numFmt w:val="bullet"/>
      <w:lvlText w:val=""/>
      <w:lvlJc w:val="left"/>
      <w:pPr>
        <w:ind w:left="4320" w:hanging="360"/>
      </w:pPr>
      <w:rPr>
        <w:rFonts w:hint="default" w:ascii="Wingdings" w:hAnsi="Wingdings"/>
      </w:rPr>
    </w:lvl>
    <w:lvl w:ilvl="6" w:tplc="7D4068E4">
      <w:start w:val="1"/>
      <w:numFmt w:val="bullet"/>
      <w:lvlText w:val=""/>
      <w:lvlJc w:val="left"/>
      <w:pPr>
        <w:ind w:left="5040" w:hanging="360"/>
      </w:pPr>
      <w:rPr>
        <w:rFonts w:hint="default" w:ascii="Symbol" w:hAnsi="Symbol"/>
      </w:rPr>
    </w:lvl>
    <w:lvl w:ilvl="7" w:tplc="82021820">
      <w:start w:val="1"/>
      <w:numFmt w:val="bullet"/>
      <w:lvlText w:val="o"/>
      <w:lvlJc w:val="left"/>
      <w:pPr>
        <w:ind w:left="5760" w:hanging="360"/>
      </w:pPr>
      <w:rPr>
        <w:rFonts w:hint="default" w:ascii="Courier New" w:hAnsi="Courier New"/>
      </w:rPr>
    </w:lvl>
    <w:lvl w:ilvl="8" w:tplc="CDB40CC6">
      <w:start w:val="1"/>
      <w:numFmt w:val="bullet"/>
      <w:lvlText w:val=""/>
      <w:lvlJc w:val="left"/>
      <w:pPr>
        <w:ind w:left="6480" w:hanging="360"/>
      </w:pPr>
      <w:rPr>
        <w:rFonts w:hint="default" w:ascii="Wingdings" w:hAnsi="Wingdings"/>
      </w:rPr>
    </w:lvl>
  </w:abstractNum>
  <w:abstractNum w:abstractNumId="4" w15:restartNumberingAfterBreak="0">
    <w:nsid w:val="088456E5"/>
    <w:multiLevelType w:val="hybridMultilevel"/>
    <w:tmpl w:val="A468A3CA"/>
    <w:lvl w:ilvl="0" w:tplc="EE2CC41A">
      <w:start w:val="1"/>
      <w:numFmt w:val="decimal"/>
      <w:lvlText w:val="%1."/>
      <w:lvlJc w:val="left"/>
      <w:pPr>
        <w:ind w:left="1020" w:hanging="360"/>
      </w:pPr>
    </w:lvl>
    <w:lvl w:ilvl="1" w:tplc="C2E8DC9E">
      <w:start w:val="1"/>
      <w:numFmt w:val="decimal"/>
      <w:lvlText w:val="%2."/>
      <w:lvlJc w:val="left"/>
      <w:pPr>
        <w:ind w:left="1020" w:hanging="360"/>
      </w:pPr>
    </w:lvl>
    <w:lvl w:ilvl="2" w:tplc="2D2EB8EC">
      <w:start w:val="1"/>
      <w:numFmt w:val="decimal"/>
      <w:lvlText w:val="%3."/>
      <w:lvlJc w:val="left"/>
      <w:pPr>
        <w:ind w:left="1020" w:hanging="360"/>
      </w:pPr>
    </w:lvl>
    <w:lvl w:ilvl="3" w:tplc="D720800C">
      <w:start w:val="1"/>
      <w:numFmt w:val="decimal"/>
      <w:lvlText w:val="%4."/>
      <w:lvlJc w:val="left"/>
      <w:pPr>
        <w:ind w:left="1020" w:hanging="360"/>
      </w:pPr>
    </w:lvl>
    <w:lvl w:ilvl="4" w:tplc="DB70DD0A">
      <w:start w:val="1"/>
      <w:numFmt w:val="decimal"/>
      <w:lvlText w:val="%5."/>
      <w:lvlJc w:val="left"/>
      <w:pPr>
        <w:ind w:left="1020" w:hanging="360"/>
      </w:pPr>
    </w:lvl>
    <w:lvl w:ilvl="5" w:tplc="491ACC32">
      <w:start w:val="1"/>
      <w:numFmt w:val="decimal"/>
      <w:lvlText w:val="%6."/>
      <w:lvlJc w:val="left"/>
      <w:pPr>
        <w:ind w:left="1020" w:hanging="360"/>
      </w:pPr>
    </w:lvl>
    <w:lvl w:ilvl="6" w:tplc="13EA5108">
      <w:start w:val="1"/>
      <w:numFmt w:val="decimal"/>
      <w:lvlText w:val="%7."/>
      <w:lvlJc w:val="left"/>
      <w:pPr>
        <w:ind w:left="1020" w:hanging="360"/>
      </w:pPr>
    </w:lvl>
    <w:lvl w:ilvl="7" w:tplc="00E0FD20">
      <w:start w:val="1"/>
      <w:numFmt w:val="decimal"/>
      <w:lvlText w:val="%8."/>
      <w:lvlJc w:val="left"/>
      <w:pPr>
        <w:ind w:left="1020" w:hanging="360"/>
      </w:pPr>
    </w:lvl>
    <w:lvl w:ilvl="8" w:tplc="7090D5E0">
      <w:start w:val="1"/>
      <w:numFmt w:val="decimal"/>
      <w:lvlText w:val="%9."/>
      <w:lvlJc w:val="left"/>
      <w:pPr>
        <w:ind w:left="1020" w:hanging="360"/>
      </w:pPr>
    </w:lvl>
  </w:abstractNum>
  <w:abstractNum w:abstractNumId="5" w15:restartNumberingAfterBreak="0">
    <w:nsid w:val="08DEABDC"/>
    <w:multiLevelType w:val="hybridMultilevel"/>
    <w:tmpl w:val="B9AC9518"/>
    <w:lvl w:ilvl="0" w:tplc="244CEB76">
      <w:start w:val="1"/>
      <w:numFmt w:val="bullet"/>
      <w:lvlText w:val=""/>
      <w:lvlJc w:val="left"/>
      <w:pPr>
        <w:ind w:left="720" w:hanging="360"/>
      </w:pPr>
      <w:rPr>
        <w:rFonts w:hint="default" w:ascii="Symbol" w:hAnsi="Symbol"/>
      </w:rPr>
    </w:lvl>
    <w:lvl w:ilvl="1" w:tplc="A1084FAC">
      <w:start w:val="1"/>
      <w:numFmt w:val="bullet"/>
      <w:lvlText w:val="o"/>
      <w:lvlJc w:val="left"/>
      <w:pPr>
        <w:ind w:left="1440" w:hanging="360"/>
      </w:pPr>
      <w:rPr>
        <w:rFonts w:hint="default" w:ascii="Courier New" w:hAnsi="Courier New"/>
      </w:rPr>
    </w:lvl>
    <w:lvl w:ilvl="2" w:tplc="D090D01E">
      <w:start w:val="1"/>
      <w:numFmt w:val="bullet"/>
      <w:lvlText w:val=""/>
      <w:lvlJc w:val="left"/>
      <w:pPr>
        <w:ind w:left="2160" w:hanging="360"/>
      </w:pPr>
      <w:rPr>
        <w:rFonts w:hint="default" w:ascii="Wingdings" w:hAnsi="Wingdings"/>
      </w:rPr>
    </w:lvl>
    <w:lvl w:ilvl="3" w:tplc="8B1ACF82">
      <w:start w:val="1"/>
      <w:numFmt w:val="bullet"/>
      <w:lvlText w:val=""/>
      <w:lvlJc w:val="left"/>
      <w:pPr>
        <w:ind w:left="2880" w:hanging="360"/>
      </w:pPr>
      <w:rPr>
        <w:rFonts w:hint="default" w:ascii="Symbol" w:hAnsi="Symbol"/>
      </w:rPr>
    </w:lvl>
    <w:lvl w:ilvl="4" w:tplc="3FA85C14">
      <w:start w:val="1"/>
      <w:numFmt w:val="bullet"/>
      <w:lvlText w:val="o"/>
      <w:lvlJc w:val="left"/>
      <w:pPr>
        <w:ind w:left="3600" w:hanging="360"/>
      </w:pPr>
      <w:rPr>
        <w:rFonts w:hint="default" w:ascii="Courier New" w:hAnsi="Courier New"/>
      </w:rPr>
    </w:lvl>
    <w:lvl w:ilvl="5" w:tplc="F66E79CE">
      <w:start w:val="1"/>
      <w:numFmt w:val="bullet"/>
      <w:lvlText w:val=""/>
      <w:lvlJc w:val="left"/>
      <w:pPr>
        <w:ind w:left="4320" w:hanging="360"/>
      </w:pPr>
      <w:rPr>
        <w:rFonts w:hint="default" w:ascii="Wingdings" w:hAnsi="Wingdings"/>
      </w:rPr>
    </w:lvl>
    <w:lvl w:ilvl="6" w:tplc="67B046AA">
      <w:start w:val="1"/>
      <w:numFmt w:val="bullet"/>
      <w:lvlText w:val=""/>
      <w:lvlJc w:val="left"/>
      <w:pPr>
        <w:ind w:left="5040" w:hanging="360"/>
      </w:pPr>
      <w:rPr>
        <w:rFonts w:hint="default" w:ascii="Symbol" w:hAnsi="Symbol"/>
      </w:rPr>
    </w:lvl>
    <w:lvl w:ilvl="7" w:tplc="38EC29E2">
      <w:start w:val="1"/>
      <w:numFmt w:val="bullet"/>
      <w:lvlText w:val="o"/>
      <w:lvlJc w:val="left"/>
      <w:pPr>
        <w:ind w:left="5760" w:hanging="360"/>
      </w:pPr>
      <w:rPr>
        <w:rFonts w:hint="default" w:ascii="Courier New" w:hAnsi="Courier New"/>
      </w:rPr>
    </w:lvl>
    <w:lvl w:ilvl="8" w:tplc="158871B8">
      <w:start w:val="1"/>
      <w:numFmt w:val="bullet"/>
      <w:lvlText w:val=""/>
      <w:lvlJc w:val="left"/>
      <w:pPr>
        <w:ind w:left="6480" w:hanging="360"/>
      </w:pPr>
      <w:rPr>
        <w:rFonts w:hint="default" w:ascii="Wingdings" w:hAnsi="Wingdings"/>
      </w:rPr>
    </w:lvl>
  </w:abstractNum>
  <w:abstractNum w:abstractNumId="6" w15:restartNumberingAfterBreak="0">
    <w:nsid w:val="09332BE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A5175A6"/>
    <w:multiLevelType w:val="hybridMultilevel"/>
    <w:tmpl w:val="16EA8E32"/>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B9B5295"/>
    <w:multiLevelType w:val="hybridMultilevel"/>
    <w:tmpl w:val="C70CC514"/>
    <w:lvl w:ilvl="0" w:tplc="4176E234">
      <w:start w:val="1"/>
      <w:numFmt w:val="bullet"/>
      <w:lvlText w:val=""/>
      <w:lvlJc w:val="left"/>
      <w:pPr>
        <w:ind w:left="720" w:hanging="360"/>
      </w:pPr>
      <w:rPr>
        <w:rFonts w:hint="default" w:ascii="Symbol" w:hAnsi="Symbol"/>
      </w:rPr>
    </w:lvl>
    <w:lvl w:ilvl="1" w:tplc="613E11CC">
      <w:start w:val="1"/>
      <w:numFmt w:val="bullet"/>
      <w:lvlText w:val="o"/>
      <w:lvlJc w:val="left"/>
      <w:pPr>
        <w:ind w:left="1440" w:hanging="360"/>
      </w:pPr>
      <w:rPr>
        <w:rFonts w:hint="default" w:ascii="Courier New" w:hAnsi="Courier New"/>
      </w:rPr>
    </w:lvl>
    <w:lvl w:ilvl="2" w:tplc="20EC477A">
      <w:start w:val="1"/>
      <w:numFmt w:val="bullet"/>
      <w:lvlText w:val=""/>
      <w:lvlJc w:val="left"/>
      <w:pPr>
        <w:ind w:left="2160" w:hanging="360"/>
      </w:pPr>
      <w:rPr>
        <w:rFonts w:hint="default" w:ascii="Wingdings" w:hAnsi="Wingdings"/>
      </w:rPr>
    </w:lvl>
    <w:lvl w:ilvl="3" w:tplc="6470A764">
      <w:start w:val="1"/>
      <w:numFmt w:val="bullet"/>
      <w:lvlText w:val=""/>
      <w:lvlJc w:val="left"/>
      <w:pPr>
        <w:ind w:left="2880" w:hanging="360"/>
      </w:pPr>
      <w:rPr>
        <w:rFonts w:hint="default" w:ascii="Symbol" w:hAnsi="Symbol"/>
      </w:rPr>
    </w:lvl>
    <w:lvl w:ilvl="4" w:tplc="31447AA8">
      <w:start w:val="1"/>
      <w:numFmt w:val="bullet"/>
      <w:lvlText w:val="o"/>
      <w:lvlJc w:val="left"/>
      <w:pPr>
        <w:ind w:left="3600" w:hanging="360"/>
      </w:pPr>
      <w:rPr>
        <w:rFonts w:hint="default" w:ascii="Courier New" w:hAnsi="Courier New"/>
      </w:rPr>
    </w:lvl>
    <w:lvl w:ilvl="5" w:tplc="00F2A87E">
      <w:start w:val="1"/>
      <w:numFmt w:val="bullet"/>
      <w:lvlText w:val=""/>
      <w:lvlJc w:val="left"/>
      <w:pPr>
        <w:ind w:left="4320" w:hanging="360"/>
      </w:pPr>
      <w:rPr>
        <w:rFonts w:hint="default" w:ascii="Wingdings" w:hAnsi="Wingdings"/>
      </w:rPr>
    </w:lvl>
    <w:lvl w:ilvl="6" w:tplc="63AC24CE">
      <w:start w:val="1"/>
      <w:numFmt w:val="bullet"/>
      <w:lvlText w:val=""/>
      <w:lvlJc w:val="left"/>
      <w:pPr>
        <w:ind w:left="5040" w:hanging="360"/>
      </w:pPr>
      <w:rPr>
        <w:rFonts w:hint="default" w:ascii="Symbol" w:hAnsi="Symbol"/>
      </w:rPr>
    </w:lvl>
    <w:lvl w:ilvl="7" w:tplc="4E60454A">
      <w:start w:val="1"/>
      <w:numFmt w:val="bullet"/>
      <w:lvlText w:val="o"/>
      <w:lvlJc w:val="left"/>
      <w:pPr>
        <w:ind w:left="5760" w:hanging="360"/>
      </w:pPr>
      <w:rPr>
        <w:rFonts w:hint="default" w:ascii="Courier New" w:hAnsi="Courier New"/>
      </w:rPr>
    </w:lvl>
    <w:lvl w:ilvl="8" w:tplc="A6FC9826">
      <w:start w:val="1"/>
      <w:numFmt w:val="bullet"/>
      <w:lvlText w:val=""/>
      <w:lvlJc w:val="left"/>
      <w:pPr>
        <w:ind w:left="6480" w:hanging="360"/>
      </w:pPr>
      <w:rPr>
        <w:rFonts w:hint="default" w:ascii="Wingdings" w:hAnsi="Wingdings"/>
      </w:rPr>
    </w:lvl>
  </w:abstractNum>
  <w:abstractNum w:abstractNumId="9" w15:restartNumberingAfterBreak="0">
    <w:nsid w:val="0CBE1E0B"/>
    <w:multiLevelType w:val="multilevel"/>
    <w:tmpl w:val="872620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0E3819D2"/>
    <w:multiLevelType w:val="multilevel"/>
    <w:tmpl w:val="0B7AA0DA"/>
    <w:lvl w:ilvl="0">
      <w:start w:val="1"/>
      <w:numFmt w:val="bullet"/>
      <w:lvlText w:val=""/>
      <w:lvlJc w:val="left"/>
      <w:pPr>
        <w:ind w:left="720" w:hanging="360"/>
      </w:pPr>
      <w:rPr>
        <w:rFonts w:hint="default" w:ascii="Symbol" w:hAnsi="Symbol"/>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0E62B83F"/>
    <w:multiLevelType w:val="hybridMultilevel"/>
    <w:tmpl w:val="D29C54D2"/>
    <w:lvl w:ilvl="0" w:tplc="8F44B6F0">
      <w:start w:val="1"/>
      <w:numFmt w:val="bullet"/>
      <w:lvlText w:val=""/>
      <w:lvlJc w:val="left"/>
      <w:pPr>
        <w:ind w:left="720" w:hanging="360"/>
      </w:pPr>
      <w:rPr>
        <w:rFonts w:hint="default" w:ascii="Symbol" w:hAnsi="Symbol"/>
      </w:rPr>
    </w:lvl>
    <w:lvl w:ilvl="1" w:tplc="C8BECFFC">
      <w:start w:val="1"/>
      <w:numFmt w:val="bullet"/>
      <w:lvlText w:val="o"/>
      <w:lvlJc w:val="left"/>
      <w:pPr>
        <w:ind w:left="1440" w:hanging="360"/>
      </w:pPr>
      <w:rPr>
        <w:rFonts w:hint="default" w:ascii="Courier New" w:hAnsi="Courier New"/>
      </w:rPr>
    </w:lvl>
    <w:lvl w:ilvl="2" w:tplc="951268DC">
      <w:start w:val="1"/>
      <w:numFmt w:val="bullet"/>
      <w:lvlText w:val=""/>
      <w:lvlJc w:val="left"/>
      <w:pPr>
        <w:ind w:left="2160" w:hanging="360"/>
      </w:pPr>
      <w:rPr>
        <w:rFonts w:hint="default" w:ascii="Wingdings" w:hAnsi="Wingdings"/>
      </w:rPr>
    </w:lvl>
    <w:lvl w:ilvl="3" w:tplc="47E82296">
      <w:start w:val="1"/>
      <w:numFmt w:val="bullet"/>
      <w:lvlText w:val=""/>
      <w:lvlJc w:val="left"/>
      <w:pPr>
        <w:ind w:left="2880" w:hanging="360"/>
      </w:pPr>
      <w:rPr>
        <w:rFonts w:hint="default" w:ascii="Symbol" w:hAnsi="Symbol"/>
      </w:rPr>
    </w:lvl>
    <w:lvl w:ilvl="4" w:tplc="26282882">
      <w:start w:val="1"/>
      <w:numFmt w:val="bullet"/>
      <w:lvlText w:val="o"/>
      <w:lvlJc w:val="left"/>
      <w:pPr>
        <w:ind w:left="3600" w:hanging="360"/>
      </w:pPr>
      <w:rPr>
        <w:rFonts w:hint="default" w:ascii="Courier New" w:hAnsi="Courier New"/>
      </w:rPr>
    </w:lvl>
    <w:lvl w:ilvl="5" w:tplc="489E59A4">
      <w:start w:val="1"/>
      <w:numFmt w:val="bullet"/>
      <w:lvlText w:val=""/>
      <w:lvlJc w:val="left"/>
      <w:pPr>
        <w:ind w:left="4320" w:hanging="360"/>
      </w:pPr>
      <w:rPr>
        <w:rFonts w:hint="default" w:ascii="Wingdings" w:hAnsi="Wingdings"/>
      </w:rPr>
    </w:lvl>
    <w:lvl w:ilvl="6" w:tplc="4B58BE3A">
      <w:start w:val="1"/>
      <w:numFmt w:val="bullet"/>
      <w:lvlText w:val=""/>
      <w:lvlJc w:val="left"/>
      <w:pPr>
        <w:ind w:left="5040" w:hanging="360"/>
      </w:pPr>
      <w:rPr>
        <w:rFonts w:hint="default" w:ascii="Symbol" w:hAnsi="Symbol"/>
      </w:rPr>
    </w:lvl>
    <w:lvl w:ilvl="7" w:tplc="2924A176">
      <w:start w:val="1"/>
      <w:numFmt w:val="bullet"/>
      <w:lvlText w:val="o"/>
      <w:lvlJc w:val="left"/>
      <w:pPr>
        <w:ind w:left="5760" w:hanging="360"/>
      </w:pPr>
      <w:rPr>
        <w:rFonts w:hint="default" w:ascii="Courier New" w:hAnsi="Courier New"/>
      </w:rPr>
    </w:lvl>
    <w:lvl w:ilvl="8" w:tplc="B83203CA">
      <w:start w:val="1"/>
      <w:numFmt w:val="bullet"/>
      <w:lvlText w:val=""/>
      <w:lvlJc w:val="left"/>
      <w:pPr>
        <w:ind w:left="6480" w:hanging="360"/>
      </w:pPr>
      <w:rPr>
        <w:rFonts w:hint="default" w:ascii="Wingdings" w:hAnsi="Wingdings"/>
      </w:rPr>
    </w:lvl>
  </w:abstractNum>
  <w:abstractNum w:abstractNumId="12" w15:restartNumberingAfterBreak="0">
    <w:nsid w:val="0F0BA9F5"/>
    <w:multiLevelType w:val="hybridMultilevel"/>
    <w:tmpl w:val="03565132"/>
    <w:lvl w:ilvl="0" w:tplc="51B4DCC4">
      <w:start w:val="1"/>
      <w:numFmt w:val="decimal"/>
      <w:lvlText w:val="%1."/>
      <w:lvlJc w:val="left"/>
      <w:pPr>
        <w:ind w:left="720" w:hanging="360"/>
      </w:pPr>
    </w:lvl>
    <w:lvl w:ilvl="1" w:tplc="E7C869DA">
      <w:start w:val="1"/>
      <w:numFmt w:val="lowerLetter"/>
      <w:lvlText w:val="%2."/>
      <w:lvlJc w:val="left"/>
      <w:pPr>
        <w:ind w:left="1440" w:hanging="360"/>
      </w:pPr>
    </w:lvl>
    <w:lvl w:ilvl="2" w:tplc="5750122E">
      <w:start w:val="1"/>
      <w:numFmt w:val="lowerRoman"/>
      <w:lvlText w:val="%3."/>
      <w:lvlJc w:val="right"/>
      <w:pPr>
        <w:ind w:left="2160" w:hanging="180"/>
      </w:pPr>
    </w:lvl>
    <w:lvl w:ilvl="3" w:tplc="F2648DC4">
      <w:start w:val="1"/>
      <w:numFmt w:val="decimal"/>
      <w:lvlText w:val="%4."/>
      <w:lvlJc w:val="left"/>
      <w:pPr>
        <w:ind w:left="2880" w:hanging="360"/>
      </w:pPr>
    </w:lvl>
    <w:lvl w:ilvl="4" w:tplc="28D00B40">
      <w:start w:val="1"/>
      <w:numFmt w:val="lowerLetter"/>
      <w:lvlText w:val="%5."/>
      <w:lvlJc w:val="left"/>
      <w:pPr>
        <w:ind w:left="3600" w:hanging="360"/>
      </w:pPr>
    </w:lvl>
    <w:lvl w:ilvl="5" w:tplc="DBCE30CE">
      <w:start w:val="1"/>
      <w:numFmt w:val="lowerRoman"/>
      <w:lvlText w:val="%6."/>
      <w:lvlJc w:val="right"/>
      <w:pPr>
        <w:ind w:left="4320" w:hanging="180"/>
      </w:pPr>
    </w:lvl>
    <w:lvl w:ilvl="6" w:tplc="DF16FB1A">
      <w:start w:val="1"/>
      <w:numFmt w:val="decimal"/>
      <w:lvlText w:val="%7."/>
      <w:lvlJc w:val="left"/>
      <w:pPr>
        <w:ind w:left="5040" w:hanging="360"/>
      </w:pPr>
    </w:lvl>
    <w:lvl w:ilvl="7" w:tplc="A676A6EC">
      <w:start w:val="1"/>
      <w:numFmt w:val="lowerLetter"/>
      <w:lvlText w:val="%8."/>
      <w:lvlJc w:val="left"/>
      <w:pPr>
        <w:ind w:left="5760" w:hanging="360"/>
      </w:pPr>
    </w:lvl>
    <w:lvl w:ilvl="8" w:tplc="153873CA">
      <w:start w:val="1"/>
      <w:numFmt w:val="lowerRoman"/>
      <w:lvlText w:val="%9."/>
      <w:lvlJc w:val="right"/>
      <w:pPr>
        <w:ind w:left="6480" w:hanging="180"/>
      </w:pPr>
    </w:lvl>
  </w:abstractNum>
  <w:abstractNum w:abstractNumId="13" w15:restartNumberingAfterBreak="0">
    <w:nsid w:val="1629565B"/>
    <w:multiLevelType w:val="hybridMultilevel"/>
    <w:tmpl w:val="F04672B2"/>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BDF789D"/>
    <w:multiLevelType w:val="hybridMultilevel"/>
    <w:tmpl w:val="CC2C2B4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1C15BE08"/>
    <w:multiLevelType w:val="hybridMultilevel"/>
    <w:tmpl w:val="7F2410A6"/>
    <w:lvl w:ilvl="0" w:tplc="2FB0D7A8">
      <w:start w:val="1"/>
      <w:numFmt w:val="bullet"/>
      <w:lvlText w:val=""/>
      <w:lvlJc w:val="left"/>
      <w:pPr>
        <w:ind w:left="720" w:hanging="360"/>
      </w:pPr>
      <w:rPr>
        <w:rFonts w:hint="default" w:ascii="Symbol" w:hAnsi="Symbol"/>
      </w:rPr>
    </w:lvl>
    <w:lvl w:ilvl="1" w:tplc="F91A1D20">
      <w:start w:val="1"/>
      <w:numFmt w:val="bullet"/>
      <w:lvlText w:val="o"/>
      <w:lvlJc w:val="left"/>
      <w:pPr>
        <w:ind w:left="1440" w:hanging="360"/>
      </w:pPr>
      <w:rPr>
        <w:rFonts w:hint="default" w:ascii="Courier New" w:hAnsi="Courier New"/>
      </w:rPr>
    </w:lvl>
    <w:lvl w:ilvl="2" w:tplc="D084D97E">
      <w:start w:val="1"/>
      <w:numFmt w:val="bullet"/>
      <w:lvlText w:val=""/>
      <w:lvlJc w:val="left"/>
      <w:pPr>
        <w:ind w:left="2160" w:hanging="360"/>
      </w:pPr>
      <w:rPr>
        <w:rFonts w:hint="default" w:ascii="Wingdings" w:hAnsi="Wingdings"/>
      </w:rPr>
    </w:lvl>
    <w:lvl w:ilvl="3" w:tplc="67967CC2">
      <w:start w:val="1"/>
      <w:numFmt w:val="bullet"/>
      <w:lvlText w:val=""/>
      <w:lvlJc w:val="left"/>
      <w:pPr>
        <w:ind w:left="2880" w:hanging="360"/>
      </w:pPr>
      <w:rPr>
        <w:rFonts w:hint="default" w:ascii="Symbol" w:hAnsi="Symbol"/>
      </w:rPr>
    </w:lvl>
    <w:lvl w:ilvl="4" w:tplc="9EE8AC18">
      <w:start w:val="1"/>
      <w:numFmt w:val="bullet"/>
      <w:lvlText w:val="o"/>
      <w:lvlJc w:val="left"/>
      <w:pPr>
        <w:ind w:left="3600" w:hanging="360"/>
      </w:pPr>
      <w:rPr>
        <w:rFonts w:hint="default" w:ascii="Courier New" w:hAnsi="Courier New"/>
      </w:rPr>
    </w:lvl>
    <w:lvl w:ilvl="5" w:tplc="CA90823A">
      <w:start w:val="1"/>
      <w:numFmt w:val="bullet"/>
      <w:lvlText w:val=""/>
      <w:lvlJc w:val="left"/>
      <w:pPr>
        <w:ind w:left="4320" w:hanging="360"/>
      </w:pPr>
      <w:rPr>
        <w:rFonts w:hint="default" w:ascii="Wingdings" w:hAnsi="Wingdings"/>
      </w:rPr>
    </w:lvl>
    <w:lvl w:ilvl="6" w:tplc="4BFA3DCE">
      <w:start w:val="1"/>
      <w:numFmt w:val="bullet"/>
      <w:lvlText w:val=""/>
      <w:lvlJc w:val="left"/>
      <w:pPr>
        <w:ind w:left="5040" w:hanging="360"/>
      </w:pPr>
      <w:rPr>
        <w:rFonts w:hint="default" w:ascii="Symbol" w:hAnsi="Symbol"/>
      </w:rPr>
    </w:lvl>
    <w:lvl w:ilvl="7" w:tplc="5DF63B40">
      <w:start w:val="1"/>
      <w:numFmt w:val="bullet"/>
      <w:lvlText w:val="o"/>
      <w:lvlJc w:val="left"/>
      <w:pPr>
        <w:ind w:left="5760" w:hanging="360"/>
      </w:pPr>
      <w:rPr>
        <w:rFonts w:hint="default" w:ascii="Courier New" w:hAnsi="Courier New"/>
      </w:rPr>
    </w:lvl>
    <w:lvl w:ilvl="8" w:tplc="75F4847C">
      <w:start w:val="1"/>
      <w:numFmt w:val="bullet"/>
      <w:lvlText w:val=""/>
      <w:lvlJc w:val="left"/>
      <w:pPr>
        <w:ind w:left="6480" w:hanging="360"/>
      </w:pPr>
      <w:rPr>
        <w:rFonts w:hint="default" w:ascii="Wingdings" w:hAnsi="Wingdings"/>
      </w:rPr>
    </w:lvl>
  </w:abstractNum>
  <w:abstractNum w:abstractNumId="16" w15:restartNumberingAfterBreak="0">
    <w:nsid w:val="1C5A5EEF"/>
    <w:multiLevelType w:val="hybridMultilevel"/>
    <w:tmpl w:val="2CF658BA"/>
    <w:lvl w:ilvl="0" w:tplc="41F482B4">
      <w:start w:val="1"/>
      <w:numFmt w:val="bullet"/>
      <w:pStyle w:val="CSTemplate-BulletedNumberedTCS2"/>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212C9D3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39EF2AD"/>
    <w:multiLevelType w:val="hybridMultilevel"/>
    <w:tmpl w:val="7842F526"/>
    <w:lvl w:ilvl="0" w:tplc="76146168">
      <w:start w:val="1"/>
      <w:numFmt w:val="bullet"/>
      <w:lvlText w:val=""/>
      <w:lvlJc w:val="left"/>
      <w:pPr>
        <w:ind w:left="720" w:hanging="360"/>
      </w:pPr>
      <w:rPr>
        <w:rFonts w:hint="default" w:ascii="Symbol" w:hAnsi="Symbol"/>
      </w:rPr>
    </w:lvl>
    <w:lvl w:ilvl="1" w:tplc="555C2780">
      <w:start w:val="1"/>
      <w:numFmt w:val="bullet"/>
      <w:lvlText w:val="o"/>
      <w:lvlJc w:val="left"/>
      <w:pPr>
        <w:ind w:left="1440" w:hanging="360"/>
      </w:pPr>
      <w:rPr>
        <w:rFonts w:hint="default" w:ascii="Courier New" w:hAnsi="Courier New"/>
      </w:rPr>
    </w:lvl>
    <w:lvl w:ilvl="2" w:tplc="D292BC56">
      <w:start w:val="1"/>
      <w:numFmt w:val="bullet"/>
      <w:lvlText w:val=""/>
      <w:lvlJc w:val="left"/>
      <w:pPr>
        <w:ind w:left="2160" w:hanging="360"/>
      </w:pPr>
      <w:rPr>
        <w:rFonts w:hint="default" w:ascii="Wingdings" w:hAnsi="Wingdings"/>
      </w:rPr>
    </w:lvl>
    <w:lvl w:ilvl="3" w:tplc="E81893BA">
      <w:start w:val="1"/>
      <w:numFmt w:val="bullet"/>
      <w:lvlText w:val=""/>
      <w:lvlJc w:val="left"/>
      <w:pPr>
        <w:ind w:left="2880" w:hanging="360"/>
      </w:pPr>
      <w:rPr>
        <w:rFonts w:hint="default" w:ascii="Symbol" w:hAnsi="Symbol"/>
      </w:rPr>
    </w:lvl>
    <w:lvl w:ilvl="4" w:tplc="B0183160">
      <w:start w:val="1"/>
      <w:numFmt w:val="bullet"/>
      <w:lvlText w:val="o"/>
      <w:lvlJc w:val="left"/>
      <w:pPr>
        <w:ind w:left="3600" w:hanging="360"/>
      </w:pPr>
      <w:rPr>
        <w:rFonts w:hint="default" w:ascii="Courier New" w:hAnsi="Courier New"/>
      </w:rPr>
    </w:lvl>
    <w:lvl w:ilvl="5" w:tplc="7BD06ED0">
      <w:start w:val="1"/>
      <w:numFmt w:val="bullet"/>
      <w:lvlText w:val=""/>
      <w:lvlJc w:val="left"/>
      <w:pPr>
        <w:ind w:left="4320" w:hanging="360"/>
      </w:pPr>
      <w:rPr>
        <w:rFonts w:hint="default" w:ascii="Wingdings" w:hAnsi="Wingdings"/>
      </w:rPr>
    </w:lvl>
    <w:lvl w:ilvl="6" w:tplc="97F2BA72">
      <w:start w:val="1"/>
      <w:numFmt w:val="bullet"/>
      <w:lvlText w:val=""/>
      <w:lvlJc w:val="left"/>
      <w:pPr>
        <w:ind w:left="5040" w:hanging="360"/>
      </w:pPr>
      <w:rPr>
        <w:rFonts w:hint="default" w:ascii="Symbol" w:hAnsi="Symbol"/>
      </w:rPr>
    </w:lvl>
    <w:lvl w:ilvl="7" w:tplc="31423450">
      <w:start w:val="1"/>
      <w:numFmt w:val="bullet"/>
      <w:lvlText w:val="o"/>
      <w:lvlJc w:val="left"/>
      <w:pPr>
        <w:ind w:left="5760" w:hanging="360"/>
      </w:pPr>
      <w:rPr>
        <w:rFonts w:hint="default" w:ascii="Courier New" w:hAnsi="Courier New"/>
      </w:rPr>
    </w:lvl>
    <w:lvl w:ilvl="8" w:tplc="5EA2C4BC">
      <w:start w:val="1"/>
      <w:numFmt w:val="bullet"/>
      <w:lvlText w:val=""/>
      <w:lvlJc w:val="left"/>
      <w:pPr>
        <w:ind w:left="6480" w:hanging="360"/>
      </w:pPr>
      <w:rPr>
        <w:rFonts w:hint="default" w:ascii="Wingdings" w:hAnsi="Wingdings"/>
      </w:rPr>
    </w:lvl>
  </w:abstractNum>
  <w:abstractNum w:abstractNumId="19" w15:restartNumberingAfterBreak="0">
    <w:nsid w:val="29FC55F2"/>
    <w:multiLevelType w:val="hybridMultilevel"/>
    <w:tmpl w:val="C08AE532"/>
    <w:lvl w:ilvl="0" w:tplc="6A329D8E">
      <w:start w:val="1"/>
      <w:numFmt w:val="decimal"/>
      <w:lvlText w:val="%1."/>
      <w:lvlJc w:val="left"/>
      <w:pPr>
        <w:ind w:left="1020" w:hanging="360"/>
      </w:pPr>
    </w:lvl>
    <w:lvl w:ilvl="1" w:tplc="D1CE77FE">
      <w:start w:val="1"/>
      <w:numFmt w:val="decimal"/>
      <w:lvlText w:val="%2."/>
      <w:lvlJc w:val="left"/>
      <w:pPr>
        <w:ind w:left="1020" w:hanging="360"/>
      </w:pPr>
    </w:lvl>
    <w:lvl w:ilvl="2" w:tplc="D89C52AE">
      <w:start w:val="1"/>
      <w:numFmt w:val="decimal"/>
      <w:lvlText w:val="%3."/>
      <w:lvlJc w:val="left"/>
      <w:pPr>
        <w:ind w:left="1020" w:hanging="360"/>
      </w:pPr>
    </w:lvl>
    <w:lvl w:ilvl="3" w:tplc="5FC21B86">
      <w:start w:val="1"/>
      <w:numFmt w:val="decimal"/>
      <w:lvlText w:val="%4."/>
      <w:lvlJc w:val="left"/>
      <w:pPr>
        <w:ind w:left="1020" w:hanging="360"/>
      </w:pPr>
    </w:lvl>
    <w:lvl w:ilvl="4" w:tplc="62AE08BE">
      <w:start w:val="1"/>
      <w:numFmt w:val="decimal"/>
      <w:lvlText w:val="%5."/>
      <w:lvlJc w:val="left"/>
      <w:pPr>
        <w:ind w:left="1020" w:hanging="360"/>
      </w:pPr>
    </w:lvl>
    <w:lvl w:ilvl="5" w:tplc="AAF4EC54">
      <w:start w:val="1"/>
      <w:numFmt w:val="decimal"/>
      <w:lvlText w:val="%6."/>
      <w:lvlJc w:val="left"/>
      <w:pPr>
        <w:ind w:left="1020" w:hanging="360"/>
      </w:pPr>
    </w:lvl>
    <w:lvl w:ilvl="6" w:tplc="EC1203A2">
      <w:start w:val="1"/>
      <w:numFmt w:val="decimal"/>
      <w:lvlText w:val="%7."/>
      <w:lvlJc w:val="left"/>
      <w:pPr>
        <w:ind w:left="1020" w:hanging="360"/>
      </w:pPr>
    </w:lvl>
    <w:lvl w:ilvl="7" w:tplc="D1C4FCB4">
      <w:start w:val="1"/>
      <w:numFmt w:val="decimal"/>
      <w:lvlText w:val="%8."/>
      <w:lvlJc w:val="left"/>
      <w:pPr>
        <w:ind w:left="1020" w:hanging="360"/>
      </w:pPr>
    </w:lvl>
    <w:lvl w:ilvl="8" w:tplc="0ADAB326">
      <w:start w:val="1"/>
      <w:numFmt w:val="decimal"/>
      <w:lvlText w:val="%9."/>
      <w:lvlJc w:val="left"/>
      <w:pPr>
        <w:ind w:left="1020" w:hanging="360"/>
      </w:pPr>
    </w:lvl>
  </w:abstractNum>
  <w:abstractNum w:abstractNumId="20" w15:restartNumberingAfterBreak="0">
    <w:nsid w:val="2B167F75"/>
    <w:multiLevelType w:val="hybridMultilevel"/>
    <w:tmpl w:val="D2246ED2"/>
    <w:lvl w:ilvl="0" w:tplc="C98484DE">
      <w:start w:val="1"/>
      <w:numFmt w:val="bullet"/>
      <w:lvlText w:val=""/>
      <w:lvlJc w:val="left"/>
      <w:pPr>
        <w:ind w:left="720" w:hanging="360"/>
      </w:pPr>
      <w:rPr>
        <w:rFonts w:hint="default" w:ascii="Symbol" w:hAnsi="Symbol"/>
      </w:rPr>
    </w:lvl>
    <w:lvl w:ilvl="1" w:tplc="B2DC3382">
      <w:start w:val="1"/>
      <w:numFmt w:val="bullet"/>
      <w:lvlText w:val="o"/>
      <w:lvlJc w:val="left"/>
      <w:pPr>
        <w:ind w:left="1440" w:hanging="360"/>
      </w:pPr>
      <w:rPr>
        <w:rFonts w:hint="default" w:ascii="Courier New" w:hAnsi="Courier New"/>
      </w:rPr>
    </w:lvl>
    <w:lvl w:ilvl="2" w:tplc="47E0D44A">
      <w:start w:val="1"/>
      <w:numFmt w:val="bullet"/>
      <w:lvlText w:val=""/>
      <w:lvlJc w:val="left"/>
      <w:pPr>
        <w:ind w:left="2160" w:hanging="360"/>
      </w:pPr>
      <w:rPr>
        <w:rFonts w:hint="default" w:ascii="Wingdings" w:hAnsi="Wingdings"/>
      </w:rPr>
    </w:lvl>
    <w:lvl w:ilvl="3" w:tplc="9FBEB000">
      <w:start w:val="1"/>
      <w:numFmt w:val="bullet"/>
      <w:lvlText w:val=""/>
      <w:lvlJc w:val="left"/>
      <w:pPr>
        <w:ind w:left="2880" w:hanging="360"/>
      </w:pPr>
      <w:rPr>
        <w:rFonts w:hint="default" w:ascii="Symbol" w:hAnsi="Symbol"/>
      </w:rPr>
    </w:lvl>
    <w:lvl w:ilvl="4" w:tplc="6652CA20">
      <w:start w:val="1"/>
      <w:numFmt w:val="bullet"/>
      <w:lvlText w:val="o"/>
      <w:lvlJc w:val="left"/>
      <w:pPr>
        <w:ind w:left="3600" w:hanging="360"/>
      </w:pPr>
      <w:rPr>
        <w:rFonts w:hint="default" w:ascii="Courier New" w:hAnsi="Courier New"/>
      </w:rPr>
    </w:lvl>
    <w:lvl w:ilvl="5" w:tplc="E63C3534">
      <w:start w:val="1"/>
      <w:numFmt w:val="bullet"/>
      <w:lvlText w:val=""/>
      <w:lvlJc w:val="left"/>
      <w:pPr>
        <w:ind w:left="4320" w:hanging="360"/>
      </w:pPr>
      <w:rPr>
        <w:rFonts w:hint="default" w:ascii="Wingdings" w:hAnsi="Wingdings"/>
      </w:rPr>
    </w:lvl>
    <w:lvl w:ilvl="6" w:tplc="999EAC70">
      <w:start w:val="1"/>
      <w:numFmt w:val="bullet"/>
      <w:lvlText w:val=""/>
      <w:lvlJc w:val="left"/>
      <w:pPr>
        <w:ind w:left="5040" w:hanging="360"/>
      </w:pPr>
      <w:rPr>
        <w:rFonts w:hint="default" w:ascii="Symbol" w:hAnsi="Symbol"/>
      </w:rPr>
    </w:lvl>
    <w:lvl w:ilvl="7" w:tplc="D562A920">
      <w:start w:val="1"/>
      <w:numFmt w:val="bullet"/>
      <w:lvlText w:val="o"/>
      <w:lvlJc w:val="left"/>
      <w:pPr>
        <w:ind w:left="5760" w:hanging="360"/>
      </w:pPr>
      <w:rPr>
        <w:rFonts w:hint="default" w:ascii="Courier New" w:hAnsi="Courier New"/>
      </w:rPr>
    </w:lvl>
    <w:lvl w:ilvl="8" w:tplc="B3FA3358">
      <w:start w:val="1"/>
      <w:numFmt w:val="bullet"/>
      <w:lvlText w:val=""/>
      <w:lvlJc w:val="left"/>
      <w:pPr>
        <w:ind w:left="6480" w:hanging="360"/>
      </w:pPr>
      <w:rPr>
        <w:rFonts w:hint="default" w:ascii="Wingdings" w:hAnsi="Wingdings"/>
      </w:rPr>
    </w:lvl>
  </w:abstractNum>
  <w:abstractNum w:abstractNumId="21" w15:restartNumberingAfterBreak="0">
    <w:nsid w:val="2CED4E2E"/>
    <w:multiLevelType w:val="singleLevel"/>
    <w:tmpl w:val="616E1B90"/>
    <w:lvl w:ilvl="0">
      <w:numFmt w:val="bullet"/>
      <w:pStyle w:val="Bulletedlist1"/>
      <w:lvlText w:val=""/>
      <w:legacy w:legacy="1" w:legacySpace="0" w:legacyIndent="360"/>
      <w:lvlJc w:val="left"/>
      <w:pPr>
        <w:ind w:left="720" w:hanging="360"/>
      </w:pPr>
      <w:rPr>
        <w:rFonts w:hint="default" w:ascii="Symbol" w:hAnsi="Symbol"/>
      </w:rPr>
    </w:lvl>
  </w:abstractNum>
  <w:abstractNum w:abstractNumId="22" w15:restartNumberingAfterBreak="0">
    <w:nsid w:val="2F2B4F6B"/>
    <w:multiLevelType w:val="hybridMultilevel"/>
    <w:tmpl w:val="D40EA4FC"/>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132EB38"/>
    <w:multiLevelType w:val="hybridMultilevel"/>
    <w:tmpl w:val="FFFFFFFF"/>
    <w:lvl w:ilvl="0" w:tplc="35DA5E36">
      <w:start w:val="1"/>
      <w:numFmt w:val="bullet"/>
      <w:lvlText w:val=""/>
      <w:lvlJc w:val="left"/>
      <w:pPr>
        <w:ind w:left="720" w:hanging="360"/>
      </w:pPr>
      <w:rPr>
        <w:rFonts w:hint="default" w:ascii="Symbol" w:hAnsi="Symbol"/>
      </w:rPr>
    </w:lvl>
    <w:lvl w:ilvl="1" w:tplc="A02A0762">
      <w:start w:val="1"/>
      <w:numFmt w:val="bullet"/>
      <w:lvlText w:val="o"/>
      <w:lvlJc w:val="left"/>
      <w:pPr>
        <w:ind w:left="1440" w:hanging="360"/>
      </w:pPr>
      <w:rPr>
        <w:rFonts w:hint="default" w:ascii="Courier New" w:hAnsi="Courier New"/>
      </w:rPr>
    </w:lvl>
    <w:lvl w:ilvl="2" w:tplc="A1105C34">
      <w:start w:val="1"/>
      <w:numFmt w:val="bullet"/>
      <w:lvlText w:val=""/>
      <w:lvlJc w:val="left"/>
      <w:pPr>
        <w:ind w:left="2160" w:hanging="360"/>
      </w:pPr>
      <w:rPr>
        <w:rFonts w:hint="default" w:ascii="Wingdings" w:hAnsi="Wingdings"/>
      </w:rPr>
    </w:lvl>
    <w:lvl w:ilvl="3" w:tplc="8E9A185E">
      <w:start w:val="1"/>
      <w:numFmt w:val="bullet"/>
      <w:lvlText w:val=""/>
      <w:lvlJc w:val="left"/>
      <w:pPr>
        <w:ind w:left="2880" w:hanging="360"/>
      </w:pPr>
      <w:rPr>
        <w:rFonts w:hint="default" w:ascii="Symbol" w:hAnsi="Symbol"/>
      </w:rPr>
    </w:lvl>
    <w:lvl w:ilvl="4" w:tplc="0D00093E">
      <w:start w:val="1"/>
      <w:numFmt w:val="bullet"/>
      <w:lvlText w:val="o"/>
      <w:lvlJc w:val="left"/>
      <w:pPr>
        <w:ind w:left="3600" w:hanging="360"/>
      </w:pPr>
      <w:rPr>
        <w:rFonts w:hint="default" w:ascii="Courier New" w:hAnsi="Courier New"/>
      </w:rPr>
    </w:lvl>
    <w:lvl w:ilvl="5" w:tplc="F840655C">
      <w:start w:val="1"/>
      <w:numFmt w:val="bullet"/>
      <w:lvlText w:val=""/>
      <w:lvlJc w:val="left"/>
      <w:pPr>
        <w:ind w:left="4320" w:hanging="360"/>
      </w:pPr>
      <w:rPr>
        <w:rFonts w:hint="default" w:ascii="Wingdings" w:hAnsi="Wingdings"/>
      </w:rPr>
    </w:lvl>
    <w:lvl w:ilvl="6" w:tplc="ECA2820E">
      <w:start w:val="1"/>
      <w:numFmt w:val="bullet"/>
      <w:lvlText w:val=""/>
      <w:lvlJc w:val="left"/>
      <w:pPr>
        <w:ind w:left="5040" w:hanging="360"/>
      </w:pPr>
      <w:rPr>
        <w:rFonts w:hint="default" w:ascii="Symbol" w:hAnsi="Symbol"/>
      </w:rPr>
    </w:lvl>
    <w:lvl w:ilvl="7" w:tplc="E2346F34">
      <w:start w:val="1"/>
      <w:numFmt w:val="bullet"/>
      <w:lvlText w:val="o"/>
      <w:lvlJc w:val="left"/>
      <w:pPr>
        <w:ind w:left="5760" w:hanging="360"/>
      </w:pPr>
      <w:rPr>
        <w:rFonts w:hint="default" w:ascii="Courier New" w:hAnsi="Courier New"/>
      </w:rPr>
    </w:lvl>
    <w:lvl w:ilvl="8" w:tplc="B22E1A6E">
      <w:start w:val="1"/>
      <w:numFmt w:val="bullet"/>
      <w:lvlText w:val=""/>
      <w:lvlJc w:val="left"/>
      <w:pPr>
        <w:ind w:left="6480" w:hanging="360"/>
      </w:pPr>
      <w:rPr>
        <w:rFonts w:hint="default" w:ascii="Wingdings" w:hAnsi="Wingdings"/>
      </w:rPr>
    </w:lvl>
  </w:abstractNum>
  <w:abstractNum w:abstractNumId="24" w15:restartNumberingAfterBreak="0">
    <w:nsid w:val="3CA24976"/>
    <w:multiLevelType w:val="hybridMultilevel"/>
    <w:tmpl w:val="CEE6EC26"/>
    <w:lvl w:ilvl="0" w:tplc="04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40D20986"/>
    <w:multiLevelType w:val="hybridMultilevel"/>
    <w:tmpl w:val="F2D8DE2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48C628A3"/>
    <w:multiLevelType w:val="multilevel"/>
    <w:tmpl w:val="EFD210DA"/>
    <w:lvl w:ilvl="0">
      <w:start w:val="1"/>
      <w:numFmt w:val="upperLetter"/>
      <w:pStyle w:val="BackMatter1"/>
      <w:lvlText w:val="%1."/>
      <w:lvlJc w:val="left"/>
      <w:pPr>
        <w:ind w:left="360" w:hanging="360"/>
      </w:pPr>
      <w:rPr>
        <w:rFonts w:hint="default" w:ascii="Calibri" w:hAnsi="Calibri" w:cs="Arial"/>
        <w:b/>
        <w:i w:val="0"/>
        <w:color w:val="4E84C4"/>
        <w:sz w:val="28"/>
        <w:szCs w:val="20"/>
      </w:rPr>
    </w:lvl>
    <w:lvl w:ilvl="1">
      <w:start w:val="1"/>
      <w:numFmt w:val="decimal"/>
      <w:lvlText w:val="%1.%2"/>
      <w:lvlJc w:val="left"/>
      <w:pPr>
        <w:tabs>
          <w:tab w:val="num" w:pos="648"/>
        </w:tabs>
        <w:ind w:left="648" w:hanging="648"/>
      </w:pPr>
      <w:rPr>
        <w:rFonts w:hint="default" w:ascii="Arial Bold" w:hAnsi="Arial Bold"/>
        <w:b/>
        <w:i w:val="0"/>
        <w:sz w:val="28"/>
      </w:rPr>
    </w:lvl>
    <w:lvl w:ilvl="2">
      <w:start w:val="1"/>
      <w:numFmt w:val="decimal"/>
      <w:pStyle w:val="BackMatter3"/>
      <w:lvlText w:val="%1.%2.%3"/>
      <w:lvlJc w:val="left"/>
      <w:pPr>
        <w:tabs>
          <w:tab w:val="num" w:pos="720"/>
        </w:tabs>
        <w:ind w:left="720" w:hanging="720"/>
      </w:pPr>
      <w:rPr>
        <w:rFonts w:hint="default" w:ascii="Arial Bold" w:hAnsi="Arial Bold"/>
        <w:b/>
        <w:i w:val="0"/>
        <w:sz w:val="24"/>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7" w15:restartNumberingAfterBreak="0">
    <w:nsid w:val="49636517"/>
    <w:multiLevelType w:val="hybridMultilevel"/>
    <w:tmpl w:val="8348E556"/>
    <w:lvl w:ilvl="0" w:tplc="BABA069C">
      <w:start w:val="1"/>
      <w:numFmt w:val="bullet"/>
      <w:lvlText w:val=""/>
      <w:lvlJc w:val="left"/>
      <w:pPr>
        <w:ind w:left="720" w:hanging="360"/>
      </w:pPr>
      <w:rPr>
        <w:rFonts w:hint="default" w:ascii="Symbol" w:hAnsi="Symbol"/>
      </w:rPr>
    </w:lvl>
    <w:lvl w:ilvl="1" w:tplc="E43090C6">
      <w:start w:val="1"/>
      <w:numFmt w:val="bullet"/>
      <w:lvlText w:val="o"/>
      <w:lvlJc w:val="left"/>
      <w:pPr>
        <w:ind w:left="1440" w:hanging="360"/>
      </w:pPr>
      <w:rPr>
        <w:rFonts w:hint="default" w:ascii="Courier New" w:hAnsi="Courier New"/>
      </w:rPr>
    </w:lvl>
    <w:lvl w:ilvl="2" w:tplc="5F8ACC80">
      <w:start w:val="1"/>
      <w:numFmt w:val="bullet"/>
      <w:lvlText w:val=""/>
      <w:lvlJc w:val="left"/>
      <w:pPr>
        <w:ind w:left="2160" w:hanging="360"/>
      </w:pPr>
      <w:rPr>
        <w:rFonts w:hint="default" w:ascii="Wingdings" w:hAnsi="Wingdings"/>
      </w:rPr>
    </w:lvl>
    <w:lvl w:ilvl="3" w:tplc="C692437A">
      <w:start w:val="1"/>
      <w:numFmt w:val="bullet"/>
      <w:lvlText w:val=""/>
      <w:lvlJc w:val="left"/>
      <w:pPr>
        <w:ind w:left="2880" w:hanging="360"/>
      </w:pPr>
      <w:rPr>
        <w:rFonts w:hint="default" w:ascii="Symbol" w:hAnsi="Symbol"/>
      </w:rPr>
    </w:lvl>
    <w:lvl w:ilvl="4" w:tplc="F7AC045C">
      <w:start w:val="1"/>
      <w:numFmt w:val="bullet"/>
      <w:lvlText w:val="o"/>
      <w:lvlJc w:val="left"/>
      <w:pPr>
        <w:ind w:left="3600" w:hanging="360"/>
      </w:pPr>
      <w:rPr>
        <w:rFonts w:hint="default" w:ascii="Courier New" w:hAnsi="Courier New"/>
      </w:rPr>
    </w:lvl>
    <w:lvl w:ilvl="5" w:tplc="7CE839E2">
      <w:start w:val="1"/>
      <w:numFmt w:val="bullet"/>
      <w:lvlText w:val=""/>
      <w:lvlJc w:val="left"/>
      <w:pPr>
        <w:ind w:left="4320" w:hanging="360"/>
      </w:pPr>
      <w:rPr>
        <w:rFonts w:hint="default" w:ascii="Wingdings" w:hAnsi="Wingdings"/>
      </w:rPr>
    </w:lvl>
    <w:lvl w:ilvl="6" w:tplc="1886186E">
      <w:start w:val="1"/>
      <w:numFmt w:val="bullet"/>
      <w:lvlText w:val=""/>
      <w:lvlJc w:val="left"/>
      <w:pPr>
        <w:ind w:left="5040" w:hanging="360"/>
      </w:pPr>
      <w:rPr>
        <w:rFonts w:hint="default" w:ascii="Symbol" w:hAnsi="Symbol"/>
      </w:rPr>
    </w:lvl>
    <w:lvl w:ilvl="7" w:tplc="B4802510">
      <w:start w:val="1"/>
      <w:numFmt w:val="bullet"/>
      <w:lvlText w:val="o"/>
      <w:lvlJc w:val="left"/>
      <w:pPr>
        <w:ind w:left="5760" w:hanging="360"/>
      </w:pPr>
      <w:rPr>
        <w:rFonts w:hint="default" w:ascii="Courier New" w:hAnsi="Courier New"/>
      </w:rPr>
    </w:lvl>
    <w:lvl w:ilvl="8" w:tplc="50007BBC">
      <w:start w:val="1"/>
      <w:numFmt w:val="bullet"/>
      <w:lvlText w:val=""/>
      <w:lvlJc w:val="left"/>
      <w:pPr>
        <w:ind w:left="6480" w:hanging="360"/>
      </w:pPr>
      <w:rPr>
        <w:rFonts w:hint="default" w:ascii="Wingdings" w:hAnsi="Wingdings"/>
      </w:rPr>
    </w:lvl>
  </w:abstractNum>
  <w:abstractNum w:abstractNumId="28" w15:restartNumberingAfterBreak="0">
    <w:nsid w:val="4CD6CA77"/>
    <w:multiLevelType w:val="hybridMultilevel"/>
    <w:tmpl w:val="8418F836"/>
    <w:lvl w:ilvl="0" w:tplc="04090001">
      <w:start w:val="1"/>
      <w:numFmt w:val="bullet"/>
      <w:lvlText w:val=""/>
      <w:lvlJc w:val="left"/>
      <w:pPr>
        <w:ind w:left="720" w:hanging="360"/>
      </w:pPr>
      <w:rPr>
        <w:rFonts w:hint="default" w:ascii="Symbol" w:hAnsi="Symbol"/>
      </w:rPr>
    </w:lvl>
    <w:lvl w:ilvl="1" w:tplc="96A83EC6">
      <w:start w:val="1"/>
      <w:numFmt w:val="bullet"/>
      <w:lvlText w:val="o"/>
      <w:lvlJc w:val="left"/>
      <w:pPr>
        <w:ind w:left="1440" w:hanging="360"/>
      </w:pPr>
      <w:rPr>
        <w:rFonts w:hint="default" w:ascii="Courier New" w:hAnsi="Courier New"/>
      </w:rPr>
    </w:lvl>
    <w:lvl w:ilvl="2" w:tplc="BFCECCF8">
      <w:start w:val="1"/>
      <w:numFmt w:val="bullet"/>
      <w:lvlText w:val=""/>
      <w:lvlJc w:val="left"/>
      <w:pPr>
        <w:ind w:left="2160" w:hanging="360"/>
      </w:pPr>
      <w:rPr>
        <w:rFonts w:hint="default" w:ascii="Wingdings" w:hAnsi="Wingdings"/>
      </w:rPr>
    </w:lvl>
    <w:lvl w:ilvl="3" w:tplc="CA42D248">
      <w:start w:val="1"/>
      <w:numFmt w:val="bullet"/>
      <w:lvlText w:val=""/>
      <w:lvlJc w:val="left"/>
      <w:pPr>
        <w:ind w:left="2880" w:hanging="360"/>
      </w:pPr>
      <w:rPr>
        <w:rFonts w:hint="default" w:ascii="Symbol" w:hAnsi="Symbol"/>
      </w:rPr>
    </w:lvl>
    <w:lvl w:ilvl="4" w:tplc="A2BEC1E4">
      <w:start w:val="1"/>
      <w:numFmt w:val="bullet"/>
      <w:lvlText w:val="o"/>
      <w:lvlJc w:val="left"/>
      <w:pPr>
        <w:ind w:left="3600" w:hanging="360"/>
      </w:pPr>
      <w:rPr>
        <w:rFonts w:hint="default" w:ascii="Courier New" w:hAnsi="Courier New"/>
      </w:rPr>
    </w:lvl>
    <w:lvl w:ilvl="5" w:tplc="D1622B32">
      <w:start w:val="1"/>
      <w:numFmt w:val="bullet"/>
      <w:lvlText w:val=""/>
      <w:lvlJc w:val="left"/>
      <w:pPr>
        <w:ind w:left="4320" w:hanging="360"/>
      </w:pPr>
      <w:rPr>
        <w:rFonts w:hint="default" w:ascii="Wingdings" w:hAnsi="Wingdings"/>
      </w:rPr>
    </w:lvl>
    <w:lvl w:ilvl="6" w:tplc="864A63C8">
      <w:start w:val="1"/>
      <w:numFmt w:val="bullet"/>
      <w:lvlText w:val=""/>
      <w:lvlJc w:val="left"/>
      <w:pPr>
        <w:ind w:left="5040" w:hanging="360"/>
      </w:pPr>
      <w:rPr>
        <w:rFonts w:hint="default" w:ascii="Symbol" w:hAnsi="Symbol"/>
      </w:rPr>
    </w:lvl>
    <w:lvl w:ilvl="7" w:tplc="58007964">
      <w:start w:val="1"/>
      <w:numFmt w:val="bullet"/>
      <w:lvlText w:val="o"/>
      <w:lvlJc w:val="left"/>
      <w:pPr>
        <w:ind w:left="5760" w:hanging="360"/>
      </w:pPr>
      <w:rPr>
        <w:rFonts w:hint="default" w:ascii="Courier New" w:hAnsi="Courier New"/>
      </w:rPr>
    </w:lvl>
    <w:lvl w:ilvl="8" w:tplc="5AB2D192">
      <w:start w:val="1"/>
      <w:numFmt w:val="bullet"/>
      <w:lvlText w:val=""/>
      <w:lvlJc w:val="left"/>
      <w:pPr>
        <w:ind w:left="6480" w:hanging="360"/>
      </w:pPr>
      <w:rPr>
        <w:rFonts w:hint="default" w:ascii="Wingdings" w:hAnsi="Wingdings"/>
      </w:rPr>
    </w:lvl>
  </w:abstractNum>
  <w:abstractNum w:abstractNumId="29" w15:restartNumberingAfterBreak="0">
    <w:nsid w:val="4D16E76B"/>
    <w:multiLevelType w:val="hybridMultilevel"/>
    <w:tmpl w:val="FFFFFFFF"/>
    <w:lvl w:ilvl="0" w:tplc="27D0C784">
      <w:start w:val="1"/>
      <w:numFmt w:val="bullet"/>
      <w:lvlText w:val=""/>
      <w:lvlJc w:val="left"/>
      <w:pPr>
        <w:ind w:left="720" w:hanging="360"/>
      </w:pPr>
      <w:rPr>
        <w:rFonts w:hint="default" w:ascii="Symbol" w:hAnsi="Symbol"/>
      </w:rPr>
    </w:lvl>
    <w:lvl w:ilvl="1" w:tplc="9EDCEB14">
      <w:start w:val="1"/>
      <w:numFmt w:val="bullet"/>
      <w:lvlText w:val="o"/>
      <w:lvlJc w:val="left"/>
      <w:pPr>
        <w:ind w:left="1440" w:hanging="360"/>
      </w:pPr>
      <w:rPr>
        <w:rFonts w:hint="default" w:ascii="Courier New" w:hAnsi="Courier New"/>
      </w:rPr>
    </w:lvl>
    <w:lvl w:ilvl="2" w:tplc="0B1ECB10">
      <w:start w:val="1"/>
      <w:numFmt w:val="bullet"/>
      <w:lvlText w:val=""/>
      <w:lvlJc w:val="left"/>
      <w:pPr>
        <w:ind w:left="2160" w:hanging="360"/>
      </w:pPr>
      <w:rPr>
        <w:rFonts w:hint="default" w:ascii="Wingdings" w:hAnsi="Wingdings"/>
      </w:rPr>
    </w:lvl>
    <w:lvl w:ilvl="3" w:tplc="B8286318">
      <w:start w:val="1"/>
      <w:numFmt w:val="bullet"/>
      <w:lvlText w:val=""/>
      <w:lvlJc w:val="left"/>
      <w:pPr>
        <w:ind w:left="2880" w:hanging="360"/>
      </w:pPr>
      <w:rPr>
        <w:rFonts w:hint="default" w:ascii="Symbol" w:hAnsi="Symbol"/>
      </w:rPr>
    </w:lvl>
    <w:lvl w:ilvl="4" w:tplc="28B034F2">
      <w:start w:val="1"/>
      <w:numFmt w:val="bullet"/>
      <w:lvlText w:val="o"/>
      <w:lvlJc w:val="left"/>
      <w:pPr>
        <w:ind w:left="3600" w:hanging="360"/>
      </w:pPr>
      <w:rPr>
        <w:rFonts w:hint="default" w:ascii="Courier New" w:hAnsi="Courier New"/>
      </w:rPr>
    </w:lvl>
    <w:lvl w:ilvl="5" w:tplc="97B0B9B2">
      <w:start w:val="1"/>
      <w:numFmt w:val="bullet"/>
      <w:lvlText w:val=""/>
      <w:lvlJc w:val="left"/>
      <w:pPr>
        <w:ind w:left="4320" w:hanging="360"/>
      </w:pPr>
      <w:rPr>
        <w:rFonts w:hint="default" w:ascii="Wingdings" w:hAnsi="Wingdings"/>
      </w:rPr>
    </w:lvl>
    <w:lvl w:ilvl="6" w:tplc="8F204E96">
      <w:start w:val="1"/>
      <w:numFmt w:val="bullet"/>
      <w:lvlText w:val=""/>
      <w:lvlJc w:val="left"/>
      <w:pPr>
        <w:ind w:left="5040" w:hanging="360"/>
      </w:pPr>
      <w:rPr>
        <w:rFonts w:hint="default" w:ascii="Symbol" w:hAnsi="Symbol"/>
      </w:rPr>
    </w:lvl>
    <w:lvl w:ilvl="7" w:tplc="29E20650">
      <w:start w:val="1"/>
      <w:numFmt w:val="bullet"/>
      <w:lvlText w:val="o"/>
      <w:lvlJc w:val="left"/>
      <w:pPr>
        <w:ind w:left="5760" w:hanging="360"/>
      </w:pPr>
      <w:rPr>
        <w:rFonts w:hint="default" w:ascii="Courier New" w:hAnsi="Courier New"/>
      </w:rPr>
    </w:lvl>
    <w:lvl w:ilvl="8" w:tplc="7DB4F86E">
      <w:start w:val="1"/>
      <w:numFmt w:val="bullet"/>
      <w:lvlText w:val=""/>
      <w:lvlJc w:val="left"/>
      <w:pPr>
        <w:ind w:left="6480" w:hanging="360"/>
      </w:pPr>
      <w:rPr>
        <w:rFonts w:hint="default" w:ascii="Wingdings" w:hAnsi="Wingdings"/>
      </w:rPr>
    </w:lvl>
  </w:abstractNum>
  <w:abstractNum w:abstractNumId="30" w15:restartNumberingAfterBreak="0">
    <w:nsid w:val="52EB2012"/>
    <w:multiLevelType w:val="hybridMultilevel"/>
    <w:tmpl w:val="28D60F28"/>
    <w:lvl w:ilvl="0" w:tplc="D56652A2">
      <w:start w:val="1"/>
      <w:numFmt w:val="bullet"/>
      <w:lvlText w:val=""/>
      <w:lvlJc w:val="left"/>
      <w:pPr>
        <w:ind w:left="720" w:hanging="360"/>
      </w:pPr>
      <w:rPr>
        <w:rFonts w:hint="default" w:ascii="Symbol" w:hAnsi="Symbol"/>
      </w:rPr>
    </w:lvl>
    <w:lvl w:ilvl="1" w:tplc="795C2222">
      <w:start w:val="1"/>
      <w:numFmt w:val="bullet"/>
      <w:lvlText w:val="o"/>
      <w:lvlJc w:val="left"/>
      <w:pPr>
        <w:ind w:left="1440" w:hanging="360"/>
      </w:pPr>
      <w:rPr>
        <w:rFonts w:hint="default" w:ascii="Courier New" w:hAnsi="Courier New"/>
      </w:rPr>
    </w:lvl>
    <w:lvl w:ilvl="2" w:tplc="DF4E2DF6">
      <w:start w:val="1"/>
      <w:numFmt w:val="bullet"/>
      <w:lvlText w:val=""/>
      <w:lvlJc w:val="left"/>
      <w:pPr>
        <w:ind w:left="2160" w:hanging="360"/>
      </w:pPr>
      <w:rPr>
        <w:rFonts w:hint="default" w:ascii="Wingdings" w:hAnsi="Wingdings"/>
      </w:rPr>
    </w:lvl>
    <w:lvl w:ilvl="3" w:tplc="AE4E6D2C">
      <w:start w:val="1"/>
      <w:numFmt w:val="bullet"/>
      <w:lvlText w:val=""/>
      <w:lvlJc w:val="left"/>
      <w:pPr>
        <w:ind w:left="2880" w:hanging="360"/>
      </w:pPr>
      <w:rPr>
        <w:rFonts w:hint="default" w:ascii="Symbol" w:hAnsi="Symbol"/>
      </w:rPr>
    </w:lvl>
    <w:lvl w:ilvl="4" w:tplc="CD6E77C6">
      <w:start w:val="1"/>
      <w:numFmt w:val="bullet"/>
      <w:lvlText w:val="o"/>
      <w:lvlJc w:val="left"/>
      <w:pPr>
        <w:ind w:left="3600" w:hanging="360"/>
      </w:pPr>
      <w:rPr>
        <w:rFonts w:hint="default" w:ascii="Courier New" w:hAnsi="Courier New"/>
      </w:rPr>
    </w:lvl>
    <w:lvl w:ilvl="5" w:tplc="4AF2A196">
      <w:start w:val="1"/>
      <w:numFmt w:val="bullet"/>
      <w:lvlText w:val=""/>
      <w:lvlJc w:val="left"/>
      <w:pPr>
        <w:ind w:left="4320" w:hanging="360"/>
      </w:pPr>
      <w:rPr>
        <w:rFonts w:hint="default" w:ascii="Wingdings" w:hAnsi="Wingdings"/>
      </w:rPr>
    </w:lvl>
    <w:lvl w:ilvl="6" w:tplc="96F23B7E">
      <w:start w:val="1"/>
      <w:numFmt w:val="bullet"/>
      <w:lvlText w:val=""/>
      <w:lvlJc w:val="left"/>
      <w:pPr>
        <w:ind w:left="5040" w:hanging="360"/>
      </w:pPr>
      <w:rPr>
        <w:rFonts w:hint="default" w:ascii="Symbol" w:hAnsi="Symbol"/>
      </w:rPr>
    </w:lvl>
    <w:lvl w:ilvl="7" w:tplc="C4185E0A">
      <w:start w:val="1"/>
      <w:numFmt w:val="bullet"/>
      <w:lvlText w:val="o"/>
      <w:lvlJc w:val="left"/>
      <w:pPr>
        <w:ind w:left="5760" w:hanging="360"/>
      </w:pPr>
      <w:rPr>
        <w:rFonts w:hint="default" w:ascii="Courier New" w:hAnsi="Courier New"/>
      </w:rPr>
    </w:lvl>
    <w:lvl w:ilvl="8" w:tplc="34D6797C">
      <w:start w:val="1"/>
      <w:numFmt w:val="bullet"/>
      <w:lvlText w:val=""/>
      <w:lvlJc w:val="left"/>
      <w:pPr>
        <w:ind w:left="6480" w:hanging="360"/>
      </w:pPr>
      <w:rPr>
        <w:rFonts w:hint="default" w:ascii="Wingdings" w:hAnsi="Wingdings"/>
      </w:rPr>
    </w:lvl>
  </w:abstractNum>
  <w:abstractNum w:abstractNumId="31" w15:restartNumberingAfterBreak="0">
    <w:nsid w:val="549C1DCE"/>
    <w:multiLevelType w:val="hybridMultilevel"/>
    <w:tmpl w:val="69EAB644"/>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66156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C6C74AA"/>
    <w:multiLevelType w:val="singleLevel"/>
    <w:tmpl w:val="02D860A2"/>
    <w:lvl w:ilvl="0">
      <w:start w:val="1"/>
      <w:numFmt w:val="lowerRoman"/>
      <w:pStyle w:val="Numberedlist2"/>
      <w:lvlText w:val="%1."/>
      <w:lvlJc w:val="left"/>
      <w:pPr>
        <w:ind w:left="1008" w:hanging="360"/>
      </w:pPr>
      <w:rPr>
        <w:rFonts w:hint="default" w:ascii="Calibri" w:hAnsi="Calibri" w:cs="Arial"/>
        <w:b w:val="0"/>
        <w:i w:val="0"/>
        <w:sz w:val="22"/>
        <w:szCs w:val="20"/>
      </w:rPr>
    </w:lvl>
  </w:abstractNum>
  <w:abstractNum w:abstractNumId="34" w15:restartNumberingAfterBreak="0">
    <w:nsid w:val="65A33C55"/>
    <w:multiLevelType w:val="multilevel"/>
    <w:tmpl w:val="5FF0EC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602C92E"/>
    <w:multiLevelType w:val="hybridMultilevel"/>
    <w:tmpl w:val="F5044F70"/>
    <w:lvl w:ilvl="0" w:tplc="01069B18">
      <w:start w:val="1"/>
      <w:numFmt w:val="bullet"/>
      <w:lvlText w:val=""/>
      <w:lvlJc w:val="left"/>
      <w:pPr>
        <w:ind w:left="720" w:hanging="360"/>
      </w:pPr>
      <w:rPr>
        <w:rFonts w:hint="default" w:ascii="Symbol" w:hAnsi="Symbol"/>
      </w:rPr>
    </w:lvl>
    <w:lvl w:ilvl="1" w:tplc="5BC8763C">
      <w:start w:val="1"/>
      <w:numFmt w:val="bullet"/>
      <w:lvlText w:val="o"/>
      <w:lvlJc w:val="left"/>
      <w:pPr>
        <w:ind w:left="1440" w:hanging="360"/>
      </w:pPr>
      <w:rPr>
        <w:rFonts w:hint="default" w:ascii="Courier New" w:hAnsi="Courier New"/>
      </w:rPr>
    </w:lvl>
    <w:lvl w:ilvl="2" w:tplc="73329E16">
      <w:start w:val="1"/>
      <w:numFmt w:val="bullet"/>
      <w:lvlText w:val=""/>
      <w:lvlJc w:val="left"/>
      <w:pPr>
        <w:ind w:left="2160" w:hanging="360"/>
      </w:pPr>
      <w:rPr>
        <w:rFonts w:hint="default" w:ascii="Wingdings" w:hAnsi="Wingdings"/>
      </w:rPr>
    </w:lvl>
    <w:lvl w:ilvl="3" w:tplc="40FEC7B8">
      <w:start w:val="1"/>
      <w:numFmt w:val="bullet"/>
      <w:lvlText w:val=""/>
      <w:lvlJc w:val="left"/>
      <w:pPr>
        <w:ind w:left="2880" w:hanging="360"/>
      </w:pPr>
      <w:rPr>
        <w:rFonts w:hint="default" w:ascii="Symbol" w:hAnsi="Symbol"/>
      </w:rPr>
    </w:lvl>
    <w:lvl w:ilvl="4" w:tplc="93D60F96">
      <w:start w:val="1"/>
      <w:numFmt w:val="bullet"/>
      <w:lvlText w:val="o"/>
      <w:lvlJc w:val="left"/>
      <w:pPr>
        <w:ind w:left="3600" w:hanging="360"/>
      </w:pPr>
      <w:rPr>
        <w:rFonts w:hint="default" w:ascii="Courier New" w:hAnsi="Courier New"/>
      </w:rPr>
    </w:lvl>
    <w:lvl w:ilvl="5" w:tplc="382C57F2">
      <w:start w:val="1"/>
      <w:numFmt w:val="bullet"/>
      <w:lvlText w:val=""/>
      <w:lvlJc w:val="left"/>
      <w:pPr>
        <w:ind w:left="4320" w:hanging="360"/>
      </w:pPr>
      <w:rPr>
        <w:rFonts w:hint="default" w:ascii="Wingdings" w:hAnsi="Wingdings"/>
      </w:rPr>
    </w:lvl>
    <w:lvl w:ilvl="6" w:tplc="2F72A8A2">
      <w:start w:val="1"/>
      <w:numFmt w:val="bullet"/>
      <w:lvlText w:val=""/>
      <w:lvlJc w:val="left"/>
      <w:pPr>
        <w:ind w:left="5040" w:hanging="360"/>
      </w:pPr>
      <w:rPr>
        <w:rFonts w:hint="default" w:ascii="Symbol" w:hAnsi="Symbol"/>
      </w:rPr>
    </w:lvl>
    <w:lvl w:ilvl="7" w:tplc="C0A8A98C">
      <w:start w:val="1"/>
      <w:numFmt w:val="bullet"/>
      <w:lvlText w:val="o"/>
      <w:lvlJc w:val="left"/>
      <w:pPr>
        <w:ind w:left="5760" w:hanging="360"/>
      </w:pPr>
      <w:rPr>
        <w:rFonts w:hint="default" w:ascii="Courier New" w:hAnsi="Courier New"/>
      </w:rPr>
    </w:lvl>
    <w:lvl w:ilvl="8" w:tplc="EEC820AE">
      <w:start w:val="1"/>
      <w:numFmt w:val="bullet"/>
      <w:lvlText w:val=""/>
      <w:lvlJc w:val="left"/>
      <w:pPr>
        <w:ind w:left="6480" w:hanging="360"/>
      </w:pPr>
      <w:rPr>
        <w:rFonts w:hint="default" w:ascii="Wingdings" w:hAnsi="Wingdings"/>
      </w:rPr>
    </w:lvl>
  </w:abstractNum>
  <w:abstractNum w:abstractNumId="36" w15:restartNumberingAfterBreak="0">
    <w:nsid w:val="6CCE7BEC"/>
    <w:multiLevelType w:val="singleLevel"/>
    <w:tmpl w:val="0ACCA304"/>
    <w:lvl w:ilvl="0">
      <w:start w:val="1"/>
      <w:numFmt w:val="decimal"/>
      <w:pStyle w:val="Numberedlist1"/>
      <w:lvlText w:val="%1."/>
      <w:lvlJc w:val="left"/>
      <w:pPr>
        <w:ind w:left="504" w:hanging="360"/>
      </w:pPr>
      <w:rPr>
        <w:rFonts w:hint="default" w:ascii="Calibri" w:hAnsi="Calibri"/>
        <w:b w:val="0"/>
        <w:i w:val="0"/>
        <w:sz w:val="22"/>
      </w:rPr>
    </w:lvl>
  </w:abstractNum>
  <w:abstractNum w:abstractNumId="37" w15:restartNumberingAfterBreak="0">
    <w:nsid w:val="6FD28551"/>
    <w:multiLevelType w:val="hybridMultilevel"/>
    <w:tmpl w:val="FFFFFFFF"/>
    <w:lvl w:ilvl="0" w:tplc="A8C86E7E">
      <w:numFmt w:val="bullet"/>
      <w:lvlText w:val=""/>
      <w:lvlJc w:val="left"/>
      <w:pPr>
        <w:ind w:left="720" w:hanging="360"/>
      </w:pPr>
      <w:rPr>
        <w:rFonts w:hint="default" w:ascii="Symbol" w:hAnsi="Symbol"/>
      </w:rPr>
    </w:lvl>
    <w:lvl w:ilvl="1" w:tplc="5E3CB462">
      <w:start w:val="1"/>
      <w:numFmt w:val="bullet"/>
      <w:lvlText w:val="o"/>
      <w:lvlJc w:val="left"/>
      <w:pPr>
        <w:ind w:left="1440" w:hanging="360"/>
      </w:pPr>
      <w:rPr>
        <w:rFonts w:hint="default" w:ascii="Courier New" w:hAnsi="Courier New"/>
      </w:rPr>
    </w:lvl>
    <w:lvl w:ilvl="2" w:tplc="826E4ABA">
      <w:start w:val="1"/>
      <w:numFmt w:val="bullet"/>
      <w:lvlText w:val=""/>
      <w:lvlJc w:val="left"/>
      <w:pPr>
        <w:ind w:left="2160" w:hanging="360"/>
      </w:pPr>
      <w:rPr>
        <w:rFonts w:hint="default" w:ascii="Wingdings" w:hAnsi="Wingdings"/>
      </w:rPr>
    </w:lvl>
    <w:lvl w:ilvl="3" w:tplc="206E99D8">
      <w:start w:val="1"/>
      <w:numFmt w:val="bullet"/>
      <w:lvlText w:val=""/>
      <w:lvlJc w:val="left"/>
      <w:pPr>
        <w:ind w:left="2880" w:hanging="360"/>
      </w:pPr>
      <w:rPr>
        <w:rFonts w:hint="default" w:ascii="Symbol" w:hAnsi="Symbol"/>
      </w:rPr>
    </w:lvl>
    <w:lvl w:ilvl="4" w:tplc="619C0FC8">
      <w:start w:val="1"/>
      <w:numFmt w:val="bullet"/>
      <w:lvlText w:val="o"/>
      <w:lvlJc w:val="left"/>
      <w:pPr>
        <w:ind w:left="3600" w:hanging="360"/>
      </w:pPr>
      <w:rPr>
        <w:rFonts w:hint="default" w:ascii="Courier New" w:hAnsi="Courier New"/>
      </w:rPr>
    </w:lvl>
    <w:lvl w:ilvl="5" w:tplc="D756B3E0">
      <w:start w:val="1"/>
      <w:numFmt w:val="bullet"/>
      <w:lvlText w:val=""/>
      <w:lvlJc w:val="left"/>
      <w:pPr>
        <w:ind w:left="4320" w:hanging="360"/>
      </w:pPr>
      <w:rPr>
        <w:rFonts w:hint="default" w:ascii="Wingdings" w:hAnsi="Wingdings"/>
      </w:rPr>
    </w:lvl>
    <w:lvl w:ilvl="6" w:tplc="4A9A7C72">
      <w:start w:val="1"/>
      <w:numFmt w:val="bullet"/>
      <w:lvlText w:val=""/>
      <w:lvlJc w:val="left"/>
      <w:pPr>
        <w:ind w:left="5040" w:hanging="360"/>
      </w:pPr>
      <w:rPr>
        <w:rFonts w:hint="default" w:ascii="Symbol" w:hAnsi="Symbol"/>
      </w:rPr>
    </w:lvl>
    <w:lvl w:ilvl="7" w:tplc="8C7E59C6">
      <w:start w:val="1"/>
      <w:numFmt w:val="bullet"/>
      <w:lvlText w:val="o"/>
      <w:lvlJc w:val="left"/>
      <w:pPr>
        <w:ind w:left="5760" w:hanging="360"/>
      </w:pPr>
      <w:rPr>
        <w:rFonts w:hint="default" w:ascii="Courier New" w:hAnsi="Courier New"/>
      </w:rPr>
    </w:lvl>
    <w:lvl w:ilvl="8" w:tplc="64C699E8">
      <w:start w:val="1"/>
      <w:numFmt w:val="bullet"/>
      <w:lvlText w:val=""/>
      <w:lvlJc w:val="left"/>
      <w:pPr>
        <w:ind w:left="6480" w:hanging="360"/>
      </w:pPr>
      <w:rPr>
        <w:rFonts w:hint="default" w:ascii="Wingdings" w:hAnsi="Wingdings"/>
      </w:rPr>
    </w:lvl>
  </w:abstractNum>
  <w:abstractNum w:abstractNumId="38" w15:restartNumberingAfterBreak="0">
    <w:nsid w:val="70F0768D"/>
    <w:multiLevelType w:val="hybridMultilevel"/>
    <w:tmpl w:val="92BA5BC6"/>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9" w15:restartNumberingAfterBreak="0">
    <w:nsid w:val="71A47F7E"/>
    <w:multiLevelType w:val="hybridMultilevel"/>
    <w:tmpl w:val="9D764954"/>
    <w:lvl w:ilvl="0" w:tplc="7BE0DFCC">
      <w:start w:val="1"/>
      <w:numFmt w:val="bullet"/>
      <w:pStyle w:val="TableTextBullets"/>
      <w:lvlText w:val=""/>
      <w:lvlJc w:val="left"/>
      <w:pPr>
        <w:tabs>
          <w:tab w:val="num" w:pos="360"/>
        </w:tabs>
        <w:ind w:left="360" w:hanging="360"/>
      </w:pPr>
      <w:rPr>
        <w:rFonts w:hint="default" w:ascii="Symbol" w:hAnsi="Symbol"/>
      </w:rPr>
    </w:lvl>
    <w:lvl w:ilvl="1" w:tplc="34DE979C">
      <w:start w:val="1"/>
      <w:numFmt w:val="bullet"/>
      <w:lvlText w:val="o"/>
      <w:lvlJc w:val="left"/>
      <w:pPr>
        <w:tabs>
          <w:tab w:val="num" w:pos="1440"/>
        </w:tabs>
        <w:ind w:left="1440" w:hanging="360"/>
      </w:pPr>
      <w:rPr>
        <w:rFonts w:hint="default" w:ascii="Courier New" w:hAnsi="Courier New" w:cs="Times New Roman"/>
      </w:rPr>
    </w:lvl>
    <w:lvl w:ilvl="2" w:tplc="A62A26D8">
      <w:start w:val="1"/>
      <w:numFmt w:val="bullet"/>
      <w:lvlText w:val=""/>
      <w:lvlJc w:val="left"/>
      <w:pPr>
        <w:tabs>
          <w:tab w:val="num" w:pos="2160"/>
        </w:tabs>
        <w:ind w:left="2160" w:hanging="360"/>
      </w:pPr>
      <w:rPr>
        <w:rFonts w:hint="default" w:ascii="Wingdings" w:hAnsi="Wingdings"/>
      </w:rPr>
    </w:lvl>
    <w:lvl w:ilvl="3" w:tplc="75629FC8">
      <w:start w:val="1"/>
      <w:numFmt w:val="bullet"/>
      <w:lvlText w:val=""/>
      <w:lvlJc w:val="left"/>
      <w:pPr>
        <w:tabs>
          <w:tab w:val="num" w:pos="2880"/>
        </w:tabs>
        <w:ind w:left="2880" w:hanging="360"/>
      </w:pPr>
      <w:rPr>
        <w:rFonts w:hint="default" w:ascii="Symbol" w:hAnsi="Symbol"/>
      </w:rPr>
    </w:lvl>
    <w:lvl w:ilvl="4" w:tplc="3F04EC52">
      <w:start w:val="1"/>
      <w:numFmt w:val="bullet"/>
      <w:lvlText w:val="o"/>
      <w:lvlJc w:val="left"/>
      <w:pPr>
        <w:tabs>
          <w:tab w:val="num" w:pos="3600"/>
        </w:tabs>
        <w:ind w:left="3600" w:hanging="360"/>
      </w:pPr>
      <w:rPr>
        <w:rFonts w:hint="default" w:ascii="Courier New" w:hAnsi="Courier New" w:cs="Times New Roman"/>
      </w:rPr>
    </w:lvl>
    <w:lvl w:ilvl="5" w:tplc="B4607B06">
      <w:start w:val="1"/>
      <w:numFmt w:val="bullet"/>
      <w:lvlText w:val=""/>
      <w:lvlJc w:val="left"/>
      <w:pPr>
        <w:tabs>
          <w:tab w:val="num" w:pos="4320"/>
        </w:tabs>
        <w:ind w:left="4320" w:hanging="360"/>
      </w:pPr>
      <w:rPr>
        <w:rFonts w:hint="default" w:ascii="Wingdings" w:hAnsi="Wingdings"/>
      </w:rPr>
    </w:lvl>
    <w:lvl w:ilvl="6" w:tplc="0CB01342">
      <w:start w:val="1"/>
      <w:numFmt w:val="bullet"/>
      <w:lvlText w:val=""/>
      <w:lvlJc w:val="left"/>
      <w:pPr>
        <w:tabs>
          <w:tab w:val="num" w:pos="5040"/>
        </w:tabs>
        <w:ind w:left="5040" w:hanging="360"/>
      </w:pPr>
      <w:rPr>
        <w:rFonts w:hint="default" w:ascii="Symbol" w:hAnsi="Symbol"/>
      </w:rPr>
    </w:lvl>
    <w:lvl w:ilvl="7" w:tplc="4A8C7500">
      <w:start w:val="1"/>
      <w:numFmt w:val="bullet"/>
      <w:lvlText w:val="o"/>
      <w:lvlJc w:val="left"/>
      <w:pPr>
        <w:tabs>
          <w:tab w:val="num" w:pos="5760"/>
        </w:tabs>
        <w:ind w:left="5760" w:hanging="360"/>
      </w:pPr>
      <w:rPr>
        <w:rFonts w:hint="default" w:ascii="Courier New" w:hAnsi="Courier New" w:cs="Times New Roman"/>
      </w:rPr>
    </w:lvl>
    <w:lvl w:ilvl="8" w:tplc="058ACEC8">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1C015B5"/>
    <w:multiLevelType w:val="multilevel"/>
    <w:tmpl w:val="025868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246" w:hanging="576"/>
      </w:pPr>
      <w:rPr>
        <w:color w:val="007DC5"/>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4692D4A"/>
    <w:multiLevelType w:val="hybridMultilevel"/>
    <w:tmpl w:val="B7C0C378"/>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54D5E0D"/>
    <w:multiLevelType w:val="hybridMultilevel"/>
    <w:tmpl w:val="29921A0E"/>
    <w:lvl w:ilvl="0" w:tplc="0E460FEE">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pStyle w:val="Style1"/>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814E36"/>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4F6A51"/>
    <w:multiLevelType w:val="hybridMultilevel"/>
    <w:tmpl w:val="ECDE8BBE"/>
    <w:lvl w:ilvl="0" w:tplc="5EEE395C">
      <w:start w:val="1"/>
      <w:numFmt w:val="upperLetter"/>
      <w:pStyle w:val="CSTemplate-AppendixSubHeading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5D5A06"/>
    <w:multiLevelType w:val="hybridMultilevel"/>
    <w:tmpl w:val="AA84F6BA"/>
    <w:lvl w:ilvl="0" w:tplc="E5CC6504">
      <w:start w:val="1"/>
      <w:numFmt w:val="decimal"/>
      <w:lvlText w:val="%1."/>
      <w:lvlJc w:val="left"/>
      <w:pPr>
        <w:ind w:left="1020" w:hanging="360"/>
      </w:pPr>
    </w:lvl>
    <w:lvl w:ilvl="1" w:tplc="C1A217C0">
      <w:start w:val="1"/>
      <w:numFmt w:val="decimal"/>
      <w:lvlText w:val="%2."/>
      <w:lvlJc w:val="left"/>
      <w:pPr>
        <w:ind w:left="1020" w:hanging="360"/>
      </w:pPr>
    </w:lvl>
    <w:lvl w:ilvl="2" w:tplc="696A7E54">
      <w:start w:val="1"/>
      <w:numFmt w:val="decimal"/>
      <w:lvlText w:val="%3."/>
      <w:lvlJc w:val="left"/>
      <w:pPr>
        <w:ind w:left="1020" w:hanging="360"/>
      </w:pPr>
    </w:lvl>
    <w:lvl w:ilvl="3" w:tplc="DAE2A38E">
      <w:start w:val="1"/>
      <w:numFmt w:val="decimal"/>
      <w:lvlText w:val="%4."/>
      <w:lvlJc w:val="left"/>
      <w:pPr>
        <w:ind w:left="1020" w:hanging="360"/>
      </w:pPr>
    </w:lvl>
    <w:lvl w:ilvl="4" w:tplc="2C10EEFA">
      <w:start w:val="1"/>
      <w:numFmt w:val="decimal"/>
      <w:lvlText w:val="%5."/>
      <w:lvlJc w:val="left"/>
      <w:pPr>
        <w:ind w:left="1020" w:hanging="360"/>
      </w:pPr>
    </w:lvl>
    <w:lvl w:ilvl="5" w:tplc="91D654CE">
      <w:start w:val="1"/>
      <w:numFmt w:val="decimal"/>
      <w:lvlText w:val="%6."/>
      <w:lvlJc w:val="left"/>
      <w:pPr>
        <w:ind w:left="1020" w:hanging="360"/>
      </w:pPr>
    </w:lvl>
    <w:lvl w:ilvl="6" w:tplc="F8BE2B68">
      <w:start w:val="1"/>
      <w:numFmt w:val="decimal"/>
      <w:lvlText w:val="%7."/>
      <w:lvlJc w:val="left"/>
      <w:pPr>
        <w:ind w:left="1020" w:hanging="360"/>
      </w:pPr>
    </w:lvl>
    <w:lvl w:ilvl="7" w:tplc="85D6EF98">
      <w:start w:val="1"/>
      <w:numFmt w:val="decimal"/>
      <w:lvlText w:val="%8."/>
      <w:lvlJc w:val="left"/>
      <w:pPr>
        <w:ind w:left="1020" w:hanging="360"/>
      </w:pPr>
    </w:lvl>
    <w:lvl w:ilvl="8" w:tplc="41AA8554">
      <w:start w:val="1"/>
      <w:numFmt w:val="decimal"/>
      <w:lvlText w:val="%9."/>
      <w:lvlJc w:val="left"/>
      <w:pPr>
        <w:ind w:left="1020" w:hanging="360"/>
      </w:pPr>
    </w:lvl>
  </w:abstractNum>
  <w:abstractNum w:abstractNumId="46" w15:restartNumberingAfterBreak="0">
    <w:nsid w:val="7CD80771"/>
    <w:multiLevelType w:val="hybridMultilevel"/>
    <w:tmpl w:val="EEC81E44"/>
    <w:lvl w:ilvl="0" w:tplc="91A4A944">
      <w:start w:val="1"/>
      <w:numFmt w:val="bullet"/>
      <w:lvlText w:val=""/>
      <w:lvlJc w:val="left"/>
      <w:pPr>
        <w:ind w:left="720" w:hanging="360"/>
      </w:pPr>
      <w:rPr>
        <w:rFonts w:hint="default" w:ascii="Symbol" w:hAnsi="Symbol"/>
      </w:rPr>
    </w:lvl>
    <w:lvl w:ilvl="1" w:tplc="2A2C4D18">
      <w:start w:val="1"/>
      <w:numFmt w:val="bullet"/>
      <w:lvlText w:val="o"/>
      <w:lvlJc w:val="left"/>
      <w:pPr>
        <w:ind w:left="1440" w:hanging="360"/>
      </w:pPr>
      <w:rPr>
        <w:rFonts w:hint="default" w:ascii="Courier New" w:hAnsi="Courier New"/>
      </w:rPr>
    </w:lvl>
    <w:lvl w:ilvl="2" w:tplc="2356272A">
      <w:start w:val="1"/>
      <w:numFmt w:val="bullet"/>
      <w:lvlText w:val=""/>
      <w:lvlJc w:val="left"/>
      <w:pPr>
        <w:ind w:left="2160" w:hanging="360"/>
      </w:pPr>
      <w:rPr>
        <w:rFonts w:hint="default" w:ascii="Wingdings" w:hAnsi="Wingdings"/>
      </w:rPr>
    </w:lvl>
    <w:lvl w:ilvl="3" w:tplc="C74096B2">
      <w:start w:val="1"/>
      <w:numFmt w:val="bullet"/>
      <w:lvlText w:val=""/>
      <w:lvlJc w:val="left"/>
      <w:pPr>
        <w:ind w:left="2880" w:hanging="360"/>
      </w:pPr>
      <w:rPr>
        <w:rFonts w:hint="default" w:ascii="Symbol" w:hAnsi="Symbol"/>
      </w:rPr>
    </w:lvl>
    <w:lvl w:ilvl="4" w:tplc="923A43F0">
      <w:start w:val="1"/>
      <w:numFmt w:val="bullet"/>
      <w:lvlText w:val="o"/>
      <w:lvlJc w:val="left"/>
      <w:pPr>
        <w:ind w:left="3600" w:hanging="360"/>
      </w:pPr>
      <w:rPr>
        <w:rFonts w:hint="default" w:ascii="Courier New" w:hAnsi="Courier New"/>
      </w:rPr>
    </w:lvl>
    <w:lvl w:ilvl="5" w:tplc="CF0EC446">
      <w:start w:val="1"/>
      <w:numFmt w:val="bullet"/>
      <w:lvlText w:val=""/>
      <w:lvlJc w:val="left"/>
      <w:pPr>
        <w:ind w:left="4320" w:hanging="360"/>
      </w:pPr>
      <w:rPr>
        <w:rFonts w:hint="default" w:ascii="Wingdings" w:hAnsi="Wingdings"/>
      </w:rPr>
    </w:lvl>
    <w:lvl w:ilvl="6" w:tplc="625A757E">
      <w:start w:val="1"/>
      <w:numFmt w:val="bullet"/>
      <w:lvlText w:val=""/>
      <w:lvlJc w:val="left"/>
      <w:pPr>
        <w:ind w:left="5040" w:hanging="360"/>
      </w:pPr>
      <w:rPr>
        <w:rFonts w:hint="default" w:ascii="Symbol" w:hAnsi="Symbol"/>
      </w:rPr>
    </w:lvl>
    <w:lvl w:ilvl="7" w:tplc="FE84A350">
      <w:start w:val="1"/>
      <w:numFmt w:val="bullet"/>
      <w:lvlText w:val="o"/>
      <w:lvlJc w:val="left"/>
      <w:pPr>
        <w:ind w:left="5760" w:hanging="360"/>
      </w:pPr>
      <w:rPr>
        <w:rFonts w:hint="default" w:ascii="Courier New" w:hAnsi="Courier New"/>
      </w:rPr>
    </w:lvl>
    <w:lvl w:ilvl="8" w:tplc="B87AAFD0">
      <w:start w:val="1"/>
      <w:numFmt w:val="bullet"/>
      <w:lvlText w:val=""/>
      <w:lvlJc w:val="left"/>
      <w:pPr>
        <w:ind w:left="6480" w:hanging="360"/>
      </w:pPr>
      <w:rPr>
        <w:rFonts w:hint="default" w:ascii="Wingdings" w:hAnsi="Wingdings"/>
      </w:rPr>
    </w:lvl>
  </w:abstractNum>
  <w:abstractNum w:abstractNumId="47" w15:restartNumberingAfterBreak="0">
    <w:nsid w:val="7E7A5E8B"/>
    <w:multiLevelType w:val="hybridMultilevel"/>
    <w:tmpl w:val="B7524B1C"/>
    <w:lvl w:ilvl="0" w:tplc="34D4160C">
      <w:start w:val="1"/>
      <w:numFmt w:val="bullet"/>
      <w:pStyle w:val="Bulletedlist2"/>
      <w:lvlText w:val="o"/>
      <w:lvlJc w:val="left"/>
      <w:pPr>
        <w:tabs>
          <w:tab w:val="num" w:pos="1080"/>
        </w:tabs>
        <w:ind w:left="1080" w:hanging="360"/>
      </w:pPr>
      <w:rPr>
        <w:rFonts w:hint="default" w:ascii="Courier New" w:hAnsi="Courier New" w:cs="Courier New"/>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72">
    <w:abstractNumId w:val="62"/>
  </w:num>
  <w:num w:numId="71">
    <w:abstractNumId w:val="61"/>
  </w:num>
  <w:num w:numId="70">
    <w:abstractNumId w:val="60"/>
  </w:num>
  <w:num w:numId="69">
    <w:abstractNumId w:val="59"/>
  </w:num>
  <w:num w:numId="68">
    <w:abstractNumId w:val="58"/>
  </w:num>
  <w:num w:numId="67">
    <w:abstractNumId w:val="57"/>
  </w:num>
  <w:num w:numId="66">
    <w:abstractNumId w:val="56"/>
  </w:num>
  <w:num w:numId="65">
    <w:abstractNumId w:val="55"/>
  </w:num>
  <w:num w:numId="64">
    <w:abstractNumId w:val="54"/>
  </w:num>
  <w:num w:numId="63">
    <w:abstractNumId w:val="53"/>
  </w:num>
  <w:num w:numId="62">
    <w:abstractNumId w:val="52"/>
  </w:num>
  <w:num w:numId="61">
    <w:abstractNumId w:val="51"/>
  </w:num>
  <w:num w:numId="60">
    <w:abstractNumId w:val="50"/>
  </w:num>
  <w:num w:numId="59">
    <w:abstractNumId w:val="49"/>
  </w:num>
  <w:num w:numId="58">
    <w:abstractNumId w:val="48"/>
  </w:num>
  <w:num w:numId="1" w16cid:durableId="1445272283">
    <w:abstractNumId w:val="3"/>
  </w:num>
  <w:num w:numId="2" w16cid:durableId="2098790528">
    <w:abstractNumId w:val="30"/>
  </w:num>
  <w:num w:numId="3" w16cid:durableId="598803959">
    <w:abstractNumId w:val="18"/>
  </w:num>
  <w:num w:numId="4" w16cid:durableId="1505972739">
    <w:abstractNumId w:val="11"/>
  </w:num>
  <w:num w:numId="5" w16cid:durableId="548151723">
    <w:abstractNumId w:val="46"/>
  </w:num>
  <w:num w:numId="6" w16cid:durableId="685637750">
    <w:abstractNumId w:val="34"/>
  </w:num>
  <w:num w:numId="7" w16cid:durableId="756941420">
    <w:abstractNumId w:val="29"/>
  </w:num>
  <w:num w:numId="8" w16cid:durableId="1166899496">
    <w:abstractNumId w:val="6"/>
  </w:num>
  <w:num w:numId="9" w16cid:durableId="2043282906">
    <w:abstractNumId w:val="43"/>
  </w:num>
  <w:num w:numId="10" w16cid:durableId="235406831">
    <w:abstractNumId w:val="23"/>
  </w:num>
  <w:num w:numId="11" w16cid:durableId="1991397360">
    <w:abstractNumId w:val="17"/>
  </w:num>
  <w:num w:numId="12" w16cid:durableId="225577945">
    <w:abstractNumId w:val="32"/>
  </w:num>
  <w:num w:numId="13" w16cid:durableId="2069913231">
    <w:abstractNumId w:val="37"/>
  </w:num>
  <w:num w:numId="14" w16cid:durableId="2143689598">
    <w:abstractNumId w:val="5"/>
  </w:num>
  <w:num w:numId="15" w16cid:durableId="1929074159">
    <w:abstractNumId w:val="35"/>
  </w:num>
  <w:num w:numId="16" w16cid:durableId="1153447287">
    <w:abstractNumId w:val="27"/>
  </w:num>
  <w:num w:numId="17" w16cid:durableId="1735159535">
    <w:abstractNumId w:val="8"/>
  </w:num>
  <w:num w:numId="18" w16cid:durableId="348525525">
    <w:abstractNumId w:val="15"/>
  </w:num>
  <w:num w:numId="19" w16cid:durableId="212423730">
    <w:abstractNumId w:val="9"/>
  </w:num>
  <w:num w:numId="20" w16cid:durableId="1921718281">
    <w:abstractNumId w:val="20"/>
  </w:num>
  <w:num w:numId="21" w16cid:durableId="1395277788">
    <w:abstractNumId w:val="12"/>
  </w:num>
  <w:num w:numId="22" w16cid:durableId="910114362">
    <w:abstractNumId w:val="28"/>
  </w:num>
  <w:num w:numId="23" w16cid:durableId="632373575">
    <w:abstractNumId w:val="42"/>
  </w:num>
  <w:num w:numId="24" w16cid:durableId="469322958">
    <w:abstractNumId w:val="26"/>
  </w:num>
  <w:num w:numId="25" w16cid:durableId="1314991969">
    <w:abstractNumId w:val="2"/>
  </w:num>
  <w:num w:numId="26" w16cid:durableId="1493905803">
    <w:abstractNumId w:val="26"/>
  </w:num>
  <w:num w:numId="27" w16cid:durableId="1530724626">
    <w:abstractNumId w:val="21"/>
  </w:num>
  <w:num w:numId="28" w16cid:durableId="1151752651">
    <w:abstractNumId w:val="47"/>
  </w:num>
  <w:num w:numId="29" w16cid:durableId="2079790488">
    <w:abstractNumId w:val="44"/>
  </w:num>
  <w:num w:numId="30" w16cid:durableId="495998067">
    <w:abstractNumId w:val="16"/>
  </w:num>
  <w:num w:numId="31" w16cid:durableId="132335965">
    <w:abstractNumId w:val="40"/>
  </w:num>
  <w:num w:numId="32" w16cid:durableId="985746889">
    <w:abstractNumId w:val="40"/>
  </w:num>
  <w:num w:numId="33" w16cid:durableId="1329673563">
    <w:abstractNumId w:val="40"/>
  </w:num>
  <w:num w:numId="34" w16cid:durableId="262346233">
    <w:abstractNumId w:val="40"/>
  </w:num>
  <w:num w:numId="35" w16cid:durableId="354696377">
    <w:abstractNumId w:val="40"/>
  </w:num>
  <w:num w:numId="36" w16cid:durableId="1295212614">
    <w:abstractNumId w:val="40"/>
  </w:num>
  <w:num w:numId="37" w16cid:durableId="678772558">
    <w:abstractNumId w:val="40"/>
  </w:num>
  <w:num w:numId="38" w16cid:durableId="1292902214">
    <w:abstractNumId w:val="40"/>
  </w:num>
  <w:num w:numId="39" w16cid:durableId="152112141">
    <w:abstractNumId w:val="40"/>
  </w:num>
  <w:num w:numId="40" w16cid:durableId="514149711">
    <w:abstractNumId w:val="0"/>
  </w:num>
  <w:num w:numId="41" w16cid:durableId="1435050322">
    <w:abstractNumId w:val="36"/>
  </w:num>
  <w:num w:numId="42" w16cid:durableId="2053921832">
    <w:abstractNumId w:val="33"/>
  </w:num>
  <w:num w:numId="43" w16cid:durableId="769813523">
    <w:abstractNumId w:val="39"/>
  </w:num>
  <w:num w:numId="44" w16cid:durableId="2055082007">
    <w:abstractNumId w:val="14"/>
  </w:num>
  <w:num w:numId="45" w16cid:durableId="1093471433">
    <w:abstractNumId w:val="38"/>
  </w:num>
  <w:num w:numId="46" w16cid:durableId="971205381">
    <w:abstractNumId w:val="41"/>
  </w:num>
  <w:num w:numId="47" w16cid:durableId="835918170">
    <w:abstractNumId w:val="31"/>
  </w:num>
  <w:num w:numId="48" w16cid:durableId="172064261">
    <w:abstractNumId w:val="22"/>
  </w:num>
  <w:num w:numId="49" w16cid:durableId="624580042">
    <w:abstractNumId w:val="13"/>
  </w:num>
  <w:num w:numId="50" w16cid:durableId="534078997">
    <w:abstractNumId w:val="7"/>
  </w:num>
  <w:num w:numId="51" w16cid:durableId="1101024005">
    <w:abstractNumId w:val="24"/>
  </w:num>
  <w:num w:numId="52" w16cid:durableId="1207840840">
    <w:abstractNumId w:val="10"/>
  </w:num>
  <w:num w:numId="53" w16cid:durableId="2102482454">
    <w:abstractNumId w:val="25"/>
  </w:num>
  <w:num w:numId="54" w16cid:durableId="1111585264">
    <w:abstractNumId w:val="4"/>
  </w:num>
  <w:num w:numId="55" w16cid:durableId="1504391178">
    <w:abstractNumId w:val="1"/>
  </w:num>
  <w:num w:numId="56" w16cid:durableId="822891291">
    <w:abstractNumId w:val="19"/>
  </w:num>
  <w:num w:numId="57" w16cid:durableId="797256600">
    <w:abstractNumId w:val="45"/>
  </w:num>
  <w:numIdMacAtCleanup w:val="10"/>
</w:numbering>
</file>

<file path=word/people.xml><?xml version="1.0" encoding="utf-8"?>
<w15:people xmlns:mc="http://schemas.openxmlformats.org/markup-compatibility/2006" xmlns:w15="http://schemas.microsoft.com/office/word/2012/wordml" mc:Ignorable="w15">
  <w15:person w15:author="Asif ishaq">
    <w15:presenceInfo w15:providerId="AD" w15:userId="S::200710@GIB.COM::e7859ab0-6243-46ec-a0fc-b9dbc66ea42f"/>
  </w15:person>
  <w15:person w15:author="Gopinath Venkatesan">
    <w15:presenceInfo w15:providerId="AD" w15:userId="S::1219784@tcs.com::dc1d0e7a-ee5b-49b2-aab2-c6b53526c650"/>
  </w15:person>
  <w15:person w15:author="Shoaib Meghani">
    <w15:presenceInfo w15:providerId="AD" w15:userId="S::100406@GIB.COM::b2c53575-2df1-475a-8008-48b4d24e1432"/>
  </w15:person>
  <w15:person w15:author="Ashwani Hundwani">
    <w15:presenceInfo w15:providerId="AD" w15:userId="S::2416862@tcs.com::bdcf9bdf-2ff4-40d1-a967-5af8be566f62"/>
  </w15:person>
  <w15:person w15:author="Premanand M">
    <w15:presenceInfo w15:providerId="AD" w15:userId="S::2760944@tcs.com::d138d1ee-274a-4379-8465-af0e3da65140"/>
  </w15:person>
  <w15:person w15:author="Ganesh Agoram">
    <w15:presenceInfo w15:providerId="AD" w15:userId="S::2381854@tcs.com::5760c524-b00d-4ce9-9c93-9a3ca713a701"/>
  </w15:person>
  <w15:person w15:author="Latha Arjunan">
    <w15:presenceInfo w15:providerId="AD" w15:userId="S::2555005@tcs.com::3f287758-a786-4016-89d9-5424be8c4625"/>
  </w15:person>
  <w15:person w15:author="Jeswin Simon">
    <w15:presenceInfo w15:providerId="AD" w15:userId="S::2746751@tcs.com::d9628838-1a15-4d97-a9b8-806ef6e3d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7C"/>
    <w:rsid w:val="0000003F"/>
    <w:rsid w:val="00000060"/>
    <w:rsid w:val="0000007B"/>
    <w:rsid w:val="000000DE"/>
    <w:rsid w:val="000001E0"/>
    <w:rsid w:val="00000298"/>
    <w:rsid w:val="000002F6"/>
    <w:rsid w:val="000004B2"/>
    <w:rsid w:val="00000825"/>
    <w:rsid w:val="00000DBF"/>
    <w:rsid w:val="0000109B"/>
    <w:rsid w:val="0000118F"/>
    <w:rsid w:val="00001DD8"/>
    <w:rsid w:val="000025B3"/>
    <w:rsid w:val="000025E2"/>
    <w:rsid w:val="00002C99"/>
    <w:rsid w:val="00002D3E"/>
    <w:rsid w:val="00002FEE"/>
    <w:rsid w:val="00003079"/>
    <w:rsid w:val="00003296"/>
    <w:rsid w:val="000033B3"/>
    <w:rsid w:val="000043D6"/>
    <w:rsid w:val="00004C0A"/>
    <w:rsid w:val="00004F06"/>
    <w:rsid w:val="00005308"/>
    <w:rsid w:val="0000545E"/>
    <w:rsid w:val="00005832"/>
    <w:rsid w:val="00005B3D"/>
    <w:rsid w:val="00005D0F"/>
    <w:rsid w:val="000064CD"/>
    <w:rsid w:val="0000667C"/>
    <w:rsid w:val="00006AA9"/>
    <w:rsid w:val="00006BF6"/>
    <w:rsid w:val="00007327"/>
    <w:rsid w:val="000075A7"/>
    <w:rsid w:val="00007647"/>
    <w:rsid w:val="00007E3D"/>
    <w:rsid w:val="00007EB9"/>
    <w:rsid w:val="0000C617"/>
    <w:rsid w:val="0001015D"/>
    <w:rsid w:val="00010488"/>
    <w:rsid w:val="000104AC"/>
    <w:rsid w:val="000105A5"/>
    <w:rsid w:val="000107CB"/>
    <w:rsid w:val="0001082E"/>
    <w:rsid w:val="00010889"/>
    <w:rsid w:val="000111C3"/>
    <w:rsid w:val="00011339"/>
    <w:rsid w:val="000115EB"/>
    <w:rsid w:val="00011B5E"/>
    <w:rsid w:val="00011B9C"/>
    <w:rsid w:val="00011C5D"/>
    <w:rsid w:val="00011D07"/>
    <w:rsid w:val="00011DC1"/>
    <w:rsid w:val="0001205F"/>
    <w:rsid w:val="0001271F"/>
    <w:rsid w:val="00012928"/>
    <w:rsid w:val="00012960"/>
    <w:rsid w:val="00012A52"/>
    <w:rsid w:val="00012DF2"/>
    <w:rsid w:val="00012EB2"/>
    <w:rsid w:val="00013170"/>
    <w:rsid w:val="00013390"/>
    <w:rsid w:val="0001343C"/>
    <w:rsid w:val="0001381A"/>
    <w:rsid w:val="00013B36"/>
    <w:rsid w:val="00013BA3"/>
    <w:rsid w:val="00013C88"/>
    <w:rsid w:val="00013F12"/>
    <w:rsid w:val="0001403E"/>
    <w:rsid w:val="0001406F"/>
    <w:rsid w:val="00014E23"/>
    <w:rsid w:val="00014E58"/>
    <w:rsid w:val="0001506D"/>
    <w:rsid w:val="00015104"/>
    <w:rsid w:val="0001565B"/>
    <w:rsid w:val="00015B70"/>
    <w:rsid w:val="00015C22"/>
    <w:rsid w:val="00015D14"/>
    <w:rsid w:val="00016191"/>
    <w:rsid w:val="0001623E"/>
    <w:rsid w:val="00016EB5"/>
    <w:rsid w:val="000170E2"/>
    <w:rsid w:val="0001746E"/>
    <w:rsid w:val="00017524"/>
    <w:rsid w:val="0001774D"/>
    <w:rsid w:val="000178B0"/>
    <w:rsid w:val="00017AA1"/>
    <w:rsid w:val="00017C29"/>
    <w:rsid w:val="00017C4D"/>
    <w:rsid w:val="00017C8C"/>
    <w:rsid w:val="000200C5"/>
    <w:rsid w:val="000203DF"/>
    <w:rsid w:val="000203E4"/>
    <w:rsid w:val="0002071D"/>
    <w:rsid w:val="00020978"/>
    <w:rsid w:val="00020DB0"/>
    <w:rsid w:val="0002137A"/>
    <w:rsid w:val="00021461"/>
    <w:rsid w:val="000220E3"/>
    <w:rsid w:val="000221FF"/>
    <w:rsid w:val="0002311A"/>
    <w:rsid w:val="00023153"/>
    <w:rsid w:val="00023208"/>
    <w:rsid w:val="00023250"/>
    <w:rsid w:val="000233C7"/>
    <w:rsid w:val="000239B7"/>
    <w:rsid w:val="00023DD8"/>
    <w:rsid w:val="000240AC"/>
    <w:rsid w:val="00024173"/>
    <w:rsid w:val="00024200"/>
    <w:rsid w:val="000247D0"/>
    <w:rsid w:val="00024A59"/>
    <w:rsid w:val="00024F1E"/>
    <w:rsid w:val="000250A2"/>
    <w:rsid w:val="00025123"/>
    <w:rsid w:val="00025190"/>
    <w:rsid w:val="000252C1"/>
    <w:rsid w:val="000253CD"/>
    <w:rsid w:val="00025400"/>
    <w:rsid w:val="00025536"/>
    <w:rsid w:val="00025835"/>
    <w:rsid w:val="0002723B"/>
    <w:rsid w:val="00027646"/>
    <w:rsid w:val="00027B9F"/>
    <w:rsid w:val="00027D35"/>
    <w:rsid w:val="00030357"/>
    <w:rsid w:val="000306EF"/>
    <w:rsid w:val="000307BB"/>
    <w:rsid w:val="000307F8"/>
    <w:rsid w:val="00030970"/>
    <w:rsid w:val="000310FD"/>
    <w:rsid w:val="000311D0"/>
    <w:rsid w:val="0003162D"/>
    <w:rsid w:val="00031692"/>
    <w:rsid w:val="00031721"/>
    <w:rsid w:val="00031784"/>
    <w:rsid w:val="000317F9"/>
    <w:rsid w:val="00031830"/>
    <w:rsid w:val="000318CC"/>
    <w:rsid w:val="00031B1A"/>
    <w:rsid w:val="00031C02"/>
    <w:rsid w:val="00031DBC"/>
    <w:rsid w:val="00031DDA"/>
    <w:rsid w:val="00031E08"/>
    <w:rsid w:val="000322C2"/>
    <w:rsid w:val="00032690"/>
    <w:rsid w:val="00032850"/>
    <w:rsid w:val="00032B2E"/>
    <w:rsid w:val="00032B46"/>
    <w:rsid w:val="00032FA9"/>
    <w:rsid w:val="00033719"/>
    <w:rsid w:val="00033AC0"/>
    <w:rsid w:val="00033C07"/>
    <w:rsid w:val="00033E5F"/>
    <w:rsid w:val="00033ED2"/>
    <w:rsid w:val="000343EB"/>
    <w:rsid w:val="00034610"/>
    <w:rsid w:val="0003487C"/>
    <w:rsid w:val="00034F37"/>
    <w:rsid w:val="0003547B"/>
    <w:rsid w:val="00035564"/>
    <w:rsid w:val="00035C2D"/>
    <w:rsid w:val="00035F16"/>
    <w:rsid w:val="000362F7"/>
    <w:rsid w:val="000365F8"/>
    <w:rsid w:val="0003662C"/>
    <w:rsid w:val="000366EE"/>
    <w:rsid w:val="00036799"/>
    <w:rsid w:val="000368B5"/>
    <w:rsid w:val="00036A9A"/>
    <w:rsid w:val="00036CE6"/>
    <w:rsid w:val="00036E05"/>
    <w:rsid w:val="00036E0A"/>
    <w:rsid w:val="00036EB7"/>
    <w:rsid w:val="0003756F"/>
    <w:rsid w:val="000377AB"/>
    <w:rsid w:val="0003792C"/>
    <w:rsid w:val="00037D52"/>
    <w:rsid w:val="00037E1A"/>
    <w:rsid w:val="0004009F"/>
    <w:rsid w:val="00040B9A"/>
    <w:rsid w:val="00040DA5"/>
    <w:rsid w:val="000414C1"/>
    <w:rsid w:val="00041571"/>
    <w:rsid w:val="000418C2"/>
    <w:rsid w:val="00041CED"/>
    <w:rsid w:val="00041E60"/>
    <w:rsid w:val="00041F13"/>
    <w:rsid w:val="00041FDD"/>
    <w:rsid w:val="0004240E"/>
    <w:rsid w:val="000426A9"/>
    <w:rsid w:val="00042747"/>
    <w:rsid w:val="00042974"/>
    <w:rsid w:val="00043263"/>
    <w:rsid w:val="000432BE"/>
    <w:rsid w:val="00043453"/>
    <w:rsid w:val="000439AB"/>
    <w:rsid w:val="00043BD0"/>
    <w:rsid w:val="00043E72"/>
    <w:rsid w:val="00043ED5"/>
    <w:rsid w:val="00043FA5"/>
    <w:rsid w:val="00044051"/>
    <w:rsid w:val="00044278"/>
    <w:rsid w:val="0004460B"/>
    <w:rsid w:val="0004485F"/>
    <w:rsid w:val="000448AF"/>
    <w:rsid w:val="00044AEC"/>
    <w:rsid w:val="00044B94"/>
    <w:rsid w:val="00044E19"/>
    <w:rsid w:val="00045092"/>
    <w:rsid w:val="000450ED"/>
    <w:rsid w:val="0004524A"/>
    <w:rsid w:val="000455C0"/>
    <w:rsid w:val="00045C05"/>
    <w:rsid w:val="00045C30"/>
    <w:rsid w:val="00045DA6"/>
    <w:rsid w:val="00045EF3"/>
    <w:rsid w:val="000463E4"/>
    <w:rsid w:val="000465CE"/>
    <w:rsid w:val="000467F8"/>
    <w:rsid w:val="000468B0"/>
    <w:rsid w:val="00046C89"/>
    <w:rsid w:val="00046D20"/>
    <w:rsid w:val="0004701C"/>
    <w:rsid w:val="000477EE"/>
    <w:rsid w:val="00050232"/>
    <w:rsid w:val="00050538"/>
    <w:rsid w:val="00050679"/>
    <w:rsid w:val="00050B1A"/>
    <w:rsid w:val="000511B6"/>
    <w:rsid w:val="00051245"/>
    <w:rsid w:val="00051674"/>
    <w:rsid w:val="000516EE"/>
    <w:rsid w:val="00051708"/>
    <w:rsid w:val="000528F1"/>
    <w:rsid w:val="00052A9B"/>
    <w:rsid w:val="00053126"/>
    <w:rsid w:val="00053400"/>
    <w:rsid w:val="0005341C"/>
    <w:rsid w:val="000536A9"/>
    <w:rsid w:val="00053736"/>
    <w:rsid w:val="00053B5E"/>
    <w:rsid w:val="00053C60"/>
    <w:rsid w:val="0005421D"/>
    <w:rsid w:val="00054346"/>
    <w:rsid w:val="00054554"/>
    <w:rsid w:val="0005493F"/>
    <w:rsid w:val="00054BB6"/>
    <w:rsid w:val="00054ED0"/>
    <w:rsid w:val="00055658"/>
    <w:rsid w:val="00055B13"/>
    <w:rsid w:val="00055BDE"/>
    <w:rsid w:val="0005606B"/>
    <w:rsid w:val="00056520"/>
    <w:rsid w:val="00056C5E"/>
    <w:rsid w:val="00056D2E"/>
    <w:rsid w:val="00057056"/>
    <w:rsid w:val="00057089"/>
    <w:rsid w:val="000570AF"/>
    <w:rsid w:val="00057147"/>
    <w:rsid w:val="00057D21"/>
    <w:rsid w:val="00060BFA"/>
    <w:rsid w:val="00060C92"/>
    <w:rsid w:val="000611B8"/>
    <w:rsid w:val="00062050"/>
    <w:rsid w:val="000622C4"/>
    <w:rsid w:val="00062528"/>
    <w:rsid w:val="000626EC"/>
    <w:rsid w:val="00062762"/>
    <w:rsid w:val="0006282E"/>
    <w:rsid w:val="0006284F"/>
    <w:rsid w:val="000628FA"/>
    <w:rsid w:val="00062C80"/>
    <w:rsid w:val="00063037"/>
    <w:rsid w:val="0006350A"/>
    <w:rsid w:val="00063690"/>
    <w:rsid w:val="00063DAF"/>
    <w:rsid w:val="0006400F"/>
    <w:rsid w:val="000642D7"/>
    <w:rsid w:val="000643D6"/>
    <w:rsid w:val="000643F8"/>
    <w:rsid w:val="00064BA7"/>
    <w:rsid w:val="00064D66"/>
    <w:rsid w:val="00064DB0"/>
    <w:rsid w:val="00064EC2"/>
    <w:rsid w:val="00065014"/>
    <w:rsid w:val="0006504B"/>
    <w:rsid w:val="000651A7"/>
    <w:rsid w:val="0006564A"/>
    <w:rsid w:val="00065842"/>
    <w:rsid w:val="00065C9E"/>
    <w:rsid w:val="000660FB"/>
    <w:rsid w:val="000669B9"/>
    <w:rsid w:val="00066ACC"/>
    <w:rsid w:val="0006717C"/>
    <w:rsid w:val="0006726A"/>
    <w:rsid w:val="00067338"/>
    <w:rsid w:val="000673C0"/>
    <w:rsid w:val="00067966"/>
    <w:rsid w:val="00067AC3"/>
    <w:rsid w:val="00067B65"/>
    <w:rsid w:val="0007015C"/>
    <w:rsid w:val="0007056A"/>
    <w:rsid w:val="0007081C"/>
    <w:rsid w:val="00070960"/>
    <w:rsid w:val="00070AD2"/>
    <w:rsid w:val="00070F2A"/>
    <w:rsid w:val="000711E4"/>
    <w:rsid w:val="00071BA8"/>
    <w:rsid w:val="00071C0A"/>
    <w:rsid w:val="00071EDB"/>
    <w:rsid w:val="00072284"/>
    <w:rsid w:val="00072537"/>
    <w:rsid w:val="00072612"/>
    <w:rsid w:val="00072B03"/>
    <w:rsid w:val="0007306D"/>
    <w:rsid w:val="000730AE"/>
    <w:rsid w:val="000738E5"/>
    <w:rsid w:val="0007390D"/>
    <w:rsid w:val="00073CE5"/>
    <w:rsid w:val="00073E92"/>
    <w:rsid w:val="000740EF"/>
    <w:rsid w:val="00074318"/>
    <w:rsid w:val="000748E3"/>
    <w:rsid w:val="00074A38"/>
    <w:rsid w:val="00074D8F"/>
    <w:rsid w:val="00074E93"/>
    <w:rsid w:val="00074F5D"/>
    <w:rsid w:val="00075460"/>
    <w:rsid w:val="0007580D"/>
    <w:rsid w:val="00075A66"/>
    <w:rsid w:val="00075B0A"/>
    <w:rsid w:val="00075C9E"/>
    <w:rsid w:val="00076049"/>
    <w:rsid w:val="00076089"/>
    <w:rsid w:val="0007622C"/>
    <w:rsid w:val="000762A8"/>
    <w:rsid w:val="00076CF7"/>
    <w:rsid w:val="00076F7E"/>
    <w:rsid w:val="000771F2"/>
    <w:rsid w:val="00077235"/>
    <w:rsid w:val="000777C2"/>
    <w:rsid w:val="00077BB1"/>
    <w:rsid w:val="00077D5B"/>
    <w:rsid w:val="000800A0"/>
    <w:rsid w:val="00080305"/>
    <w:rsid w:val="0008045E"/>
    <w:rsid w:val="000804D7"/>
    <w:rsid w:val="00080C28"/>
    <w:rsid w:val="00080DA9"/>
    <w:rsid w:val="00081494"/>
    <w:rsid w:val="0008189F"/>
    <w:rsid w:val="00082452"/>
    <w:rsid w:val="000827B7"/>
    <w:rsid w:val="000829B7"/>
    <w:rsid w:val="00082B50"/>
    <w:rsid w:val="00082BC8"/>
    <w:rsid w:val="00083293"/>
    <w:rsid w:val="0008387A"/>
    <w:rsid w:val="00083B31"/>
    <w:rsid w:val="00083E02"/>
    <w:rsid w:val="00083F16"/>
    <w:rsid w:val="000840D9"/>
    <w:rsid w:val="0008411C"/>
    <w:rsid w:val="00084470"/>
    <w:rsid w:val="0008483D"/>
    <w:rsid w:val="00084A72"/>
    <w:rsid w:val="00084D25"/>
    <w:rsid w:val="00084D6D"/>
    <w:rsid w:val="00084FC5"/>
    <w:rsid w:val="000852C1"/>
    <w:rsid w:val="000854B8"/>
    <w:rsid w:val="000854EA"/>
    <w:rsid w:val="0008591D"/>
    <w:rsid w:val="00085BD9"/>
    <w:rsid w:val="000862D6"/>
    <w:rsid w:val="000865C2"/>
    <w:rsid w:val="00086675"/>
    <w:rsid w:val="0008698E"/>
    <w:rsid w:val="00086BEB"/>
    <w:rsid w:val="00086C9F"/>
    <w:rsid w:val="00087BFC"/>
    <w:rsid w:val="00087E39"/>
    <w:rsid w:val="0008ECD5"/>
    <w:rsid w:val="00090ABE"/>
    <w:rsid w:val="00090ADC"/>
    <w:rsid w:val="00090B42"/>
    <w:rsid w:val="0009115F"/>
    <w:rsid w:val="000912DC"/>
    <w:rsid w:val="00091322"/>
    <w:rsid w:val="00091440"/>
    <w:rsid w:val="00091734"/>
    <w:rsid w:val="00091AA9"/>
    <w:rsid w:val="000924E7"/>
    <w:rsid w:val="000925A5"/>
    <w:rsid w:val="0009269D"/>
    <w:rsid w:val="0009274F"/>
    <w:rsid w:val="000929D3"/>
    <w:rsid w:val="00092ADE"/>
    <w:rsid w:val="00092EC9"/>
    <w:rsid w:val="00092FF4"/>
    <w:rsid w:val="00093809"/>
    <w:rsid w:val="000939E0"/>
    <w:rsid w:val="00093B90"/>
    <w:rsid w:val="00093CE3"/>
    <w:rsid w:val="00094424"/>
    <w:rsid w:val="00094D06"/>
    <w:rsid w:val="00094E90"/>
    <w:rsid w:val="00095184"/>
    <w:rsid w:val="00095231"/>
    <w:rsid w:val="0009555E"/>
    <w:rsid w:val="000955EC"/>
    <w:rsid w:val="000959A2"/>
    <w:rsid w:val="00095D3C"/>
    <w:rsid w:val="00096C9F"/>
    <w:rsid w:val="000971D6"/>
    <w:rsid w:val="000972E8"/>
    <w:rsid w:val="000977CF"/>
    <w:rsid w:val="00097C1A"/>
    <w:rsid w:val="00097DBB"/>
    <w:rsid w:val="00097FC5"/>
    <w:rsid w:val="000A01B0"/>
    <w:rsid w:val="000A0D63"/>
    <w:rsid w:val="000A13DA"/>
    <w:rsid w:val="000A18CC"/>
    <w:rsid w:val="000A1AE3"/>
    <w:rsid w:val="000A1B7A"/>
    <w:rsid w:val="000A1B8F"/>
    <w:rsid w:val="000A1C6B"/>
    <w:rsid w:val="000A1CCC"/>
    <w:rsid w:val="000A1D71"/>
    <w:rsid w:val="000A1EA9"/>
    <w:rsid w:val="000A206A"/>
    <w:rsid w:val="000A212F"/>
    <w:rsid w:val="000A235F"/>
    <w:rsid w:val="000A26BA"/>
    <w:rsid w:val="000A29C4"/>
    <w:rsid w:val="000A2E00"/>
    <w:rsid w:val="000A3977"/>
    <w:rsid w:val="000A3B85"/>
    <w:rsid w:val="000A3ED0"/>
    <w:rsid w:val="000A40D2"/>
    <w:rsid w:val="000A472E"/>
    <w:rsid w:val="000A4A4E"/>
    <w:rsid w:val="000A4F75"/>
    <w:rsid w:val="000A505F"/>
    <w:rsid w:val="000A522C"/>
    <w:rsid w:val="000A55A2"/>
    <w:rsid w:val="000A59C0"/>
    <w:rsid w:val="000A5B34"/>
    <w:rsid w:val="000A6228"/>
    <w:rsid w:val="000A6CE0"/>
    <w:rsid w:val="000A734D"/>
    <w:rsid w:val="000A742C"/>
    <w:rsid w:val="000A77FB"/>
    <w:rsid w:val="000A797C"/>
    <w:rsid w:val="000A7DAD"/>
    <w:rsid w:val="000B0173"/>
    <w:rsid w:val="000B0440"/>
    <w:rsid w:val="000B0AE8"/>
    <w:rsid w:val="000B0CDD"/>
    <w:rsid w:val="000B0F41"/>
    <w:rsid w:val="000B1115"/>
    <w:rsid w:val="000B16F5"/>
    <w:rsid w:val="000B186A"/>
    <w:rsid w:val="000B18CD"/>
    <w:rsid w:val="000B18DE"/>
    <w:rsid w:val="000B1A0E"/>
    <w:rsid w:val="000B1C16"/>
    <w:rsid w:val="000B1DAE"/>
    <w:rsid w:val="000B2024"/>
    <w:rsid w:val="000B20D2"/>
    <w:rsid w:val="000B2465"/>
    <w:rsid w:val="000B2535"/>
    <w:rsid w:val="000B3044"/>
    <w:rsid w:val="000B3445"/>
    <w:rsid w:val="000B371A"/>
    <w:rsid w:val="000B3AEC"/>
    <w:rsid w:val="000B3DFB"/>
    <w:rsid w:val="000B4272"/>
    <w:rsid w:val="000B43C1"/>
    <w:rsid w:val="000B498F"/>
    <w:rsid w:val="000B4AA7"/>
    <w:rsid w:val="000B4BD1"/>
    <w:rsid w:val="000B4D25"/>
    <w:rsid w:val="000B4E16"/>
    <w:rsid w:val="000B50CC"/>
    <w:rsid w:val="000B50F3"/>
    <w:rsid w:val="000B519B"/>
    <w:rsid w:val="000B573E"/>
    <w:rsid w:val="000B5918"/>
    <w:rsid w:val="000B5DCB"/>
    <w:rsid w:val="000B5E0D"/>
    <w:rsid w:val="000B5F80"/>
    <w:rsid w:val="000B6521"/>
    <w:rsid w:val="000B67DF"/>
    <w:rsid w:val="000B6DA5"/>
    <w:rsid w:val="000B7142"/>
    <w:rsid w:val="000B724D"/>
    <w:rsid w:val="000B7478"/>
    <w:rsid w:val="000B75F4"/>
    <w:rsid w:val="000B7603"/>
    <w:rsid w:val="000B7BC1"/>
    <w:rsid w:val="000B7FE1"/>
    <w:rsid w:val="000C01C9"/>
    <w:rsid w:val="000C0409"/>
    <w:rsid w:val="000C0418"/>
    <w:rsid w:val="000C078C"/>
    <w:rsid w:val="000C0882"/>
    <w:rsid w:val="000C0C54"/>
    <w:rsid w:val="000C0E0C"/>
    <w:rsid w:val="000C11F6"/>
    <w:rsid w:val="000C1339"/>
    <w:rsid w:val="000C13DF"/>
    <w:rsid w:val="000C15C0"/>
    <w:rsid w:val="000C1663"/>
    <w:rsid w:val="000C1A2F"/>
    <w:rsid w:val="000C1B8F"/>
    <w:rsid w:val="000C1D55"/>
    <w:rsid w:val="000C2183"/>
    <w:rsid w:val="000C21D8"/>
    <w:rsid w:val="000C22A0"/>
    <w:rsid w:val="000C2477"/>
    <w:rsid w:val="000C2641"/>
    <w:rsid w:val="000C28E2"/>
    <w:rsid w:val="000C2EB5"/>
    <w:rsid w:val="000C2EE0"/>
    <w:rsid w:val="000C2FDE"/>
    <w:rsid w:val="000C3BF6"/>
    <w:rsid w:val="000C48C6"/>
    <w:rsid w:val="000C4A07"/>
    <w:rsid w:val="000C4DF1"/>
    <w:rsid w:val="000C4F07"/>
    <w:rsid w:val="000C5EBF"/>
    <w:rsid w:val="000C6207"/>
    <w:rsid w:val="000C692D"/>
    <w:rsid w:val="000C6D7F"/>
    <w:rsid w:val="000C6F89"/>
    <w:rsid w:val="000C7133"/>
    <w:rsid w:val="000C7136"/>
    <w:rsid w:val="000C735C"/>
    <w:rsid w:val="000C7415"/>
    <w:rsid w:val="000C7D17"/>
    <w:rsid w:val="000D04B0"/>
    <w:rsid w:val="000D04E3"/>
    <w:rsid w:val="000D0709"/>
    <w:rsid w:val="000D098D"/>
    <w:rsid w:val="000D0CB4"/>
    <w:rsid w:val="000D11D3"/>
    <w:rsid w:val="000D179A"/>
    <w:rsid w:val="000D1871"/>
    <w:rsid w:val="000D188C"/>
    <w:rsid w:val="000D1EE6"/>
    <w:rsid w:val="000D2201"/>
    <w:rsid w:val="000D26AA"/>
    <w:rsid w:val="000D297C"/>
    <w:rsid w:val="000D2BC0"/>
    <w:rsid w:val="000D2BDA"/>
    <w:rsid w:val="000D2C93"/>
    <w:rsid w:val="000D2DFB"/>
    <w:rsid w:val="000D2FAF"/>
    <w:rsid w:val="000D32AB"/>
    <w:rsid w:val="000D32EA"/>
    <w:rsid w:val="000D383B"/>
    <w:rsid w:val="000D3945"/>
    <w:rsid w:val="000D3D3D"/>
    <w:rsid w:val="000D4064"/>
    <w:rsid w:val="000D41D4"/>
    <w:rsid w:val="000D41EB"/>
    <w:rsid w:val="000D4378"/>
    <w:rsid w:val="000D44C7"/>
    <w:rsid w:val="000D4629"/>
    <w:rsid w:val="000D46A1"/>
    <w:rsid w:val="000D489A"/>
    <w:rsid w:val="000D4B34"/>
    <w:rsid w:val="000D4E2E"/>
    <w:rsid w:val="000D5254"/>
    <w:rsid w:val="000D53F1"/>
    <w:rsid w:val="000D57A9"/>
    <w:rsid w:val="000D5AE7"/>
    <w:rsid w:val="000D5F4F"/>
    <w:rsid w:val="000D6189"/>
    <w:rsid w:val="000D623E"/>
    <w:rsid w:val="000D6669"/>
    <w:rsid w:val="000D6B25"/>
    <w:rsid w:val="000D7295"/>
    <w:rsid w:val="000D731B"/>
    <w:rsid w:val="000D7719"/>
    <w:rsid w:val="000D7818"/>
    <w:rsid w:val="000E08DF"/>
    <w:rsid w:val="000E0CE8"/>
    <w:rsid w:val="000E0EC6"/>
    <w:rsid w:val="000E1040"/>
    <w:rsid w:val="000E1660"/>
    <w:rsid w:val="000E1797"/>
    <w:rsid w:val="000E19AC"/>
    <w:rsid w:val="000E19BA"/>
    <w:rsid w:val="000E1B46"/>
    <w:rsid w:val="000E1C98"/>
    <w:rsid w:val="000E1CD0"/>
    <w:rsid w:val="000E1DE6"/>
    <w:rsid w:val="000E28A5"/>
    <w:rsid w:val="000E297F"/>
    <w:rsid w:val="000E29ED"/>
    <w:rsid w:val="000E3002"/>
    <w:rsid w:val="000E303E"/>
    <w:rsid w:val="000E321F"/>
    <w:rsid w:val="000E35B9"/>
    <w:rsid w:val="000E37FF"/>
    <w:rsid w:val="000E3ADC"/>
    <w:rsid w:val="000E3F17"/>
    <w:rsid w:val="000E4135"/>
    <w:rsid w:val="000E4298"/>
    <w:rsid w:val="000E4391"/>
    <w:rsid w:val="000E4437"/>
    <w:rsid w:val="000E4556"/>
    <w:rsid w:val="000E45E2"/>
    <w:rsid w:val="000E5050"/>
    <w:rsid w:val="000E5582"/>
    <w:rsid w:val="000E5639"/>
    <w:rsid w:val="000E58BE"/>
    <w:rsid w:val="000E5B7A"/>
    <w:rsid w:val="000E65C3"/>
    <w:rsid w:val="000E6836"/>
    <w:rsid w:val="000E6866"/>
    <w:rsid w:val="000E6BCF"/>
    <w:rsid w:val="000E6CDA"/>
    <w:rsid w:val="000E6CEB"/>
    <w:rsid w:val="000E6E93"/>
    <w:rsid w:val="000E7228"/>
    <w:rsid w:val="000E72A8"/>
    <w:rsid w:val="000E779B"/>
    <w:rsid w:val="000E7DA0"/>
    <w:rsid w:val="000E7E97"/>
    <w:rsid w:val="000F037B"/>
    <w:rsid w:val="000F040D"/>
    <w:rsid w:val="000F0535"/>
    <w:rsid w:val="000F070A"/>
    <w:rsid w:val="000F09FA"/>
    <w:rsid w:val="000F0BE7"/>
    <w:rsid w:val="000F1124"/>
    <w:rsid w:val="000F122D"/>
    <w:rsid w:val="000F134D"/>
    <w:rsid w:val="000F13C6"/>
    <w:rsid w:val="000F13E8"/>
    <w:rsid w:val="000F18C7"/>
    <w:rsid w:val="000F1B7B"/>
    <w:rsid w:val="000F1B8E"/>
    <w:rsid w:val="000F1C4B"/>
    <w:rsid w:val="000F1D13"/>
    <w:rsid w:val="000F1D8B"/>
    <w:rsid w:val="000F1EA5"/>
    <w:rsid w:val="000F2111"/>
    <w:rsid w:val="000F22AA"/>
    <w:rsid w:val="000F236E"/>
    <w:rsid w:val="000F247E"/>
    <w:rsid w:val="000F2499"/>
    <w:rsid w:val="000F2D46"/>
    <w:rsid w:val="000F2EEE"/>
    <w:rsid w:val="000F2FA5"/>
    <w:rsid w:val="000F31D6"/>
    <w:rsid w:val="000F3592"/>
    <w:rsid w:val="000F3915"/>
    <w:rsid w:val="000F3A48"/>
    <w:rsid w:val="000F3B3B"/>
    <w:rsid w:val="000F3B71"/>
    <w:rsid w:val="000F3D66"/>
    <w:rsid w:val="000F3E4B"/>
    <w:rsid w:val="000F415B"/>
    <w:rsid w:val="000F4280"/>
    <w:rsid w:val="000F498A"/>
    <w:rsid w:val="000F4A27"/>
    <w:rsid w:val="000F536C"/>
    <w:rsid w:val="000F5451"/>
    <w:rsid w:val="000F54DF"/>
    <w:rsid w:val="000F564E"/>
    <w:rsid w:val="000F57CE"/>
    <w:rsid w:val="000F57F2"/>
    <w:rsid w:val="000F5A45"/>
    <w:rsid w:val="000F5B18"/>
    <w:rsid w:val="000F613B"/>
    <w:rsid w:val="000F61DB"/>
    <w:rsid w:val="000F690B"/>
    <w:rsid w:val="000F6E9F"/>
    <w:rsid w:val="000F70D0"/>
    <w:rsid w:val="000F7111"/>
    <w:rsid w:val="000F7482"/>
    <w:rsid w:val="000F78BB"/>
    <w:rsid w:val="000F7E1F"/>
    <w:rsid w:val="001000AF"/>
    <w:rsid w:val="00100654"/>
    <w:rsid w:val="00100749"/>
    <w:rsid w:val="001007B2"/>
    <w:rsid w:val="0010081C"/>
    <w:rsid w:val="00100988"/>
    <w:rsid w:val="001009CF"/>
    <w:rsid w:val="00101231"/>
    <w:rsid w:val="001015C5"/>
    <w:rsid w:val="0010224D"/>
    <w:rsid w:val="00102539"/>
    <w:rsid w:val="00102714"/>
    <w:rsid w:val="001028FE"/>
    <w:rsid w:val="00103526"/>
    <w:rsid w:val="0010379B"/>
    <w:rsid w:val="00103AE5"/>
    <w:rsid w:val="00103F02"/>
    <w:rsid w:val="00104052"/>
    <w:rsid w:val="0010429C"/>
    <w:rsid w:val="0010434E"/>
    <w:rsid w:val="00104DE4"/>
    <w:rsid w:val="0010580A"/>
    <w:rsid w:val="00105A8B"/>
    <w:rsid w:val="00105B66"/>
    <w:rsid w:val="00105F4E"/>
    <w:rsid w:val="00106093"/>
    <w:rsid w:val="00106CC8"/>
    <w:rsid w:val="00106FD8"/>
    <w:rsid w:val="00107168"/>
    <w:rsid w:val="00107292"/>
    <w:rsid w:val="001072B0"/>
    <w:rsid w:val="0010737F"/>
    <w:rsid w:val="00107A6E"/>
    <w:rsid w:val="00107F04"/>
    <w:rsid w:val="001100A8"/>
    <w:rsid w:val="0011013E"/>
    <w:rsid w:val="00110287"/>
    <w:rsid w:val="0011034A"/>
    <w:rsid w:val="00110725"/>
    <w:rsid w:val="00111082"/>
    <w:rsid w:val="00111389"/>
    <w:rsid w:val="00111C4D"/>
    <w:rsid w:val="00112038"/>
    <w:rsid w:val="0011212F"/>
    <w:rsid w:val="00112534"/>
    <w:rsid w:val="001129A2"/>
    <w:rsid w:val="00112A68"/>
    <w:rsid w:val="00112C71"/>
    <w:rsid w:val="00113570"/>
    <w:rsid w:val="001138F7"/>
    <w:rsid w:val="00113A87"/>
    <w:rsid w:val="00113E8A"/>
    <w:rsid w:val="00113FB3"/>
    <w:rsid w:val="0011420A"/>
    <w:rsid w:val="00114535"/>
    <w:rsid w:val="0011473A"/>
    <w:rsid w:val="00114939"/>
    <w:rsid w:val="001149BA"/>
    <w:rsid w:val="001149EE"/>
    <w:rsid w:val="00114B66"/>
    <w:rsid w:val="00115489"/>
    <w:rsid w:val="00115580"/>
    <w:rsid w:val="001158C5"/>
    <w:rsid w:val="00115D09"/>
    <w:rsid w:val="00116219"/>
    <w:rsid w:val="001162AE"/>
    <w:rsid w:val="001163C4"/>
    <w:rsid w:val="00116546"/>
    <w:rsid w:val="00116643"/>
    <w:rsid w:val="00116712"/>
    <w:rsid w:val="001167FE"/>
    <w:rsid w:val="00116809"/>
    <w:rsid w:val="00116D61"/>
    <w:rsid w:val="00116D97"/>
    <w:rsid w:val="00116EB3"/>
    <w:rsid w:val="00116ED4"/>
    <w:rsid w:val="00116F6D"/>
    <w:rsid w:val="00117F29"/>
    <w:rsid w:val="001201A7"/>
    <w:rsid w:val="001203C1"/>
    <w:rsid w:val="00120474"/>
    <w:rsid w:val="00120849"/>
    <w:rsid w:val="00120B71"/>
    <w:rsid w:val="00120C54"/>
    <w:rsid w:val="00120F58"/>
    <w:rsid w:val="00120F9D"/>
    <w:rsid w:val="0012139B"/>
    <w:rsid w:val="00121ED7"/>
    <w:rsid w:val="001221E5"/>
    <w:rsid w:val="00122410"/>
    <w:rsid w:val="0012263A"/>
    <w:rsid w:val="00122731"/>
    <w:rsid w:val="00122F33"/>
    <w:rsid w:val="00122F38"/>
    <w:rsid w:val="00123058"/>
    <w:rsid w:val="0012387B"/>
    <w:rsid w:val="00124250"/>
    <w:rsid w:val="001243D1"/>
    <w:rsid w:val="00124512"/>
    <w:rsid w:val="00124969"/>
    <w:rsid w:val="0012496D"/>
    <w:rsid w:val="00124BD3"/>
    <w:rsid w:val="00124E8A"/>
    <w:rsid w:val="00124ECF"/>
    <w:rsid w:val="001252D3"/>
    <w:rsid w:val="001252E8"/>
    <w:rsid w:val="00125395"/>
    <w:rsid w:val="00125849"/>
    <w:rsid w:val="00125AC3"/>
    <w:rsid w:val="00125ECB"/>
    <w:rsid w:val="00125EDF"/>
    <w:rsid w:val="00126447"/>
    <w:rsid w:val="00126D66"/>
    <w:rsid w:val="00126E1A"/>
    <w:rsid w:val="0012703A"/>
    <w:rsid w:val="001276D3"/>
    <w:rsid w:val="0012790C"/>
    <w:rsid w:val="00127AB5"/>
    <w:rsid w:val="00130AD0"/>
    <w:rsid w:val="00130C17"/>
    <w:rsid w:val="00130CAC"/>
    <w:rsid w:val="00131149"/>
    <w:rsid w:val="001316D6"/>
    <w:rsid w:val="00131C51"/>
    <w:rsid w:val="00132296"/>
    <w:rsid w:val="0013246D"/>
    <w:rsid w:val="00132800"/>
    <w:rsid w:val="00132B57"/>
    <w:rsid w:val="00132BB9"/>
    <w:rsid w:val="00132FE4"/>
    <w:rsid w:val="00133292"/>
    <w:rsid w:val="00133A1D"/>
    <w:rsid w:val="00133C33"/>
    <w:rsid w:val="00133DAB"/>
    <w:rsid w:val="0013478C"/>
    <w:rsid w:val="001347A6"/>
    <w:rsid w:val="001347DF"/>
    <w:rsid w:val="00134A4B"/>
    <w:rsid w:val="00134BAD"/>
    <w:rsid w:val="00134C48"/>
    <w:rsid w:val="00135005"/>
    <w:rsid w:val="001350A1"/>
    <w:rsid w:val="0013549B"/>
    <w:rsid w:val="00136190"/>
    <w:rsid w:val="001363C3"/>
    <w:rsid w:val="0013644F"/>
    <w:rsid w:val="00136565"/>
    <w:rsid w:val="001368CC"/>
    <w:rsid w:val="00136A88"/>
    <w:rsid w:val="00136CA2"/>
    <w:rsid w:val="00136E9A"/>
    <w:rsid w:val="00137183"/>
    <w:rsid w:val="0013741D"/>
    <w:rsid w:val="00137992"/>
    <w:rsid w:val="00137A39"/>
    <w:rsid w:val="00137C89"/>
    <w:rsid w:val="00137D3A"/>
    <w:rsid w:val="00140221"/>
    <w:rsid w:val="001402BA"/>
    <w:rsid w:val="001404B5"/>
    <w:rsid w:val="00140500"/>
    <w:rsid w:val="00140D69"/>
    <w:rsid w:val="00140E4D"/>
    <w:rsid w:val="00140FEF"/>
    <w:rsid w:val="00141478"/>
    <w:rsid w:val="00141777"/>
    <w:rsid w:val="001418D8"/>
    <w:rsid w:val="00141BE2"/>
    <w:rsid w:val="00141E10"/>
    <w:rsid w:val="00142561"/>
    <w:rsid w:val="00142E93"/>
    <w:rsid w:val="0014333F"/>
    <w:rsid w:val="001433BF"/>
    <w:rsid w:val="001433C6"/>
    <w:rsid w:val="00143563"/>
    <w:rsid w:val="0014411F"/>
    <w:rsid w:val="00144247"/>
    <w:rsid w:val="00144486"/>
    <w:rsid w:val="001445D5"/>
    <w:rsid w:val="00144FC7"/>
    <w:rsid w:val="0014501A"/>
    <w:rsid w:val="001452C3"/>
    <w:rsid w:val="001453EE"/>
    <w:rsid w:val="0014542E"/>
    <w:rsid w:val="0014585F"/>
    <w:rsid w:val="00145954"/>
    <w:rsid w:val="00145CDA"/>
    <w:rsid w:val="001464C9"/>
    <w:rsid w:val="001467D3"/>
    <w:rsid w:val="001469ED"/>
    <w:rsid w:val="00146E99"/>
    <w:rsid w:val="001475C4"/>
    <w:rsid w:val="00147863"/>
    <w:rsid w:val="001479A1"/>
    <w:rsid w:val="00147F0A"/>
    <w:rsid w:val="0015015D"/>
    <w:rsid w:val="001506CD"/>
    <w:rsid w:val="001506EF"/>
    <w:rsid w:val="00150C1E"/>
    <w:rsid w:val="00150FE1"/>
    <w:rsid w:val="00151332"/>
    <w:rsid w:val="0015158C"/>
    <w:rsid w:val="001515A5"/>
    <w:rsid w:val="00151653"/>
    <w:rsid w:val="00151686"/>
    <w:rsid w:val="0015174B"/>
    <w:rsid w:val="00151ADF"/>
    <w:rsid w:val="00151B5A"/>
    <w:rsid w:val="00151CFE"/>
    <w:rsid w:val="00151DF0"/>
    <w:rsid w:val="001522D6"/>
    <w:rsid w:val="0015248E"/>
    <w:rsid w:val="0015259B"/>
    <w:rsid w:val="001525F3"/>
    <w:rsid w:val="0015279C"/>
    <w:rsid w:val="00153014"/>
    <w:rsid w:val="001530CF"/>
    <w:rsid w:val="001533AC"/>
    <w:rsid w:val="001534F8"/>
    <w:rsid w:val="001536C4"/>
    <w:rsid w:val="00153732"/>
    <w:rsid w:val="00153AD6"/>
    <w:rsid w:val="00153C39"/>
    <w:rsid w:val="00153CED"/>
    <w:rsid w:val="00153D6F"/>
    <w:rsid w:val="00154079"/>
    <w:rsid w:val="0015478C"/>
    <w:rsid w:val="00154DB8"/>
    <w:rsid w:val="00154DCE"/>
    <w:rsid w:val="00154EAE"/>
    <w:rsid w:val="001550B6"/>
    <w:rsid w:val="00155412"/>
    <w:rsid w:val="0015581A"/>
    <w:rsid w:val="001558AD"/>
    <w:rsid w:val="0015593C"/>
    <w:rsid w:val="0015596D"/>
    <w:rsid w:val="00155BE4"/>
    <w:rsid w:val="00155E15"/>
    <w:rsid w:val="00156046"/>
    <w:rsid w:val="0015611C"/>
    <w:rsid w:val="0015631B"/>
    <w:rsid w:val="00156326"/>
    <w:rsid w:val="001566B6"/>
    <w:rsid w:val="001569E0"/>
    <w:rsid w:val="00156B23"/>
    <w:rsid w:val="00156E5A"/>
    <w:rsid w:val="00157095"/>
    <w:rsid w:val="00157330"/>
    <w:rsid w:val="00157BC5"/>
    <w:rsid w:val="00157C52"/>
    <w:rsid w:val="00157C6B"/>
    <w:rsid w:val="00157D16"/>
    <w:rsid w:val="00160085"/>
    <w:rsid w:val="0016064D"/>
    <w:rsid w:val="0016088A"/>
    <w:rsid w:val="00160A17"/>
    <w:rsid w:val="00160A46"/>
    <w:rsid w:val="00160B35"/>
    <w:rsid w:val="00160B3E"/>
    <w:rsid w:val="0016138C"/>
    <w:rsid w:val="00161469"/>
    <w:rsid w:val="001616B6"/>
    <w:rsid w:val="0016195F"/>
    <w:rsid w:val="00161ACA"/>
    <w:rsid w:val="00162021"/>
    <w:rsid w:val="00162092"/>
    <w:rsid w:val="0016237E"/>
    <w:rsid w:val="00162AAD"/>
    <w:rsid w:val="00162FA8"/>
    <w:rsid w:val="001636FE"/>
    <w:rsid w:val="00163A0E"/>
    <w:rsid w:val="00163E4F"/>
    <w:rsid w:val="00163FDC"/>
    <w:rsid w:val="001640A3"/>
    <w:rsid w:val="0016415B"/>
    <w:rsid w:val="0016420A"/>
    <w:rsid w:val="00164554"/>
    <w:rsid w:val="00164A90"/>
    <w:rsid w:val="00164FC3"/>
    <w:rsid w:val="0016504A"/>
    <w:rsid w:val="00165110"/>
    <w:rsid w:val="00165305"/>
    <w:rsid w:val="00165A35"/>
    <w:rsid w:val="00165FAC"/>
    <w:rsid w:val="00165FEE"/>
    <w:rsid w:val="001662DA"/>
    <w:rsid w:val="001664BD"/>
    <w:rsid w:val="00166769"/>
    <w:rsid w:val="00166942"/>
    <w:rsid w:val="00166DD8"/>
    <w:rsid w:val="00166F1F"/>
    <w:rsid w:val="00166F68"/>
    <w:rsid w:val="0016756D"/>
    <w:rsid w:val="0016772F"/>
    <w:rsid w:val="00167787"/>
    <w:rsid w:val="00167ADA"/>
    <w:rsid w:val="00167BC1"/>
    <w:rsid w:val="00167E6C"/>
    <w:rsid w:val="0017028C"/>
    <w:rsid w:val="00170434"/>
    <w:rsid w:val="0017048C"/>
    <w:rsid w:val="00170507"/>
    <w:rsid w:val="0017097D"/>
    <w:rsid w:val="00170BCD"/>
    <w:rsid w:val="00170CC3"/>
    <w:rsid w:val="00170D67"/>
    <w:rsid w:val="00170F52"/>
    <w:rsid w:val="00171423"/>
    <w:rsid w:val="0017166F"/>
    <w:rsid w:val="001717DC"/>
    <w:rsid w:val="001717F4"/>
    <w:rsid w:val="00171AE5"/>
    <w:rsid w:val="00171C98"/>
    <w:rsid w:val="00171F0D"/>
    <w:rsid w:val="00172066"/>
    <w:rsid w:val="00172815"/>
    <w:rsid w:val="0017302E"/>
    <w:rsid w:val="0017313F"/>
    <w:rsid w:val="0017324C"/>
    <w:rsid w:val="0017340A"/>
    <w:rsid w:val="001738EE"/>
    <w:rsid w:val="00173B6A"/>
    <w:rsid w:val="00173C66"/>
    <w:rsid w:val="001744E9"/>
    <w:rsid w:val="001748B7"/>
    <w:rsid w:val="00174B5A"/>
    <w:rsid w:val="00174C46"/>
    <w:rsid w:val="001750B1"/>
    <w:rsid w:val="001750F5"/>
    <w:rsid w:val="0017555F"/>
    <w:rsid w:val="00175934"/>
    <w:rsid w:val="00175B6E"/>
    <w:rsid w:val="00175EF4"/>
    <w:rsid w:val="00175F1C"/>
    <w:rsid w:val="00176259"/>
    <w:rsid w:val="00176565"/>
    <w:rsid w:val="0017673D"/>
    <w:rsid w:val="0017690A"/>
    <w:rsid w:val="001769EE"/>
    <w:rsid w:val="00176FEA"/>
    <w:rsid w:val="00177254"/>
    <w:rsid w:val="001775A7"/>
    <w:rsid w:val="001778A2"/>
    <w:rsid w:val="001779D7"/>
    <w:rsid w:val="00177D1C"/>
    <w:rsid w:val="00177DBD"/>
    <w:rsid w:val="001807ED"/>
    <w:rsid w:val="00180EAD"/>
    <w:rsid w:val="00180F0E"/>
    <w:rsid w:val="00181226"/>
    <w:rsid w:val="0018123A"/>
    <w:rsid w:val="0018123E"/>
    <w:rsid w:val="0018156B"/>
    <w:rsid w:val="0018166A"/>
    <w:rsid w:val="001819C6"/>
    <w:rsid w:val="00181B6E"/>
    <w:rsid w:val="00181BFB"/>
    <w:rsid w:val="00181F00"/>
    <w:rsid w:val="0018201E"/>
    <w:rsid w:val="001820A3"/>
    <w:rsid w:val="00182414"/>
    <w:rsid w:val="00182A6A"/>
    <w:rsid w:val="00182E81"/>
    <w:rsid w:val="001834DF"/>
    <w:rsid w:val="00183729"/>
    <w:rsid w:val="0018386B"/>
    <w:rsid w:val="001838A5"/>
    <w:rsid w:val="00183AB3"/>
    <w:rsid w:val="00183C9F"/>
    <w:rsid w:val="001842E3"/>
    <w:rsid w:val="001844B5"/>
    <w:rsid w:val="00184677"/>
    <w:rsid w:val="00184792"/>
    <w:rsid w:val="00184914"/>
    <w:rsid w:val="0018497C"/>
    <w:rsid w:val="001851CE"/>
    <w:rsid w:val="001852EC"/>
    <w:rsid w:val="001858BC"/>
    <w:rsid w:val="0018599F"/>
    <w:rsid w:val="00185A9D"/>
    <w:rsid w:val="00185DB1"/>
    <w:rsid w:val="0018640D"/>
    <w:rsid w:val="001864D2"/>
    <w:rsid w:val="001868D9"/>
    <w:rsid w:val="00186A3B"/>
    <w:rsid w:val="00186C5E"/>
    <w:rsid w:val="00186D6D"/>
    <w:rsid w:val="00187109"/>
    <w:rsid w:val="001872D0"/>
    <w:rsid w:val="0018742F"/>
    <w:rsid w:val="001875B4"/>
    <w:rsid w:val="0018774A"/>
    <w:rsid w:val="00187B7B"/>
    <w:rsid w:val="00187BAC"/>
    <w:rsid w:val="00190547"/>
    <w:rsid w:val="00190B6C"/>
    <w:rsid w:val="00190B93"/>
    <w:rsid w:val="00190FC9"/>
    <w:rsid w:val="0019136F"/>
    <w:rsid w:val="0019163F"/>
    <w:rsid w:val="00191A2F"/>
    <w:rsid w:val="00191A49"/>
    <w:rsid w:val="00191C9B"/>
    <w:rsid w:val="00191F29"/>
    <w:rsid w:val="001920DC"/>
    <w:rsid w:val="001927D5"/>
    <w:rsid w:val="00192875"/>
    <w:rsid w:val="001929C7"/>
    <w:rsid w:val="00192BF9"/>
    <w:rsid w:val="00192DE9"/>
    <w:rsid w:val="00192FCC"/>
    <w:rsid w:val="00193153"/>
    <w:rsid w:val="001932CA"/>
    <w:rsid w:val="001933A9"/>
    <w:rsid w:val="001935F3"/>
    <w:rsid w:val="00193702"/>
    <w:rsid w:val="001939E8"/>
    <w:rsid w:val="00193C12"/>
    <w:rsid w:val="00193C80"/>
    <w:rsid w:val="00193F58"/>
    <w:rsid w:val="00194149"/>
    <w:rsid w:val="0019432A"/>
    <w:rsid w:val="00194389"/>
    <w:rsid w:val="0019471C"/>
    <w:rsid w:val="001947C0"/>
    <w:rsid w:val="00194D20"/>
    <w:rsid w:val="00194F4D"/>
    <w:rsid w:val="00195964"/>
    <w:rsid w:val="00195C80"/>
    <w:rsid w:val="00195D27"/>
    <w:rsid w:val="00195E77"/>
    <w:rsid w:val="0019607F"/>
    <w:rsid w:val="001965B7"/>
    <w:rsid w:val="001965F1"/>
    <w:rsid w:val="00196631"/>
    <w:rsid w:val="00196AC7"/>
    <w:rsid w:val="00196FA6"/>
    <w:rsid w:val="001979B9"/>
    <w:rsid w:val="00197BA9"/>
    <w:rsid w:val="00197DF0"/>
    <w:rsid w:val="00197EF3"/>
    <w:rsid w:val="00197F76"/>
    <w:rsid w:val="001990F9"/>
    <w:rsid w:val="001A006A"/>
    <w:rsid w:val="001A015D"/>
    <w:rsid w:val="001A01F4"/>
    <w:rsid w:val="001A023A"/>
    <w:rsid w:val="001A0C68"/>
    <w:rsid w:val="001A0DB4"/>
    <w:rsid w:val="001A1015"/>
    <w:rsid w:val="001A12CC"/>
    <w:rsid w:val="001A15C9"/>
    <w:rsid w:val="001A1A1F"/>
    <w:rsid w:val="001A1A2C"/>
    <w:rsid w:val="001A1B55"/>
    <w:rsid w:val="001A1E76"/>
    <w:rsid w:val="001A22CA"/>
    <w:rsid w:val="001A2529"/>
    <w:rsid w:val="001A26C0"/>
    <w:rsid w:val="001A2DC9"/>
    <w:rsid w:val="001A2FC8"/>
    <w:rsid w:val="001A3520"/>
    <w:rsid w:val="001A35BA"/>
    <w:rsid w:val="001A37B7"/>
    <w:rsid w:val="001A42AB"/>
    <w:rsid w:val="001A4416"/>
    <w:rsid w:val="001A47EB"/>
    <w:rsid w:val="001A4957"/>
    <w:rsid w:val="001A4ADA"/>
    <w:rsid w:val="001A4EE8"/>
    <w:rsid w:val="001A4F6C"/>
    <w:rsid w:val="001A526A"/>
    <w:rsid w:val="001A5447"/>
    <w:rsid w:val="001A56A8"/>
    <w:rsid w:val="001A5EFE"/>
    <w:rsid w:val="001A608A"/>
    <w:rsid w:val="001A6140"/>
    <w:rsid w:val="001A6770"/>
    <w:rsid w:val="001A6B6C"/>
    <w:rsid w:val="001A6BBE"/>
    <w:rsid w:val="001A6C65"/>
    <w:rsid w:val="001A6F50"/>
    <w:rsid w:val="001A72F4"/>
    <w:rsid w:val="001A742D"/>
    <w:rsid w:val="001A7B9C"/>
    <w:rsid w:val="001A7C51"/>
    <w:rsid w:val="001B0223"/>
    <w:rsid w:val="001B0321"/>
    <w:rsid w:val="001B04F0"/>
    <w:rsid w:val="001B054A"/>
    <w:rsid w:val="001B0663"/>
    <w:rsid w:val="001B0760"/>
    <w:rsid w:val="001B07F8"/>
    <w:rsid w:val="001B09BF"/>
    <w:rsid w:val="001B0C89"/>
    <w:rsid w:val="001B0E72"/>
    <w:rsid w:val="001B0E8C"/>
    <w:rsid w:val="001B0EBB"/>
    <w:rsid w:val="001B1167"/>
    <w:rsid w:val="001B18E2"/>
    <w:rsid w:val="001B1F5F"/>
    <w:rsid w:val="001B26DC"/>
    <w:rsid w:val="001B28ED"/>
    <w:rsid w:val="001B2A6C"/>
    <w:rsid w:val="001B2CD8"/>
    <w:rsid w:val="001B2F08"/>
    <w:rsid w:val="001B30EA"/>
    <w:rsid w:val="001B312A"/>
    <w:rsid w:val="001B332D"/>
    <w:rsid w:val="001B3540"/>
    <w:rsid w:val="001B3807"/>
    <w:rsid w:val="001B389C"/>
    <w:rsid w:val="001B394F"/>
    <w:rsid w:val="001B4059"/>
    <w:rsid w:val="001B4287"/>
    <w:rsid w:val="001B4434"/>
    <w:rsid w:val="001B4730"/>
    <w:rsid w:val="001B47A1"/>
    <w:rsid w:val="001B4D89"/>
    <w:rsid w:val="001B4E4D"/>
    <w:rsid w:val="001B4F21"/>
    <w:rsid w:val="001B572C"/>
    <w:rsid w:val="001B5767"/>
    <w:rsid w:val="001B5A72"/>
    <w:rsid w:val="001B5D19"/>
    <w:rsid w:val="001B645C"/>
    <w:rsid w:val="001B6963"/>
    <w:rsid w:val="001B698A"/>
    <w:rsid w:val="001B6DB0"/>
    <w:rsid w:val="001B6FB8"/>
    <w:rsid w:val="001B6FC6"/>
    <w:rsid w:val="001B715E"/>
    <w:rsid w:val="001B74A7"/>
    <w:rsid w:val="001B76EC"/>
    <w:rsid w:val="001B790D"/>
    <w:rsid w:val="001C0512"/>
    <w:rsid w:val="001C082C"/>
    <w:rsid w:val="001C09B4"/>
    <w:rsid w:val="001C1079"/>
    <w:rsid w:val="001C1133"/>
    <w:rsid w:val="001C17E9"/>
    <w:rsid w:val="001C1E8F"/>
    <w:rsid w:val="001C2199"/>
    <w:rsid w:val="001C2213"/>
    <w:rsid w:val="001C2536"/>
    <w:rsid w:val="001C27D6"/>
    <w:rsid w:val="001C2AA1"/>
    <w:rsid w:val="001C2B3A"/>
    <w:rsid w:val="001C2ED9"/>
    <w:rsid w:val="001C3675"/>
    <w:rsid w:val="001C375F"/>
    <w:rsid w:val="001C377C"/>
    <w:rsid w:val="001C3A5A"/>
    <w:rsid w:val="001C3B34"/>
    <w:rsid w:val="001C3B5F"/>
    <w:rsid w:val="001C3D4E"/>
    <w:rsid w:val="001C3F84"/>
    <w:rsid w:val="001C3FC4"/>
    <w:rsid w:val="001C4052"/>
    <w:rsid w:val="001C43DE"/>
    <w:rsid w:val="001C4655"/>
    <w:rsid w:val="001C4DBF"/>
    <w:rsid w:val="001C54FB"/>
    <w:rsid w:val="001C5816"/>
    <w:rsid w:val="001C5991"/>
    <w:rsid w:val="001C5BF0"/>
    <w:rsid w:val="001C5FCB"/>
    <w:rsid w:val="001C64B6"/>
    <w:rsid w:val="001C64E3"/>
    <w:rsid w:val="001C64F0"/>
    <w:rsid w:val="001C65C2"/>
    <w:rsid w:val="001C66D8"/>
    <w:rsid w:val="001C6BFC"/>
    <w:rsid w:val="001C6C55"/>
    <w:rsid w:val="001C6C5C"/>
    <w:rsid w:val="001C6E7E"/>
    <w:rsid w:val="001C6FE4"/>
    <w:rsid w:val="001C711F"/>
    <w:rsid w:val="001C7336"/>
    <w:rsid w:val="001C741E"/>
    <w:rsid w:val="001C743E"/>
    <w:rsid w:val="001D015F"/>
    <w:rsid w:val="001D0465"/>
    <w:rsid w:val="001D0533"/>
    <w:rsid w:val="001D0723"/>
    <w:rsid w:val="001D0900"/>
    <w:rsid w:val="001D0B43"/>
    <w:rsid w:val="001D0F6C"/>
    <w:rsid w:val="001D1001"/>
    <w:rsid w:val="001D120B"/>
    <w:rsid w:val="001D1697"/>
    <w:rsid w:val="001D1763"/>
    <w:rsid w:val="001D1E0F"/>
    <w:rsid w:val="001D1F68"/>
    <w:rsid w:val="001D1FAB"/>
    <w:rsid w:val="001D2113"/>
    <w:rsid w:val="001D2277"/>
    <w:rsid w:val="001D2667"/>
    <w:rsid w:val="001D26C8"/>
    <w:rsid w:val="001D26F7"/>
    <w:rsid w:val="001D26FD"/>
    <w:rsid w:val="001D2D60"/>
    <w:rsid w:val="001D2DB3"/>
    <w:rsid w:val="001D32BD"/>
    <w:rsid w:val="001D3701"/>
    <w:rsid w:val="001D3A3A"/>
    <w:rsid w:val="001D3A70"/>
    <w:rsid w:val="001D3C4F"/>
    <w:rsid w:val="001D407C"/>
    <w:rsid w:val="001D51C9"/>
    <w:rsid w:val="001D5294"/>
    <w:rsid w:val="001D5325"/>
    <w:rsid w:val="001D592C"/>
    <w:rsid w:val="001D5A45"/>
    <w:rsid w:val="001D5A53"/>
    <w:rsid w:val="001D5D9C"/>
    <w:rsid w:val="001D5DC3"/>
    <w:rsid w:val="001D5EE3"/>
    <w:rsid w:val="001D602E"/>
    <w:rsid w:val="001D65FC"/>
    <w:rsid w:val="001D6996"/>
    <w:rsid w:val="001D6AB4"/>
    <w:rsid w:val="001D6D1F"/>
    <w:rsid w:val="001D72FE"/>
    <w:rsid w:val="001D7304"/>
    <w:rsid w:val="001D733C"/>
    <w:rsid w:val="001D74CB"/>
    <w:rsid w:val="001D754E"/>
    <w:rsid w:val="001D7E2F"/>
    <w:rsid w:val="001E05EF"/>
    <w:rsid w:val="001E063C"/>
    <w:rsid w:val="001E09E7"/>
    <w:rsid w:val="001E0AD1"/>
    <w:rsid w:val="001E0BA1"/>
    <w:rsid w:val="001E112A"/>
    <w:rsid w:val="001E117A"/>
    <w:rsid w:val="001E19A7"/>
    <w:rsid w:val="001E1B12"/>
    <w:rsid w:val="001E1C1B"/>
    <w:rsid w:val="001E1CB9"/>
    <w:rsid w:val="001E2128"/>
    <w:rsid w:val="001E28A8"/>
    <w:rsid w:val="001E2E10"/>
    <w:rsid w:val="001E2E68"/>
    <w:rsid w:val="001E2FCD"/>
    <w:rsid w:val="001E30A2"/>
    <w:rsid w:val="001E3164"/>
    <w:rsid w:val="001E31D0"/>
    <w:rsid w:val="001E3395"/>
    <w:rsid w:val="001E3474"/>
    <w:rsid w:val="001E3540"/>
    <w:rsid w:val="001E358A"/>
    <w:rsid w:val="001E4247"/>
    <w:rsid w:val="001E4428"/>
    <w:rsid w:val="001E45CB"/>
    <w:rsid w:val="001E5102"/>
    <w:rsid w:val="001E512E"/>
    <w:rsid w:val="001E541E"/>
    <w:rsid w:val="001E5443"/>
    <w:rsid w:val="001E54FD"/>
    <w:rsid w:val="001E5B28"/>
    <w:rsid w:val="001E6696"/>
    <w:rsid w:val="001E6746"/>
    <w:rsid w:val="001E6B54"/>
    <w:rsid w:val="001E6C68"/>
    <w:rsid w:val="001E6CD1"/>
    <w:rsid w:val="001E6D05"/>
    <w:rsid w:val="001E6EF1"/>
    <w:rsid w:val="001E6F90"/>
    <w:rsid w:val="001E70F8"/>
    <w:rsid w:val="001E7480"/>
    <w:rsid w:val="001E7851"/>
    <w:rsid w:val="001E787D"/>
    <w:rsid w:val="001E7940"/>
    <w:rsid w:val="001E7C91"/>
    <w:rsid w:val="001F039C"/>
    <w:rsid w:val="001F0A58"/>
    <w:rsid w:val="001F0B78"/>
    <w:rsid w:val="001F190E"/>
    <w:rsid w:val="001F1A5C"/>
    <w:rsid w:val="001F1AB4"/>
    <w:rsid w:val="001F1AD5"/>
    <w:rsid w:val="001F1CB9"/>
    <w:rsid w:val="001F20F2"/>
    <w:rsid w:val="001F21BF"/>
    <w:rsid w:val="001F27A2"/>
    <w:rsid w:val="001F28CD"/>
    <w:rsid w:val="001F2B71"/>
    <w:rsid w:val="001F2F88"/>
    <w:rsid w:val="001F3567"/>
    <w:rsid w:val="001F3810"/>
    <w:rsid w:val="001F38DD"/>
    <w:rsid w:val="001F3A4D"/>
    <w:rsid w:val="001F3AD4"/>
    <w:rsid w:val="001F3ED3"/>
    <w:rsid w:val="001F4261"/>
    <w:rsid w:val="001F4487"/>
    <w:rsid w:val="001F4552"/>
    <w:rsid w:val="001F49C8"/>
    <w:rsid w:val="001F4C45"/>
    <w:rsid w:val="001F5180"/>
    <w:rsid w:val="001F5BE5"/>
    <w:rsid w:val="001F5C48"/>
    <w:rsid w:val="001F5DD5"/>
    <w:rsid w:val="001F5E8B"/>
    <w:rsid w:val="001F5F0C"/>
    <w:rsid w:val="001F604F"/>
    <w:rsid w:val="001F60FE"/>
    <w:rsid w:val="001F65A0"/>
    <w:rsid w:val="001F6A26"/>
    <w:rsid w:val="001F6ABF"/>
    <w:rsid w:val="001F733D"/>
    <w:rsid w:val="001F73AF"/>
    <w:rsid w:val="001F74AC"/>
    <w:rsid w:val="001F7C99"/>
    <w:rsid w:val="001F7CA4"/>
    <w:rsid w:val="001F7D32"/>
    <w:rsid w:val="001F7E80"/>
    <w:rsid w:val="00200195"/>
    <w:rsid w:val="00200338"/>
    <w:rsid w:val="0020040C"/>
    <w:rsid w:val="00200709"/>
    <w:rsid w:val="00200F65"/>
    <w:rsid w:val="00201019"/>
    <w:rsid w:val="00201290"/>
    <w:rsid w:val="0020138A"/>
    <w:rsid w:val="0020149B"/>
    <w:rsid w:val="002014B1"/>
    <w:rsid w:val="0020166E"/>
    <w:rsid w:val="00201856"/>
    <w:rsid w:val="00201CE0"/>
    <w:rsid w:val="00201CFA"/>
    <w:rsid w:val="00201F2C"/>
    <w:rsid w:val="00201F67"/>
    <w:rsid w:val="00202130"/>
    <w:rsid w:val="0020255D"/>
    <w:rsid w:val="002028B2"/>
    <w:rsid w:val="00202B83"/>
    <w:rsid w:val="0020335E"/>
    <w:rsid w:val="00203937"/>
    <w:rsid w:val="0020394B"/>
    <w:rsid w:val="00203A05"/>
    <w:rsid w:val="00203D0F"/>
    <w:rsid w:val="00203D82"/>
    <w:rsid w:val="00203EC9"/>
    <w:rsid w:val="00203F8A"/>
    <w:rsid w:val="002042D4"/>
    <w:rsid w:val="00204345"/>
    <w:rsid w:val="002044E0"/>
    <w:rsid w:val="002049CF"/>
    <w:rsid w:val="00204ED9"/>
    <w:rsid w:val="00204F3D"/>
    <w:rsid w:val="00205686"/>
    <w:rsid w:val="00205955"/>
    <w:rsid w:val="00205995"/>
    <w:rsid w:val="00205C92"/>
    <w:rsid w:val="00205F4E"/>
    <w:rsid w:val="002068D3"/>
    <w:rsid w:val="00207A48"/>
    <w:rsid w:val="00207AA2"/>
    <w:rsid w:val="00207F43"/>
    <w:rsid w:val="00210334"/>
    <w:rsid w:val="002105DA"/>
    <w:rsid w:val="00210D6F"/>
    <w:rsid w:val="00211006"/>
    <w:rsid w:val="0021173F"/>
    <w:rsid w:val="00211A3C"/>
    <w:rsid w:val="00211D1C"/>
    <w:rsid w:val="00211F0E"/>
    <w:rsid w:val="00211FA5"/>
    <w:rsid w:val="002120AB"/>
    <w:rsid w:val="002121A4"/>
    <w:rsid w:val="002121F4"/>
    <w:rsid w:val="002123EE"/>
    <w:rsid w:val="00212A26"/>
    <w:rsid w:val="00212A6D"/>
    <w:rsid w:val="00212BB0"/>
    <w:rsid w:val="00212C56"/>
    <w:rsid w:val="0021301D"/>
    <w:rsid w:val="002131F8"/>
    <w:rsid w:val="00213DC1"/>
    <w:rsid w:val="00213E10"/>
    <w:rsid w:val="00213E7F"/>
    <w:rsid w:val="002140A8"/>
    <w:rsid w:val="00214A0D"/>
    <w:rsid w:val="00214F64"/>
    <w:rsid w:val="002150CA"/>
    <w:rsid w:val="0021529C"/>
    <w:rsid w:val="002154AF"/>
    <w:rsid w:val="0021558C"/>
    <w:rsid w:val="002156BD"/>
    <w:rsid w:val="0021578A"/>
    <w:rsid w:val="00215A94"/>
    <w:rsid w:val="00215C64"/>
    <w:rsid w:val="00216490"/>
    <w:rsid w:val="00216873"/>
    <w:rsid w:val="00216894"/>
    <w:rsid w:val="00216E83"/>
    <w:rsid w:val="002170FA"/>
    <w:rsid w:val="00217339"/>
    <w:rsid w:val="002176C0"/>
    <w:rsid w:val="002176CF"/>
    <w:rsid w:val="00217B91"/>
    <w:rsid w:val="002202DB"/>
    <w:rsid w:val="002208C4"/>
    <w:rsid w:val="00220B78"/>
    <w:rsid w:val="00220DF5"/>
    <w:rsid w:val="00220ECA"/>
    <w:rsid w:val="002210A2"/>
    <w:rsid w:val="0022118F"/>
    <w:rsid w:val="002212E5"/>
    <w:rsid w:val="002212F5"/>
    <w:rsid w:val="002213F2"/>
    <w:rsid w:val="00221571"/>
    <w:rsid w:val="0022184C"/>
    <w:rsid w:val="002218E2"/>
    <w:rsid w:val="00221CC6"/>
    <w:rsid w:val="00221D21"/>
    <w:rsid w:val="00221E15"/>
    <w:rsid w:val="00222166"/>
    <w:rsid w:val="00222296"/>
    <w:rsid w:val="00222458"/>
    <w:rsid w:val="00222708"/>
    <w:rsid w:val="00222E40"/>
    <w:rsid w:val="0022314B"/>
    <w:rsid w:val="00223BDF"/>
    <w:rsid w:val="00223F01"/>
    <w:rsid w:val="002240ED"/>
    <w:rsid w:val="00224172"/>
    <w:rsid w:val="0022422E"/>
    <w:rsid w:val="00224233"/>
    <w:rsid w:val="0022439F"/>
    <w:rsid w:val="00224A7E"/>
    <w:rsid w:val="00224EC5"/>
    <w:rsid w:val="00224FB2"/>
    <w:rsid w:val="00225252"/>
    <w:rsid w:val="00225267"/>
    <w:rsid w:val="00225A55"/>
    <w:rsid w:val="00225B42"/>
    <w:rsid w:val="00226242"/>
    <w:rsid w:val="00226695"/>
    <w:rsid w:val="0022675B"/>
    <w:rsid w:val="00226906"/>
    <w:rsid w:val="00226B0B"/>
    <w:rsid w:val="00226B24"/>
    <w:rsid w:val="00226EA5"/>
    <w:rsid w:val="002275B7"/>
    <w:rsid w:val="00227BC8"/>
    <w:rsid w:val="00227F40"/>
    <w:rsid w:val="00230162"/>
    <w:rsid w:val="0023090A"/>
    <w:rsid w:val="00230B1C"/>
    <w:rsid w:val="002310B9"/>
    <w:rsid w:val="0023174E"/>
    <w:rsid w:val="00231E6B"/>
    <w:rsid w:val="0023203B"/>
    <w:rsid w:val="0023220E"/>
    <w:rsid w:val="002324E1"/>
    <w:rsid w:val="00232613"/>
    <w:rsid w:val="002329C7"/>
    <w:rsid w:val="00232D02"/>
    <w:rsid w:val="00232D0F"/>
    <w:rsid w:val="00232E9B"/>
    <w:rsid w:val="0023376A"/>
    <w:rsid w:val="002337CD"/>
    <w:rsid w:val="002338A6"/>
    <w:rsid w:val="002338E5"/>
    <w:rsid w:val="00233CA0"/>
    <w:rsid w:val="00233FCD"/>
    <w:rsid w:val="00234128"/>
    <w:rsid w:val="002341D5"/>
    <w:rsid w:val="002341DE"/>
    <w:rsid w:val="002342E4"/>
    <w:rsid w:val="00234C98"/>
    <w:rsid w:val="00234CA7"/>
    <w:rsid w:val="00234D8A"/>
    <w:rsid w:val="002351C1"/>
    <w:rsid w:val="002352DC"/>
    <w:rsid w:val="00235416"/>
    <w:rsid w:val="0023569E"/>
    <w:rsid w:val="0023582D"/>
    <w:rsid w:val="00235873"/>
    <w:rsid w:val="002358E3"/>
    <w:rsid w:val="0023590E"/>
    <w:rsid w:val="00235981"/>
    <w:rsid w:val="00235C33"/>
    <w:rsid w:val="00235C37"/>
    <w:rsid w:val="00235D70"/>
    <w:rsid w:val="00235D86"/>
    <w:rsid w:val="00235F12"/>
    <w:rsid w:val="0023609D"/>
    <w:rsid w:val="0023648D"/>
    <w:rsid w:val="00236B09"/>
    <w:rsid w:val="00236C49"/>
    <w:rsid w:val="00236FA6"/>
    <w:rsid w:val="00237257"/>
    <w:rsid w:val="00237659"/>
    <w:rsid w:val="0023775D"/>
    <w:rsid w:val="0023784E"/>
    <w:rsid w:val="0023788F"/>
    <w:rsid w:val="00237A70"/>
    <w:rsid w:val="00238DC4"/>
    <w:rsid w:val="0024029D"/>
    <w:rsid w:val="00240BFC"/>
    <w:rsid w:val="00241116"/>
    <w:rsid w:val="00241229"/>
    <w:rsid w:val="002414C6"/>
    <w:rsid w:val="00242CA7"/>
    <w:rsid w:val="00242FBC"/>
    <w:rsid w:val="002434D9"/>
    <w:rsid w:val="0024392F"/>
    <w:rsid w:val="00243B97"/>
    <w:rsid w:val="00243C09"/>
    <w:rsid w:val="00243C14"/>
    <w:rsid w:val="00243CDF"/>
    <w:rsid w:val="00243F7E"/>
    <w:rsid w:val="00244CD5"/>
    <w:rsid w:val="00244E68"/>
    <w:rsid w:val="00244F65"/>
    <w:rsid w:val="00245EE3"/>
    <w:rsid w:val="002461F1"/>
    <w:rsid w:val="00246446"/>
    <w:rsid w:val="00246C26"/>
    <w:rsid w:val="0024711F"/>
    <w:rsid w:val="00247319"/>
    <w:rsid w:val="002478C7"/>
    <w:rsid w:val="002479CE"/>
    <w:rsid w:val="00247B55"/>
    <w:rsid w:val="00247D2E"/>
    <w:rsid w:val="00247DB2"/>
    <w:rsid w:val="002506B2"/>
    <w:rsid w:val="00250C43"/>
    <w:rsid w:val="00251233"/>
    <w:rsid w:val="002518E3"/>
    <w:rsid w:val="00251C91"/>
    <w:rsid w:val="002520CB"/>
    <w:rsid w:val="0025217F"/>
    <w:rsid w:val="0025249D"/>
    <w:rsid w:val="00252504"/>
    <w:rsid w:val="00252A98"/>
    <w:rsid w:val="00252BF4"/>
    <w:rsid w:val="00252DAB"/>
    <w:rsid w:val="00252F8D"/>
    <w:rsid w:val="00252FC5"/>
    <w:rsid w:val="00253136"/>
    <w:rsid w:val="0025338B"/>
    <w:rsid w:val="00253A8A"/>
    <w:rsid w:val="00253E55"/>
    <w:rsid w:val="002540B7"/>
    <w:rsid w:val="00254187"/>
    <w:rsid w:val="002544F6"/>
    <w:rsid w:val="00254593"/>
    <w:rsid w:val="0025483C"/>
    <w:rsid w:val="002549B2"/>
    <w:rsid w:val="0025501A"/>
    <w:rsid w:val="002554F4"/>
    <w:rsid w:val="00255960"/>
    <w:rsid w:val="0025598F"/>
    <w:rsid w:val="00255A93"/>
    <w:rsid w:val="00255E76"/>
    <w:rsid w:val="00255EA5"/>
    <w:rsid w:val="00255EAB"/>
    <w:rsid w:val="00255F6F"/>
    <w:rsid w:val="002561D1"/>
    <w:rsid w:val="0025663C"/>
    <w:rsid w:val="0025681C"/>
    <w:rsid w:val="00256AE7"/>
    <w:rsid w:val="00256C72"/>
    <w:rsid w:val="00256DCD"/>
    <w:rsid w:val="00256E48"/>
    <w:rsid w:val="00256F4D"/>
    <w:rsid w:val="00256FDA"/>
    <w:rsid w:val="0025702A"/>
    <w:rsid w:val="0025793F"/>
    <w:rsid w:val="002579E6"/>
    <w:rsid w:val="00257A20"/>
    <w:rsid w:val="00257B37"/>
    <w:rsid w:val="00257C7B"/>
    <w:rsid w:val="00257F9D"/>
    <w:rsid w:val="00260068"/>
    <w:rsid w:val="00260323"/>
    <w:rsid w:val="002605C7"/>
    <w:rsid w:val="002605D2"/>
    <w:rsid w:val="002609FE"/>
    <w:rsid w:val="00260AEF"/>
    <w:rsid w:val="00260B7F"/>
    <w:rsid w:val="002612AA"/>
    <w:rsid w:val="002614A0"/>
    <w:rsid w:val="0026156C"/>
    <w:rsid w:val="00261791"/>
    <w:rsid w:val="002617B7"/>
    <w:rsid w:val="00261C23"/>
    <w:rsid w:val="00261F32"/>
    <w:rsid w:val="002627A7"/>
    <w:rsid w:val="002629E8"/>
    <w:rsid w:val="00262FBD"/>
    <w:rsid w:val="00263640"/>
    <w:rsid w:val="002641FC"/>
    <w:rsid w:val="0026424D"/>
    <w:rsid w:val="002642FA"/>
    <w:rsid w:val="0026430D"/>
    <w:rsid w:val="002645B0"/>
    <w:rsid w:val="00264646"/>
    <w:rsid w:val="00264B51"/>
    <w:rsid w:val="00265534"/>
    <w:rsid w:val="00265AFD"/>
    <w:rsid w:val="00265BD2"/>
    <w:rsid w:val="00266151"/>
    <w:rsid w:val="002661AB"/>
    <w:rsid w:val="0026652E"/>
    <w:rsid w:val="002668B8"/>
    <w:rsid w:val="00266A27"/>
    <w:rsid w:val="00267752"/>
    <w:rsid w:val="00267D6A"/>
    <w:rsid w:val="00267DA1"/>
    <w:rsid w:val="00267DF8"/>
    <w:rsid w:val="00267EBA"/>
    <w:rsid w:val="002688E0"/>
    <w:rsid w:val="0026DF36"/>
    <w:rsid w:val="00270312"/>
    <w:rsid w:val="00270472"/>
    <w:rsid w:val="00270987"/>
    <w:rsid w:val="00270B3B"/>
    <w:rsid w:val="002717F9"/>
    <w:rsid w:val="00271911"/>
    <w:rsid w:val="00271CBA"/>
    <w:rsid w:val="00271D68"/>
    <w:rsid w:val="00271DE1"/>
    <w:rsid w:val="00272010"/>
    <w:rsid w:val="00272126"/>
    <w:rsid w:val="0027235E"/>
    <w:rsid w:val="00272890"/>
    <w:rsid w:val="00272AA5"/>
    <w:rsid w:val="00272AF8"/>
    <w:rsid w:val="00272EF6"/>
    <w:rsid w:val="002734E9"/>
    <w:rsid w:val="00273503"/>
    <w:rsid w:val="002736CB"/>
    <w:rsid w:val="0027372D"/>
    <w:rsid w:val="002737F2"/>
    <w:rsid w:val="00273F05"/>
    <w:rsid w:val="00274135"/>
    <w:rsid w:val="00274662"/>
    <w:rsid w:val="002746C1"/>
    <w:rsid w:val="00274B00"/>
    <w:rsid w:val="00274E0D"/>
    <w:rsid w:val="00274F06"/>
    <w:rsid w:val="00274F08"/>
    <w:rsid w:val="00274F54"/>
    <w:rsid w:val="002750A8"/>
    <w:rsid w:val="0027517E"/>
    <w:rsid w:val="002753D2"/>
    <w:rsid w:val="002758C2"/>
    <w:rsid w:val="00275F69"/>
    <w:rsid w:val="00276592"/>
    <w:rsid w:val="0027672F"/>
    <w:rsid w:val="00276746"/>
    <w:rsid w:val="00276849"/>
    <w:rsid w:val="00276A56"/>
    <w:rsid w:val="002772BE"/>
    <w:rsid w:val="00277629"/>
    <w:rsid w:val="00277682"/>
    <w:rsid w:val="00277AD6"/>
    <w:rsid w:val="00277B46"/>
    <w:rsid w:val="00277C4F"/>
    <w:rsid w:val="00277D30"/>
    <w:rsid w:val="00280484"/>
    <w:rsid w:val="002805E9"/>
    <w:rsid w:val="0028064A"/>
    <w:rsid w:val="002809A4"/>
    <w:rsid w:val="00280D8F"/>
    <w:rsid w:val="002814F6"/>
    <w:rsid w:val="00281A03"/>
    <w:rsid w:val="00281A20"/>
    <w:rsid w:val="00281E32"/>
    <w:rsid w:val="00282117"/>
    <w:rsid w:val="002822EC"/>
    <w:rsid w:val="00282AA9"/>
    <w:rsid w:val="00282CF0"/>
    <w:rsid w:val="00282F7B"/>
    <w:rsid w:val="002835AC"/>
    <w:rsid w:val="002835C5"/>
    <w:rsid w:val="002838BD"/>
    <w:rsid w:val="0028391B"/>
    <w:rsid w:val="002839CA"/>
    <w:rsid w:val="00284814"/>
    <w:rsid w:val="002848C0"/>
    <w:rsid w:val="00284ACD"/>
    <w:rsid w:val="00284AE6"/>
    <w:rsid w:val="00284B08"/>
    <w:rsid w:val="00284B1C"/>
    <w:rsid w:val="00284C8F"/>
    <w:rsid w:val="00284CB7"/>
    <w:rsid w:val="00284CF3"/>
    <w:rsid w:val="00284D01"/>
    <w:rsid w:val="00284FCD"/>
    <w:rsid w:val="00285056"/>
    <w:rsid w:val="002854C6"/>
    <w:rsid w:val="0028553A"/>
    <w:rsid w:val="002856B0"/>
    <w:rsid w:val="00285C4B"/>
    <w:rsid w:val="00285DF0"/>
    <w:rsid w:val="00286029"/>
    <w:rsid w:val="00286189"/>
    <w:rsid w:val="002863AA"/>
    <w:rsid w:val="00286538"/>
    <w:rsid w:val="002867AC"/>
    <w:rsid w:val="00286960"/>
    <w:rsid w:val="00286E52"/>
    <w:rsid w:val="00287139"/>
    <w:rsid w:val="0028756C"/>
    <w:rsid w:val="002875E4"/>
    <w:rsid w:val="00287691"/>
    <w:rsid w:val="002879D3"/>
    <w:rsid w:val="0029078F"/>
    <w:rsid w:val="00290914"/>
    <w:rsid w:val="00290D2A"/>
    <w:rsid w:val="00290D9C"/>
    <w:rsid w:val="00290D9E"/>
    <w:rsid w:val="00291809"/>
    <w:rsid w:val="00291817"/>
    <w:rsid w:val="002919A7"/>
    <w:rsid w:val="00291BE9"/>
    <w:rsid w:val="002920C3"/>
    <w:rsid w:val="00292168"/>
    <w:rsid w:val="00292462"/>
    <w:rsid w:val="002924BE"/>
    <w:rsid w:val="0029295C"/>
    <w:rsid w:val="00292DF5"/>
    <w:rsid w:val="00292EE0"/>
    <w:rsid w:val="00293785"/>
    <w:rsid w:val="00294103"/>
    <w:rsid w:val="00294724"/>
    <w:rsid w:val="00294C7B"/>
    <w:rsid w:val="002951DC"/>
    <w:rsid w:val="00295306"/>
    <w:rsid w:val="002953DA"/>
    <w:rsid w:val="002957AA"/>
    <w:rsid w:val="002958B4"/>
    <w:rsid w:val="00295C20"/>
    <w:rsid w:val="00295CAE"/>
    <w:rsid w:val="00295E62"/>
    <w:rsid w:val="0029650C"/>
    <w:rsid w:val="002968A1"/>
    <w:rsid w:val="00296AB2"/>
    <w:rsid w:val="00296E28"/>
    <w:rsid w:val="00297126"/>
    <w:rsid w:val="002975D7"/>
    <w:rsid w:val="002A0005"/>
    <w:rsid w:val="002A020C"/>
    <w:rsid w:val="002A0349"/>
    <w:rsid w:val="002A0453"/>
    <w:rsid w:val="002A048E"/>
    <w:rsid w:val="002A06BF"/>
    <w:rsid w:val="002A0771"/>
    <w:rsid w:val="002A0958"/>
    <w:rsid w:val="002A0BC7"/>
    <w:rsid w:val="002A0C91"/>
    <w:rsid w:val="002A1027"/>
    <w:rsid w:val="002A14B0"/>
    <w:rsid w:val="002A14B4"/>
    <w:rsid w:val="002A150D"/>
    <w:rsid w:val="002A228C"/>
    <w:rsid w:val="002A2369"/>
    <w:rsid w:val="002A23C8"/>
    <w:rsid w:val="002A250C"/>
    <w:rsid w:val="002A2933"/>
    <w:rsid w:val="002A29C8"/>
    <w:rsid w:val="002A2A5A"/>
    <w:rsid w:val="002A2DD4"/>
    <w:rsid w:val="002A301F"/>
    <w:rsid w:val="002A352B"/>
    <w:rsid w:val="002A399F"/>
    <w:rsid w:val="002A39EE"/>
    <w:rsid w:val="002A3B34"/>
    <w:rsid w:val="002A3B8C"/>
    <w:rsid w:val="002A3C76"/>
    <w:rsid w:val="002A3F1C"/>
    <w:rsid w:val="002A400C"/>
    <w:rsid w:val="002A435B"/>
    <w:rsid w:val="002A4D3C"/>
    <w:rsid w:val="002A4DCE"/>
    <w:rsid w:val="002A4FD6"/>
    <w:rsid w:val="002A523E"/>
    <w:rsid w:val="002A5313"/>
    <w:rsid w:val="002A587E"/>
    <w:rsid w:val="002A5BF2"/>
    <w:rsid w:val="002A5FEF"/>
    <w:rsid w:val="002A600C"/>
    <w:rsid w:val="002A6544"/>
    <w:rsid w:val="002A67A5"/>
    <w:rsid w:val="002A6BE6"/>
    <w:rsid w:val="002A6C5E"/>
    <w:rsid w:val="002A6E05"/>
    <w:rsid w:val="002A6E67"/>
    <w:rsid w:val="002A751C"/>
    <w:rsid w:val="002A78F4"/>
    <w:rsid w:val="002A7929"/>
    <w:rsid w:val="002A7B65"/>
    <w:rsid w:val="002A7CED"/>
    <w:rsid w:val="002A7EE4"/>
    <w:rsid w:val="002A7EF6"/>
    <w:rsid w:val="002AF02E"/>
    <w:rsid w:val="002B0367"/>
    <w:rsid w:val="002B03FB"/>
    <w:rsid w:val="002B05E1"/>
    <w:rsid w:val="002B0902"/>
    <w:rsid w:val="002B0B4D"/>
    <w:rsid w:val="002B112E"/>
    <w:rsid w:val="002B129C"/>
    <w:rsid w:val="002B1465"/>
    <w:rsid w:val="002B17E9"/>
    <w:rsid w:val="002B1C04"/>
    <w:rsid w:val="002B2264"/>
    <w:rsid w:val="002B258B"/>
    <w:rsid w:val="002B2BF2"/>
    <w:rsid w:val="002B2E0B"/>
    <w:rsid w:val="002B3142"/>
    <w:rsid w:val="002B342E"/>
    <w:rsid w:val="002B3576"/>
    <w:rsid w:val="002B38BD"/>
    <w:rsid w:val="002B3C1F"/>
    <w:rsid w:val="002B3EAC"/>
    <w:rsid w:val="002B3F61"/>
    <w:rsid w:val="002B427F"/>
    <w:rsid w:val="002B4454"/>
    <w:rsid w:val="002B4906"/>
    <w:rsid w:val="002B4DF7"/>
    <w:rsid w:val="002B5086"/>
    <w:rsid w:val="002B5967"/>
    <w:rsid w:val="002B5AF1"/>
    <w:rsid w:val="002B5C84"/>
    <w:rsid w:val="002B5C99"/>
    <w:rsid w:val="002B5DF8"/>
    <w:rsid w:val="002B62B8"/>
    <w:rsid w:val="002B6410"/>
    <w:rsid w:val="002B64B2"/>
    <w:rsid w:val="002B64C9"/>
    <w:rsid w:val="002B66BD"/>
    <w:rsid w:val="002B670D"/>
    <w:rsid w:val="002B6D59"/>
    <w:rsid w:val="002B720B"/>
    <w:rsid w:val="002B7267"/>
    <w:rsid w:val="002B7E22"/>
    <w:rsid w:val="002B7E7C"/>
    <w:rsid w:val="002BAADC"/>
    <w:rsid w:val="002C041E"/>
    <w:rsid w:val="002C07E0"/>
    <w:rsid w:val="002C0876"/>
    <w:rsid w:val="002C096D"/>
    <w:rsid w:val="002C0C03"/>
    <w:rsid w:val="002C1122"/>
    <w:rsid w:val="002C1567"/>
    <w:rsid w:val="002C1655"/>
    <w:rsid w:val="002C18ED"/>
    <w:rsid w:val="002C19CB"/>
    <w:rsid w:val="002C1FCE"/>
    <w:rsid w:val="002C1FDF"/>
    <w:rsid w:val="002C274D"/>
    <w:rsid w:val="002C28FE"/>
    <w:rsid w:val="002C2B98"/>
    <w:rsid w:val="002C2D94"/>
    <w:rsid w:val="002C2FCE"/>
    <w:rsid w:val="002C32C6"/>
    <w:rsid w:val="002C36B8"/>
    <w:rsid w:val="002C3B57"/>
    <w:rsid w:val="002C3DE5"/>
    <w:rsid w:val="002C42F9"/>
    <w:rsid w:val="002C46A3"/>
    <w:rsid w:val="002C4734"/>
    <w:rsid w:val="002C476B"/>
    <w:rsid w:val="002C4979"/>
    <w:rsid w:val="002C4C36"/>
    <w:rsid w:val="002C4D39"/>
    <w:rsid w:val="002C516E"/>
    <w:rsid w:val="002C54AF"/>
    <w:rsid w:val="002C58C4"/>
    <w:rsid w:val="002C59EF"/>
    <w:rsid w:val="002C5ECB"/>
    <w:rsid w:val="002C5F52"/>
    <w:rsid w:val="002C607F"/>
    <w:rsid w:val="002C6114"/>
    <w:rsid w:val="002C618A"/>
    <w:rsid w:val="002C6203"/>
    <w:rsid w:val="002C623F"/>
    <w:rsid w:val="002C6261"/>
    <w:rsid w:val="002C62F2"/>
    <w:rsid w:val="002C65F9"/>
    <w:rsid w:val="002C6750"/>
    <w:rsid w:val="002C68CF"/>
    <w:rsid w:val="002C68E2"/>
    <w:rsid w:val="002C6D0F"/>
    <w:rsid w:val="002C71B1"/>
    <w:rsid w:val="002C727C"/>
    <w:rsid w:val="002C74ED"/>
    <w:rsid w:val="002C754A"/>
    <w:rsid w:val="002C7A94"/>
    <w:rsid w:val="002C7B04"/>
    <w:rsid w:val="002C7F9E"/>
    <w:rsid w:val="002C7FE8"/>
    <w:rsid w:val="002D0039"/>
    <w:rsid w:val="002D02C9"/>
    <w:rsid w:val="002D041F"/>
    <w:rsid w:val="002D059D"/>
    <w:rsid w:val="002D08F5"/>
    <w:rsid w:val="002D0D77"/>
    <w:rsid w:val="002D142A"/>
    <w:rsid w:val="002D16F8"/>
    <w:rsid w:val="002D1751"/>
    <w:rsid w:val="002D1801"/>
    <w:rsid w:val="002D1DA1"/>
    <w:rsid w:val="002D1E47"/>
    <w:rsid w:val="002D1F63"/>
    <w:rsid w:val="002D270C"/>
    <w:rsid w:val="002D284D"/>
    <w:rsid w:val="002D28C6"/>
    <w:rsid w:val="002D2B5B"/>
    <w:rsid w:val="002D2D4F"/>
    <w:rsid w:val="002D2E5F"/>
    <w:rsid w:val="002D3089"/>
    <w:rsid w:val="002D31CC"/>
    <w:rsid w:val="002D3B5D"/>
    <w:rsid w:val="002D3BD3"/>
    <w:rsid w:val="002D3D8D"/>
    <w:rsid w:val="002D42A4"/>
    <w:rsid w:val="002D4582"/>
    <w:rsid w:val="002D4850"/>
    <w:rsid w:val="002D49A4"/>
    <w:rsid w:val="002D49B4"/>
    <w:rsid w:val="002D49D6"/>
    <w:rsid w:val="002D4C08"/>
    <w:rsid w:val="002D4E41"/>
    <w:rsid w:val="002D4E63"/>
    <w:rsid w:val="002D4EBC"/>
    <w:rsid w:val="002D54E0"/>
    <w:rsid w:val="002D54E1"/>
    <w:rsid w:val="002D564A"/>
    <w:rsid w:val="002D5702"/>
    <w:rsid w:val="002D5B06"/>
    <w:rsid w:val="002D5EB1"/>
    <w:rsid w:val="002D5F3F"/>
    <w:rsid w:val="002D61C5"/>
    <w:rsid w:val="002D62DC"/>
    <w:rsid w:val="002D68AE"/>
    <w:rsid w:val="002D6AB8"/>
    <w:rsid w:val="002D6B76"/>
    <w:rsid w:val="002D6C11"/>
    <w:rsid w:val="002D6CF5"/>
    <w:rsid w:val="002D6D5C"/>
    <w:rsid w:val="002D6E47"/>
    <w:rsid w:val="002D6E96"/>
    <w:rsid w:val="002D75A4"/>
    <w:rsid w:val="002D76C4"/>
    <w:rsid w:val="002D78CE"/>
    <w:rsid w:val="002D7AF2"/>
    <w:rsid w:val="002D7C3E"/>
    <w:rsid w:val="002E010B"/>
    <w:rsid w:val="002E0614"/>
    <w:rsid w:val="002E062F"/>
    <w:rsid w:val="002E0AAA"/>
    <w:rsid w:val="002E0D58"/>
    <w:rsid w:val="002E0E5F"/>
    <w:rsid w:val="002E0F77"/>
    <w:rsid w:val="002E1E3B"/>
    <w:rsid w:val="002E203D"/>
    <w:rsid w:val="002E2892"/>
    <w:rsid w:val="002E2B00"/>
    <w:rsid w:val="002E2B8D"/>
    <w:rsid w:val="002E3566"/>
    <w:rsid w:val="002E35E5"/>
    <w:rsid w:val="002E372C"/>
    <w:rsid w:val="002E3C13"/>
    <w:rsid w:val="002E3D2F"/>
    <w:rsid w:val="002E43DD"/>
    <w:rsid w:val="002E4464"/>
    <w:rsid w:val="002E44A5"/>
    <w:rsid w:val="002E46FB"/>
    <w:rsid w:val="002E488A"/>
    <w:rsid w:val="002E4C50"/>
    <w:rsid w:val="002E4EC1"/>
    <w:rsid w:val="002E5016"/>
    <w:rsid w:val="002E5504"/>
    <w:rsid w:val="002E58EC"/>
    <w:rsid w:val="002E58FF"/>
    <w:rsid w:val="002E5997"/>
    <w:rsid w:val="002E5D8B"/>
    <w:rsid w:val="002E5E01"/>
    <w:rsid w:val="002E6346"/>
    <w:rsid w:val="002E6780"/>
    <w:rsid w:val="002E6825"/>
    <w:rsid w:val="002E6B9B"/>
    <w:rsid w:val="002E6C25"/>
    <w:rsid w:val="002E6F92"/>
    <w:rsid w:val="002E74E1"/>
    <w:rsid w:val="002E7576"/>
    <w:rsid w:val="002E7582"/>
    <w:rsid w:val="002E78D9"/>
    <w:rsid w:val="002E7B4A"/>
    <w:rsid w:val="002F023D"/>
    <w:rsid w:val="002F0EED"/>
    <w:rsid w:val="002F14F6"/>
    <w:rsid w:val="002F1722"/>
    <w:rsid w:val="002F1734"/>
    <w:rsid w:val="002F191C"/>
    <w:rsid w:val="002F19D2"/>
    <w:rsid w:val="002F1D99"/>
    <w:rsid w:val="002F1E88"/>
    <w:rsid w:val="002F1F71"/>
    <w:rsid w:val="002F2036"/>
    <w:rsid w:val="002F2293"/>
    <w:rsid w:val="002F2A66"/>
    <w:rsid w:val="002F2B58"/>
    <w:rsid w:val="002F2BD7"/>
    <w:rsid w:val="002F2C6E"/>
    <w:rsid w:val="002F2E2E"/>
    <w:rsid w:val="002F2F70"/>
    <w:rsid w:val="002F31AA"/>
    <w:rsid w:val="002F31C3"/>
    <w:rsid w:val="002F328A"/>
    <w:rsid w:val="002F36D2"/>
    <w:rsid w:val="002F3E59"/>
    <w:rsid w:val="002F43A4"/>
    <w:rsid w:val="002F493B"/>
    <w:rsid w:val="002F4F46"/>
    <w:rsid w:val="002F5380"/>
    <w:rsid w:val="002F5B88"/>
    <w:rsid w:val="002F63E1"/>
    <w:rsid w:val="002F678D"/>
    <w:rsid w:val="002F67D6"/>
    <w:rsid w:val="002F6BE1"/>
    <w:rsid w:val="002F6DD3"/>
    <w:rsid w:val="002F6E1B"/>
    <w:rsid w:val="002F6E9A"/>
    <w:rsid w:val="002F71AC"/>
    <w:rsid w:val="002F71B6"/>
    <w:rsid w:val="002F72AD"/>
    <w:rsid w:val="002F7808"/>
    <w:rsid w:val="002F7A91"/>
    <w:rsid w:val="002F7CED"/>
    <w:rsid w:val="00300097"/>
    <w:rsid w:val="00300374"/>
    <w:rsid w:val="00300380"/>
    <w:rsid w:val="0030063A"/>
    <w:rsid w:val="00301282"/>
    <w:rsid w:val="0030133F"/>
    <w:rsid w:val="00301948"/>
    <w:rsid w:val="00301B86"/>
    <w:rsid w:val="00301E5C"/>
    <w:rsid w:val="00301E7E"/>
    <w:rsid w:val="00301EAF"/>
    <w:rsid w:val="00301EF9"/>
    <w:rsid w:val="003029D3"/>
    <w:rsid w:val="00302EFE"/>
    <w:rsid w:val="00302F85"/>
    <w:rsid w:val="00303B6C"/>
    <w:rsid w:val="00303CAA"/>
    <w:rsid w:val="00303CC2"/>
    <w:rsid w:val="00303E33"/>
    <w:rsid w:val="003041DC"/>
    <w:rsid w:val="0030437B"/>
    <w:rsid w:val="00304679"/>
    <w:rsid w:val="003046AC"/>
    <w:rsid w:val="00304744"/>
    <w:rsid w:val="00304E9D"/>
    <w:rsid w:val="00304F3F"/>
    <w:rsid w:val="003051F6"/>
    <w:rsid w:val="003054C9"/>
    <w:rsid w:val="003054D8"/>
    <w:rsid w:val="0030589E"/>
    <w:rsid w:val="003059C6"/>
    <w:rsid w:val="00305B38"/>
    <w:rsid w:val="00305B64"/>
    <w:rsid w:val="00305BB1"/>
    <w:rsid w:val="00306075"/>
    <w:rsid w:val="0030632B"/>
    <w:rsid w:val="0030641D"/>
    <w:rsid w:val="003064B1"/>
    <w:rsid w:val="003069B8"/>
    <w:rsid w:val="003069D9"/>
    <w:rsid w:val="00307051"/>
    <w:rsid w:val="0030706D"/>
    <w:rsid w:val="00307236"/>
    <w:rsid w:val="00307783"/>
    <w:rsid w:val="003077D9"/>
    <w:rsid w:val="00307AB6"/>
    <w:rsid w:val="00307ADE"/>
    <w:rsid w:val="00307CB2"/>
    <w:rsid w:val="00307EB4"/>
    <w:rsid w:val="003103AB"/>
    <w:rsid w:val="0031044C"/>
    <w:rsid w:val="00310C9C"/>
    <w:rsid w:val="0031123A"/>
    <w:rsid w:val="00311380"/>
    <w:rsid w:val="00311727"/>
    <w:rsid w:val="003117E7"/>
    <w:rsid w:val="00311AF9"/>
    <w:rsid w:val="00311C76"/>
    <w:rsid w:val="00311F2B"/>
    <w:rsid w:val="003123DF"/>
    <w:rsid w:val="003123E1"/>
    <w:rsid w:val="0031247B"/>
    <w:rsid w:val="00312691"/>
    <w:rsid w:val="00312740"/>
    <w:rsid w:val="00312779"/>
    <w:rsid w:val="00312B03"/>
    <w:rsid w:val="00312B64"/>
    <w:rsid w:val="00312BFE"/>
    <w:rsid w:val="00313623"/>
    <w:rsid w:val="00313709"/>
    <w:rsid w:val="00313FCC"/>
    <w:rsid w:val="00313FE3"/>
    <w:rsid w:val="00314338"/>
    <w:rsid w:val="0031476E"/>
    <w:rsid w:val="00314AD2"/>
    <w:rsid w:val="00314E1A"/>
    <w:rsid w:val="0031571D"/>
    <w:rsid w:val="00315BED"/>
    <w:rsid w:val="00316762"/>
    <w:rsid w:val="00316795"/>
    <w:rsid w:val="00316931"/>
    <w:rsid w:val="00316D28"/>
    <w:rsid w:val="003170AE"/>
    <w:rsid w:val="003170BF"/>
    <w:rsid w:val="00317C94"/>
    <w:rsid w:val="00317CCB"/>
    <w:rsid w:val="00317DB0"/>
    <w:rsid w:val="00317E2D"/>
    <w:rsid w:val="00317EC3"/>
    <w:rsid w:val="00317F14"/>
    <w:rsid w:val="00320EF4"/>
    <w:rsid w:val="0032119B"/>
    <w:rsid w:val="00321265"/>
    <w:rsid w:val="00321287"/>
    <w:rsid w:val="00321420"/>
    <w:rsid w:val="00321481"/>
    <w:rsid w:val="003214C2"/>
    <w:rsid w:val="00321586"/>
    <w:rsid w:val="003215FC"/>
    <w:rsid w:val="00321A94"/>
    <w:rsid w:val="00321E41"/>
    <w:rsid w:val="00321E74"/>
    <w:rsid w:val="00321F6C"/>
    <w:rsid w:val="00322282"/>
    <w:rsid w:val="0032276A"/>
    <w:rsid w:val="00322821"/>
    <w:rsid w:val="00322A77"/>
    <w:rsid w:val="00322F01"/>
    <w:rsid w:val="00323BDB"/>
    <w:rsid w:val="00323BEF"/>
    <w:rsid w:val="00323C1B"/>
    <w:rsid w:val="00323D8E"/>
    <w:rsid w:val="00324119"/>
    <w:rsid w:val="00324803"/>
    <w:rsid w:val="003249F4"/>
    <w:rsid w:val="00324CEE"/>
    <w:rsid w:val="00324D97"/>
    <w:rsid w:val="00324EC7"/>
    <w:rsid w:val="00325229"/>
    <w:rsid w:val="003252D0"/>
    <w:rsid w:val="00325503"/>
    <w:rsid w:val="00325858"/>
    <w:rsid w:val="00325946"/>
    <w:rsid w:val="00325C66"/>
    <w:rsid w:val="00325D35"/>
    <w:rsid w:val="00325DFE"/>
    <w:rsid w:val="00325E31"/>
    <w:rsid w:val="0032620E"/>
    <w:rsid w:val="00326278"/>
    <w:rsid w:val="003268C0"/>
    <w:rsid w:val="0032692D"/>
    <w:rsid w:val="00326990"/>
    <w:rsid w:val="00326B13"/>
    <w:rsid w:val="00326D7C"/>
    <w:rsid w:val="003270A5"/>
    <w:rsid w:val="003270F0"/>
    <w:rsid w:val="0032762D"/>
    <w:rsid w:val="003278B8"/>
    <w:rsid w:val="0032793F"/>
    <w:rsid w:val="00327B48"/>
    <w:rsid w:val="00327C21"/>
    <w:rsid w:val="00327DAD"/>
    <w:rsid w:val="00327E84"/>
    <w:rsid w:val="0033042A"/>
    <w:rsid w:val="00330924"/>
    <w:rsid w:val="00330C15"/>
    <w:rsid w:val="00330EC0"/>
    <w:rsid w:val="0033104F"/>
    <w:rsid w:val="00331125"/>
    <w:rsid w:val="00331465"/>
    <w:rsid w:val="003317A4"/>
    <w:rsid w:val="00331808"/>
    <w:rsid w:val="00331A02"/>
    <w:rsid w:val="00331BF2"/>
    <w:rsid w:val="00331C97"/>
    <w:rsid w:val="00331F7E"/>
    <w:rsid w:val="003321CB"/>
    <w:rsid w:val="003328BB"/>
    <w:rsid w:val="00332B59"/>
    <w:rsid w:val="00333516"/>
    <w:rsid w:val="00333CF0"/>
    <w:rsid w:val="00333DA4"/>
    <w:rsid w:val="003343FC"/>
    <w:rsid w:val="003344F6"/>
    <w:rsid w:val="00334AF6"/>
    <w:rsid w:val="00335018"/>
    <w:rsid w:val="00335B0C"/>
    <w:rsid w:val="00335CC7"/>
    <w:rsid w:val="003361A0"/>
    <w:rsid w:val="0033671E"/>
    <w:rsid w:val="003369EC"/>
    <w:rsid w:val="00336E89"/>
    <w:rsid w:val="003372CB"/>
    <w:rsid w:val="00337B5A"/>
    <w:rsid w:val="00337DEF"/>
    <w:rsid w:val="0034032C"/>
    <w:rsid w:val="003405B1"/>
    <w:rsid w:val="00340E3F"/>
    <w:rsid w:val="00341262"/>
    <w:rsid w:val="00341F2C"/>
    <w:rsid w:val="0034222A"/>
    <w:rsid w:val="003423AE"/>
    <w:rsid w:val="003423DB"/>
    <w:rsid w:val="00342BED"/>
    <w:rsid w:val="00342C29"/>
    <w:rsid w:val="00342DE7"/>
    <w:rsid w:val="00342E4E"/>
    <w:rsid w:val="00342EE7"/>
    <w:rsid w:val="003437C0"/>
    <w:rsid w:val="00343882"/>
    <w:rsid w:val="00343A97"/>
    <w:rsid w:val="00343E6A"/>
    <w:rsid w:val="00344127"/>
    <w:rsid w:val="00344196"/>
    <w:rsid w:val="00344250"/>
    <w:rsid w:val="00344269"/>
    <w:rsid w:val="00344367"/>
    <w:rsid w:val="00344798"/>
    <w:rsid w:val="00344881"/>
    <w:rsid w:val="003449AE"/>
    <w:rsid w:val="00344E1D"/>
    <w:rsid w:val="003450C5"/>
    <w:rsid w:val="003458FE"/>
    <w:rsid w:val="003460A2"/>
    <w:rsid w:val="00346201"/>
    <w:rsid w:val="003464F1"/>
    <w:rsid w:val="0034672C"/>
    <w:rsid w:val="00346C4F"/>
    <w:rsid w:val="00346D63"/>
    <w:rsid w:val="0034737C"/>
    <w:rsid w:val="003475D8"/>
    <w:rsid w:val="00347B65"/>
    <w:rsid w:val="0035016F"/>
    <w:rsid w:val="00350424"/>
    <w:rsid w:val="0035044A"/>
    <w:rsid w:val="0035049C"/>
    <w:rsid w:val="003505AB"/>
    <w:rsid w:val="00350632"/>
    <w:rsid w:val="00350AC8"/>
    <w:rsid w:val="00350B93"/>
    <w:rsid w:val="00350F25"/>
    <w:rsid w:val="003512DB"/>
    <w:rsid w:val="00351399"/>
    <w:rsid w:val="0035151B"/>
    <w:rsid w:val="003515A0"/>
    <w:rsid w:val="003516D0"/>
    <w:rsid w:val="00351713"/>
    <w:rsid w:val="00351862"/>
    <w:rsid w:val="00351A6C"/>
    <w:rsid w:val="00351D48"/>
    <w:rsid w:val="00351EC8"/>
    <w:rsid w:val="00351F2F"/>
    <w:rsid w:val="00352129"/>
    <w:rsid w:val="0035216E"/>
    <w:rsid w:val="003522A4"/>
    <w:rsid w:val="003524F5"/>
    <w:rsid w:val="003527AE"/>
    <w:rsid w:val="00352F9E"/>
    <w:rsid w:val="00353A43"/>
    <w:rsid w:val="00353C4D"/>
    <w:rsid w:val="00354092"/>
    <w:rsid w:val="00354268"/>
    <w:rsid w:val="0035428C"/>
    <w:rsid w:val="00354326"/>
    <w:rsid w:val="003549FF"/>
    <w:rsid w:val="00355080"/>
    <w:rsid w:val="0035530F"/>
    <w:rsid w:val="003559FF"/>
    <w:rsid w:val="00355A60"/>
    <w:rsid w:val="00356038"/>
    <w:rsid w:val="0035650D"/>
    <w:rsid w:val="003565F1"/>
    <w:rsid w:val="003566BD"/>
    <w:rsid w:val="003569E4"/>
    <w:rsid w:val="00356C56"/>
    <w:rsid w:val="00356CB3"/>
    <w:rsid w:val="00356D39"/>
    <w:rsid w:val="0035711A"/>
    <w:rsid w:val="0035729B"/>
    <w:rsid w:val="00357490"/>
    <w:rsid w:val="00357493"/>
    <w:rsid w:val="00357510"/>
    <w:rsid w:val="00357A4E"/>
    <w:rsid w:val="00360326"/>
    <w:rsid w:val="00360705"/>
    <w:rsid w:val="003609B3"/>
    <w:rsid w:val="00360CB1"/>
    <w:rsid w:val="00360EF1"/>
    <w:rsid w:val="00361032"/>
    <w:rsid w:val="00361117"/>
    <w:rsid w:val="003612D3"/>
    <w:rsid w:val="00361318"/>
    <w:rsid w:val="00361471"/>
    <w:rsid w:val="0036153A"/>
    <w:rsid w:val="00361877"/>
    <w:rsid w:val="00361C98"/>
    <w:rsid w:val="00361DD4"/>
    <w:rsid w:val="00361E4B"/>
    <w:rsid w:val="0036279B"/>
    <w:rsid w:val="003627F6"/>
    <w:rsid w:val="00362A75"/>
    <w:rsid w:val="00362B5D"/>
    <w:rsid w:val="00362F2C"/>
    <w:rsid w:val="00363102"/>
    <w:rsid w:val="003636F3"/>
    <w:rsid w:val="00363EC6"/>
    <w:rsid w:val="0036411A"/>
    <w:rsid w:val="003641B1"/>
    <w:rsid w:val="00364249"/>
    <w:rsid w:val="0036444D"/>
    <w:rsid w:val="003649BA"/>
    <w:rsid w:val="00364C68"/>
    <w:rsid w:val="00364F4B"/>
    <w:rsid w:val="00365179"/>
    <w:rsid w:val="003651D0"/>
    <w:rsid w:val="003652F6"/>
    <w:rsid w:val="0036538A"/>
    <w:rsid w:val="003658A2"/>
    <w:rsid w:val="00365A0D"/>
    <w:rsid w:val="003661CB"/>
    <w:rsid w:val="003662C7"/>
    <w:rsid w:val="0036635F"/>
    <w:rsid w:val="003663D2"/>
    <w:rsid w:val="0036684D"/>
    <w:rsid w:val="00366931"/>
    <w:rsid w:val="00366EC2"/>
    <w:rsid w:val="00366F55"/>
    <w:rsid w:val="00367153"/>
    <w:rsid w:val="003672DC"/>
    <w:rsid w:val="00367356"/>
    <w:rsid w:val="00367388"/>
    <w:rsid w:val="003673F5"/>
    <w:rsid w:val="0036763A"/>
    <w:rsid w:val="00367687"/>
    <w:rsid w:val="003677D7"/>
    <w:rsid w:val="00367BEE"/>
    <w:rsid w:val="00367E53"/>
    <w:rsid w:val="00370839"/>
    <w:rsid w:val="00370CDF"/>
    <w:rsid w:val="00370EFA"/>
    <w:rsid w:val="00371756"/>
    <w:rsid w:val="003720A3"/>
    <w:rsid w:val="00372277"/>
    <w:rsid w:val="00372327"/>
    <w:rsid w:val="0037265F"/>
    <w:rsid w:val="0037266D"/>
    <w:rsid w:val="003727F0"/>
    <w:rsid w:val="00372814"/>
    <w:rsid w:val="00372BB9"/>
    <w:rsid w:val="00373285"/>
    <w:rsid w:val="003734C6"/>
    <w:rsid w:val="003735F3"/>
    <w:rsid w:val="00373CED"/>
    <w:rsid w:val="00373EDD"/>
    <w:rsid w:val="0037424D"/>
    <w:rsid w:val="00374DCF"/>
    <w:rsid w:val="00374EBC"/>
    <w:rsid w:val="00375143"/>
    <w:rsid w:val="00375589"/>
    <w:rsid w:val="003759B8"/>
    <w:rsid w:val="00375BC6"/>
    <w:rsid w:val="00375CFA"/>
    <w:rsid w:val="00375D10"/>
    <w:rsid w:val="00375D81"/>
    <w:rsid w:val="0037644C"/>
    <w:rsid w:val="003766F6"/>
    <w:rsid w:val="00376D93"/>
    <w:rsid w:val="00376DE1"/>
    <w:rsid w:val="00376ED0"/>
    <w:rsid w:val="00377106"/>
    <w:rsid w:val="003774BD"/>
    <w:rsid w:val="00377674"/>
    <w:rsid w:val="003777FA"/>
    <w:rsid w:val="00377D3D"/>
    <w:rsid w:val="00377D73"/>
    <w:rsid w:val="003801AE"/>
    <w:rsid w:val="0038039F"/>
    <w:rsid w:val="00380602"/>
    <w:rsid w:val="00380F70"/>
    <w:rsid w:val="003811C0"/>
    <w:rsid w:val="00381352"/>
    <w:rsid w:val="00381524"/>
    <w:rsid w:val="00381B79"/>
    <w:rsid w:val="00381F18"/>
    <w:rsid w:val="00382234"/>
    <w:rsid w:val="0038258D"/>
    <w:rsid w:val="00382709"/>
    <w:rsid w:val="003829D0"/>
    <w:rsid w:val="0038361D"/>
    <w:rsid w:val="003844E9"/>
    <w:rsid w:val="00384590"/>
    <w:rsid w:val="0038490A"/>
    <w:rsid w:val="003849A0"/>
    <w:rsid w:val="00384A06"/>
    <w:rsid w:val="00384E46"/>
    <w:rsid w:val="003852B1"/>
    <w:rsid w:val="00385B5E"/>
    <w:rsid w:val="00385DC9"/>
    <w:rsid w:val="003861A2"/>
    <w:rsid w:val="003861B3"/>
    <w:rsid w:val="0038638A"/>
    <w:rsid w:val="00386749"/>
    <w:rsid w:val="00386B8C"/>
    <w:rsid w:val="00386E30"/>
    <w:rsid w:val="00387004"/>
    <w:rsid w:val="00387125"/>
    <w:rsid w:val="00387285"/>
    <w:rsid w:val="003877FA"/>
    <w:rsid w:val="00387C58"/>
    <w:rsid w:val="003900C1"/>
    <w:rsid w:val="00390447"/>
    <w:rsid w:val="00390750"/>
    <w:rsid w:val="003907DD"/>
    <w:rsid w:val="00390F8E"/>
    <w:rsid w:val="0039150C"/>
    <w:rsid w:val="00391D50"/>
    <w:rsid w:val="00391F5C"/>
    <w:rsid w:val="003925CC"/>
    <w:rsid w:val="0039264D"/>
    <w:rsid w:val="003926E1"/>
    <w:rsid w:val="00392C14"/>
    <w:rsid w:val="00392E09"/>
    <w:rsid w:val="003932BC"/>
    <w:rsid w:val="003937E6"/>
    <w:rsid w:val="00393E09"/>
    <w:rsid w:val="00393F1E"/>
    <w:rsid w:val="00394194"/>
    <w:rsid w:val="0039436F"/>
    <w:rsid w:val="00394560"/>
    <w:rsid w:val="0039457F"/>
    <w:rsid w:val="0039474A"/>
    <w:rsid w:val="00394BD1"/>
    <w:rsid w:val="003952AC"/>
    <w:rsid w:val="003952B5"/>
    <w:rsid w:val="00395871"/>
    <w:rsid w:val="003958EF"/>
    <w:rsid w:val="00395A37"/>
    <w:rsid w:val="00395AAC"/>
    <w:rsid w:val="003961A2"/>
    <w:rsid w:val="003962DF"/>
    <w:rsid w:val="003962F4"/>
    <w:rsid w:val="0039682A"/>
    <w:rsid w:val="0039684C"/>
    <w:rsid w:val="00396CE4"/>
    <w:rsid w:val="00397106"/>
    <w:rsid w:val="00397684"/>
    <w:rsid w:val="00397687"/>
    <w:rsid w:val="003978CB"/>
    <w:rsid w:val="00397982"/>
    <w:rsid w:val="003979CC"/>
    <w:rsid w:val="00397FED"/>
    <w:rsid w:val="003A0981"/>
    <w:rsid w:val="003A0D78"/>
    <w:rsid w:val="003A0DA8"/>
    <w:rsid w:val="003A0DE6"/>
    <w:rsid w:val="003A10A2"/>
    <w:rsid w:val="003A1470"/>
    <w:rsid w:val="003A14F7"/>
    <w:rsid w:val="003A1672"/>
    <w:rsid w:val="003A183E"/>
    <w:rsid w:val="003A190C"/>
    <w:rsid w:val="003A1BE6"/>
    <w:rsid w:val="003A1C23"/>
    <w:rsid w:val="003A1CE2"/>
    <w:rsid w:val="003A1CE3"/>
    <w:rsid w:val="003A20A8"/>
    <w:rsid w:val="003A2187"/>
    <w:rsid w:val="003A24DB"/>
    <w:rsid w:val="003A2FC8"/>
    <w:rsid w:val="003A3415"/>
    <w:rsid w:val="003A346D"/>
    <w:rsid w:val="003A38B8"/>
    <w:rsid w:val="003A4026"/>
    <w:rsid w:val="003A41F8"/>
    <w:rsid w:val="003A423B"/>
    <w:rsid w:val="003A4554"/>
    <w:rsid w:val="003A4A44"/>
    <w:rsid w:val="003A4C0B"/>
    <w:rsid w:val="003A4D2A"/>
    <w:rsid w:val="003A4DEE"/>
    <w:rsid w:val="003A54AE"/>
    <w:rsid w:val="003A54C7"/>
    <w:rsid w:val="003A5A1E"/>
    <w:rsid w:val="003A5AF8"/>
    <w:rsid w:val="003A65AD"/>
    <w:rsid w:val="003A66C7"/>
    <w:rsid w:val="003A675A"/>
    <w:rsid w:val="003A67A2"/>
    <w:rsid w:val="003A69BD"/>
    <w:rsid w:val="003A69F6"/>
    <w:rsid w:val="003A6F45"/>
    <w:rsid w:val="003A7132"/>
    <w:rsid w:val="003A72C1"/>
    <w:rsid w:val="003A7641"/>
    <w:rsid w:val="003A7715"/>
    <w:rsid w:val="003B035D"/>
    <w:rsid w:val="003B08D5"/>
    <w:rsid w:val="003B09CF"/>
    <w:rsid w:val="003B0B5B"/>
    <w:rsid w:val="003B0B81"/>
    <w:rsid w:val="003B0D7A"/>
    <w:rsid w:val="003B1006"/>
    <w:rsid w:val="003B10E8"/>
    <w:rsid w:val="003B1264"/>
    <w:rsid w:val="003B18A5"/>
    <w:rsid w:val="003B1C01"/>
    <w:rsid w:val="003B1C23"/>
    <w:rsid w:val="003B1CB7"/>
    <w:rsid w:val="003B1D60"/>
    <w:rsid w:val="003B1E0D"/>
    <w:rsid w:val="003B2239"/>
    <w:rsid w:val="003B2259"/>
    <w:rsid w:val="003B23E0"/>
    <w:rsid w:val="003B2D42"/>
    <w:rsid w:val="003B2DF8"/>
    <w:rsid w:val="003B2EBA"/>
    <w:rsid w:val="003B3021"/>
    <w:rsid w:val="003B36DE"/>
    <w:rsid w:val="003B3CF0"/>
    <w:rsid w:val="003B3DD9"/>
    <w:rsid w:val="003B4127"/>
    <w:rsid w:val="003B4C3A"/>
    <w:rsid w:val="003B4D23"/>
    <w:rsid w:val="003B4F5B"/>
    <w:rsid w:val="003B521A"/>
    <w:rsid w:val="003B5866"/>
    <w:rsid w:val="003B588C"/>
    <w:rsid w:val="003B5ED3"/>
    <w:rsid w:val="003B5EF9"/>
    <w:rsid w:val="003B5F36"/>
    <w:rsid w:val="003B619E"/>
    <w:rsid w:val="003B6350"/>
    <w:rsid w:val="003B6567"/>
    <w:rsid w:val="003B666A"/>
    <w:rsid w:val="003B676B"/>
    <w:rsid w:val="003B67A9"/>
    <w:rsid w:val="003B68D0"/>
    <w:rsid w:val="003B6B8F"/>
    <w:rsid w:val="003B6B97"/>
    <w:rsid w:val="003B6BEB"/>
    <w:rsid w:val="003B6CB8"/>
    <w:rsid w:val="003B6D29"/>
    <w:rsid w:val="003B6E55"/>
    <w:rsid w:val="003B6F99"/>
    <w:rsid w:val="003C0AF0"/>
    <w:rsid w:val="003C0D94"/>
    <w:rsid w:val="003C0E2E"/>
    <w:rsid w:val="003C0E3F"/>
    <w:rsid w:val="003C0F51"/>
    <w:rsid w:val="003C10D8"/>
    <w:rsid w:val="003C11A2"/>
    <w:rsid w:val="003C1271"/>
    <w:rsid w:val="003C1315"/>
    <w:rsid w:val="003C15F0"/>
    <w:rsid w:val="003C16B5"/>
    <w:rsid w:val="003C16E8"/>
    <w:rsid w:val="003C18BF"/>
    <w:rsid w:val="003C1AE2"/>
    <w:rsid w:val="003C2252"/>
    <w:rsid w:val="003C22CE"/>
    <w:rsid w:val="003C231E"/>
    <w:rsid w:val="003C25D6"/>
    <w:rsid w:val="003C26A1"/>
    <w:rsid w:val="003C2807"/>
    <w:rsid w:val="003C28CE"/>
    <w:rsid w:val="003C2A8C"/>
    <w:rsid w:val="003C2E54"/>
    <w:rsid w:val="003C3664"/>
    <w:rsid w:val="003C36D2"/>
    <w:rsid w:val="003C3A49"/>
    <w:rsid w:val="003C3FAA"/>
    <w:rsid w:val="003C4979"/>
    <w:rsid w:val="003C4B88"/>
    <w:rsid w:val="003C4DCA"/>
    <w:rsid w:val="003C4DD8"/>
    <w:rsid w:val="003C4F85"/>
    <w:rsid w:val="003C5677"/>
    <w:rsid w:val="003C627A"/>
    <w:rsid w:val="003C647C"/>
    <w:rsid w:val="003C6FA1"/>
    <w:rsid w:val="003C6FE4"/>
    <w:rsid w:val="003C707E"/>
    <w:rsid w:val="003C7858"/>
    <w:rsid w:val="003C7A79"/>
    <w:rsid w:val="003C7C4D"/>
    <w:rsid w:val="003C7D0A"/>
    <w:rsid w:val="003D067C"/>
    <w:rsid w:val="003D07E8"/>
    <w:rsid w:val="003D0A70"/>
    <w:rsid w:val="003D0A80"/>
    <w:rsid w:val="003D0C08"/>
    <w:rsid w:val="003D0D00"/>
    <w:rsid w:val="003D0FB1"/>
    <w:rsid w:val="003D0FB8"/>
    <w:rsid w:val="003D1247"/>
    <w:rsid w:val="003D14BC"/>
    <w:rsid w:val="003D156C"/>
    <w:rsid w:val="003D166E"/>
    <w:rsid w:val="003D1723"/>
    <w:rsid w:val="003D1B15"/>
    <w:rsid w:val="003D1B1E"/>
    <w:rsid w:val="003D200F"/>
    <w:rsid w:val="003D27F7"/>
    <w:rsid w:val="003D2848"/>
    <w:rsid w:val="003D2CC0"/>
    <w:rsid w:val="003D2E24"/>
    <w:rsid w:val="003D35F2"/>
    <w:rsid w:val="003D3DE1"/>
    <w:rsid w:val="003D41BF"/>
    <w:rsid w:val="003D44AD"/>
    <w:rsid w:val="003D44D3"/>
    <w:rsid w:val="003D46CF"/>
    <w:rsid w:val="003D4912"/>
    <w:rsid w:val="003D4C30"/>
    <w:rsid w:val="003D4CBC"/>
    <w:rsid w:val="003D51DC"/>
    <w:rsid w:val="003D531A"/>
    <w:rsid w:val="003D5557"/>
    <w:rsid w:val="003D56A7"/>
    <w:rsid w:val="003D56BA"/>
    <w:rsid w:val="003D58E2"/>
    <w:rsid w:val="003D59C7"/>
    <w:rsid w:val="003D5E81"/>
    <w:rsid w:val="003D6071"/>
    <w:rsid w:val="003D62AD"/>
    <w:rsid w:val="003D6480"/>
    <w:rsid w:val="003D64A0"/>
    <w:rsid w:val="003D6501"/>
    <w:rsid w:val="003D68DF"/>
    <w:rsid w:val="003D692C"/>
    <w:rsid w:val="003D7362"/>
    <w:rsid w:val="003D76E6"/>
    <w:rsid w:val="003D774F"/>
    <w:rsid w:val="003D7788"/>
    <w:rsid w:val="003D7DD0"/>
    <w:rsid w:val="003E02DA"/>
    <w:rsid w:val="003E06BE"/>
    <w:rsid w:val="003E0BA0"/>
    <w:rsid w:val="003E0EC3"/>
    <w:rsid w:val="003E10D1"/>
    <w:rsid w:val="003E1744"/>
    <w:rsid w:val="003E18E6"/>
    <w:rsid w:val="003E19BB"/>
    <w:rsid w:val="003E1AD8"/>
    <w:rsid w:val="003E1E6A"/>
    <w:rsid w:val="003E2342"/>
    <w:rsid w:val="003E2BC6"/>
    <w:rsid w:val="003E2C9D"/>
    <w:rsid w:val="003E2FAF"/>
    <w:rsid w:val="003E3555"/>
    <w:rsid w:val="003E3869"/>
    <w:rsid w:val="003E388B"/>
    <w:rsid w:val="003E3B83"/>
    <w:rsid w:val="003E3EEE"/>
    <w:rsid w:val="003E3FE4"/>
    <w:rsid w:val="003E4684"/>
    <w:rsid w:val="003E4859"/>
    <w:rsid w:val="003E48A9"/>
    <w:rsid w:val="003E510D"/>
    <w:rsid w:val="003E5209"/>
    <w:rsid w:val="003E53AA"/>
    <w:rsid w:val="003E543F"/>
    <w:rsid w:val="003E5522"/>
    <w:rsid w:val="003E5548"/>
    <w:rsid w:val="003E55EB"/>
    <w:rsid w:val="003E5941"/>
    <w:rsid w:val="003E60B9"/>
    <w:rsid w:val="003E62A4"/>
    <w:rsid w:val="003E63D1"/>
    <w:rsid w:val="003E6829"/>
    <w:rsid w:val="003E6909"/>
    <w:rsid w:val="003E6955"/>
    <w:rsid w:val="003E6B8A"/>
    <w:rsid w:val="003E6D68"/>
    <w:rsid w:val="003E7454"/>
    <w:rsid w:val="003E7560"/>
    <w:rsid w:val="003E777F"/>
    <w:rsid w:val="003E79FA"/>
    <w:rsid w:val="003E7CC0"/>
    <w:rsid w:val="003E7D1C"/>
    <w:rsid w:val="003E7E2F"/>
    <w:rsid w:val="003F003B"/>
    <w:rsid w:val="003F0663"/>
    <w:rsid w:val="003F0876"/>
    <w:rsid w:val="003F0B1A"/>
    <w:rsid w:val="003F0BD8"/>
    <w:rsid w:val="003F0D3D"/>
    <w:rsid w:val="003F0E01"/>
    <w:rsid w:val="003F0E96"/>
    <w:rsid w:val="003F15E6"/>
    <w:rsid w:val="003F1987"/>
    <w:rsid w:val="003F1BDC"/>
    <w:rsid w:val="003F23D2"/>
    <w:rsid w:val="003F250C"/>
    <w:rsid w:val="003F270A"/>
    <w:rsid w:val="003F27F0"/>
    <w:rsid w:val="003F285E"/>
    <w:rsid w:val="003F288B"/>
    <w:rsid w:val="003F2925"/>
    <w:rsid w:val="003F29CB"/>
    <w:rsid w:val="003F2F59"/>
    <w:rsid w:val="003F2FE0"/>
    <w:rsid w:val="003F3015"/>
    <w:rsid w:val="003F3222"/>
    <w:rsid w:val="003F335A"/>
    <w:rsid w:val="003F3397"/>
    <w:rsid w:val="003F3411"/>
    <w:rsid w:val="003F36E6"/>
    <w:rsid w:val="003F3943"/>
    <w:rsid w:val="003F3DA2"/>
    <w:rsid w:val="003F3DE5"/>
    <w:rsid w:val="003F3EDC"/>
    <w:rsid w:val="003F40A8"/>
    <w:rsid w:val="003F448A"/>
    <w:rsid w:val="003F4C4E"/>
    <w:rsid w:val="003F4DDA"/>
    <w:rsid w:val="003F540E"/>
    <w:rsid w:val="003F58DD"/>
    <w:rsid w:val="003F5995"/>
    <w:rsid w:val="003F5BBE"/>
    <w:rsid w:val="003F5FEE"/>
    <w:rsid w:val="003F6004"/>
    <w:rsid w:val="003F6916"/>
    <w:rsid w:val="003F6A5B"/>
    <w:rsid w:val="003F6C67"/>
    <w:rsid w:val="003F6CC3"/>
    <w:rsid w:val="003F6F85"/>
    <w:rsid w:val="003F7005"/>
    <w:rsid w:val="003F7778"/>
    <w:rsid w:val="003F7AC9"/>
    <w:rsid w:val="003F7C4B"/>
    <w:rsid w:val="003F7E92"/>
    <w:rsid w:val="0040065B"/>
    <w:rsid w:val="00400A16"/>
    <w:rsid w:val="00400B2F"/>
    <w:rsid w:val="00400BCA"/>
    <w:rsid w:val="00400D2C"/>
    <w:rsid w:val="00400E77"/>
    <w:rsid w:val="004011B0"/>
    <w:rsid w:val="004018AC"/>
    <w:rsid w:val="0040199F"/>
    <w:rsid w:val="0040203D"/>
    <w:rsid w:val="004021BD"/>
    <w:rsid w:val="00402A09"/>
    <w:rsid w:val="00402FD7"/>
    <w:rsid w:val="00403301"/>
    <w:rsid w:val="00403307"/>
    <w:rsid w:val="00403831"/>
    <w:rsid w:val="00403947"/>
    <w:rsid w:val="0040394F"/>
    <w:rsid w:val="00403965"/>
    <w:rsid w:val="004039CD"/>
    <w:rsid w:val="0040410D"/>
    <w:rsid w:val="00404119"/>
    <w:rsid w:val="004043BC"/>
    <w:rsid w:val="0040466F"/>
    <w:rsid w:val="00404A68"/>
    <w:rsid w:val="00404B93"/>
    <w:rsid w:val="004050A2"/>
    <w:rsid w:val="0040532D"/>
    <w:rsid w:val="0040559C"/>
    <w:rsid w:val="004057A5"/>
    <w:rsid w:val="004057CD"/>
    <w:rsid w:val="004058EE"/>
    <w:rsid w:val="00405A94"/>
    <w:rsid w:val="00406308"/>
    <w:rsid w:val="0040637B"/>
    <w:rsid w:val="00406580"/>
    <w:rsid w:val="00406B42"/>
    <w:rsid w:val="00407029"/>
    <w:rsid w:val="00407082"/>
    <w:rsid w:val="00407365"/>
    <w:rsid w:val="004078DA"/>
    <w:rsid w:val="00407A3E"/>
    <w:rsid w:val="00407BAC"/>
    <w:rsid w:val="00407D75"/>
    <w:rsid w:val="0041007D"/>
    <w:rsid w:val="0041089C"/>
    <w:rsid w:val="004109C3"/>
    <w:rsid w:val="00410A4B"/>
    <w:rsid w:val="00410D7B"/>
    <w:rsid w:val="0041102D"/>
    <w:rsid w:val="004110FD"/>
    <w:rsid w:val="00411304"/>
    <w:rsid w:val="0041148B"/>
    <w:rsid w:val="00411609"/>
    <w:rsid w:val="0041183D"/>
    <w:rsid w:val="00411D0D"/>
    <w:rsid w:val="00411DBA"/>
    <w:rsid w:val="00411DD9"/>
    <w:rsid w:val="0041204C"/>
    <w:rsid w:val="0041229F"/>
    <w:rsid w:val="0041269C"/>
    <w:rsid w:val="004127F0"/>
    <w:rsid w:val="00412A5E"/>
    <w:rsid w:val="0041307D"/>
    <w:rsid w:val="00413137"/>
    <w:rsid w:val="00413399"/>
    <w:rsid w:val="00413683"/>
    <w:rsid w:val="004136E2"/>
    <w:rsid w:val="004137CF"/>
    <w:rsid w:val="00413B4F"/>
    <w:rsid w:val="00413CFC"/>
    <w:rsid w:val="00413E06"/>
    <w:rsid w:val="00413F03"/>
    <w:rsid w:val="004141DD"/>
    <w:rsid w:val="0041431B"/>
    <w:rsid w:val="0041447F"/>
    <w:rsid w:val="004145E9"/>
    <w:rsid w:val="0041460A"/>
    <w:rsid w:val="0041460C"/>
    <w:rsid w:val="00414ED7"/>
    <w:rsid w:val="00414EDC"/>
    <w:rsid w:val="00415269"/>
    <w:rsid w:val="00415305"/>
    <w:rsid w:val="00416067"/>
    <w:rsid w:val="0041609B"/>
    <w:rsid w:val="004160C4"/>
    <w:rsid w:val="00416B18"/>
    <w:rsid w:val="00416BE9"/>
    <w:rsid w:val="00417087"/>
    <w:rsid w:val="00417949"/>
    <w:rsid w:val="00417B00"/>
    <w:rsid w:val="00417E26"/>
    <w:rsid w:val="00417E63"/>
    <w:rsid w:val="004201CE"/>
    <w:rsid w:val="00420529"/>
    <w:rsid w:val="00420614"/>
    <w:rsid w:val="00420675"/>
    <w:rsid w:val="004209DC"/>
    <w:rsid w:val="00420E85"/>
    <w:rsid w:val="00420FC9"/>
    <w:rsid w:val="00421904"/>
    <w:rsid w:val="00421BEA"/>
    <w:rsid w:val="00421CED"/>
    <w:rsid w:val="00421CF9"/>
    <w:rsid w:val="00421F91"/>
    <w:rsid w:val="00422371"/>
    <w:rsid w:val="004229FE"/>
    <w:rsid w:val="00422C8E"/>
    <w:rsid w:val="00422DDC"/>
    <w:rsid w:val="00423014"/>
    <w:rsid w:val="0042333C"/>
    <w:rsid w:val="004233BE"/>
    <w:rsid w:val="004233CE"/>
    <w:rsid w:val="004236AC"/>
    <w:rsid w:val="00423754"/>
    <w:rsid w:val="00423951"/>
    <w:rsid w:val="00423A55"/>
    <w:rsid w:val="00423E48"/>
    <w:rsid w:val="0042433F"/>
    <w:rsid w:val="00424AC5"/>
    <w:rsid w:val="00424B97"/>
    <w:rsid w:val="00424BAE"/>
    <w:rsid w:val="00424BD4"/>
    <w:rsid w:val="00424D9A"/>
    <w:rsid w:val="0042544B"/>
    <w:rsid w:val="00426066"/>
    <w:rsid w:val="004261F8"/>
    <w:rsid w:val="00426570"/>
    <w:rsid w:val="00426CFF"/>
    <w:rsid w:val="00426D64"/>
    <w:rsid w:val="00426ED1"/>
    <w:rsid w:val="004270AA"/>
    <w:rsid w:val="0042713C"/>
    <w:rsid w:val="004271A4"/>
    <w:rsid w:val="004273EE"/>
    <w:rsid w:val="00427554"/>
    <w:rsid w:val="00427C4F"/>
    <w:rsid w:val="00427C62"/>
    <w:rsid w:val="004301AD"/>
    <w:rsid w:val="004301BB"/>
    <w:rsid w:val="00430728"/>
    <w:rsid w:val="00430AA2"/>
    <w:rsid w:val="00430DC0"/>
    <w:rsid w:val="00431133"/>
    <w:rsid w:val="004312BE"/>
    <w:rsid w:val="00431656"/>
    <w:rsid w:val="00431971"/>
    <w:rsid w:val="004320B0"/>
    <w:rsid w:val="00432168"/>
    <w:rsid w:val="0043234B"/>
    <w:rsid w:val="004323EC"/>
    <w:rsid w:val="0043293E"/>
    <w:rsid w:val="00432AE5"/>
    <w:rsid w:val="00432E7B"/>
    <w:rsid w:val="004334C7"/>
    <w:rsid w:val="004334FC"/>
    <w:rsid w:val="0043358D"/>
    <w:rsid w:val="00433742"/>
    <w:rsid w:val="00433B9C"/>
    <w:rsid w:val="00433C09"/>
    <w:rsid w:val="00433ECE"/>
    <w:rsid w:val="004342CA"/>
    <w:rsid w:val="00434A06"/>
    <w:rsid w:val="00434C05"/>
    <w:rsid w:val="00434F72"/>
    <w:rsid w:val="004350AD"/>
    <w:rsid w:val="0043564F"/>
    <w:rsid w:val="004356FC"/>
    <w:rsid w:val="00435791"/>
    <w:rsid w:val="00435795"/>
    <w:rsid w:val="00435888"/>
    <w:rsid w:val="00435A39"/>
    <w:rsid w:val="00435B10"/>
    <w:rsid w:val="00435C16"/>
    <w:rsid w:val="00435E5B"/>
    <w:rsid w:val="00435F02"/>
    <w:rsid w:val="00436104"/>
    <w:rsid w:val="00436179"/>
    <w:rsid w:val="00436266"/>
    <w:rsid w:val="00436310"/>
    <w:rsid w:val="004368EC"/>
    <w:rsid w:val="00437146"/>
    <w:rsid w:val="00437817"/>
    <w:rsid w:val="00437978"/>
    <w:rsid w:val="00437ACF"/>
    <w:rsid w:val="00437AE6"/>
    <w:rsid w:val="00437B6B"/>
    <w:rsid w:val="00437C11"/>
    <w:rsid w:val="00440547"/>
    <w:rsid w:val="004405D0"/>
    <w:rsid w:val="0044061F"/>
    <w:rsid w:val="00440756"/>
    <w:rsid w:val="004409CE"/>
    <w:rsid w:val="00440B11"/>
    <w:rsid w:val="0044103A"/>
    <w:rsid w:val="004410B6"/>
    <w:rsid w:val="004411B4"/>
    <w:rsid w:val="004416CD"/>
    <w:rsid w:val="0044184A"/>
    <w:rsid w:val="004424C8"/>
    <w:rsid w:val="00442556"/>
    <w:rsid w:val="004425F4"/>
    <w:rsid w:val="00442795"/>
    <w:rsid w:val="004427B6"/>
    <w:rsid w:val="00442A9C"/>
    <w:rsid w:val="00442CB6"/>
    <w:rsid w:val="00442D75"/>
    <w:rsid w:val="00442F61"/>
    <w:rsid w:val="004432DC"/>
    <w:rsid w:val="00443BF2"/>
    <w:rsid w:val="004443BA"/>
    <w:rsid w:val="00444401"/>
    <w:rsid w:val="0044450E"/>
    <w:rsid w:val="004445CA"/>
    <w:rsid w:val="00444663"/>
    <w:rsid w:val="004447A0"/>
    <w:rsid w:val="00445299"/>
    <w:rsid w:val="00445420"/>
    <w:rsid w:val="004454A5"/>
    <w:rsid w:val="00445878"/>
    <w:rsid w:val="00445E3F"/>
    <w:rsid w:val="00445E42"/>
    <w:rsid w:val="00446376"/>
    <w:rsid w:val="00446813"/>
    <w:rsid w:val="00446BA1"/>
    <w:rsid w:val="004472D8"/>
    <w:rsid w:val="0044748B"/>
    <w:rsid w:val="00447AC2"/>
    <w:rsid w:val="00447B2C"/>
    <w:rsid w:val="00447CE7"/>
    <w:rsid w:val="00447F5D"/>
    <w:rsid w:val="00450166"/>
    <w:rsid w:val="00450726"/>
    <w:rsid w:val="00450816"/>
    <w:rsid w:val="004508C1"/>
    <w:rsid w:val="00450E30"/>
    <w:rsid w:val="00450EE4"/>
    <w:rsid w:val="00451223"/>
    <w:rsid w:val="00451747"/>
    <w:rsid w:val="0045189A"/>
    <w:rsid w:val="00451A39"/>
    <w:rsid w:val="00451E50"/>
    <w:rsid w:val="00451F4C"/>
    <w:rsid w:val="00452141"/>
    <w:rsid w:val="004521AB"/>
    <w:rsid w:val="00452418"/>
    <w:rsid w:val="0045244E"/>
    <w:rsid w:val="004528A9"/>
    <w:rsid w:val="004529C3"/>
    <w:rsid w:val="0045321B"/>
    <w:rsid w:val="0045387D"/>
    <w:rsid w:val="00453994"/>
    <w:rsid w:val="00453C63"/>
    <w:rsid w:val="00453E93"/>
    <w:rsid w:val="004545BD"/>
    <w:rsid w:val="00454CBB"/>
    <w:rsid w:val="0045562D"/>
    <w:rsid w:val="00455878"/>
    <w:rsid w:val="004565CA"/>
    <w:rsid w:val="00456703"/>
    <w:rsid w:val="004567ED"/>
    <w:rsid w:val="00456B5B"/>
    <w:rsid w:val="00456D35"/>
    <w:rsid w:val="00456F49"/>
    <w:rsid w:val="00457470"/>
    <w:rsid w:val="00457705"/>
    <w:rsid w:val="004577B1"/>
    <w:rsid w:val="00457A85"/>
    <w:rsid w:val="00457D88"/>
    <w:rsid w:val="00457DD8"/>
    <w:rsid w:val="00457F72"/>
    <w:rsid w:val="00460377"/>
    <w:rsid w:val="00460C88"/>
    <w:rsid w:val="00460EF1"/>
    <w:rsid w:val="0046103B"/>
    <w:rsid w:val="0046106B"/>
    <w:rsid w:val="0046114C"/>
    <w:rsid w:val="00461229"/>
    <w:rsid w:val="00461743"/>
    <w:rsid w:val="00461A0B"/>
    <w:rsid w:val="00461E2E"/>
    <w:rsid w:val="00462056"/>
    <w:rsid w:val="00462426"/>
    <w:rsid w:val="0046243C"/>
    <w:rsid w:val="00462500"/>
    <w:rsid w:val="00462573"/>
    <w:rsid w:val="0046257A"/>
    <w:rsid w:val="00462A7F"/>
    <w:rsid w:val="00462C78"/>
    <w:rsid w:val="00462F6E"/>
    <w:rsid w:val="00463177"/>
    <w:rsid w:val="0046353A"/>
    <w:rsid w:val="0046361E"/>
    <w:rsid w:val="004639AF"/>
    <w:rsid w:val="00463B84"/>
    <w:rsid w:val="00464195"/>
    <w:rsid w:val="00464614"/>
    <w:rsid w:val="00464C12"/>
    <w:rsid w:val="00464F6F"/>
    <w:rsid w:val="004650A3"/>
    <w:rsid w:val="004651FA"/>
    <w:rsid w:val="0046542F"/>
    <w:rsid w:val="00465533"/>
    <w:rsid w:val="00465A78"/>
    <w:rsid w:val="00465AB7"/>
    <w:rsid w:val="00465B57"/>
    <w:rsid w:val="004663B1"/>
    <w:rsid w:val="004664DC"/>
    <w:rsid w:val="004666BA"/>
    <w:rsid w:val="00466FF4"/>
    <w:rsid w:val="00467339"/>
    <w:rsid w:val="0046746B"/>
    <w:rsid w:val="00470253"/>
    <w:rsid w:val="0047043E"/>
    <w:rsid w:val="0047058A"/>
    <w:rsid w:val="00470AA1"/>
    <w:rsid w:val="00470AC2"/>
    <w:rsid w:val="00470BD5"/>
    <w:rsid w:val="00471566"/>
    <w:rsid w:val="004715C8"/>
    <w:rsid w:val="00471621"/>
    <w:rsid w:val="0047186E"/>
    <w:rsid w:val="00471E2A"/>
    <w:rsid w:val="00471F73"/>
    <w:rsid w:val="004720E8"/>
    <w:rsid w:val="0047275D"/>
    <w:rsid w:val="004729E1"/>
    <w:rsid w:val="00472CB5"/>
    <w:rsid w:val="00472DF0"/>
    <w:rsid w:val="004733FE"/>
    <w:rsid w:val="004734E9"/>
    <w:rsid w:val="00473AE7"/>
    <w:rsid w:val="00473B59"/>
    <w:rsid w:val="00473D7F"/>
    <w:rsid w:val="00473FCA"/>
    <w:rsid w:val="004743D4"/>
    <w:rsid w:val="004744D2"/>
    <w:rsid w:val="004748E0"/>
    <w:rsid w:val="00474A5D"/>
    <w:rsid w:val="00474D5C"/>
    <w:rsid w:val="00474DB4"/>
    <w:rsid w:val="004750D8"/>
    <w:rsid w:val="0047511B"/>
    <w:rsid w:val="004753FE"/>
    <w:rsid w:val="004756DC"/>
    <w:rsid w:val="00475725"/>
    <w:rsid w:val="00475814"/>
    <w:rsid w:val="00475AC7"/>
    <w:rsid w:val="00475B38"/>
    <w:rsid w:val="00475BEB"/>
    <w:rsid w:val="00475CB0"/>
    <w:rsid w:val="00475DA0"/>
    <w:rsid w:val="004763B0"/>
    <w:rsid w:val="0047644D"/>
    <w:rsid w:val="0047661A"/>
    <w:rsid w:val="00476A47"/>
    <w:rsid w:val="00476B39"/>
    <w:rsid w:val="00476B6E"/>
    <w:rsid w:val="00476DDA"/>
    <w:rsid w:val="00477240"/>
    <w:rsid w:val="00477506"/>
    <w:rsid w:val="00477843"/>
    <w:rsid w:val="00477FE5"/>
    <w:rsid w:val="004802B7"/>
    <w:rsid w:val="00480855"/>
    <w:rsid w:val="00480970"/>
    <w:rsid w:val="00480FBA"/>
    <w:rsid w:val="00481081"/>
    <w:rsid w:val="004811AC"/>
    <w:rsid w:val="00481283"/>
    <w:rsid w:val="004812E5"/>
    <w:rsid w:val="0048174E"/>
    <w:rsid w:val="004817ED"/>
    <w:rsid w:val="004821BC"/>
    <w:rsid w:val="004822DC"/>
    <w:rsid w:val="004823CA"/>
    <w:rsid w:val="00482450"/>
    <w:rsid w:val="00482530"/>
    <w:rsid w:val="004825BC"/>
    <w:rsid w:val="00482730"/>
    <w:rsid w:val="00482CE3"/>
    <w:rsid w:val="00482E3D"/>
    <w:rsid w:val="00482F84"/>
    <w:rsid w:val="004831ED"/>
    <w:rsid w:val="00483201"/>
    <w:rsid w:val="004832C2"/>
    <w:rsid w:val="00483396"/>
    <w:rsid w:val="0048354C"/>
    <w:rsid w:val="004835F9"/>
    <w:rsid w:val="00483846"/>
    <w:rsid w:val="00483857"/>
    <w:rsid w:val="004838D8"/>
    <w:rsid w:val="00483CD9"/>
    <w:rsid w:val="00483CF1"/>
    <w:rsid w:val="00483EDD"/>
    <w:rsid w:val="00483FB4"/>
    <w:rsid w:val="00484011"/>
    <w:rsid w:val="00484270"/>
    <w:rsid w:val="0048431F"/>
    <w:rsid w:val="004845FE"/>
    <w:rsid w:val="00484935"/>
    <w:rsid w:val="00484DBB"/>
    <w:rsid w:val="00484EFC"/>
    <w:rsid w:val="00484FF6"/>
    <w:rsid w:val="004851EC"/>
    <w:rsid w:val="00485AAD"/>
    <w:rsid w:val="00485CFA"/>
    <w:rsid w:val="00485DE9"/>
    <w:rsid w:val="00486001"/>
    <w:rsid w:val="0048614A"/>
    <w:rsid w:val="004861FD"/>
    <w:rsid w:val="00486D6D"/>
    <w:rsid w:val="00486F96"/>
    <w:rsid w:val="00487364"/>
    <w:rsid w:val="0048762D"/>
    <w:rsid w:val="00487643"/>
    <w:rsid w:val="00487AAA"/>
    <w:rsid w:val="004903AC"/>
    <w:rsid w:val="0049058F"/>
    <w:rsid w:val="00490AD6"/>
    <w:rsid w:val="00490E31"/>
    <w:rsid w:val="00490E44"/>
    <w:rsid w:val="00490E66"/>
    <w:rsid w:val="0049112C"/>
    <w:rsid w:val="004911A8"/>
    <w:rsid w:val="004911B0"/>
    <w:rsid w:val="00491525"/>
    <w:rsid w:val="004915EC"/>
    <w:rsid w:val="004918E6"/>
    <w:rsid w:val="00491BC9"/>
    <w:rsid w:val="00491C23"/>
    <w:rsid w:val="00491D2E"/>
    <w:rsid w:val="00491EC7"/>
    <w:rsid w:val="00491ECE"/>
    <w:rsid w:val="00492052"/>
    <w:rsid w:val="00492124"/>
    <w:rsid w:val="004922A2"/>
    <w:rsid w:val="004925CC"/>
    <w:rsid w:val="004925F0"/>
    <w:rsid w:val="00492A52"/>
    <w:rsid w:val="00492EAF"/>
    <w:rsid w:val="00492FD3"/>
    <w:rsid w:val="00493045"/>
    <w:rsid w:val="004937B0"/>
    <w:rsid w:val="00493ABE"/>
    <w:rsid w:val="00493CED"/>
    <w:rsid w:val="00494250"/>
    <w:rsid w:val="00494791"/>
    <w:rsid w:val="004949EB"/>
    <w:rsid w:val="00494D12"/>
    <w:rsid w:val="00495061"/>
    <w:rsid w:val="00495091"/>
    <w:rsid w:val="0049510A"/>
    <w:rsid w:val="004954B5"/>
    <w:rsid w:val="004959E4"/>
    <w:rsid w:val="00495A5C"/>
    <w:rsid w:val="00495C19"/>
    <w:rsid w:val="00495CE6"/>
    <w:rsid w:val="00495FA4"/>
    <w:rsid w:val="00496274"/>
    <w:rsid w:val="00496299"/>
    <w:rsid w:val="00496357"/>
    <w:rsid w:val="0049640B"/>
    <w:rsid w:val="00496594"/>
    <w:rsid w:val="00496646"/>
    <w:rsid w:val="004968CD"/>
    <w:rsid w:val="00496BAB"/>
    <w:rsid w:val="00496BC3"/>
    <w:rsid w:val="00497184"/>
    <w:rsid w:val="004972B8"/>
    <w:rsid w:val="004974F1"/>
    <w:rsid w:val="00497D78"/>
    <w:rsid w:val="00497E08"/>
    <w:rsid w:val="004A0527"/>
    <w:rsid w:val="004A064C"/>
    <w:rsid w:val="004A0920"/>
    <w:rsid w:val="004A0B8A"/>
    <w:rsid w:val="004A0CB0"/>
    <w:rsid w:val="004A0E6F"/>
    <w:rsid w:val="004A11CA"/>
    <w:rsid w:val="004A1359"/>
    <w:rsid w:val="004A139E"/>
    <w:rsid w:val="004A157C"/>
    <w:rsid w:val="004A174E"/>
    <w:rsid w:val="004A1905"/>
    <w:rsid w:val="004A19B3"/>
    <w:rsid w:val="004A19E5"/>
    <w:rsid w:val="004A1A99"/>
    <w:rsid w:val="004A1E82"/>
    <w:rsid w:val="004A1F25"/>
    <w:rsid w:val="004A1FE6"/>
    <w:rsid w:val="004A2016"/>
    <w:rsid w:val="004A2432"/>
    <w:rsid w:val="004A2A64"/>
    <w:rsid w:val="004A2CDA"/>
    <w:rsid w:val="004A2CE5"/>
    <w:rsid w:val="004A30DA"/>
    <w:rsid w:val="004A31CC"/>
    <w:rsid w:val="004A33EF"/>
    <w:rsid w:val="004A3490"/>
    <w:rsid w:val="004A37E4"/>
    <w:rsid w:val="004A384D"/>
    <w:rsid w:val="004A3A3B"/>
    <w:rsid w:val="004A3B3D"/>
    <w:rsid w:val="004A3C82"/>
    <w:rsid w:val="004A3E25"/>
    <w:rsid w:val="004A3F3E"/>
    <w:rsid w:val="004A4581"/>
    <w:rsid w:val="004A45CF"/>
    <w:rsid w:val="004A4C82"/>
    <w:rsid w:val="004A4FF7"/>
    <w:rsid w:val="004A50B5"/>
    <w:rsid w:val="004A50F5"/>
    <w:rsid w:val="004A5276"/>
    <w:rsid w:val="004A5AC6"/>
    <w:rsid w:val="004A5CB6"/>
    <w:rsid w:val="004A5D9D"/>
    <w:rsid w:val="004A5EB1"/>
    <w:rsid w:val="004A5EF0"/>
    <w:rsid w:val="004A60CD"/>
    <w:rsid w:val="004A66F6"/>
    <w:rsid w:val="004A6CB7"/>
    <w:rsid w:val="004A6DFB"/>
    <w:rsid w:val="004A726C"/>
    <w:rsid w:val="004A72E9"/>
    <w:rsid w:val="004A78A5"/>
    <w:rsid w:val="004A7A82"/>
    <w:rsid w:val="004A7B43"/>
    <w:rsid w:val="004A7C5B"/>
    <w:rsid w:val="004A7EA7"/>
    <w:rsid w:val="004B025C"/>
    <w:rsid w:val="004B02E9"/>
    <w:rsid w:val="004B05CC"/>
    <w:rsid w:val="004B0AE1"/>
    <w:rsid w:val="004B0EEE"/>
    <w:rsid w:val="004B1286"/>
    <w:rsid w:val="004B14EF"/>
    <w:rsid w:val="004B165B"/>
    <w:rsid w:val="004B17BA"/>
    <w:rsid w:val="004B21D0"/>
    <w:rsid w:val="004B21DC"/>
    <w:rsid w:val="004B2525"/>
    <w:rsid w:val="004B2972"/>
    <w:rsid w:val="004B29A1"/>
    <w:rsid w:val="004B2BCB"/>
    <w:rsid w:val="004B30B0"/>
    <w:rsid w:val="004B32D0"/>
    <w:rsid w:val="004B33B0"/>
    <w:rsid w:val="004B34AC"/>
    <w:rsid w:val="004B35C1"/>
    <w:rsid w:val="004B39C6"/>
    <w:rsid w:val="004B3E28"/>
    <w:rsid w:val="004B40C1"/>
    <w:rsid w:val="004B4304"/>
    <w:rsid w:val="004B4384"/>
    <w:rsid w:val="004B439B"/>
    <w:rsid w:val="004B4778"/>
    <w:rsid w:val="004B4A73"/>
    <w:rsid w:val="004B4FDC"/>
    <w:rsid w:val="004B526E"/>
    <w:rsid w:val="004B591E"/>
    <w:rsid w:val="004B5C21"/>
    <w:rsid w:val="004B6104"/>
    <w:rsid w:val="004B62D3"/>
    <w:rsid w:val="004B63E9"/>
    <w:rsid w:val="004B69AD"/>
    <w:rsid w:val="004B7168"/>
    <w:rsid w:val="004B735D"/>
    <w:rsid w:val="004B7547"/>
    <w:rsid w:val="004B7614"/>
    <w:rsid w:val="004B76E8"/>
    <w:rsid w:val="004C0486"/>
    <w:rsid w:val="004C07EE"/>
    <w:rsid w:val="004C0AAB"/>
    <w:rsid w:val="004C1018"/>
    <w:rsid w:val="004C1090"/>
    <w:rsid w:val="004C1119"/>
    <w:rsid w:val="004C1137"/>
    <w:rsid w:val="004C12FD"/>
    <w:rsid w:val="004C132E"/>
    <w:rsid w:val="004C164F"/>
    <w:rsid w:val="004C18F0"/>
    <w:rsid w:val="004C1D3B"/>
    <w:rsid w:val="004C1DCE"/>
    <w:rsid w:val="004C1E8E"/>
    <w:rsid w:val="004C1EF1"/>
    <w:rsid w:val="004C21DD"/>
    <w:rsid w:val="004C2471"/>
    <w:rsid w:val="004C27D2"/>
    <w:rsid w:val="004C2909"/>
    <w:rsid w:val="004C2C3A"/>
    <w:rsid w:val="004C3343"/>
    <w:rsid w:val="004C3697"/>
    <w:rsid w:val="004C3A39"/>
    <w:rsid w:val="004C3AB9"/>
    <w:rsid w:val="004C3C77"/>
    <w:rsid w:val="004C49A7"/>
    <w:rsid w:val="004C4AC0"/>
    <w:rsid w:val="004C5183"/>
    <w:rsid w:val="004C54B3"/>
    <w:rsid w:val="004C56FA"/>
    <w:rsid w:val="004C576B"/>
    <w:rsid w:val="004C5A23"/>
    <w:rsid w:val="004C5C70"/>
    <w:rsid w:val="004C5EDF"/>
    <w:rsid w:val="004C61F7"/>
    <w:rsid w:val="004C6366"/>
    <w:rsid w:val="004C6578"/>
    <w:rsid w:val="004C6DA9"/>
    <w:rsid w:val="004C6E62"/>
    <w:rsid w:val="004C6EE7"/>
    <w:rsid w:val="004C6FA2"/>
    <w:rsid w:val="004C732C"/>
    <w:rsid w:val="004C7457"/>
    <w:rsid w:val="004C7571"/>
    <w:rsid w:val="004C76C6"/>
    <w:rsid w:val="004C780C"/>
    <w:rsid w:val="004C7A75"/>
    <w:rsid w:val="004D00ED"/>
    <w:rsid w:val="004D016E"/>
    <w:rsid w:val="004D034A"/>
    <w:rsid w:val="004D0544"/>
    <w:rsid w:val="004D05D2"/>
    <w:rsid w:val="004D05E1"/>
    <w:rsid w:val="004D08AF"/>
    <w:rsid w:val="004D09A5"/>
    <w:rsid w:val="004D0EAC"/>
    <w:rsid w:val="004D15A1"/>
    <w:rsid w:val="004D1860"/>
    <w:rsid w:val="004D1C5F"/>
    <w:rsid w:val="004D1D6F"/>
    <w:rsid w:val="004D21B4"/>
    <w:rsid w:val="004D2A0E"/>
    <w:rsid w:val="004D2CBA"/>
    <w:rsid w:val="004D2E7A"/>
    <w:rsid w:val="004D3584"/>
    <w:rsid w:val="004D358E"/>
    <w:rsid w:val="004D3651"/>
    <w:rsid w:val="004D3734"/>
    <w:rsid w:val="004D3934"/>
    <w:rsid w:val="004D399C"/>
    <w:rsid w:val="004D3B12"/>
    <w:rsid w:val="004D3B54"/>
    <w:rsid w:val="004D3BEE"/>
    <w:rsid w:val="004D3F4C"/>
    <w:rsid w:val="004D4386"/>
    <w:rsid w:val="004D4826"/>
    <w:rsid w:val="004D4D1E"/>
    <w:rsid w:val="004D523D"/>
    <w:rsid w:val="004D53EB"/>
    <w:rsid w:val="004D5713"/>
    <w:rsid w:val="004D5A8B"/>
    <w:rsid w:val="004D5C44"/>
    <w:rsid w:val="004D72EC"/>
    <w:rsid w:val="004D7786"/>
    <w:rsid w:val="004D7C81"/>
    <w:rsid w:val="004D7CD4"/>
    <w:rsid w:val="004DD943"/>
    <w:rsid w:val="004E00D0"/>
    <w:rsid w:val="004E0104"/>
    <w:rsid w:val="004E02E5"/>
    <w:rsid w:val="004E04BA"/>
    <w:rsid w:val="004E05CD"/>
    <w:rsid w:val="004E11D9"/>
    <w:rsid w:val="004E127E"/>
    <w:rsid w:val="004E17B8"/>
    <w:rsid w:val="004E193D"/>
    <w:rsid w:val="004E1A65"/>
    <w:rsid w:val="004E1B46"/>
    <w:rsid w:val="004E1C40"/>
    <w:rsid w:val="004E1FAA"/>
    <w:rsid w:val="004E2145"/>
    <w:rsid w:val="004E2228"/>
    <w:rsid w:val="004E23AA"/>
    <w:rsid w:val="004E2760"/>
    <w:rsid w:val="004E28FC"/>
    <w:rsid w:val="004E311E"/>
    <w:rsid w:val="004E331F"/>
    <w:rsid w:val="004E36EE"/>
    <w:rsid w:val="004E3750"/>
    <w:rsid w:val="004E37BC"/>
    <w:rsid w:val="004E3A47"/>
    <w:rsid w:val="004E3A9F"/>
    <w:rsid w:val="004E3B5B"/>
    <w:rsid w:val="004E3B73"/>
    <w:rsid w:val="004E3C7E"/>
    <w:rsid w:val="004E4404"/>
    <w:rsid w:val="004E4475"/>
    <w:rsid w:val="004E46B6"/>
    <w:rsid w:val="004E472E"/>
    <w:rsid w:val="004E48F1"/>
    <w:rsid w:val="004E4B0A"/>
    <w:rsid w:val="004E4ECD"/>
    <w:rsid w:val="004E5332"/>
    <w:rsid w:val="004E54CC"/>
    <w:rsid w:val="004E54D4"/>
    <w:rsid w:val="004E55EA"/>
    <w:rsid w:val="004E5647"/>
    <w:rsid w:val="004E598D"/>
    <w:rsid w:val="004E5A9B"/>
    <w:rsid w:val="004E5D23"/>
    <w:rsid w:val="004E5F09"/>
    <w:rsid w:val="004E60AA"/>
    <w:rsid w:val="004E6618"/>
    <w:rsid w:val="004E67CB"/>
    <w:rsid w:val="004E6B42"/>
    <w:rsid w:val="004E6E2A"/>
    <w:rsid w:val="004E6F6B"/>
    <w:rsid w:val="004E7197"/>
    <w:rsid w:val="004E7537"/>
    <w:rsid w:val="004E7833"/>
    <w:rsid w:val="004E7DB0"/>
    <w:rsid w:val="004E7E26"/>
    <w:rsid w:val="004E7F75"/>
    <w:rsid w:val="004F0093"/>
    <w:rsid w:val="004F028C"/>
    <w:rsid w:val="004F03F2"/>
    <w:rsid w:val="004F0453"/>
    <w:rsid w:val="004F0DEB"/>
    <w:rsid w:val="004F0EB2"/>
    <w:rsid w:val="004F10CA"/>
    <w:rsid w:val="004F111F"/>
    <w:rsid w:val="004F12A2"/>
    <w:rsid w:val="004F12AC"/>
    <w:rsid w:val="004F2851"/>
    <w:rsid w:val="004F295B"/>
    <w:rsid w:val="004F2BBC"/>
    <w:rsid w:val="004F35FD"/>
    <w:rsid w:val="004F414A"/>
    <w:rsid w:val="004F41C1"/>
    <w:rsid w:val="004F4537"/>
    <w:rsid w:val="004F4676"/>
    <w:rsid w:val="004F47C8"/>
    <w:rsid w:val="004F48D9"/>
    <w:rsid w:val="004F4C2E"/>
    <w:rsid w:val="004F504C"/>
    <w:rsid w:val="004F5B5D"/>
    <w:rsid w:val="004F5B87"/>
    <w:rsid w:val="004F5C01"/>
    <w:rsid w:val="004F5C96"/>
    <w:rsid w:val="004F5F1E"/>
    <w:rsid w:val="004F5F54"/>
    <w:rsid w:val="004F5FCB"/>
    <w:rsid w:val="004F63E3"/>
    <w:rsid w:val="004F6550"/>
    <w:rsid w:val="004F6991"/>
    <w:rsid w:val="004F6CDB"/>
    <w:rsid w:val="004F6DFC"/>
    <w:rsid w:val="004F777B"/>
    <w:rsid w:val="004F7C15"/>
    <w:rsid w:val="004F7FB7"/>
    <w:rsid w:val="00500131"/>
    <w:rsid w:val="0050020A"/>
    <w:rsid w:val="0050087F"/>
    <w:rsid w:val="00500A8A"/>
    <w:rsid w:val="00500CE6"/>
    <w:rsid w:val="00500D99"/>
    <w:rsid w:val="00500E36"/>
    <w:rsid w:val="00500FC9"/>
    <w:rsid w:val="00501018"/>
    <w:rsid w:val="00501239"/>
    <w:rsid w:val="005016F1"/>
    <w:rsid w:val="005019D8"/>
    <w:rsid w:val="00501D92"/>
    <w:rsid w:val="00501D99"/>
    <w:rsid w:val="00502002"/>
    <w:rsid w:val="0050228B"/>
    <w:rsid w:val="005025D2"/>
    <w:rsid w:val="0050266B"/>
    <w:rsid w:val="0050271D"/>
    <w:rsid w:val="00502C4D"/>
    <w:rsid w:val="00502D95"/>
    <w:rsid w:val="00503508"/>
    <w:rsid w:val="00503A03"/>
    <w:rsid w:val="00503B01"/>
    <w:rsid w:val="00503C32"/>
    <w:rsid w:val="005040D8"/>
    <w:rsid w:val="0050410B"/>
    <w:rsid w:val="00504D52"/>
    <w:rsid w:val="005050B3"/>
    <w:rsid w:val="00505B1E"/>
    <w:rsid w:val="00505C9A"/>
    <w:rsid w:val="00505E73"/>
    <w:rsid w:val="00505FF2"/>
    <w:rsid w:val="0050652A"/>
    <w:rsid w:val="0050662E"/>
    <w:rsid w:val="00507422"/>
    <w:rsid w:val="00507893"/>
    <w:rsid w:val="00507E0D"/>
    <w:rsid w:val="00510200"/>
    <w:rsid w:val="005102E8"/>
    <w:rsid w:val="00510D34"/>
    <w:rsid w:val="00510FA3"/>
    <w:rsid w:val="00511216"/>
    <w:rsid w:val="005113F0"/>
    <w:rsid w:val="005118FA"/>
    <w:rsid w:val="00511B7B"/>
    <w:rsid w:val="00511C1B"/>
    <w:rsid w:val="00511D5E"/>
    <w:rsid w:val="005121EF"/>
    <w:rsid w:val="00512B29"/>
    <w:rsid w:val="00512BD2"/>
    <w:rsid w:val="005130C7"/>
    <w:rsid w:val="00513211"/>
    <w:rsid w:val="0051326C"/>
    <w:rsid w:val="00513430"/>
    <w:rsid w:val="0051347C"/>
    <w:rsid w:val="0051361F"/>
    <w:rsid w:val="00513FDA"/>
    <w:rsid w:val="0051411F"/>
    <w:rsid w:val="0051485B"/>
    <w:rsid w:val="0051485F"/>
    <w:rsid w:val="005148C7"/>
    <w:rsid w:val="0051499E"/>
    <w:rsid w:val="00514AC8"/>
    <w:rsid w:val="00514CF4"/>
    <w:rsid w:val="00514CFC"/>
    <w:rsid w:val="00514F4C"/>
    <w:rsid w:val="00514FAB"/>
    <w:rsid w:val="00515439"/>
    <w:rsid w:val="005156CF"/>
    <w:rsid w:val="00515AE4"/>
    <w:rsid w:val="00515C4C"/>
    <w:rsid w:val="00515F88"/>
    <w:rsid w:val="00516080"/>
    <w:rsid w:val="0051632F"/>
    <w:rsid w:val="00516467"/>
    <w:rsid w:val="0051647F"/>
    <w:rsid w:val="00516936"/>
    <w:rsid w:val="00516C5A"/>
    <w:rsid w:val="00516FAD"/>
    <w:rsid w:val="00517258"/>
    <w:rsid w:val="0051742A"/>
    <w:rsid w:val="005175C3"/>
    <w:rsid w:val="00517663"/>
    <w:rsid w:val="0051782F"/>
    <w:rsid w:val="005179BC"/>
    <w:rsid w:val="00517A0E"/>
    <w:rsid w:val="00517ABA"/>
    <w:rsid w:val="00520588"/>
    <w:rsid w:val="00520C75"/>
    <w:rsid w:val="00520DB3"/>
    <w:rsid w:val="00521007"/>
    <w:rsid w:val="005214CE"/>
    <w:rsid w:val="0052188A"/>
    <w:rsid w:val="00521A76"/>
    <w:rsid w:val="00521B51"/>
    <w:rsid w:val="00521CF5"/>
    <w:rsid w:val="0052204A"/>
    <w:rsid w:val="005223C9"/>
    <w:rsid w:val="00522896"/>
    <w:rsid w:val="00522DA9"/>
    <w:rsid w:val="00522EC0"/>
    <w:rsid w:val="00522F0A"/>
    <w:rsid w:val="00523137"/>
    <w:rsid w:val="00523227"/>
    <w:rsid w:val="005232BF"/>
    <w:rsid w:val="00523431"/>
    <w:rsid w:val="00523582"/>
    <w:rsid w:val="00523BC0"/>
    <w:rsid w:val="005240C9"/>
    <w:rsid w:val="00524315"/>
    <w:rsid w:val="00524365"/>
    <w:rsid w:val="0052458E"/>
    <w:rsid w:val="00524624"/>
    <w:rsid w:val="00524851"/>
    <w:rsid w:val="005249AA"/>
    <w:rsid w:val="00524E08"/>
    <w:rsid w:val="00525354"/>
    <w:rsid w:val="005255E6"/>
    <w:rsid w:val="00525990"/>
    <w:rsid w:val="00525B3A"/>
    <w:rsid w:val="00525C41"/>
    <w:rsid w:val="00525E4A"/>
    <w:rsid w:val="00525EF2"/>
    <w:rsid w:val="00525EF4"/>
    <w:rsid w:val="00526140"/>
    <w:rsid w:val="0052647F"/>
    <w:rsid w:val="005265D2"/>
    <w:rsid w:val="005267DB"/>
    <w:rsid w:val="00526E16"/>
    <w:rsid w:val="00526EB9"/>
    <w:rsid w:val="00526F7D"/>
    <w:rsid w:val="0052799A"/>
    <w:rsid w:val="005279F1"/>
    <w:rsid w:val="005301FE"/>
    <w:rsid w:val="00530502"/>
    <w:rsid w:val="00530566"/>
    <w:rsid w:val="00530D10"/>
    <w:rsid w:val="0053127C"/>
    <w:rsid w:val="005313B7"/>
    <w:rsid w:val="00531FD9"/>
    <w:rsid w:val="00531FE6"/>
    <w:rsid w:val="0053203F"/>
    <w:rsid w:val="00532054"/>
    <w:rsid w:val="00532073"/>
    <w:rsid w:val="005324A7"/>
    <w:rsid w:val="005325CC"/>
    <w:rsid w:val="0053296E"/>
    <w:rsid w:val="00532C3C"/>
    <w:rsid w:val="00532E22"/>
    <w:rsid w:val="00532E99"/>
    <w:rsid w:val="00532EB8"/>
    <w:rsid w:val="00532EED"/>
    <w:rsid w:val="00533363"/>
    <w:rsid w:val="0053382E"/>
    <w:rsid w:val="00533994"/>
    <w:rsid w:val="00533A8E"/>
    <w:rsid w:val="00533FD7"/>
    <w:rsid w:val="00534065"/>
    <w:rsid w:val="00534285"/>
    <w:rsid w:val="00534BA6"/>
    <w:rsid w:val="00535017"/>
    <w:rsid w:val="005356CE"/>
    <w:rsid w:val="0053570D"/>
    <w:rsid w:val="00535846"/>
    <w:rsid w:val="00536038"/>
    <w:rsid w:val="00536245"/>
    <w:rsid w:val="005365A5"/>
    <w:rsid w:val="005365B2"/>
    <w:rsid w:val="0053674D"/>
    <w:rsid w:val="00536A39"/>
    <w:rsid w:val="00536A75"/>
    <w:rsid w:val="00536AC7"/>
    <w:rsid w:val="005373CA"/>
    <w:rsid w:val="00537631"/>
    <w:rsid w:val="00537782"/>
    <w:rsid w:val="0053782C"/>
    <w:rsid w:val="0053796C"/>
    <w:rsid w:val="005379F3"/>
    <w:rsid w:val="00537C85"/>
    <w:rsid w:val="00537C88"/>
    <w:rsid w:val="00537DE3"/>
    <w:rsid w:val="00537E11"/>
    <w:rsid w:val="00537ECF"/>
    <w:rsid w:val="00537EFD"/>
    <w:rsid w:val="00537F0C"/>
    <w:rsid w:val="00537F13"/>
    <w:rsid w:val="0054012B"/>
    <w:rsid w:val="0054013E"/>
    <w:rsid w:val="00540774"/>
    <w:rsid w:val="00540781"/>
    <w:rsid w:val="005409F3"/>
    <w:rsid w:val="005415E0"/>
    <w:rsid w:val="005418BA"/>
    <w:rsid w:val="00541A11"/>
    <w:rsid w:val="00541C57"/>
    <w:rsid w:val="00541F15"/>
    <w:rsid w:val="00541F6C"/>
    <w:rsid w:val="005420CB"/>
    <w:rsid w:val="0054213E"/>
    <w:rsid w:val="00542296"/>
    <w:rsid w:val="00542450"/>
    <w:rsid w:val="005425FF"/>
    <w:rsid w:val="00542736"/>
    <w:rsid w:val="005428F6"/>
    <w:rsid w:val="005429F3"/>
    <w:rsid w:val="00542A29"/>
    <w:rsid w:val="005430B0"/>
    <w:rsid w:val="0054328F"/>
    <w:rsid w:val="005438BF"/>
    <w:rsid w:val="00543B16"/>
    <w:rsid w:val="0054400A"/>
    <w:rsid w:val="005442F7"/>
    <w:rsid w:val="005447FE"/>
    <w:rsid w:val="00544833"/>
    <w:rsid w:val="005449A3"/>
    <w:rsid w:val="005449D5"/>
    <w:rsid w:val="00544D02"/>
    <w:rsid w:val="00544DE4"/>
    <w:rsid w:val="00544F85"/>
    <w:rsid w:val="00545020"/>
    <w:rsid w:val="005451FF"/>
    <w:rsid w:val="00545459"/>
    <w:rsid w:val="005455FB"/>
    <w:rsid w:val="005457FF"/>
    <w:rsid w:val="00545C6B"/>
    <w:rsid w:val="00545E06"/>
    <w:rsid w:val="00546006"/>
    <w:rsid w:val="0054610A"/>
    <w:rsid w:val="0054610B"/>
    <w:rsid w:val="00546440"/>
    <w:rsid w:val="005467C7"/>
    <w:rsid w:val="00546FD9"/>
    <w:rsid w:val="00546FF6"/>
    <w:rsid w:val="0054718B"/>
    <w:rsid w:val="0054764F"/>
    <w:rsid w:val="0054768B"/>
    <w:rsid w:val="005476AD"/>
    <w:rsid w:val="00547BCA"/>
    <w:rsid w:val="00547C88"/>
    <w:rsid w:val="005503DF"/>
    <w:rsid w:val="0055057F"/>
    <w:rsid w:val="00550781"/>
    <w:rsid w:val="00550DAB"/>
    <w:rsid w:val="00551131"/>
    <w:rsid w:val="00551489"/>
    <w:rsid w:val="005514FF"/>
    <w:rsid w:val="005515B1"/>
    <w:rsid w:val="00551F74"/>
    <w:rsid w:val="005523A5"/>
    <w:rsid w:val="0055244D"/>
    <w:rsid w:val="00552B97"/>
    <w:rsid w:val="00552C4A"/>
    <w:rsid w:val="00552CB8"/>
    <w:rsid w:val="0055348E"/>
    <w:rsid w:val="00553C06"/>
    <w:rsid w:val="00553F0F"/>
    <w:rsid w:val="00553FFF"/>
    <w:rsid w:val="0055464F"/>
    <w:rsid w:val="0055485F"/>
    <w:rsid w:val="00554DB8"/>
    <w:rsid w:val="00555071"/>
    <w:rsid w:val="00555495"/>
    <w:rsid w:val="005559EE"/>
    <w:rsid w:val="00555AC1"/>
    <w:rsid w:val="00555CF0"/>
    <w:rsid w:val="00555FE0"/>
    <w:rsid w:val="0055641D"/>
    <w:rsid w:val="00556436"/>
    <w:rsid w:val="005564B0"/>
    <w:rsid w:val="00556618"/>
    <w:rsid w:val="0055678D"/>
    <w:rsid w:val="00556A08"/>
    <w:rsid w:val="00556A4B"/>
    <w:rsid w:val="00556A6D"/>
    <w:rsid w:val="00556A73"/>
    <w:rsid w:val="00557118"/>
    <w:rsid w:val="00557A2D"/>
    <w:rsid w:val="00557FF8"/>
    <w:rsid w:val="005601B0"/>
    <w:rsid w:val="005601CB"/>
    <w:rsid w:val="0056032A"/>
    <w:rsid w:val="005608EF"/>
    <w:rsid w:val="00560C88"/>
    <w:rsid w:val="00560CFC"/>
    <w:rsid w:val="005611D3"/>
    <w:rsid w:val="005611E8"/>
    <w:rsid w:val="0056145C"/>
    <w:rsid w:val="0056170B"/>
    <w:rsid w:val="0056186F"/>
    <w:rsid w:val="0056194D"/>
    <w:rsid w:val="00561963"/>
    <w:rsid w:val="00561981"/>
    <w:rsid w:val="0056208E"/>
    <w:rsid w:val="005620B8"/>
    <w:rsid w:val="00562459"/>
    <w:rsid w:val="0056252C"/>
    <w:rsid w:val="005625FF"/>
    <w:rsid w:val="00562A39"/>
    <w:rsid w:val="0056326A"/>
    <w:rsid w:val="005636D7"/>
    <w:rsid w:val="005637C7"/>
    <w:rsid w:val="005639EB"/>
    <w:rsid w:val="00563DC7"/>
    <w:rsid w:val="00564580"/>
    <w:rsid w:val="00564CB3"/>
    <w:rsid w:val="00565030"/>
    <w:rsid w:val="005651F4"/>
    <w:rsid w:val="005655E2"/>
    <w:rsid w:val="005655EA"/>
    <w:rsid w:val="0056569E"/>
    <w:rsid w:val="00565710"/>
    <w:rsid w:val="00565A53"/>
    <w:rsid w:val="00565BB9"/>
    <w:rsid w:val="00565E97"/>
    <w:rsid w:val="00565F99"/>
    <w:rsid w:val="00566B0D"/>
    <w:rsid w:val="00566F88"/>
    <w:rsid w:val="005675ED"/>
    <w:rsid w:val="00567ABA"/>
    <w:rsid w:val="00567ADD"/>
    <w:rsid w:val="00567BC9"/>
    <w:rsid w:val="00567F09"/>
    <w:rsid w:val="00567F5A"/>
    <w:rsid w:val="005702D3"/>
    <w:rsid w:val="00570345"/>
    <w:rsid w:val="005703FA"/>
    <w:rsid w:val="00570A00"/>
    <w:rsid w:val="00570C7D"/>
    <w:rsid w:val="00570D99"/>
    <w:rsid w:val="00570E39"/>
    <w:rsid w:val="00570EAE"/>
    <w:rsid w:val="00570EB2"/>
    <w:rsid w:val="00570F2A"/>
    <w:rsid w:val="005710F8"/>
    <w:rsid w:val="0057137A"/>
    <w:rsid w:val="00571724"/>
    <w:rsid w:val="00571913"/>
    <w:rsid w:val="00571956"/>
    <w:rsid w:val="00571DE2"/>
    <w:rsid w:val="0057208A"/>
    <w:rsid w:val="005722E7"/>
    <w:rsid w:val="005725E8"/>
    <w:rsid w:val="00572AB4"/>
    <w:rsid w:val="00572AC6"/>
    <w:rsid w:val="00572D02"/>
    <w:rsid w:val="00573469"/>
    <w:rsid w:val="005734A7"/>
    <w:rsid w:val="00573957"/>
    <w:rsid w:val="00573EB3"/>
    <w:rsid w:val="00573FA0"/>
    <w:rsid w:val="00574797"/>
    <w:rsid w:val="00574882"/>
    <w:rsid w:val="005748CF"/>
    <w:rsid w:val="00574B04"/>
    <w:rsid w:val="00574D58"/>
    <w:rsid w:val="00574E77"/>
    <w:rsid w:val="0057520E"/>
    <w:rsid w:val="00575278"/>
    <w:rsid w:val="00575A90"/>
    <w:rsid w:val="00575EC1"/>
    <w:rsid w:val="00575F92"/>
    <w:rsid w:val="0057652B"/>
    <w:rsid w:val="00576705"/>
    <w:rsid w:val="005768BB"/>
    <w:rsid w:val="005768E6"/>
    <w:rsid w:val="00576D3E"/>
    <w:rsid w:val="005770EB"/>
    <w:rsid w:val="005774FD"/>
    <w:rsid w:val="00577A21"/>
    <w:rsid w:val="00577AB2"/>
    <w:rsid w:val="00577C31"/>
    <w:rsid w:val="00577DA5"/>
    <w:rsid w:val="00580360"/>
    <w:rsid w:val="005805BA"/>
    <w:rsid w:val="00580650"/>
    <w:rsid w:val="00580753"/>
    <w:rsid w:val="00580821"/>
    <w:rsid w:val="00580BC0"/>
    <w:rsid w:val="00580D52"/>
    <w:rsid w:val="00581096"/>
    <w:rsid w:val="00581247"/>
    <w:rsid w:val="00581251"/>
    <w:rsid w:val="0058137A"/>
    <w:rsid w:val="00581415"/>
    <w:rsid w:val="00581711"/>
    <w:rsid w:val="00581C7D"/>
    <w:rsid w:val="00581D5D"/>
    <w:rsid w:val="00581DA2"/>
    <w:rsid w:val="00581DF2"/>
    <w:rsid w:val="00581DF7"/>
    <w:rsid w:val="0058234D"/>
    <w:rsid w:val="0058286A"/>
    <w:rsid w:val="00582ACC"/>
    <w:rsid w:val="00582CF8"/>
    <w:rsid w:val="00582D6C"/>
    <w:rsid w:val="00582EF4"/>
    <w:rsid w:val="00583A78"/>
    <w:rsid w:val="00583E71"/>
    <w:rsid w:val="00584052"/>
    <w:rsid w:val="0058435F"/>
    <w:rsid w:val="0058463D"/>
    <w:rsid w:val="00584B86"/>
    <w:rsid w:val="00584C3B"/>
    <w:rsid w:val="00584C50"/>
    <w:rsid w:val="00584F54"/>
    <w:rsid w:val="00585B4A"/>
    <w:rsid w:val="00585E7F"/>
    <w:rsid w:val="00585FF5"/>
    <w:rsid w:val="005860B0"/>
    <w:rsid w:val="005861EF"/>
    <w:rsid w:val="005863BD"/>
    <w:rsid w:val="00586446"/>
    <w:rsid w:val="00586AB9"/>
    <w:rsid w:val="00586EE0"/>
    <w:rsid w:val="00587D19"/>
    <w:rsid w:val="0059007C"/>
    <w:rsid w:val="00590282"/>
    <w:rsid w:val="0059043C"/>
    <w:rsid w:val="00590700"/>
    <w:rsid w:val="00590866"/>
    <w:rsid w:val="0059088E"/>
    <w:rsid w:val="00590D48"/>
    <w:rsid w:val="0059159B"/>
    <w:rsid w:val="00591749"/>
    <w:rsid w:val="00591D6F"/>
    <w:rsid w:val="00591E23"/>
    <w:rsid w:val="00591F8D"/>
    <w:rsid w:val="00592159"/>
    <w:rsid w:val="00592541"/>
    <w:rsid w:val="00592868"/>
    <w:rsid w:val="005931C5"/>
    <w:rsid w:val="00593638"/>
    <w:rsid w:val="00593758"/>
    <w:rsid w:val="00593963"/>
    <w:rsid w:val="00593D24"/>
    <w:rsid w:val="00593D85"/>
    <w:rsid w:val="00594023"/>
    <w:rsid w:val="005944AB"/>
    <w:rsid w:val="00594ADF"/>
    <w:rsid w:val="00595142"/>
    <w:rsid w:val="0059532F"/>
    <w:rsid w:val="005953AF"/>
    <w:rsid w:val="005958E2"/>
    <w:rsid w:val="0059599A"/>
    <w:rsid w:val="005962E9"/>
    <w:rsid w:val="005963F8"/>
    <w:rsid w:val="005965C3"/>
    <w:rsid w:val="005965D0"/>
    <w:rsid w:val="00596A09"/>
    <w:rsid w:val="00596BEA"/>
    <w:rsid w:val="00597263"/>
    <w:rsid w:val="0059733D"/>
    <w:rsid w:val="0059745A"/>
    <w:rsid w:val="005975A7"/>
    <w:rsid w:val="0059760A"/>
    <w:rsid w:val="00597CDE"/>
    <w:rsid w:val="005A0309"/>
    <w:rsid w:val="005A0601"/>
    <w:rsid w:val="005A077A"/>
    <w:rsid w:val="005A07F8"/>
    <w:rsid w:val="005A08AB"/>
    <w:rsid w:val="005A0C7E"/>
    <w:rsid w:val="005A0E43"/>
    <w:rsid w:val="005A0EC7"/>
    <w:rsid w:val="005A142E"/>
    <w:rsid w:val="005A14B6"/>
    <w:rsid w:val="005A17B9"/>
    <w:rsid w:val="005A1B3A"/>
    <w:rsid w:val="005A255C"/>
    <w:rsid w:val="005A2741"/>
    <w:rsid w:val="005A2856"/>
    <w:rsid w:val="005A359F"/>
    <w:rsid w:val="005A37D1"/>
    <w:rsid w:val="005A3DED"/>
    <w:rsid w:val="005A55BA"/>
    <w:rsid w:val="005A5C1F"/>
    <w:rsid w:val="005A5C42"/>
    <w:rsid w:val="005A5EB5"/>
    <w:rsid w:val="005A6674"/>
    <w:rsid w:val="005A6691"/>
    <w:rsid w:val="005A676E"/>
    <w:rsid w:val="005A6A6C"/>
    <w:rsid w:val="005A6DBA"/>
    <w:rsid w:val="005A6F33"/>
    <w:rsid w:val="005A7077"/>
    <w:rsid w:val="005A7096"/>
    <w:rsid w:val="005A71FC"/>
    <w:rsid w:val="005A760A"/>
    <w:rsid w:val="005A7629"/>
    <w:rsid w:val="005A7883"/>
    <w:rsid w:val="005A7F32"/>
    <w:rsid w:val="005AF1B0"/>
    <w:rsid w:val="005B0E4D"/>
    <w:rsid w:val="005B1206"/>
    <w:rsid w:val="005B134B"/>
    <w:rsid w:val="005B1526"/>
    <w:rsid w:val="005B1AFE"/>
    <w:rsid w:val="005B1C0C"/>
    <w:rsid w:val="005B1C44"/>
    <w:rsid w:val="005B1C79"/>
    <w:rsid w:val="005B1CB8"/>
    <w:rsid w:val="005B264C"/>
    <w:rsid w:val="005B2859"/>
    <w:rsid w:val="005B295E"/>
    <w:rsid w:val="005B2DAC"/>
    <w:rsid w:val="005B2E2B"/>
    <w:rsid w:val="005B2F0D"/>
    <w:rsid w:val="005B30A7"/>
    <w:rsid w:val="005B315C"/>
    <w:rsid w:val="005B3161"/>
    <w:rsid w:val="005B39A6"/>
    <w:rsid w:val="005B3EAC"/>
    <w:rsid w:val="005B3EE8"/>
    <w:rsid w:val="005B41B6"/>
    <w:rsid w:val="005B430D"/>
    <w:rsid w:val="005B4DB3"/>
    <w:rsid w:val="005B5015"/>
    <w:rsid w:val="005B5029"/>
    <w:rsid w:val="005B62F3"/>
    <w:rsid w:val="005B635D"/>
    <w:rsid w:val="005B6461"/>
    <w:rsid w:val="005B6545"/>
    <w:rsid w:val="005B6AB4"/>
    <w:rsid w:val="005B6B92"/>
    <w:rsid w:val="005B707C"/>
    <w:rsid w:val="005B729E"/>
    <w:rsid w:val="005B7877"/>
    <w:rsid w:val="005B7D8C"/>
    <w:rsid w:val="005BE48B"/>
    <w:rsid w:val="005C00C0"/>
    <w:rsid w:val="005C0408"/>
    <w:rsid w:val="005C0B07"/>
    <w:rsid w:val="005C0D3F"/>
    <w:rsid w:val="005C0EA9"/>
    <w:rsid w:val="005C0ED1"/>
    <w:rsid w:val="005C0F81"/>
    <w:rsid w:val="005C140C"/>
    <w:rsid w:val="005C14DF"/>
    <w:rsid w:val="005C15FC"/>
    <w:rsid w:val="005C1682"/>
    <w:rsid w:val="005C1DB2"/>
    <w:rsid w:val="005C1F66"/>
    <w:rsid w:val="005C2169"/>
    <w:rsid w:val="005C21F4"/>
    <w:rsid w:val="005C28CB"/>
    <w:rsid w:val="005C2C73"/>
    <w:rsid w:val="005C2C90"/>
    <w:rsid w:val="005C346A"/>
    <w:rsid w:val="005C3546"/>
    <w:rsid w:val="005C3B87"/>
    <w:rsid w:val="005C3C90"/>
    <w:rsid w:val="005C3CE6"/>
    <w:rsid w:val="005C3DB2"/>
    <w:rsid w:val="005C43EC"/>
    <w:rsid w:val="005C482F"/>
    <w:rsid w:val="005C4A51"/>
    <w:rsid w:val="005C4B82"/>
    <w:rsid w:val="005C4DC3"/>
    <w:rsid w:val="005C50BE"/>
    <w:rsid w:val="005C51C2"/>
    <w:rsid w:val="005C551F"/>
    <w:rsid w:val="005C5597"/>
    <w:rsid w:val="005C594B"/>
    <w:rsid w:val="005C5959"/>
    <w:rsid w:val="005C5BE8"/>
    <w:rsid w:val="005C605F"/>
    <w:rsid w:val="005C610C"/>
    <w:rsid w:val="005C628E"/>
    <w:rsid w:val="005C65A6"/>
    <w:rsid w:val="005C664B"/>
    <w:rsid w:val="005C680E"/>
    <w:rsid w:val="005C6B85"/>
    <w:rsid w:val="005C6D82"/>
    <w:rsid w:val="005C6E1C"/>
    <w:rsid w:val="005C7DD5"/>
    <w:rsid w:val="005D0419"/>
    <w:rsid w:val="005D0875"/>
    <w:rsid w:val="005D0AA7"/>
    <w:rsid w:val="005D0CE3"/>
    <w:rsid w:val="005D0EA4"/>
    <w:rsid w:val="005D16D5"/>
    <w:rsid w:val="005D1ACB"/>
    <w:rsid w:val="005D1DDB"/>
    <w:rsid w:val="005D2045"/>
    <w:rsid w:val="005D27CA"/>
    <w:rsid w:val="005D292B"/>
    <w:rsid w:val="005D292F"/>
    <w:rsid w:val="005D2E77"/>
    <w:rsid w:val="005D3079"/>
    <w:rsid w:val="005D30C3"/>
    <w:rsid w:val="005D326F"/>
    <w:rsid w:val="005D367A"/>
    <w:rsid w:val="005D38F3"/>
    <w:rsid w:val="005D3A74"/>
    <w:rsid w:val="005D3FDD"/>
    <w:rsid w:val="005D4161"/>
    <w:rsid w:val="005D46C7"/>
    <w:rsid w:val="005D4945"/>
    <w:rsid w:val="005D495D"/>
    <w:rsid w:val="005D4A9E"/>
    <w:rsid w:val="005D4B59"/>
    <w:rsid w:val="005D4D89"/>
    <w:rsid w:val="005D4F37"/>
    <w:rsid w:val="005D54A2"/>
    <w:rsid w:val="005D5624"/>
    <w:rsid w:val="005D576C"/>
    <w:rsid w:val="005D5861"/>
    <w:rsid w:val="005D5CFE"/>
    <w:rsid w:val="005D6129"/>
    <w:rsid w:val="005D634B"/>
    <w:rsid w:val="005D636D"/>
    <w:rsid w:val="005D654B"/>
    <w:rsid w:val="005D6A37"/>
    <w:rsid w:val="005D6C5A"/>
    <w:rsid w:val="005D6D86"/>
    <w:rsid w:val="005D6D88"/>
    <w:rsid w:val="005D6DE4"/>
    <w:rsid w:val="005D6E7B"/>
    <w:rsid w:val="005D7165"/>
    <w:rsid w:val="005D71C2"/>
    <w:rsid w:val="005D7243"/>
    <w:rsid w:val="005D73D2"/>
    <w:rsid w:val="005D799D"/>
    <w:rsid w:val="005D7A7B"/>
    <w:rsid w:val="005D7AAA"/>
    <w:rsid w:val="005D7DBA"/>
    <w:rsid w:val="005E009F"/>
    <w:rsid w:val="005E071F"/>
    <w:rsid w:val="005E0977"/>
    <w:rsid w:val="005E0B28"/>
    <w:rsid w:val="005E0D0E"/>
    <w:rsid w:val="005E0DBB"/>
    <w:rsid w:val="005E0DEF"/>
    <w:rsid w:val="005E12E0"/>
    <w:rsid w:val="005E16A3"/>
    <w:rsid w:val="005E1921"/>
    <w:rsid w:val="005E1A0D"/>
    <w:rsid w:val="005E2192"/>
    <w:rsid w:val="005E2404"/>
    <w:rsid w:val="005E2409"/>
    <w:rsid w:val="005E2665"/>
    <w:rsid w:val="005E2737"/>
    <w:rsid w:val="005E27D4"/>
    <w:rsid w:val="005E2B97"/>
    <w:rsid w:val="005E3624"/>
    <w:rsid w:val="005E386B"/>
    <w:rsid w:val="005E3F09"/>
    <w:rsid w:val="005E4019"/>
    <w:rsid w:val="005E411E"/>
    <w:rsid w:val="005E41B3"/>
    <w:rsid w:val="005E41EB"/>
    <w:rsid w:val="005E4500"/>
    <w:rsid w:val="005E4731"/>
    <w:rsid w:val="005E47AF"/>
    <w:rsid w:val="005E49B8"/>
    <w:rsid w:val="005E49EB"/>
    <w:rsid w:val="005E4DF4"/>
    <w:rsid w:val="005E509C"/>
    <w:rsid w:val="005E57CB"/>
    <w:rsid w:val="005E587E"/>
    <w:rsid w:val="005E5B01"/>
    <w:rsid w:val="005E5B4A"/>
    <w:rsid w:val="005E5CF9"/>
    <w:rsid w:val="005E6593"/>
    <w:rsid w:val="005E65B2"/>
    <w:rsid w:val="005E6928"/>
    <w:rsid w:val="005E6B4F"/>
    <w:rsid w:val="005E714D"/>
    <w:rsid w:val="005E752B"/>
    <w:rsid w:val="005E755D"/>
    <w:rsid w:val="005E75CB"/>
    <w:rsid w:val="005E77DC"/>
    <w:rsid w:val="005E77F2"/>
    <w:rsid w:val="005E7A1C"/>
    <w:rsid w:val="005E7B0B"/>
    <w:rsid w:val="005E7C0B"/>
    <w:rsid w:val="005E7F6D"/>
    <w:rsid w:val="005F06C0"/>
    <w:rsid w:val="005F0942"/>
    <w:rsid w:val="005F0969"/>
    <w:rsid w:val="005F1019"/>
    <w:rsid w:val="005F137A"/>
    <w:rsid w:val="005F1D88"/>
    <w:rsid w:val="005F1E44"/>
    <w:rsid w:val="005F1F05"/>
    <w:rsid w:val="005F2206"/>
    <w:rsid w:val="005F22CA"/>
    <w:rsid w:val="005F2618"/>
    <w:rsid w:val="005F26F7"/>
    <w:rsid w:val="005F2883"/>
    <w:rsid w:val="005F299D"/>
    <w:rsid w:val="005F29FD"/>
    <w:rsid w:val="005F2CD7"/>
    <w:rsid w:val="005F31C4"/>
    <w:rsid w:val="005F349A"/>
    <w:rsid w:val="005F352B"/>
    <w:rsid w:val="005F3633"/>
    <w:rsid w:val="005F3768"/>
    <w:rsid w:val="005F3BEC"/>
    <w:rsid w:val="005F3CA1"/>
    <w:rsid w:val="005F444C"/>
    <w:rsid w:val="005F4C71"/>
    <w:rsid w:val="005F4CEA"/>
    <w:rsid w:val="005F4E8C"/>
    <w:rsid w:val="005F4ECF"/>
    <w:rsid w:val="005F4ED0"/>
    <w:rsid w:val="005F5020"/>
    <w:rsid w:val="005F51C4"/>
    <w:rsid w:val="005F5425"/>
    <w:rsid w:val="005F54F0"/>
    <w:rsid w:val="005F583F"/>
    <w:rsid w:val="005F5881"/>
    <w:rsid w:val="005F58B3"/>
    <w:rsid w:val="005F58E9"/>
    <w:rsid w:val="005F594D"/>
    <w:rsid w:val="005F6441"/>
    <w:rsid w:val="005F6450"/>
    <w:rsid w:val="005F6554"/>
    <w:rsid w:val="005F6597"/>
    <w:rsid w:val="005F6947"/>
    <w:rsid w:val="005F6973"/>
    <w:rsid w:val="005F697C"/>
    <w:rsid w:val="005F6D0A"/>
    <w:rsid w:val="005F6E01"/>
    <w:rsid w:val="005F74F3"/>
    <w:rsid w:val="005F778D"/>
    <w:rsid w:val="005F7850"/>
    <w:rsid w:val="005F78A5"/>
    <w:rsid w:val="005F795F"/>
    <w:rsid w:val="005F7E44"/>
    <w:rsid w:val="00600443"/>
    <w:rsid w:val="006005C4"/>
    <w:rsid w:val="00600615"/>
    <w:rsid w:val="00600911"/>
    <w:rsid w:val="00600A1C"/>
    <w:rsid w:val="00600A6B"/>
    <w:rsid w:val="00600B25"/>
    <w:rsid w:val="00600D36"/>
    <w:rsid w:val="00600E08"/>
    <w:rsid w:val="00600FA5"/>
    <w:rsid w:val="006010F2"/>
    <w:rsid w:val="006011EB"/>
    <w:rsid w:val="0060157A"/>
    <w:rsid w:val="00601802"/>
    <w:rsid w:val="006018CD"/>
    <w:rsid w:val="00602064"/>
    <w:rsid w:val="0060217C"/>
    <w:rsid w:val="006028A0"/>
    <w:rsid w:val="00603000"/>
    <w:rsid w:val="006034A1"/>
    <w:rsid w:val="00603549"/>
    <w:rsid w:val="0060356B"/>
    <w:rsid w:val="006035B8"/>
    <w:rsid w:val="00603BA4"/>
    <w:rsid w:val="00603FCC"/>
    <w:rsid w:val="00604113"/>
    <w:rsid w:val="006042D1"/>
    <w:rsid w:val="006043E2"/>
    <w:rsid w:val="006045ED"/>
    <w:rsid w:val="00604AAB"/>
    <w:rsid w:val="00604BEA"/>
    <w:rsid w:val="00604C02"/>
    <w:rsid w:val="00605115"/>
    <w:rsid w:val="0060520E"/>
    <w:rsid w:val="00605228"/>
    <w:rsid w:val="00605995"/>
    <w:rsid w:val="00605D50"/>
    <w:rsid w:val="00606172"/>
    <w:rsid w:val="006066E4"/>
    <w:rsid w:val="006070EF"/>
    <w:rsid w:val="006074CA"/>
    <w:rsid w:val="0060755D"/>
    <w:rsid w:val="0060764C"/>
    <w:rsid w:val="00607849"/>
    <w:rsid w:val="00607A09"/>
    <w:rsid w:val="0061023B"/>
    <w:rsid w:val="00610524"/>
    <w:rsid w:val="00610833"/>
    <w:rsid w:val="006109DE"/>
    <w:rsid w:val="00610C36"/>
    <w:rsid w:val="00610DD8"/>
    <w:rsid w:val="00610E6E"/>
    <w:rsid w:val="00610F60"/>
    <w:rsid w:val="00611242"/>
    <w:rsid w:val="00611353"/>
    <w:rsid w:val="00611515"/>
    <w:rsid w:val="00611715"/>
    <w:rsid w:val="00611A6B"/>
    <w:rsid w:val="00612FB7"/>
    <w:rsid w:val="00613067"/>
    <w:rsid w:val="00613085"/>
    <w:rsid w:val="006130E9"/>
    <w:rsid w:val="0061327E"/>
    <w:rsid w:val="00613C00"/>
    <w:rsid w:val="00613C79"/>
    <w:rsid w:val="00613E94"/>
    <w:rsid w:val="00613F51"/>
    <w:rsid w:val="00613F6A"/>
    <w:rsid w:val="00614069"/>
    <w:rsid w:val="00614604"/>
    <w:rsid w:val="00614B4C"/>
    <w:rsid w:val="00614BB3"/>
    <w:rsid w:val="006152D9"/>
    <w:rsid w:val="006157FB"/>
    <w:rsid w:val="00615CA4"/>
    <w:rsid w:val="00615D85"/>
    <w:rsid w:val="00616184"/>
    <w:rsid w:val="0061680B"/>
    <w:rsid w:val="00616854"/>
    <w:rsid w:val="006168CB"/>
    <w:rsid w:val="006169CC"/>
    <w:rsid w:val="00616B1D"/>
    <w:rsid w:val="00617307"/>
    <w:rsid w:val="00617597"/>
    <w:rsid w:val="00617598"/>
    <w:rsid w:val="00617D84"/>
    <w:rsid w:val="00617ED3"/>
    <w:rsid w:val="00617F88"/>
    <w:rsid w:val="00620061"/>
    <w:rsid w:val="006200B3"/>
    <w:rsid w:val="0062012C"/>
    <w:rsid w:val="00620298"/>
    <w:rsid w:val="00620F60"/>
    <w:rsid w:val="00620F77"/>
    <w:rsid w:val="006211DA"/>
    <w:rsid w:val="006211FB"/>
    <w:rsid w:val="00621312"/>
    <w:rsid w:val="00621480"/>
    <w:rsid w:val="0062177B"/>
    <w:rsid w:val="00621E54"/>
    <w:rsid w:val="00621ECB"/>
    <w:rsid w:val="0062229C"/>
    <w:rsid w:val="006224D3"/>
    <w:rsid w:val="006226D3"/>
    <w:rsid w:val="00622792"/>
    <w:rsid w:val="00622C15"/>
    <w:rsid w:val="00622C4B"/>
    <w:rsid w:val="006238BB"/>
    <w:rsid w:val="0062390B"/>
    <w:rsid w:val="00624080"/>
    <w:rsid w:val="00624240"/>
    <w:rsid w:val="00624260"/>
    <w:rsid w:val="0062427C"/>
    <w:rsid w:val="006242C1"/>
    <w:rsid w:val="0062447E"/>
    <w:rsid w:val="006247F5"/>
    <w:rsid w:val="0062486C"/>
    <w:rsid w:val="00624980"/>
    <w:rsid w:val="00624B61"/>
    <w:rsid w:val="00624F4B"/>
    <w:rsid w:val="00625682"/>
    <w:rsid w:val="00625A80"/>
    <w:rsid w:val="00626352"/>
    <w:rsid w:val="0062640E"/>
    <w:rsid w:val="00626451"/>
    <w:rsid w:val="00626783"/>
    <w:rsid w:val="00626BDC"/>
    <w:rsid w:val="00626E2C"/>
    <w:rsid w:val="00627026"/>
    <w:rsid w:val="00627317"/>
    <w:rsid w:val="00627C2E"/>
    <w:rsid w:val="00627CAB"/>
    <w:rsid w:val="00627CD8"/>
    <w:rsid w:val="00627FD6"/>
    <w:rsid w:val="006303A7"/>
    <w:rsid w:val="00630480"/>
    <w:rsid w:val="006306B1"/>
    <w:rsid w:val="00630B72"/>
    <w:rsid w:val="00630D16"/>
    <w:rsid w:val="00630DCD"/>
    <w:rsid w:val="00630EA0"/>
    <w:rsid w:val="0063107C"/>
    <w:rsid w:val="00631260"/>
    <w:rsid w:val="006312C7"/>
    <w:rsid w:val="006315BC"/>
    <w:rsid w:val="00631812"/>
    <w:rsid w:val="006319DA"/>
    <w:rsid w:val="00631CE2"/>
    <w:rsid w:val="00632410"/>
    <w:rsid w:val="0063273E"/>
    <w:rsid w:val="00632B6A"/>
    <w:rsid w:val="00632C7D"/>
    <w:rsid w:val="00632F6F"/>
    <w:rsid w:val="00633AC8"/>
    <w:rsid w:val="00633B3C"/>
    <w:rsid w:val="00633CFD"/>
    <w:rsid w:val="00633E77"/>
    <w:rsid w:val="00633FED"/>
    <w:rsid w:val="00634783"/>
    <w:rsid w:val="00634BF8"/>
    <w:rsid w:val="00635120"/>
    <w:rsid w:val="00635457"/>
    <w:rsid w:val="00635C67"/>
    <w:rsid w:val="00635E4A"/>
    <w:rsid w:val="0063662D"/>
    <w:rsid w:val="0063668F"/>
    <w:rsid w:val="006367F0"/>
    <w:rsid w:val="0063690A"/>
    <w:rsid w:val="00636D4A"/>
    <w:rsid w:val="00636EB1"/>
    <w:rsid w:val="00636F4B"/>
    <w:rsid w:val="00637101"/>
    <w:rsid w:val="00637607"/>
    <w:rsid w:val="0063772D"/>
    <w:rsid w:val="00637B2C"/>
    <w:rsid w:val="00637E2C"/>
    <w:rsid w:val="006401C3"/>
    <w:rsid w:val="00640B09"/>
    <w:rsid w:val="00641282"/>
    <w:rsid w:val="0064152F"/>
    <w:rsid w:val="00641897"/>
    <w:rsid w:val="006418AB"/>
    <w:rsid w:val="00641B25"/>
    <w:rsid w:val="00641D84"/>
    <w:rsid w:val="00641DE9"/>
    <w:rsid w:val="00641FEE"/>
    <w:rsid w:val="006423F5"/>
    <w:rsid w:val="0064248A"/>
    <w:rsid w:val="00642A1E"/>
    <w:rsid w:val="00642EA8"/>
    <w:rsid w:val="006444B7"/>
    <w:rsid w:val="006447AE"/>
    <w:rsid w:val="006447DB"/>
    <w:rsid w:val="00644EAC"/>
    <w:rsid w:val="006453BF"/>
    <w:rsid w:val="0064555D"/>
    <w:rsid w:val="006457B9"/>
    <w:rsid w:val="00645956"/>
    <w:rsid w:val="00645D38"/>
    <w:rsid w:val="00646079"/>
    <w:rsid w:val="0064616E"/>
    <w:rsid w:val="00646306"/>
    <w:rsid w:val="00646A53"/>
    <w:rsid w:val="00646C8B"/>
    <w:rsid w:val="00646E08"/>
    <w:rsid w:val="006471EA"/>
    <w:rsid w:val="006473D4"/>
    <w:rsid w:val="006473F2"/>
    <w:rsid w:val="006477D0"/>
    <w:rsid w:val="00647C6B"/>
    <w:rsid w:val="0065049B"/>
    <w:rsid w:val="00650500"/>
    <w:rsid w:val="00650E11"/>
    <w:rsid w:val="00650F09"/>
    <w:rsid w:val="00651749"/>
    <w:rsid w:val="00651CE7"/>
    <w:rsid w:val="00651F16"/>
    <w:rsid w:val="00652544"/>
    <w:rsid w:val="0065266A"/>
    <w:rsid w:val="00652AF4"/>
    <w:rsid w:val="0065384B"/>
    <w:rsid w:val="00653869"/>
    <w:rsid w:val="00653E69"/>
    <w:rsid w:val="00654023"/>
    <w:rsid w:val="006541DF"/>
    <w:rsid w:val="0065427C"/>
    <w:rsid w:val="006545CA"/>
    <w:rsid w:val="00654701"/>
    <w:rsid w:val="006548FA"/>
    <w:rsid w:val="00654B85"/>
    <w:rsid w:val="00654DEF"/>
    <w:rsid w:val="006550BB"/>
    <w:rsid w:val="00655380"/>
    <w:rsid w:val="00655B30"/>
    <w:rsid w:val="00655CD6"/>
    <w:rsid w:val="00655E8F"/>
    <w:rsid w:val="006566B8"/>
    <w:rsid w:val="00656715"/>
    <w:rsid w:val="0065683B"/>
    <w:rsid w:val="0065699A"/>
    <w:rsid w:val="00656B00"/>
    <w:rsid w:val="006570AB"/>
    <w:rsid w:val="00657A79"/>
    <w:rsid w:val="00657C93"/>
    <w:rsid w:val="00657D0C"/>
    <w:rsid w:val="00660032"/>
    <w:rsid w:val="00660168"/>
    <w:rsid w:val="0066038B"/>
    <w:rsid w:val="006609DD"/>
    <w:rsid w:val="00660BC6"/>
    <w:rsid w:val="00660CB8"/>
    <w:rsid w:val="006610A8"/>
    <w:rsid w:val="006611BD"/>
    <w:rsid w:val="006614C6"/>
    <w:rsid w:val="00661659"/>
    <w:rsid w:val="0066177D"/>
    <w:rsid w:val="00661811"/>
    <w:rsid w:val="00661A73"/>
    <w:rsid w:val="00662300"/>
    <w:rsid w:val="006625A7"/>
    <w:rsid w:val="006627C5"/>
    <w:rsid w:val="00662AB9"/>
    <w:rsid w:val="00662CA9"/>
    <w:rsid w:val="00663301"/>
    <w:rsid w:val="006642E2"/>
    <w:rsid w:val="0066446E"/>
    <w:rsid w:val="00664B39"/>
    <w:rsid w:val="00664CAF"/>
    <w:rsid w:val="00664FFE"/>
    <w:rsid w:val="006655D5"/>
    <w:rsid w:val="0066589F"/>
    <w:rsid w:val="00665D91"/>
    <w:rsid w:val="00665E05"/>
    <w:rsid w:val="0066644F"/>
    <w:rsid w:val="006668B7"/>
    <w:rsid w:val="00666C1A"/>
    <w:rsid w:val="00666E1C"/>
    <w:rsid w:val="00667230"/>
    <w:rsid w:val="00667424"/>
    <w:rsid w:val="00667460"/>
    <w:rsid w:val="00667567"/>
    <w:rsid w:val="00667AF9"/>
    <w:rsid w:val="00667BE0"/>
    <w:rsid w:val="00667C3A"/>
    <w:rsid w:val="00667E8E"/>
    <w:rsid w:val="00667EEA"/>
    <w:rsid w:val="006707FF"/>
    <w:rsid w:val="006708EF"/>
    <w:rsid w:val="00670A05"/>
    <w:rsid w:val="00670FA6"/>
    <w:rsid w:val="006711B0"/>
    <w:rsid w:val="00671346"/>
    <w:rsid w:val="00671358"/>
    <w:rsid w:val="00671422"/>
    <w:rsid w:val="00671554"/>
    <w:rsid w:val="00672038"/>
    <w:rsid w:val="00672315"/>
    <w:rsid w:val="006723F7"/>
    <w:rsid w:val="00672586"/>
    <w:rsid w:val="00672726"/>
    <w:rsid w:val="00672802"/>
    <w:rsid w:val="00672C83"/>
    <w:rsid w:val="0067312D"/>
    <w:rsid w:val="0067329D"/>
    <w:rsid w:val="00673325"/>
    <w:rsid w:val="00673518"/>
    <w:rsid w:val="0067365E"/>
    <w:rsid w:val="00673753"/>
    <w:rsid w:val="00673C26"/>
    <w:rsid w:val="00673C2C"/>
    <w:rsid w:val="00673CB0"/>
    <w:rsid w:val="006741BC"/>
    <w:rsid w:val="006741CE"/>
    <w:rsid w:val="00674224"/>
    <w:rsid w:val="0067473D"/>
    <w:rsid w:val="0067475D"/>
    <w:rsid w:val="006747B8"/>
    <w:rsid w:val="00674CC2"/>
    <w:rsid w:val="00674E28"/>
    <w:rsid w:val="00675AD5"/>
    <w:rsid w:val="00675CFC"/>
    <w:rsid w:val="00676062"/>
    <w:rsid w:val="0067667C"/>
    <w:rsid w:val="006767C3"/>
    <w:rsid w:val="00676821"/>
    <w:rsid w:val="00676FD4"/>
    <w:rsid w:val="00677044"/>
    <w:rsid w:val="00677517"/>
    <w:rsid w:val="00677742"/>
    <w:rsid w:val="00680375"/>
    <w:rsid w:val="00680B24"/>
    <w:rsid w:val="00680DC1"/>
    <w:rsid w:val="00681080"/>
    <w:rsid w:val="00681107"/>
    <w:rsid w:val="006811F2"/>
    <w:rsid w:val="006816F5"/>
    <w:rsid w:val="00681A81"/>
    <w:rsid w:val="006824FA"/>
    <w:rsid w:val="006825E5"/>
    <w:rsid w:val="0068270C"/>
    <w:rsid w:val="0068292D"/>
    <w:rsid w:val="00682ADA"/>
    <w:rsid w:val="00683124"/>
    <w:rsid w:val="006831CF"/>
    <w:rsid w:val="006832D3"/>
    <w:rsid w:val="00683554"/>
    <w:rsid w:val="006835DB"/>
    <w:rsid w:val="00683B16"/>
    <w:rsid w:val="00683B2C"/>
    <w:rsid w:val="00683C25"/>
    <w:rsid w:val="00683DCC"/>
    <w:rsid w:val="00683E8E"/>
    <w:rsid w:val="00683F06"/>
    <w:rsid w:val="006840C9"/>
    <w:rsid w:val="006843B3"/>
    <w:rsid w:val="00684422"/>
    <w:rsid w:val="00684445"/>
    <w:rsid w:val="00684481"/>
    <w:rsid w:val="0068449E"/>
    <w:rsid w:val="00684A5B"/>
    <w:rsid w:val="00684BFB"/>
    <w:rsid w:val="00684CBA"/>
    <w:rsid w:val="00685220"/>
    <w:rsid w:val="006854D7"/>
    <w:rsid w:val="00685A5B"/>
    <w:rsid w:val="0068612D"/>
    <w:rsid w:val="0068655E"/>
    <w:rsid w:val="0068660E"/>
    <w:rsid w:val="0068662C"/>
    <w:rsid w:val="00686E39"/>
    <w:rsid w:val="00687525"/>
    <w:rsid w:val="00687AD3"/>
    <w:rsid w:val="00687B98"/>
    <w:rsid w:val="00687BBA"/>
    <w:rsid w:val="00687C63"/>
    <w:rsid w:val="00687CCA"/>
    <w:rsid w:val="00687DB3"/>
    <w:rsid w:val="006889E2"/>
    <w:rsid w:val="0069004F"/>
    <w:rsid w:val="00690068"/>
    <w:rsid w:val="006908AE"/>
    <w:rsid w:val="00690945"/>
    <w:rsid w:val="00690FBB"/>
    <w:rsid w:val="00690FF3"/>
    <w:rsid w:val="006916BF"/>
    <w:rsid w:val="006918D8"/>
    <w:rsid w:val="00691EC9"/>
    <w:rsid w:val="006929A0"/>
    <w:rsid w:val="00692D75"/>
    <w:rsid w:val="00692D96"/>
    <w:rsid w:val="00692F2F"/>
    <w:rsid w:val="00693052"/>
    <w:rsid w:val="0069317C"/>
    <w:rsid w:val="00693B6C"/>
    <w:rsid w:val="00693E85"/>
    <w:rsid w:val="00694132"/>
    <w:rsid w:val="00694204"/>
    <w:rsid w:val="00694518"/>
    <w:rsid w:val="006948C0"/>
    <w:rsid w:val="0069500F"/>
    <w:rsid w:val="00695B10"/>
    <w:rsid w:val="00695B96"/>
    <w:rsid w:val="00695D13"/>
    <w:rsid w:val="006960A0"/>
    <w:rsid w:val="0069697C"/>
    <w:rsid w:val="006970ED"/>
    <w:rsid w:val="006971BD"/>
    <w:rsid w:val="006979D4"/>
    <w:rsid w:val="00697DE5"/>
    <w:rsid w:val="00697E8B"/>
    <w:rsid w:val="006A0373"/>
    <w:rsid w:val="006A0753"/>
    <w:rsid w:val="006A0887"/>
    <w:rsid w:val="006A0C10"/>
    <w:rsid w:val="006A120B"/>
    <w:rsid w:val="006A1583"/>
    <w:rsid w:val="006A15BA"/>
    <w:rsid w:val="006A176D"/>
    <w:rsid w:val="006A1B88"/>
    <w:rsid w:val="006A22A4"/>
    <w:rsid w:val="006A22D6"/>
    <w:rsid w:val="006A265F"/>
    <w:rsid w:val="006A2692"/>
    <w:rsid w:val="006A285A"/>
    <w:rsid w:val="006A296C"/>
    <w:rsid w:val="006A343C"/>
    <w:rsid w:val="006A3A38"/>
    <w:rsid w:val="006A41D1"/>
    <w:rsid w:val="006A4224"/>
    <w:rsid w:val="006A4456"/>
    <w:rsid w:val="006A46B5"/>
    <w:rsid w:val="006A4B0B"/>
    <w:rsid w:val="006A5192"/>
    <w:rsid w:val="006A5823"/>
    <w:rsid w:val="006A582E"/>
    <w:rsid w:val="006A5A62"/>
    <w:rsid w:val="006A5B23"/>
    <w:rsid w:val="006A5F12"/>
    <w:rsid w:val="006A6354"/>
    <w:rsid w:val="006A66D5"/>
    <w:rsid w:val="006A6B5F"/>
    <w:rsid w:val="006A6CC5"/>
    <w:rsid w:val="006A6DD2"/>
    <w:rsid w:val="006A7372"/>
    <w:rsid w:val="006A7925"/>
    <w:rsid w:val="006A7A95"/>
    <w:rsid w:val="006A7A98"/>
    <w:rsid w:val="006A7B75"/>
    <w:rsid w:val="006A7C9E"/>
    <w:rsid w:val="006B0139"/>
    <w:rsid w:val="006B0150"/>
    <w:rsid w:val="006B022D"/>
    <w:rsid w:val="006B024E"/>
    <w:rsid w:val="006B04E8"/>
    <w:rsid w:val="006B0861"/>
    <w:rsid w:val="006B0975"/>
    <w:rsid w:val="006B09E0"/>
    <w:rsid w:val="006B0E02"/>
    <w:rsid w:val="006B0E5A"/>
    <w:rsid w:val="006B0FA6"/>
    <w:rsid w:val="006B1748"/>
    <w:rsid w:val="006B1749"/>
    <w:rsid w:val="006B17AC"/>
    <w:rsid w:val="006B18B3"/>
    <w:rsid w:val="006B1C5E"/>
    <w:rsid w:val="006B1CAD"/>
    <w:rsid w:val="006B20C7"/>
    <w:rsid w:val="006B2464"/>
    <w:rsid w:val="006B26EF"/>
    <w:rsid w:val="006B297D"/>
    <w:rsid w:val="006B2A69"/>
    <w:rsid w:val="006B37B1"/>
    <w:rsid w:val="006B4544"/>
    <w:rsid w:val="006B45CB"/>
    <w:rsid w:val="006B45CD"/>
    <w:rsid w:val="006B46C7"/>
    <w:rsid w:val="006B46EC"/>
    <w:rsid w:val="006B47DD"/>
    <w:rsid w:val="006B487D"/>
    <w:rsid w:val="006B4A55"/>
    <w:rsid w:val="006B4CF9"/>
    <w:rsid w:val="006B4EF2"/>
    <w:rsid w:val="006B4FA1"/>
    <w:rsid w:val="006B504B"/>
    <w:rsid w:val="006B50EE"/>
    <w:rsid w:val="006B510C"/>
    <w:rsid w:val="006B51C4"/>
    <w:rsid w:val="006B555C"/>
    <w:rsid w:val="006B5750"/>
    <w:rsid w:val="006B5918"/>
    <w:rsid w:val="006B59E1"/>
    <w:rsid w:val="006B5B86"/>
    <w:rsid w:val="006B5FDA"/>
    <w:rsid w:val="006B63A5"/>
    <w:rsid w:val="006B6623"/>
    <w:rsid w:val="006B6B16"/>
    <w:rsid w:val="006B7FD7"/>
    <w:rsid w:val="006C0130"/>
    <w:rsid w:val="006C0401"/>
    <w:rsid w:val="006C042F"/>
    <w:rsid w:val="006C0544"/>
    <w:rsid w:val="006C098B"/>
    <w:rsid w:val="006C099C"/>
    <w:rsid w:val="006C101E"/>
    <w:rsid w:val="006C14B9"/>
    <w:rsid w:val="006C17F8"/>
    <w:rsid w:val="006C185D"/>
    <w:rsid w:val="006C1A3A"/>
    <w:rsid w:val="006C1CB8"/>
    <w:rsid w:val="006C1DD2"/>
    <w:rsid w:val="006C1EFD"/>
    <w:rsid w:val="006C205A"/>
    <w:rsid w:val="006C2071"/>
    <w:rsid w:val="006C260B"/>
    <w:rsid w:val="006C29E0"/>
    <w:rsid w:val="006C2E4E"/>
    <w:rsid w:val="006C2E7B"/>
    <w:rsid w:val="006C3303"/>
    <w:rsid w:val="006C350A"/>
    <w:rsid w:val="006C3516"/>
    <w:rsid w:val="006C3930"/>
    <w:rsid w:val="006C3BF5"/>
    <w:rsid w:val="006C3E7A"/>
    <w:rsid w:val="006C4069"/>
    <w:rsid w:val="006C44ED"/>
    <w:rsid w:val="006C4954"/>
    <w:rsid w:val="006C4F3E"/>
    <w:rsid w:val="006C500E"/>
    <w:rsid w:val="006C511D"/>
    <w:rsid w:val="006C5247"/>
    <w:rsid w:val="006C582F"/>
    <w:rsid w:val="006C5C9C"/>
    <w:rsid w:val="006C5F2D"/>
    <w:rsid w:val="006C609F"/>
    <w:rsid w:val="006C689D"/>
    <w:rsid w:val="006C68DB"/>
    <w:rsid w:val="006C6958"/>
    <w:rsid w:val="006C6A17"/>
    <w:rsid w:val="006C6E20"/>
    <w:rsid w:val="006C71BE"/>
    <w:rsid w:val="006C78CE"/>
    <w:rsid w:val="006C7E48"/>
    <w:rsid w:val="006D0133"/>
    <w:rsid w:val="006D01F6"/>
    <w:rsid w:val="006D024F"/>
    <w:rsid w:val="006D0592"/>
    <w:rsid w:val="006D08CE"/>
    <w:rsid w:val="006D08F4"/>
    <w:rsid w:val="006D094F"/>
    <w:rsid w:val="006D0B4F"/>
    <w:rsid w:val="006D1274"/>
    <w:rsid w:val="006D128E"/>
    <w:rsid w:val="006D15CE"/>
    <w:rsid w:val="006D179C"/>
    <w:rsid w:val="006D191C"/>
    <w:rsid w:val="006D1C58"/>
    <w:rsid w:val="006D1ECA"/>
    <w:rsid w:val="006D285C"/>
    <w:rsid w:val="006D2BC3"/>
    <w:rsid w:val="006D30BF"/>
    <w:rsid w:val="006D30D1"/>
    <w:rsid w:val="006D3413"/>
    <w:rsid w:val="006D3601"/>
    <w:rsid w:val="006D3EB2"/>
    <w:rsid w:val="006D3EE9"/>
    <w:rsid w:val="006D4046"/>
    <w:rsid w:val="006D4262"/>
    <w:rsid w:val="006D42E2"/>
    <w:rsid w:val="006D43DF"/>
    <w:rsid w:val="006D43F1"/>
    <w:rsid w:val="006D483A"/>
    <w:rsid w:val="006D4A84"/>
    <w:rsid w:val="006D4E32"/>
    <w:rsid w:val="006D4F9D"/>
    <w:rsid w:val="006D4FCF"/>
    <w:rsid w:val="006D51B1"/>
    <w:rsid w:val="006D539F"/>
    <w:rsid w:val="006D541B"/>
    <w:rsid w:val="006D5455"/>
    <w:rsid w:val="006D54E8"/>
    <w:rsid w:val="006D559F"/>
    <w:rsid w:val="006D55A4"/>
    <w:rsid w:val="006D55E5"/>
    <w:rsid w:val="006D5662"/>
    <w:rsid w:val="006D5AEC"/>
    <w:rsid w:val="006D5B28"/>
    <w:rsid w:val="006D5C9D"/>
    <w:rsid w:val="006D5D78"/>
    <w:rsid w:val="006D604A"/>
    <w:rsid w:val="006D6829"/>
    <w:rsid w:val="006D6B87"/>
    <w:rsid w:val="006D6BC0"/>
    <w:rsid w:val="006D746B"/>
    <w:rsid w:val="006D77E3"/>
    <w:rsid w:val="006D7D27"/>
    <w:rsid w:val="006E0311"/>
    <w:rsid w:val="006E085C"/>
    <w:rsid w:val="006E0904"/>
    <w:rsid w:val="006E0994"/>
    <w:rsid w:val="006E09AA"/>
    <w:rsid w:val="006E0E1B"/>
    <w:rsid w:val="006E13D6"/>
    <w:rsid w:val="006E1596"/>
    <w:rsid w:val="006E1AB3"/>
    <w:rsid w:val="006E1DB2"/>
    <w:rsid w:val="006E24D5"/>
    <w:rsid w:val="006E26FB"/>
    <w:rsid w:val="006E27F2"/>
    <w:rsid w:val="006E284F"/>
    <w:rsid w:val="006E2E13"/>
    <w:rsid w:val="006E2F93"/>
    <w:rsid w:val="006E36C5"/>
    <w:rsid w:val="006E396F"/>
    <w:rsid w:val="006E3983"/>
    <w:rsid w:val="006E3B0B"/>
    <w:rsid w:val="006E3BD3"/>
    <w:rsid w:val="006E3FC8"/>
    <w:rsid w:val="006E4075"/>
    <w:rsid w:val="006E4198"/>
    <w:rsid w:val="006E43C2"/>
    <w:rsid w:val="006E4930"/>
    <w:rsid w:val="006E4B61"/>
    <w:rsid w:val="006E4ECA"/>
    <w:rsid w:val="006E4EF8"/>
    <w:rsid w:val="006E5184"/>
    <w:rsid w:val="006E5C9A"/>
    <w:rsid w:val="006E6063"/>
    <w:rsid w:val="006E63B1"/>
    <w:rsid w:val="006E688C"/>
    <w:rsid w:val="006E6B62"/>
    <w:rsid w:val="006E6E0D"/>
    <w:rsid w:val="006E74C2"/>
    <w:rsid w:val="006E7A1B"/>
    <w:rsid w:val="006E7DAE"/>
    <w:rsid w:val="006E7F7C"/>
    <w:rsid w:val="006F0132"/>
    <w:rsid w:val="006F0803"/>
    <w:rsid w:val="006F084F"/>
    <w:rsid w:val="006F0FC7"/>
    <w:rsid w:val="006F10F9"/>
    <w:rsid w:val="006F1205"/>
    <w:rsid w:val="006F181B"/>
    <w:rsid w:val="006F1BA2"/>
    <w:rsid w:val="006F2262"/>
    <w:rsid w:val="006F2B57"/>
    <w:rsid w:val="006F2E89"/>
    <w:rsid w:val="006F32BA"/>
    <w:rsid w:val="006F34AF"/>
    <w:rsid w:val="006F3665"/>
    <w:rsid w:val="006F416A"/>
    <w:rsid w:val="006F434C"/>
    <w:rsid w:val="006F4376"/>
    <w:rsid w:val="006F4534"/>
    <w:rsid w:val="006F4568"/>
    <w:rsid w:val="006F469E"/>
    <w:rsid w:val="006F46DB"/>
    <w:rsid w:val="006F4853"/>
    <w:rsid w:val="006F4910"/>
    <w:rsid w:val="006F4BED"/>
    <w:rsid w:val="006F4F41"/>
    <w:rsid w:val="006F54BE"/>
    <w:rsid w:val="006F54DC"/>
    <w:rsid w:val="006F561D"/>
    <w:rsid w:val="006F56C3"/>
    <w:rsid w:val="006F5739"/>
    <w:rsid w:val="006F5D8B"/>
    <w:rsid w:val="006F5DF0"/>
    <w:rsid w:val="006F5E25"/>
    <w:rsid w:val="006F6834"/>
    <w:rsid w:val="006F6AF3"/>
    <w:rsid w:val="006F6BF7"/>
    <w:rsid w:val="006F72EB"/>
    <w:rsid w:val="006F733E"/>
    <w:rsid w:val="006FD600"/>
    <w:rsid w:val="00700D03"/>
    <w:rsid w:val="00700EB0"/>
    <w:rsid w:val="00701565"/>
    <w:rsid w:val="00701CAD"/>
    <w:rsid w:val="00702F36"/>
    <w:rsid w:val="00702F43"/>
    <w:rsid w:val="00703355"/>
    <w:rsid w:val="00703654"/>
    <w:rsid w:val="007037E1"/>
    <w:rsid w:val="007037EF"/>
    <w:rsid w:val="00703D29"/>
    <w:rsid w:val="007046F5"/>
    <w:rsid w:val="00704701"/>
    <w:rsid w:val="00704CCE"/>
    <w:rsid w:val="00704CDF"/>
    <w:rsid w:val="0070507A"/>
    <w:rsid w:val="00705280"/>
    <w:rsid w:val="00705289"/>
    <w:rsid w:val="007056BB"/>
    <w:rsid w:val="0070575D"/>
    <w:rsid w:val="00705C4E"/>
    <w:rsid w:val="00706020"/>
    <w:rsid w:val="00706081"/>
    <w:rsid w:val="0070620C"/>
    <w:rsid w:val="00706280"/>
    <w:rsid w:val="0070738C"/>
    <w:rsid w:val="00707427"/>
    <w:rsid w:val="007074B6"/>
    <w:rsid w:val="0070757B"/>
    <w:rsid w:val="00707605"/>
    <w:rsid w:val="0070770B"/>
    <w:rsid w:val="007078E9"/>
    <w:rsid w:val="00707DE9"/>
    <w:rsid w:val="007103CC"/>
    <w:rsid w:val="007106D8"/>
    <w:rsid w:val="0071094C"/>
    <w:rsid w:val="00710A37"/>
    <w:rsid w:val="00710CC3"/>
    <w:rsid w:val="00710E45"/>
    <w:rsid w:val="007113EB"/>
    <w:rsid w:val="007113FA"/>
    <w:rsid w:val="007114FC"/>
    <w:rsid w:val="00711CEB"/>
    <w:rsid w:val="007120CC"/>
    <w:rsid w:val="00712408"/>
    <w:rsid w:val="00712417"/>
    <w:rsid w:val="0071243A"/>
    <w:rsid w:val="007124D0"/>
    <w:rsid w:val="00712F17"/>
    <w:rsid w:val="0071312B"/>
    <w:rsid w:val="00713209"/>
    <w:rsid w:val="00713233"/>
    <w:rsid w:val="007144EB"/>
    <w:rsid w:val="00714860"/>
    <w:rsid w:val="00714974"/>
    <w:rsid w:val="00714A07"/>
    <w:rsid w:val="00714A9C"/>
    <w:rsid w:val="00714D78"/>
    <w:rsid w:val="00714E3B"/>
    <w:rsid w:val="00714FE9"/>
    <w:rsid w:val="00715273"/>
    <w:rsid w:val="00715A44"/>
    <w:rsid w:val="00715A76"/>
    <w:rsid w:val="00715C47"/>
    <w:rsid w:val="00715DA4"/>
    <w:rsid w:val="00715F13"/>
    <w:rsid w:val="007167EB"/>
    <w:rsid w:val="00716855"/>
    <w:rsid w:val="00716AD1"/>
    <w:rsid w:val="00716CF1"/>
    <w:rsid w:val="0071737E"/>
    <w:rsid w:val="00717422"/>
    <w:rsid w:val="00717453"/>
    <w:rsid w:val="00717C93"/>
    <w:rsid w:val="00717F00"/>
    <w:rsid w:val="00717F7E"/>
    <w:rsid w:val="0072029D"/>
    <w:rsid w:val="00720691"/>
    <w:rsid w:val="00720851"/>
    <w:rsid w:val="007208FE"/>
    <w:rsid w:val="00720A79"/>
    <w:rsid w:val="00720C57"/>
    <w:rsid w:val="00721435"/>
    <w:rsid w:val="00721E36"/>
    <w:rsid w:val="00722369"/>
    <w:rsid w:val="007225AE"/>
    <w:rsid w:val="00722897"/>
    <w:rsid w:val="00722F0B"/>
    <w:rsid w:val="0072308A"/>
    <w:rsid w:val="007232C8"/>
    <w:rsid w:val="007232E8"/>
    <w:rsid w:val="007235CB"/>
    <w:rsid w:val="00723E10"/>
    <w:rsid w:val="007243E4"/>
    <w:rsid w:val="007244CB"/>
    <w:rsid w:val="007246BE"/>
    <w:rsid w:val="0072478B"/>
    <w:rsid w:val="00724B05"/>
    <w:rsid w:val="00724E73"/>
    <w:rsid w:val="0072505B"/>
    <w:rsid w:val="00725270"/>
    <w:rsid w:val="007256FB"/>
    <w:rsid w:val="00725B9A"/>
    <w:rsid w:val="00725BC5"/>
    <w:rsid w:val="00725F85"/>
    <w:rsid w:val="00725FCF"/>
    <w:rsid w:val="00726774"/>
    <w:rsid w:val="00726C16"/>
    <w:rsid w:val="00726DC6"/>
    <w:rsid w:val="00726E32"/>
    <w:rsid w:val="00726E7D"/>
    <w:rsid w:val="00727175"/>
    <w:rsid w:val="00727672"/>
    <w:rsid w:val="0072799C"/>
    <w:rsid w:val="007279D9"/>
    <w:rsid w:val="00727D6F"/>
    <w:rsid w:val="00730171"/>
    <w:rsid w:val="007302BE"/>
    <w:rsid w:val="007308A9"/>
    <w:rsid w:val="00730C0C"/>
    <w:rsid w:val="0073116A"/>
    <w:rsid w:val="00731334"/>
    <w:rsid w:val="00731408"/>
    <w:rsid w:val="00731538"/>
    <w:rsid w:val="007318A1"/>
    <w:rsid w:val="00731998"/>
    <w:rsid w:val="00731B3E"/>
    <w:rsid w:val="00731CD7"/>
    <w:rsid w:val="00732158"/>
    <w:rsid w:val="00732557"/>
    <w:rsid w:val="007328A3"/>
    <w:rsid w:val="00732E30"/>
    <w:rsid w:val="0073304B"/>
    <w:rsid w:val="0073313D"/>
    <w:rsid w:val="0073328C"/>
    <w:rsid w:val="0073333F"/>
    <w:rsid w:val="007338C6"/>
    <w:rsid w:val="00733940"/>
    <w:rsid w:val="00733BC7"/>
    <w:rsid w:val="00734166"/>
    <w:rsid w:val="0073426E"/>
    <w:rsid w:val="0073448A"/>
    <w:rsid w:val="00734624"/>
    <w:rsid w:val="007348AB"/>
    <w:rsid w:val="00734B03"/>
    <w:rsid w:val="007350CB"/>
    <w:rsid w:val="0073526E"/>
    <w:rsid w:val="00735316"/>
    <w:rsid w:val="00735789"/>
    <w:rsid w:val="00735B1B"/>
    <w:rsid w:val="00735E6A"/>
    <w:rsid w:val="00735F21"/>
    <w:rsid w:val="00735F75"/>
    <w:rsid w:val="007366A3"/>
    <w:rsid w:val="007368FE"/>
    <w:rsid w:val="00736AFE"/>
    <w:rsid w:val="00736CE3"/>
    <w:rsid w:val="00736E1C"/>
    <w:rsid w:val="007375AF"/>
    <w:rsid w:val="00737619"/>
    <w:rsid w:val="00737865"/>
    <w:rsid w:val="00737B7F"/>
    <w:rsid w:val="0074084A"/>
    <w:rsid w:val="00740DC2"/>
    <w:rsid w:val="00741B6C"/>
    <w:rsid w:val="00741CBB"/>
    <w:rsid w:val="00741DC0"/>
    <w:rsid w:val="00742019"/>
    <w:rsid w:val="007421C4"/>
    <w:rsid w:val="0074220F"/>
    <w:rsid w:val="007423CE"/>
    <w:rsid w:val="007424F8"/>
    <w:rsid w:val="00742844"/>
    <w:rsid w:val="00742BAC"/>
    <w:rsid w:val="00742D53"/>
    <w:rsid w:val="007430D3"/>
    <w:rsid w:val="007431CC"/>
    <w:rsid w:val="007439EA"/>
    <w:rsid w:val="00743B6D"/>
    <w:rsid w:val="00743DAE"/>
    <w:rsid w:val="00743DCA"/>
    <w:rsid w:val="00743E85"/>
    <w:rsid w:val="00744A78"/>
    <w:rsid w:val="00744BB6"/>
    <w:rsid w:val="00744D70"/>
    <w:rsid w:val="00745135"/>
    <w:rsid w:val="0074581E"/>
    <w:rsid w:val="00745CEE"/>
    <w:rsid w:val="00745D0D"/>
    <w:rsid w:val="0074611A"/>
    <w:rsid w:val="0074622D"/>
    <w:rsid w:val="00746651"/>
    <w:rsid w:val="00746890"/>
    <w:rsid w:val="007468E1"/>
    <w:rsid w:val="00746937"/>
    <w:rsid w:val="00746CAE"/>
    <w:rsid w:val="00746D8E"/>
    <w:rsid w:val="00746F0B"/>
    <w:rsid w:val="00747353"/>
    <w:rsid w:val="00747836"/>
    <w:rsid w:val="00747B3A"/>
    <w:rsid w:val="00748FCF"/>
    <w:rsid w:val="007502BA"/>
    <w:rsid w:val="00750300"/>
    <w:rsid w:val="00751111"/>
    <w:rsid w:val="0075134D"/>
    <w:rsid w:val="00751A43"/>
    <w:rsid w:val="00751BA5"/>
    <w:rsid w:val="00752A0C"/>
    <w:rsid w:val="00752F17"/>
    <w:rsid w:val="00752F6B"/>
    <w:rsid w:val="00753133"/>
    <w:rsid w:val="00753566"/>
    <w:rsid w:val="007536A4"/>
    <w:rsid w:val="0075370A"/>
    <w:rsid w:val="00753783"/>
    <w:rsid w:val="00753FD0"/>
    <w:rsid w:val="0075435E"/>
    <w:rsid w:val="00754CD5"/>
    <w:rsid w:val="00754D43"/>
    <w:rsid w:val="00754F60"/>
    <w:rsid w:val="0075507A"/>
    <w:rsid w:val="0075526A"/>
    <w:rsid w:val="007553B7"/>
    <w:rsid w:val="00755500"/>
    <w:rsid w:val="00755546"/>
    <w:rsid w:val="00755AE3"/>
    <w:rsid w:val="00756155"/>
    <w:rsid w:val="007564AE"/>
    <w:rsid w:val="007566EF"/>
    <w:rsid w:val="00756A45"/>
    <w:rsid w:val="00756AA9"/>
    <w:rsid w:val="00756E9A"/>
    <w:rsid w:val="00757229"/>
    <w:rsid w:val="00757415"/>
    <w:rsid w:val="007574CA"/>
    <w:rsid w:val="0075781E"/>
    <w:rsid w:val="0076021E"/>
    <w:rsid w:val="0076078A"/>
    <w:rsid w:val="00760C89"/>
    <w:rsid w:val="0076164C"/>
    <w:rsid w:val="007618D7"/>
    <w:rsid w:val="007624AC"/>
    <w:rsid w:val="00762AF2"/>
    <w:rsid w:val="00762EDB"/>
    <w:rsid w:val="00763179"/>
    <w:rsid w:val="0076325C"/>
    <w:rsid w:val="00763355"/>
    <w:rsid w:val="00763659"/>
    <w:rsid w:val="0076389F"/>
    <w:rsid w:val="00763C2A"/>
    <w:rsid w:val="00763E2D"/>
    <w:rsid w:val="007649AB"/>
    <w:rsid w:val="00764F98"/>
    <w:rsid w:val="00764FF8"/>
    <w:rsid w:val="00765422"/>
    <w:rsid w:val="00765605"/>
    <w:rsid w:val="007656FD"/>
    <w:rsid w:val="00765A6E"/>
    <w:rsid w:val="00765BD8"/>
    <w:rsid w:val="00765C71"/>
    <w:rsid w:val="00765EB7"/>
    <w:rsid w:val="00766556"/>
    <w:rsid w:val="007666C8"/>
    <w:rsid w:val="0076710D"/>
    <w:rsid w:val="00767501"/>
    <w:rsid w:val="00767949"/>
    <w:rsid w:val="007679E5"/>
    <w:rsid w:val="00767E29"/>
    <w:rsid w:val="007703CF"/>
    <w:rsid w:val="00770673"/>
    <w:rsid w:val="0077069A"/>
    <w:rsid w:val="00770E07"/>
    <w:rsid w:val="00771618"/>
    <w:rsid w:val="00771984"/>
    <w:rsid w:val="00771A08"/>
    <w:rsid w:val="00771F3A"/>
    <w:rsid w:val="00771F75"/>
    <w:rsid w:val="00772272"/>
    <w:rsid w:val="007723FA"/>
    <w:rsid w:val="00772470"/>
    <w:rsid w:val="0077257A"/>
    <w:rsid w:val="00772F17"/>
    <w:rsid w:val="0077335D"/>
    <w:rsid w:val="00773926"/>
    <w:rsid w:val="00774251"/>
    <w:rsid w:val="00774742"/>
    <w:rsid w:val="007748D9"/>
    <w:rsid w:val="00774A48"/>
    <w:rsid w:val="00774CB9"/>
    <w:rsid w:val="00774CC2"/>
    <w:rsid w:val="00774D42"/>
    <w:rsid w:val="00774E88"/>
    <w:rsid w:val="00774EB4"/>
    <w:rsid w:val="00774F00"/>
    <w:rsid w:val="00774F2F"/>
    <w:rsid w:val="00774F31"/>
    <w:rsid w:val="007754E3"/>
    <w:rsid w:val="00776026"/>
    <w:rsid w:val="007766DF"/>
    <w:rsid w:val="007767A0"/>
    <w:rsid w:val="00776F19"/>
    <w:rsid w:val="00777099"/>
    <w:rsid w:val="0077719E"/>
    <w:rsid w:val="00777378"/>
    <w:rsid w:val="0077754F"/>
    <w:rsid w:val="00777B40"/>
    <w:rsid w:val="0078001C"/>
    <w:rsid w:val="00780122"/>
    <w:rsid w:val="00780395"/>
    <w:rsid w:val="0078052A"/>
    <w:rsid w:val="0078054A"/>
    <w:rsid w:val="007805A0"/>
    <w:rsid w:val="00780BEF"/>
    <w:rsid w:val="00780E99"/>
    <w:rsid w:val="0078116F"/>
    <w:rsid w:val="007813F9"/>
    <w:rsid w:val="00781472"/>
    <w:rsid w:val="0078198C"/>
    <w:rsid w:val="007820BA"/>
    <w:rsid w:val="007822E0"/>
    <w:rsid w:val="00782C1E"/>
    <w:rsid w:val="00782FAC"/>
    <w:rsid w:val="00783687"/>
    <w:rsid w:val="00783869"/>
    <w:rsid w:val="00783871"/>
    <w:rsid w:val="007838F3"/>
    <w:rsid w:val="00783B5C"/>
    <w:rsid w:val="00783CF4"/>
    <w:rsid w:val="007841D1"/>
    <w:rsid w:val="0078438E"/>
    <w:rsid w:val="007843D3"/>
    <w:rsid w:val="007845A9"/>
    <w:rsid w:val="007850E0"/>
    <w:rsid w:val="00785494"/>
    <w:rsid w:val="007859E4"/>
    <w:rsid w:val="0078608C"/>
    <w:rsid w:val="00786573"/>
    <w:rsid w:val="00786645"/>
    <w:rsid w:val="00786817"/>
    <w:rsid w:val="00786884"/>
    <w:rsid w:val="00786C04"/>
    <w:rsid w:val="00787332"/>
    <w:rsid w:val="0078749D"/>
    <w:rsid w:val="00787678"/>
    <w:rsid w:val="007879A1"/>
    <w:rsid w:val="00787B41"/>
    <w:rsid w:val="00787B69"/>
    <w:rsid w:val="00787BA6"/>
    <w:rsid w:val="00787DDF"/>
    <w:rsid w:val="00787E40"/>
    <w:rsid w:val="00790048"/>
    <w:rsid w:val="0079019E"/>
    <w:rsid w:val="007905E1"/>
    <w:rsid w:val="007907C7"/>
    <w:rsid w:val="007908E1"/>
    <w:rsid w:val="00790A8F"/>
    <w:rsid w:val="00790AA3"/>
    <w:rsid w:val="00790E84"/>
    <w:rsid w:val="00791057"/>
    <w:rsid w:val="0079125D"/>
    <w:rsid w:val="0079143B"/>
    <w:rsid w:val="00791498"/>
    <w:rsid w:val="0079209A"/>
    <w:rsid w:val="00792268"/>
    <w:rsid w:val="007922E7"/>
    <w:rsid w:val="007922EC"/>
    <w:rsid w:val="0079246E"/>
    <w:rsid w:val="007925F4"/>
    <w:rsid w:val="007927DB"/>
    <w:rsid w:val="00792BA5"/>
    <w:rsid w:val="00792D6E"/>
    <w:rsid w:val="007930ED"/>
    <w:rsid w:val="00793D17"/>
    <w:rsid w:val="00793F99"/>
    <w:rsid w:val="00794305"/>
    <w:rsid w:val="007943C2"/>
    <w:rsid w:val="00794672"/>
    <w:rsid w:val="007947A8"/>
    <w:rsid w:val="0079491D"/>
    <w:rsid w:val="00794A89"/>
    <w:rsid w:val="00794AC5"/>
    <w:rsid w:val="00794AE9"/>
    <w:rsid w:val="00794FE1"/>
    <w:rsid w:val="0079510B"/>
    <w:rsid w:val="0079568A"/>
    <w:rsid w:val="00795730"/>
    <w:rsid w:val="0079573C"/>
    <w:rsid w:val="007958A7"/>
    <w:rsid w:val="00795EAD"/>
    <w:rsid w:val="007964CF"/>
    <w:rsid w:val="00796559"/>
    <w:rsid w:val="0079673A"/>
    <w:rsid w:val="007968E2"/>
    <w:rsid w:val="00796A91"/>
    <w:rsid w:val="007972F7"/>
    <w:rsid w:val="007973B9"/>
    <w:rsid w:val="0079759D"/>
    <w:rsid w:val="007976C6"/>
    <w:rsid w:val="00797790"/>
    <w:rsid w:val="00797B24"/>
    <w:rsid w:val="00797B2E"/>
    <w:rsid w:val="00797B53"/>
    <w:rsid w:val="00797B9C"/>
    <w:rsid w:val="00797BD9"/>
    <w:rsid w:val="00797DD0"/>
    <w:rsid w:val="007A030D"/>
    <w:rsid w:val="007A0890"/>
    <w:rsid w:val="007A0989"/>
    <w:rsid w:val="007A1108"/>
    <w:rsid w:val="007A1426"/>
    <w:rsid w:val="007A16B6"/>
    <w:rsid w:val="007A1A67"/>
    <w:rsid w:val="007A1E81"/>
    <w:rsid w:val="007A1FFE"/>
    <w:rsid w:val="007A223E"/>
    <w:rsid w:val="007A22E5"/>
    <w:rsid w:val="007A25AD"/>
    <w:rsid w:val="007A2649"/>
    <w:rsid w:val="007A272E"/>
    <w:rsid w:val="007A28E3"/>
    <w:rsid w:val="007A2B17"/>
    <w:rsid w:val="007A2C97"/>
    <w:rsid w:val="007A3091"/>
    <w:rsid w:val="007A358A"/>
    <w:rsid w:val="007A37EF"/>
    <w:rsid w:val="007A3829"/>
    <w:rsid w:val="007A38F7"/>
    <w:rsid w:val="007A3AB9"/>
    <w:rsid w:val="007A3BDF"/>
    <w:rsid w:val="007A3C8D"/>
    <w:rsid w:val="007A4004"/>
    <w:rsid w:val="007A40F5"/>
    <w:rsid w:val="007A42BC"/>
    <w:rsid w:val="007A4439"/>
    <w:rsid w:val="007A475D"/>
    <w:rsid w:val="007A47D8"/>
    <w:rsid w:val="007A499A"/>
    <w:rsid w:val="007A4BC8"/>
    <w:rsid w:val="007A4F1A"/>
    <w:rsid w:val="007A5A42"/>
    <w:rsid w:val="007A5C8A"/>
    <w:rsid w:val="007A5CB3"/>
    <w:rsid w:val="007A5E46"/>
    <w:rsid w:val="007A5F19"/>
    <w:rsid w:val="007A5F8E"/>
    <w:rsid w:val="007A60A6"/>
    <w:rsid w:val="007A6544"/>
    <w:rsid w:val="007A667D"/>
    <w:rsid w:val="007A6F5D"/>
    <w:rsid w:val="007A7276"/>
    <w:rsid w:val="007A74A8"/>
    <w:rsid w:val="007A7568"/>
    <w:rsid w:val="007B0206"/>
    <w:rsid w:val="007B0C56"/>
    <w:rsid w:val="007B0F21"/>
    <w:rsid w:val="007B1245"/>
    <w:rsid w:val="007B15A9"/>
    <w:rsid w:val="007B1D3D"/>
    <w:rsid w:val="007B1E55"/>
    <w:rsid w:val="007B1FD0"/>
    <w:rsid w:val="007B2237"/>
    <w:rsid w:val="007B23D4"/>
    <w:rsid w:val="007B268D"/>
    <w:rsid w:val="007B2851"/>
    <w:rsid w:val="007B2A3D"/>
    <w:rsid w:val="007B2EB9"/>
    <w:rsid w:val="007B2FDA"/>
    <w:rsid w:val="007B32AF"/>
    <w:rsid w:val="007B32DF"/>
    <w:rsid w:val="007B33F6"/>
    <w:rsid w:val="007B45A1"/>
    <w:rsid w:val="007B464A"/>
    <w:rsid w:val="007B47B3"/>
    <w:rsid w:val="007B4C45"/>
    <w:rsid w:val="007B4D5B"/>
    <w:rsid w:val="007B4EBB"/>
    <w:rsid w:val="007B4FC6"/>
    <w:rsid w:val="007B5A33"/>
    <w:rsid w:val="007B5ADE"/>
    <w:rsid w:val="007B5BD7"/>
    <w:rsid w:val="007B5E40"/>
    <w:rsid w:val="007B6024"/>
    <w:rsid w:val="007B6244"/>
    <w:rsid w:val="007B6A07"/>
    <w:rsid w:val="007B6A28"/>
    <w:rsid w:val="007B6B7D"/>
    <w:rsid w:val="007B6F57"/>
    <w:rsid w:val="007B72B2"/>
    <w:rsid w:val="007B7351"/>
    <w:rsid w:val="007B746B"/>
    <w:rsid w:val="007B7869"/>
    <w:rsid w:val="007B78C2"/>
    <w:rsid w:val="007B7BC7"/>
    <w:rsid w:val="007B7C4A"/>
    <w:rsid w:val="007C0151"/>
    <w:rsid w:val="007C06ED"/>
    <w:rsid w:val="007C07B0"/>
    <w:rsid w:val="007C0979"/>
    <w:rsid w:val="007C0B44"/>
    <w:rsid w:val="007C0BFF"/>
    <w:rsid w:val="007C0DD4"/>
    <w:rsid w:val="007C0E1B"/>
    <w:rsid w:val="007C169B"/>
    <w:rsid w:val="007C195C"/>
    <w:rsid w:val="007C1A68"/>
    <w:rsid w:val="007C1C20"/>
    <w:rsid w:val="007C1EE2"/>
    <w:rsid w:val="007C2111"/>
    <w:rsid w:val="007C259A"/>
    <w:rsid w:val="007C2627"/>
    <w:rsid w:val="007C2A01"/>
    <w:rsid w:val="007C2A42"/>
    <w:rsid w:val="007C2C3C"/>
    <w:rsid w:val="007C3357"/>
    <w:rsid w:val="007C36BC"/>
    <w:rsid w:val="007C3737"/>
    <w:rsid w:val="007C3B9E"/>
    <w:rsid w:val="007C3C11"/>
    <w:rsid w:val="007C4059"/>
    <w:rsid w:val="007C408E"/>
    <w:rsid w:val="007C442F"/>
    <w:rsid w:val="007C45EA"/>
    <w:rsid w:val="007C4650"/>
    <w:rsid w:val="007C477D"/>
    <w:rsid w:val="007C49F8"/>
    <w:rsid w:val="007C4BC2"/>
    <w:rsid w:val="007C4C77"/>
    <w:rsid w:val="007C546B"/>
    <w:rsid w:val="007C5F24"/>
    <w:rsid w:val="007C63FA"/>
    <w:rsid w:val="007C642F"/>
    <w:rsid w:val="007C6502"/>
    <w:rsid w:val="007C68C2"/>
    <w:rsid w:val="007C6ADA"/>
    <w:rsid w:val="007C726C"/>
    <w:rsid w:val="007C73D1"/>
    <w:rsid w:val="007C776B"/>
    <w:rsid w:val="007C7C05"/>
    <w:rsid w:val="007C7C35"/>
    <w:rsid w:val="007C7F3B"/>
    <w:rsid w:val="007D0108"/>
    <w:rsid w:val="007D0495"/>
    <w:rsid w:val="007D0A12"/>
    <w:rsid w:val="007D0D3E"/>
    <w:rsid w:val="007D0D98"/>
    <w:rsid w:val="007D1678"/>
    <w:rsid w:val="007D1732"/>
    <w:rsid w:val="007D17CA"/>
    <w:rsid w:val="007D19D5"/>
    <w:rsid w:val="007D1E75"/>
    <w:rsid w:val="007D1EE7"/>
    <w:rsid w:val="007D1F64"/>
    <w:rsid w:val="007D2339"/>
    <w:rsid w:val="007D2B0C"/>
    <w:rsid w:val="007D2B38"/>
    <w:rsid w:val="007D2FF3"/>
    <w:rsid w:val="007D30F8"/>
    <w:rsid w:val="007D344D"/>
    <w:rsid w:val="007D3897"/>
    <w:rsid w:val="007D3F35"/>
    <w:rsid w:val="007D3F5C"/>
    <w:rsid w:val="007D3FA3"/>
    <w:rsid w:val="007D423A"/>
    <w:rsid w:val="007D4283"/>
    <w:rsid w:val="007D4507"/>
    <w:rsid w:val="007D47E5"/>
    <w:rsid w:val="007D4A32"/>
    <w:rsid w:val="007D4B67"/>
    <w:rsid w:val="007D4DBA"/>
    <w:rsid w:val="007D4EBC"/>
    <w:rsid w:val="007D500C"/>
    <w:rsid w:val="007D50F5"/>
    <w:rsid w:val="007D59F3"/>
    <w:rsid w:val="007D6281"/>
    <w:rsid w:val="007D62DA"/>
    <w:rsid w:val="007D6696"/>
    <w:rsid w:val="007D7188"/>
    <w:rsid w:val="007D7636"/>
    <w:rsid w:val="007D7A5D"/>
    <w:rsid w:val="007D7E0A"/>
    <w:rsid w:val="007D7F04"/>
    <w:rsid w:val="007E0290"/>
    <w:rsid w:val="007E02AE"/>
    <w:rsid w:val="007E04BF"/>
    <w:rsid w:val="007E04FC"/>
    <w:rsid w:val="007E0589"/>
    <w:rsid w:val="007E1025"/>
    <w:rsid w:val="007E1202"/>
    <w:rsid w:val="007E1336"/>
    <w:rsid w:val="007E1653"/>
    <w:rsid w:val="007E167D"/>
    <w:rsid w:val="007E18E0"/>
    <w:rsid w:val="007E18E9"/>
    <w:rsid w:val="007E1968"/>
    <w:rsid w:val="007E1A1E"/>
    <w:rsid w:val="007E1BD9"/>
    <w:rsid w:val="007E1DDF"/>
    <w:rsid w:val="007E1EDB"/>
    <w:rsid w:val="007E2085"/>
    <w:rsid w:val="007E2118"/>
    <w:rsid w:val="007E21A0"/>
    <w:rsid w:val="007E245B"/>
    <w:rsid w:val="007E264B"/>
    <w:rsid w:val="007E2845"/>
    <w:rsid w:val="007E2960"/>
    <w:rsid w:val="007E3344"/>
    <w:rsid w:val="007E34D3"/>
    <w:rsid w:val="007E3826"/>
    <w:rsid w:val="007E3C6E"/>
    <w:rsid w:val="007E400A"/>
    <w:rsid w:val="007E479E"/>
    <w:rsid w:val="007E4822"/>
    <w:rsid w:val="007E4DFE"/>
    <w:rsid w:val="007E5111"/>
    <w:rsid w:val="007E6026"/>
    <w:rsid w:val="007E6995"/>
    <w:rsid w:val="007E6A68"/>
    <w:rsid w:val="007E6F66"/>
    <w:rsid w:val="007E7257"/>
    <w:rsid w:val="007E73B1"/>
    <w:rsid w:val="007E7454"/>
    <w:rsid w:val="007E769A"/>
    <w:rsid w:val="007E7983"/>
    <w:rsid w:val="007E79DA"/>
    <w:rsid w:val="007E7D44"/>
    <w:rsid w:val="007F00AF"/>
    <w:rsid w:val="007F00BB"/>
    <w:rsid w:val="007F00F7"/>
    <w:rsid w:val="007F0261"/>
    <w:rsid w:val="007F02C6"/>
    <w:rsid w:val="007F03AC"/>
    <w:rsid w:val="007F0609"/>
    <w:rsid w:val="007F0D0E"/>
    <w:rsid w:val="007F0E5E"/>
    <w:rsid w:val="007F153A"/>
    <w:rsid w:val="007F1616"/>
    <w:rsid w:val="007F222E"/>
    <w:rsid w:val="007F25DB"/>
    <w:rsid w:val="007F2760"/>
    <w:rsid w:val="007F28F3"/>
    <w:rsid w:val="007F2B21"/>
    <w:rsid w:val="007F2C24"/>
    <w:rsid w:val="007F2DB0"/>
    <w:rsid w:val="007F324B"/>
    <w:rsid w:val="007F38A2"/>
    <w:rsid w:val="007F3A66"/>
    <w:rsid w:val="007F3BBC"/>
    <w:rsid w:val="007F3E8E"/>
    <w:rsid w:val="007F3E93"/>
    <w:rsid w:val="007F3FB6"/>
    <w:rsid w:val="007F416B"/>
    <w:rsid w:val="007F4271"/>
    <w:rsid w:val="007F44A9"/>
    <w:rsid w:val="007F467C"/>
    <w:rsid w:val="007F485F"/>
    <w:rsid w:val="007F4879"/>
    <w:rsid w:val="007F4B5B"/>
    <w:rsid w:val="007F5064"/>
    <w:rsid w:val="007F50BB"/>
    <w:rsid w:val="007F5589"/>
    <w:rsid w:val="007F5810"/>
    <w:rsid w:val="007F5AC4"/>
    <w:rsid w:val="007F5BC2"/>
    <w:rsid w:val="007F5FE8"/>
    <w:rsid w:val="007F6118"/>
    <w:rsid w:val="007F625D"/>
    <w:rsid w:val="007F642F"/>
    <w:rsid w:val="007F709F"/>
    <w:rsid w:val="007F7168"/>
    <w:rsid w:val="007F7278"/>
    <w:rsid w:val="007F76E4"/>
    <w:rsid w:val="007F7748"/>
    <w:rsid w:val="007F798C"/>
    <w:rsid w:val="007F79E8"/>
    <w:rsid w:val="007F7DC9"/>
    <w:rsid w:val="007F7E8A"/>
    <w:rsid w:val="007F7EF1"/>
    <w:rsid w:val="00800309"/>
    <w:rsid w:val="008006B2"/>
    <w:rsid w:val="00800B92"/>
    <w:rsid w:val="00800E6A"/>
    <w:rsid w:val="0080127C"/>
    <w:rsid w:val="00801325"/>
    <w:rsid w:val="00801381"/>
    <w:rsid w:val="008013D3"/>
    <w:rsid w:val="008016E4"/>
    <w:rsid w:val="00801B51"/>
    <w:rsid w:val="00801CE4"/>
    <w:rsid w:val="00801FC7"/>
    <w:rsid w:val="0080258D"/>
    <w:rsid w:val="0080262A"/>
    <w:rsid w:val="00802739"/>
    <w:rsid w:val="00802D6C"/>
    <w:rsid w:val="00803618"/>
    <w:rsid w:val="00803835"/>
    <w:rsid w:val="00803EA6"/>
    <w:rsid w:val="00804345"/>
    <w:rsid w:val="00804AE4"/>
    <w:rsid w:val="00804AEC"/>
    <w:rsid w:val="00804BF2"/>
    <w:rsid w:val="0080580C"/>
    <w:rsid w:val="00805B64"/>
    <w:rsid w:val="0080630D"/>
    <w:rsid w:val="008066D2"/>
    <w:rsid w:val="0080694D"/>
    <w:rsid w:val="00806C1A"/>
    <w:rsid w:val="00806DF2"/>
    <w:rsid w:val="00807021"/>
    <w:rsid w:val="0080731A"/>
    <w:rsid w:val="008073A3"/>
    <w:rsid w:val="008074B7"/>
    <w:rsid w:val="00807771"/>
    <w:rsid w:val="00810265"/>
    <w:rsid w:val="00810268"/>
    <w:rsid w:val="008102E8"/>
    <w:rsid w:val="00810368"/>
    <w:rsid w:val="008106DE"/>
    <w:rsid w:val="008108EE"/>
    <w:rsid w:val="00810B42"/>
    <w:rsid w:val="00810B82"/>
    <w:rsid w:val="00810BA0"/>
    <w:rsid w:val="00810DBD"/>
    <w:rsid w:val="008110D1"/>
    <w:rsid w:val="0081187B"/>
    <w:rsid w:val="008118A7"/>
    <w:rsid w:val="008118D7"/>
    <w:rsid w:val="008118EE"/>
    <w:rsid w:val="00811988"/>
    <w:rsid w:val="00811F82"/>
    <w:rsid w:val="00812112"/>
    <w:rsid w:val="008125E6"/>
    <w:rsid w:val="00812B79"/>
    <w:rsid w:val="00812C0B"/>
    <w:rsid w:val="00812C37"/>
    <w:rsid w:val="00812C43"/>
    <w:rsid w:val="00812EB0"/>
    <w:rsid w:val="00813472"/>
    <w:rsid w:val="00813672"/>
    <w:rsid w:val="008138A1"/>
    <w:rsid w:val="008138C5"/>
    <w:rsid w:val="00813A7A"/>
    <w:rsid w:val="00813B0A"/>
    <w:rsid w:val="00813D58"/>
    <w:rsid w:val="008146C0"/>
    <w:rsid w:val="0081483B"/>
    <w:rsid w:val="00814BE3"/>
    <w:rsid w:val="00814CFF"/>
    <w:rsid w:val="00814E6A"/>
    <w:rsid w:val="00814FC0"/>
    <w:rsid w:val="008150BC"/>
    <w:rsid w:val="0081520F"/>
    <w:rsid w:val="0081560C"/>
    <w:rsid w:val="00815A34"/>
    <w:rsid w:val="00815BC1"/>
    <w:rsid w:val="008161FF"/>
    <w:rsid w:val="00816340"/>
    <w:rsid w:val="008164AB"/>
    <w:rsid w:val="0081666B"/>
    <w:rsid w:val="00816B5C"/>
    <w:rsid w:val="00816E24"/>
    <w:rsid w:val="00816E74"/>
    <w:rsid w:val="00816EBF"/>
    <w:rsid w:val="00817033"/>
    <w:rsid w:val="008170C6"/>
    <w:rsid w:val="0081731D"/>
    <w:rsid w:val="00817331"/>
    <w:rsid w:val="008178C8"/>
    <w:rsid w:val="00817CBC"/>
    <w:rsid w:val="00817D26"/>
    <w:rsid w:val="00817F5F"/>
    <w:rsid w:val="0082001C"/>
    <w:rsid w:val="0082083D"/>
    <w:rsid w:val="0082089A"/>
    <w:rsid w:val="008208F6"/>
    <w:rsid w:val="0082093B"/>
    <w:rsid w:val="00820D11"/>
    <w:rsid w:val="00820E15"/>
    <w:rsid w:val="0082133C"/>
    <w:rsid w:val="00821420"/>
    <w:rsid w:val="008215A3"/>
    <w:rsid w:val="00821799"/>
    <w:rsid w:val="008217DF"/>
    <w:rsid w:val="00821A43"/>
    <w:rsid w:val="00821ABB"/>
    <w:rsid w:val="00821B3B"/>
    <w:rsid w:val="0082296D"/>
    <w:rsid w:val="008229EF"/>
    <w:rsid w:val="00822BAA"/>
    <w:rsid w:val="00822BFC"/>
    <w:rsid w:val="00822C37"/>
    <w:rsid w:val="00822C47"/>
    <w:rsid w:val="00822D14"/>
    <w:rsid w:val="0082333D"/>
    <w:rsid w:val="0082351C"/>
    <w:rsid w:val="008237E4"/>
    <w:rsid w:val="00823CF6"/>
    <w:rsid w:val="008240B5"/>
    <w:rsid w:val="008246B5"/>
    <w:rsid w:val="00825288"/>
    <w:rsid w:val="008259CB"/>
    <w:rsid w:val="00825D0C"/>
    <w:rsid w:val="00825F46"/>
    <w:rsid w:val="008261A7"/>
    <w:rsid w:val="008261EC"/>
    <w:rsid w:val="00826326"/>
    <w:rsid w:val="008264F8"/>
    <w:rsid w:val="008267C7"/>
    <w:rsid w:val="008268AE"/>
    <w:rsid w:val="00826E4C"/>
    <w:rsid w:val="00827685"/>
    <w:rsid w:val="008276BF"/>
    <w:rsid w:val="0082774C"/>
    <w:rsid w:val="00830220"/>
    <w:rsid w:val="00830430"/>
    <w:rsid w:val="008310C9"/>
    <w:rsid w:val="0083156A"/>
    <w:rsid w:val="0083162D"/>
    <w:rsid w:val="00831758"/>
    <w:rsid w:val="00831A85"/>
    <w:rsid w:val="0083215E"/>
    <w:rsid w:val="00832303"/>
    <w:rsid w:val="008323B2"/>
    <w:rsid w:val="00833111"/>
    <w:rsid w:val="00833286"/>
    <w:rsid w:val="008333C1"/>
    <w:rsid w:val="00833C3B"/>
    <w:rsid w:val="00833E90"/>
    <w:rsid w:val="00833F4C"/>
    <w:rsid w:val="0083432E"/>
    <w:rsid w:val="00834896"/>
    <w:rsid w:val="00834EEC"/>
    <w:rsid w:val="00834EFE"/>
    <w:rsid w:val="0083552E"/>
    <w:rsid w:val="008355C2"/>
    <w:rsid w:val="00835647"/>
    <w:rsid w:val="0083626D"/>
    <w:rsid w:val="008364E4"/>
    <w:rsid w:val="0083656A"/>
    <w:rsid w:val="00836848"/>
    <w:rsid w:val="0083701E"/>
    <w:rsid w:val="00837105"/>
    <w:rsid w:val="00837529"/>
    <w:rsid w:val="00837791"/>
    <w:rsid w:val="00837B5A"/>
    <w:rsid w:val="00837EC6"/>
    <w:rsid w:val="008400E6"/>
    <w:rsid w:val="00840800"/>
    <w:rsid w:val="00840FB6"/>
    <w:rsid w:val="008410D2"/>
    <w:rsid w:val="008413F3"/>
    <w:rsid w:val="008415F3"/>
    <w:rsid w:val="00841931"/>
    <w:rsid w:val="00841937"/>
    <w:rsid w:val="00842157"/>
    <w:rsid w:val="008422F5"/>
    <w:rsid w:val="00842444"/>
    <w:rsid w:val="00842465"/>
    <w:rsid w:val="00842BD0"/>
    <w:rsid w:val="00843069"/>
    <w:rsid w:val="008431FD"/>
    <w:rsid w:val="008435DB"/>
    <w:rsid w:val="00843795"/>
    <w:rsid w:val="0084384F"/>
    <w:rsid w:val="00843BC7"/>
    <w:rsid w:val="00844384"/>
    <w:rsid w:val="008447C8"/>
    <w:rsid w:val="0084482E"/>
    <w:rsid w:val="00844B98"/>
    <w:rsid w:val="00844E89"/>
    <w:rsid w:val="00844FA3"/>
    <w:rsid w:val="00845567"/>
    <w:rsid w:val="008456B4"/>
    <w:rsid w:val="00845A47"/>
    <w:rsid w:val="00845B4F"/>
    <w:rsid w:val="00845E44"/>
    <w:rsid w:val="00845F10"/>
    <w:rsid w:val="00845F28"/>
    <w:rsid w:val="00846136"/>
    <w:rsid w:val="00846270"/>
    <w:rsid w:val="00846271"/>
    <w:rsid w:val="0084638A"/>
    <w:rsid w:val="008464FC"/>
    <w:rsid w:val="00846552"/>
    <w:rsid w:val="008467A8"/>
    <w:rsid w:val="00846822"/>
    <w:rsid w:val="0084731F"/>
    <w:rsid w:val="008477CB"/>
    <w:rsid w:val="00847808"/>
    <w:rsid w:val="0084794C"/>
    <w:rsid w:val="008479D1"/>
    <w:rsid w:val="00847F5A"/>
    <w:rsid w:val="00850336"/>
    <w:rsid w:val="0085077E"/>
    <w:rsid w:val="008508CB"/>
    <w:rsid w:val="00850AC7"/>
    <w:rsid w:val="00850B26"/>
    <w:rsid w:val="00850EA4"/>
    <w:rsid w:val="0085112E"/>
    <w:rsid w:val="00851348"/>
    <w:rsid w:val="008518F9"/>
    <w:rsid w:val="008525BB"/>
    <w:rsid w:val="008525F6"/>
    <w:rsid w:val="00852956"/>
    <w:rsid w:val="00852BE6"/>
    <w:rsid w:val="0085300E"/>
    <w:rsid w:val="0085343F"/>
    <w:rsid w:val="00853FDA"/>
    <w:rsid w:val="008540FF"/>
    <w:rsid w:val="008541E0"/>
    <w:rsid w:val="0085421E"/>
    <w:rsid w:val="00854383"/>
    <w:rsid w:val="008543D5"/>
    <w:rsid w:val="008546DE"/>
    <w:rsid w:val="00854968"/>
    <w:rsid w:val="008549AB"/>
    <w:rsid w:val="00854D93"/>
    <w:rsid w:val="00854E20"/>
    <w:rsid w:val="0085509D"/>
    <w:rsid w:val="008551C7"/>
    <w:rsid w:val="00855329"/>
    <w:rsid w:val="008556D9"/>
    <w:rsid w:val="00855701"/>
    <w:rsid w:val="00855939"/>
    <w:rsid w:val="00855BF2"/>
    <w:rsid w:val="00855D04"/>
    <w:rsid w:val="00856660"/>
    <w:rsid w:val="00856705"/>
    <w:rsid w:val="00856AD0"/>
    <w:rsid w:val="00856BC7"/>
    <w:rsid w:val="00856C39"/>
    <w:rsid w:val="00856D61"/>
    <w:rsid w:val="00856DF9"/>
    <w:rsid w:val="00856E04"/>
    <w:rsid w:val="0085708E"/>
    <w:rsid w:val="008571FB"/>
    <w:rsid w:val="00857824"/>
    <w:rsid w:val="0085C51C"/>
    <w:rsid w:val="00860134"/>
    <w:rsid w:val="00860308"/>
    <w:rsid w:val="00860437"/>
    <w:rsid w:val="00861012"/>
    <w:rsid w:val="0086104A"/>
    <w:rsid w:val="0086104F"/>
    <w:rsid w:val="0086111B"/>
    <w:rsid w:val="00861188"/>
    <w:rsid w:val="008611D9"/>
    <w:rsid w:val="00861934"/>
    <w:rsid w:val="008619CF"/>
    <w:rsid w:val="00861D4F"/>
    <w:rsid w:val="00861DE4"/>
    <w:rsid w:val="00862530"/>
    <w:rsid w:val="0086281F"/>
    <w:rsid w:val="00862A60"/>
    <w:rsid w:val="0086316A"/>
    <w:rsid w:val="00863765"/>
    <w:rsid w:val="00863D68"/>
    <w:rsid w:val="00863F11"/>
    <w:rsid w:val="00864139"/>
    <w:rsid w:val="008642F1"/>
    <w:rsid w:val="008647AB"/>
    <w:rsid w:val="00864A8B"/>
    <w:rsid w:val="00864CD3"/>
    <w:rsid w:val="00865074"/>
    <w:rsid w:val="00865265"/>
    <w:rsid w:val="008652AA"/>
    <w:rsid w:val="0086538E"/>
    <w:rsid w:val="00865878"/>
    <w:rsid w:val="00865A16"/>
    <w:rsid w:val="00865BE4"/>
    <w:rsid w:val="00865D8D"/>
    <w:rsid w:val="00865D92"/>
    <w:rsid w:val="00865FE9"/>
    <w:rsid w:val="0086611C"/>
    <w:rsid w:val="00866195"/>
    <w:rsid w:val="0086644D"/>
    <w:rsid w:val="0086666E"/>
    <w:rsid w:val="0086694E"/>
    <w:rsid w:val="00867563"/>
    <w:rsid w:val="00867601"/>
    <w:rsid w:val="008676ED"/>
    <w:rsid w:val="008677F0"/>
    <w:rsid w:val="008679E9"/>
    <w:rsid w:val="00867AAE"/>
    <w:rsid w:val="00870332"/>
    <w:rsid w:val="0087034C"/>
    <w:rsid w:val="0087084D"/>
    <w:rsid w:val="008708EB"/>
    <w:rsid w:val="00870E38"/>
    <w:rsid w:val="008715FF"/>
    <w:rsid w:val="00871C0E"/>
    <w:rsid w:val="00872021"/>
    <w:rsid w:val="00872036"/>
    <w:rsid w:val="00872248"/>
    <w:rsid w:val="00872250"/>
    <w:rsid w:val="008722AE"/>
    <w:rsid w:val="00872905"/>
    <w:rsid w:val="00872F22"/>
    <w:rsid w:val="00873699"/>
    <w:rsid w:val="008738FF"/>
    <w:rsid w:val="00873C7D"/>
    <w:rsid w:val="00873DD6"/>
    <w:rsid w:val="00874181"/>
    <w:rsid w:val="00874E6C"/>
    <w:rsid w:val="00874E7C"/>
    <w:rsid w:val="00874E7D"/>
    <w:rsid w:val="008753CB"/>
    <w:rsid w:val="00875F52"/>
    <w:rsid w:val="0087648D"/>
    <w:rsid w:val="00876554"/>
    <w:rsid w:val="008765A4"/>
    <w:rsid w:val="008767D7"/>
    <w:rsid w:val="008769AD"/>
    <w:rsid w:val="00876F5B"/>
    <w:rsid w:val="008772E8"/>
    <w:rsid w:val="00877384"/>
    <w:rsid w:val="008776A8"/>
    <w:rsid w:val="00877AAA"/>
    <w:rsid w:val="00877CFB"/>
    <w:rsid w:val="0088019B"/>
    <w:rsid w:val="0088083A"/>
    <w:rsid w:val="00880D0F"/>
    <w:rsid w:val="00881196"/>
    <w:rsid w:val="00881237"/>
    <w:rsid w:val="00881473"/>
    <w:rsid w:val="0088181F"/>
    <w:rsid w:val="00881C20"/>
    <w:rsid w:val="00881C81"/>
    <w:rsid w:val="00881D52"/>
    <w:rsid w:val="008826FA"/>
    <w:rsid w:val="00882785"/>
    <w:rsid w:val="008827FB"/>
    <w:rsid w:val="00882B34"/>
    <w:rsid w:val="00882E13"/>
    <w:rsid w:val="00882FF7"/>
    <w:rsid w:val="0088396B"/>
    <w:rsid w:val="00883CF5"/>
    <w:rsid w:val="00884663"/>
    <w:rsid w:val="0088491B"/>
    <w:rsid w:val="00884D64"/>
    <w:rsid w:val="00884DA9"/>
    <w:rsid w:val="008853EB"/>
    <w:rsid w:val="0088570F"/>
    <w:rsid w:val="00885AE0"/>
    <w:rsid w:val="00885D23"/>
    <w:rsid w:val="008860CD"/>
    <w:rsid w:val="0088615F"/>
    <w:rsid w:val="0088616B"/>
    <w:rsid w:val="0088676B"/>
    <w:rsid w:val="00886772"/>
    <w:rsid w:val="00886B81"/>
    <w:rsid w:val="0088710A"/>
    <w:rsid w:val="00887144"/>
    <w:rsid w:val="008874C4"/>
    <w:rsid w:val="00887507"/>
    <w:rsid w:val="00887541"/>
    <w:rsid w:val="00887645"/>
    <w:rsid w:val="008877BD"/>
    <w:rsid w:val="0088793B"/>
    <w:rsid w:val="00887AB9"/>
    <w:rsid w:val="00887C58"/>
    <w:rsid w:val="00890114"/>
    <w:rsid w:val="008902E9"/>
    <w:rsid w:val="00890970"/>
    <w:rsid w:val="00890D38"/>
    <w:rsid w:val="008915EF"/>
    <w:rsid w:val="0089173C"/>
    <w:rsid w:val="00891856"/>
    <w:rsid w:val="008919E6"/>
    <w:rsid w:val="00891CD0"/>
    <w:rsid w:val="00892147"/>
    <w:rsid w:val="0089220E"/>
    <w:rsid w:val="00892246"/>
    <w:rsid w:val="008922D1"/>
    <w:rsid w:val="008927B5"/>
    <w:rsid w:val="0089294C"/>
    <w:rsid w:val="00892C56"/>
    <w:rsid w:val="00892F20"/>
    <w:rsid w:val="00893199"/>
    <w:rsid w:val="008934DD"/>
    <w:rsid w:val="0089352F"/>
    <w:rsid w:val="00893D25"/>
    <w:rsid w:val="008940A1"/>
    <w:rsid w:val="00894607"/>
    <w:rsid w:val="00894838"/>
    <w:rsid w:val="00894A55"/>
    <w:rsid w:val="00894E19"/>
    <w:rsid w:val="008953BF"/>
    <w:rsid w:val="008955E9"/>
    <w:rsid w:val="00895619"/>
    <w:rsid w:val="00895F6D"/>
    <w:rsid w:val="0089622F"/>
    <w:rsid w:val="0089667D"/>
    <w:rsid w:val="00896882"/>
    <w:rsid w:val="00896F62"/>
    <w:rsid w:val="00897008"/>
    <w:rsid w:val="00897249"/>
    <w:rsid w:val="008976C0"/>
    <w:rsid w:val="008976C9"/>
    <w:rsid w:val="0089786C"/>
    <w:rsid w:val="00897880"/>
    <w:rsid w:val="0089794B"/>
    <w:rsid w:val="0089795E"/>
    <w:rsid w:val="008979A5"/>
    <w:rsid w:val="008979D2"/>
    <w:rsid w:val="00897B4A"/>
    <w:rsid w:val="008A0069"/>
    <w:rsid w:val="008A0644"/>
    <w:rsid w:val="008A11A7"/>
    <w:rsid w:val="008A141A"/>
    <w:rsid w:val="008A1713"/>
    <w:rsid w:val="008A1878"/>
    <w:rsid w:val="008A1888"/>
    <w:rsid w:val="008A19C3"/>
    <w:rsid w:val="008A1B01"/>
    <w:rsid w:val="008A1C7A"/>
    <w:rsid w:val="008A1ED9"/>
    <w:rsid w:val="008A1F3D"/>
    <w:rsid w:val="008A22F2"/>
    <w:rsid w:val="008A234F"/>
    <w:rsid w:val="008A23D3"/>
    <w:rsid w:val="008A271A"/>
    <w:rsid w:val="008A2BE3"/>
    <w:rsid w:val="008A33C2"/>
    <w:rsid w:val="008A3605"/>
    <w:rsid w:val="008A37CA"/>
    <w:rsid w:val="008A3862"/>
    <w:rsid w:val="008A392B"/>
    <w:rsid w:val="008A3A94"/>
    <w:rsid w:val="008A3AA7"/>
    <w:rsid w:val="008A3C01"/>
    <w:rsid w:val="008A3C82"/>
    <w:rsid w:val="008A3C92"/>
    <w:rsid w:val="008A401C"/>
    <w:rsid w:val="008A43AE"/>
    <w:rsid w:val="008A4F4F"/>
    <w:rsid w:val="008A52E6"/>
    <w:rsid w:val="008A5610"/>
    <w:rsid w:val="008A57FF"/>
    <w:rsid w:val="008A5F07"/>
    <w:rsid w:val="008A5FDE"/>
    <w:rsid w:val="008A627B"/>
    <w:rsid w:val="008A6437"/>
    <w:rsid w:val="008A6968"/>
    <w:rsid w:val="008A7060"/>
    <w:rsid w:val="008A70F1"/>
    <w:rsid w:val="008A7F74"/>
    <w:rsid w:val="008ABD42"/>
    <w:rsid w:val="008B012F"/>
    <w:rsid w:val="008B0346"/>
    <w:rsid w:val="008B0824"/>
    <w:rsid w:val="008B0D5D"/>
    <w:rsid w:val="008B1127"/>
    <w:rsid w:val="008B13B9"/>
    <w:rsid w:val="008B148C"/>
    <w:rsid w:val="008B14B3"/>
    <w:rsid w:val="008B167A"/>
    <w:rsid w:val="008B1B01"/>
    <w:rsid w:val="008B1E25"/>
    <w:rsid w:val="008B227F"/>
    <w:rsid w:val="008B2C1B"/>
    <w:rsid w:val="008B311E"/>
    <w:rsid w:val="008B3478"/>
    <w:rsid w:val="008B3613"/>
    <w:rsid w:val="008B3C0C"/>
    <w:rsid w:val="008B4065"/>
    <w:rsid w:val="008B4C0C"/>
    <w:rsid w:val="008B4FBE"/>
    <w:rsid w:val="008B50D8"/>
    <w:rsid w:val="008B5270"/>
    <w:rsid w:val="008B531F"/>
    <w:rsid w:val="008B535A"/>
    <w:rsid w:val="008B53C4"/>
    <w:rsid w:val="008B541F"/>
    <w:rsid w:val="008B5450"/>
    <w:rsid w:val="008B5655"/>
    <w:rsid w:val="008B570D"/>
    <w:rsid w:val="008B5728"/>
    <w:rsid w:val="008B57C1"/>
    <w:rsid w:val="008B5DC5"/>
    <w:rsid w:val="008B5FE8"/>
    <w:rsid w:val="008B60F9"/>
    <w:rsid w:val="008B63CA"/>
    <w:rsid w:val="008B6680"/>
    <w:rsid w:val="008B6DF9"/>
    <w:rsid w:val="008B6E0A"/>
    <w:rsid w:val="008B74B7"/>
    <w:rsid w:val="008B7752"/>
    <w:rsid w:val="008B79A3"/>
    <w:rsid w:val="008B7B7E"/>
    <w:rsid w:val="008C03D3"/>
    <w:rsid w:val="008C06BC"/>
    <w:rsid w:val="008C08A6"/>
    <w:rsid w:val="008C09EA"/>
    <w:rsid w:val="008C0A8A"/>
    <w:rsid w:val="008C0EA0"/>
    <w:rsid w:val="008C101B"/>
    <w:rsid w:val="008C10C6"/>
    <w:rsid w:val="008C1442"/>
    <w:rsid w:val="008C1682"/>
    <w:rsid w:val="008C1CDF"/>
    <w:rsid w:val="008C1E89"/>
    <w:rsid w:val="008C20B7"/>
    <w:rsid w:val="008C2F1A"/>
    <w:rsid w:val="008C37D2"/>
    <w:rsid w:val="008C3CD0"/>
    <w:rsid w:val="008C4201"/>
    <w:rsid w:val="008C4214"/>
    <w:rsid w:val="008C4296"/>
    <w:rsid w:val="008C4442"/>
    <w:rsid w:val="008C4845"/>
    <w:rsid w:val="008C48B2"/>
    <w:rsid w:val="008C4AFD"/>
    <w:rsid w:val="008C4C2C"/>
    <w:rsid w:val="008C4C6A"/>
    <w:rsid w:val="008C4E24"/>
    <w:rsid w:val="008C4E9B"/>
    <w:rsid w:val="008C525F"/>
    <w:rsid w:val="008C538A"/>
    <w:rsid w:val="008C5614"/>
    <w:rsid w:val="008C5919"/>
    <w:rsid w:val="008C5AD6"/>
    <w:rsid w:val="008C5B81"/>
    <w:rsid w:val="008C5C05"/>
    <w:rsid w:val="008C5C1F"/>
    <w:rsid w:val="008C5DAC"/>
    <w:rsid w:val="008C6122"/>
    <w:rsid w:val="008C61BF"/>
    <w:rsid w:val="008C6262"/>
    <w:rsid w:val="008C62DB"/>
    <w:rsid w:val="008C636B"/>
    <w:rsid w:val="008C650A"/>
    <w:rsid w:val="008C69FB"/>
    <w:rsid w:val="008C6A38"/>
    <w:rsid w:val="008C734F"/>
    <w:rsid w:val="008C7380"/>
    <w:rsid w:val="008C747F"/>
    <w:rsid w:val="008C7561"/>
    <w:rsid w:val="008C7755"/>
    <w:rsid w:val="008C79D5"/>
    <w:rsid w:val="008C7CF0"/>
    <w:rsid w:val="008D0092"/>
    <w:rsid w:val="008D00E3"/>
    <w:rsid w:val="008D0239"/>
    <w:rsid w:val="008D04FD"/>
    <w:rsid w:val="008D0610"/>
    <w:rsid w:val="008D072C"/>
    <w:rsid w:val="008D0754"/>
    <w:rsid w:val="008D0ADD"/>
    <w:rsid w:val="008D0D88"/>
    <w:rsid w:val="008D0DAA"/>
    <w:rsid w:val="008D0DF3"/>
    <w:rsid w:val="008D0E7C"/>
    <w:rsid w:val="008D0EAF"/>
    <w:rsid w:val="008D11E6"/>
    <w:rsid w:val="008D1328"/>
    <w:rsid w:val="008D19E6"/>
    <w:rsid w:val="008D1AD0"/>
    <w:rsid w:val="008D1B3A"/>
    <w:rsid w:val="008D1B97"/>
    <w:rsid w:val="008D2005"/>
    <w:rsid w:val="008D2132"/>
    <w:rsid w:val="008D2542"/>
    <w:rsid w:val="008D2637"/>
    <w:rsid w:val="008D2695"/>
    <w:rsid w:val="008D2895"/>
    <w:rsid w:val="008D2931"/>
    <w:rsid w:val="008D2F3F"/>
    <w:rsid w:val="008D2F6F"/>
    <w:rsid w:val="008D3083"/>
    <w:rsid w:val="008D32BD"/>
    <w:rsid w:val="008D3BFB"/>
    <w:rsid w:val="008D470E"/>
    <w:rsid w:val="008D4826"/>
    <w:rsid w:val="008D48E4"/>
    <w:rsid w:val="008D4961"/>
    <w:rsid w:val="008D49A7"/>
    <w:rsid w:val="008D5971"/>
    <w:rsid w:val="008D5B17"/>
    <w:rsid w:val="008D5E22"/>
    <w:rsid w:val="008D5E54"/>
    <w:rsid w:val="008D62B9"/>
    <w:rsid w:val="008D65F1"/>
    <w:rsid w:val="008D6611"/>
    <w:rsid w:val="008D6891"/>
    <w:rsid w:val="008D6981"/>
    <w:rsid w:val="008D6AB5"/>
    <w:rsid w:val="008D6BA2"/>
    <w:rsid w:val="008D6F2A"/>
    <w:rsid w:val="008D7219"/>
    <w:rsid w:val="008D7366"/>
    <w:rsid w:val="008D73E9"/>
    <w:rsid w:val="008D73F6"/>
    <w:rsid w:val="008D743E"/>
    <w:rsid w:val="008D7964"/>
    <w:rsid w:val="008D7AE8"/>
    <w:rsid w:val="008D7E82"/>
    <w:rsid w:val="008E01C1"/>
    <w:rsid w:val="008E0545"/>
    <w:rsid w:val="008E0576"/>
    <w:rsid w:val="008E0960"/>
    <w:rsid w:val="008E0F50"/>
    <w:rsid w:val="008E1122"/>
    <w:rsid w:val="008E1250"/>
    <w:rsid w:val="008E1329"/>
    <w:rsid w:val="008E13A6"/>
    <w:rsid w:val="008E13BB"/>
    <w:rsid w:val="008E15A0"/>
    <w:rsid w:val="008E165C"/>
    <w:rsid w:val="008E187C"/>
    <w:rsid w:val="008E1A18"/>
    <w:rsid w:val="008E1A41"/>
    <w:rsid w:val="008E1BCF"/>
    <w:rsid w:val="008E1CF2"/>
    <w:rsid w:val="008E1D1D"/>
    <w:rsid w:val="008E1E55"/>
    <w:rsid w:val="008E2042"/>
    <w:rsid w:val="008E206E"/>
    <w:rsid w:val="008E22C5"/>
    <w:rsid w:val="008E262C"/>
    <w:rsid w:val="008E280A"/>
    <w:rsid w:val="008E2AFE"/>
    <w:rsid w:val="008E2B42"/>
    <w:rsid w:val="008E3046"/>
    <w:rsid w:val="008E308B"/>
    <w:rsid w:val="008E3307"/>
    <w:rsid w:val="008E346D"/>
    <w:rsid w:val="008E433C"/>
    <w:rsid w:val="008E468C"/>
    <w:rsid w:val="008E4C68"/>
    <w:rsid w:val="008E4DEE"/>
    <w:rsid w:val="008E4E8C"/>
    <w:rsid w:val="008E537F"/>
    <w:rsid w:val="008E5403"/>
    <w:rsid w:val="008E55B2"/>
    <w:rsid w:val="008E582C"/>
    <w:rsid w:val="008E5DEA"/>
    <w:rsid w:val="008E64B2"/>
    <w:rsid w:val="008E6540"/>
    <w:rsid w:val="008E6572"/>
    <w:rsid w:val="008E65CE"/>
    <w:rsid w:val="008E6846"/>
    <w:rsid w:val="008E6996"/>
    <w:rsid w:val="008E6ACD"/>
    <w:rsid w:val="008E6B6F"/>
    <w:rsid w:val="008E6F5A"/>
    <w:rsid w:val="008E70AD"/>
    <w:rsid w:val="008E70F3"/>
    <w:rsid w:val="008E71AA"/>
    <w:rsid w:val="008E73C7"/>
    <w:rsid w:val="008E75F3"/>
    <w:rsid w:val="008E77E2"/>
    <w:rsid w:val="008E7D58"/>
    <w:rsid w:val="008E7F38"/>
    <w:rsid w:val="008F0416"/>
    <w:rsid w:val="008F04BE"/>
    <w:rsid w:val="008F0B7E"/>
    <w:rsid w:val="008F0DDE"/>
    <w:rsid w:val="008F0F44"/>
    <w:rsid w:val="008F1176"/>
    <w:rsid w:val="008F1239"/>
    <w:rsid w:val="008F1751"/>
    <w:rsid w:val="008F197D"/>
    <w:rsid w:val="008F1B73"/>
    <w:rsid w:val="008F1E06"/>
    <w:rsid w:val="008F2037"/>
    <w:rsid w:val="008F21BD"/>
    <w:rsid w:val="008F2AE7"/>
    <w:rsid w:val="008F2E3E"/>
    <w:rsid w:val="008F300D"/>
    <w:rsid w:val="008F3027"/>
    <w:rsid w:val="008F3707"/>
    <w:rsid w:val="008F3996"/>
    <w:rsid w:val="008F3D69"/>
    <w:rsid w:val="008F4116"/>
    <w:rsid w:val="008F4765"/>
    <w:rsid w:val="008F4B5A"/>
    <w:rsid w:val="008F4D12"/>
    <w:rsid w:val="008F4EBE"/>
    <w:rsid w:val="008F4FFA"/>
    <w:rsid w:val="008F54F0"/>
    <w:rsid w:val="008F56F2"/>
    <w:rsid w:val="008F575D"/>
    <w:rsid w:val="008F577E"/>
    <w:rsid w:val="008F589B"/>
    <w:rsid w:val="008F59C5"/>
    <w:rsid w:val="008F5BCF"/>
    <w:rsid w:val="008F5CE1"/>
    <w:rsid w:val="008F60FA"/>
    <w:rsid w:val="008F612E"/>
    <w:rsid w:val="008F620B"/>
    <w:rsid w:val="008F6669"/>
    <w:rsid w:val="008F6934"/>
    <w:rsid w:val="008F6A57"/>
    <w:rsid w:val="008F6B5F"/>
    <w:rsid w:val="008F6D73"/>
    <w:rsid w:val="008F6F95"/>
    <w:rsid w:val="008F7D2B"/>
    <w:rsid w:val="008F7E4E"/>
    <w:rsid w:val="009000F9"/>
    <w:rsid w:val="00900206"/>
    <w:rsid w:val="00900298"/>
    <w:rsid w:val="009004C4"/>
    <w:rsid w:val="0090070E"/>
    <w:rsid w:val="00900B36"/>
    <w:rsid w:val="00900C76"/>
    <w:rsid w:val="00900D70"/>
    <w:rsid w:val="00900D7F"/>
    <w:rsid w:val="00901333"/>
    <w:rsid w:val="00901A6A"/>
    <w:rsid w:val="00901B23"/>
    <w:rsid w:val="00901D26"/>
    <w:rsid w:val="00901E0A"/>
    <w:rsid w:val="009022A6"/>
    <w:rsid w:val="00902582"/>
    <w:rsid w:val="00902910"/>
    <w:rsid w:val="00902A2F"/>
    <w:rsid w:val="00902C6F"/>
    <w:rsid w:val="009037E0"/>
    <w:rsid w:val="00903D53"/>
    <w:rsid w:val="00903F84"/>
    <w:rsid w:val="00904212"/>
    <w:rsid w:val="00904482"/>
    <w:rsid w:val="00904606"/>
    <w:rsid w:val="00904611"/>
    <w:rsid w:val="009049BF"/>
    <w:rsid w:val="00904AAA"/>
    <w:rsid w:val="00904D71"/>
    <w:rsid w:val="00904DED"/>
    <w:rsid w:val="00904DF3"/>
    <w:rsid w:val="009055C4"/>
    <w:rsid w:val="009059D2"/>
    <w:rsid w:val="009059D5"/>
    <w:rsid w:val="00905C79"/>
    <w:rsid w:val="00905D2E"/>
    <w:rsid w:val="00905DF6"/>
    <w:rsid w:val="00905EB3"/>
    <w:rsid w:val="00905ECF"/>
    <w:rsid w:val="00906341"/>
    <w:rsid w:val="00906385"/>
    <w:rsid w:val="00906866"/>
    <w:rsid w:val="00906BA4"/>
    <w:rsid w:val="009071FA"/>
    <w:rsid w:val="009076D3"/>
    <w:rsid w:val="00907B1E"/>
    <w:rsid w:val="00907B31"/>
    <w:rsid w:val="00907B90"/>
    <w:rsid w:val="00907BBB"/>
    <w:rsid w:val="0090E04C"/>
    <w:rsid w:val="009104F4"/>
    <w:rsid w:val="00910814"/>
    <w:rsid w:val="00910BFC"/>
    <w:rsid w:val="00911197"/>
    <w:rsid w:val="009112B4"/>
    <w:rsid w:val="00911311"/>
    <w:rsid w:val="009114B3"/>
    <w:rsid w:val="0091161D"/>
    <w:rsid w:val="00911773"/>
    <w:rsid w:val="00911C96"/>
    <w:rsid w:val="00911CD0"/>
    <w:rsid w:val="00911DFF"/>
    <w:rsid w:val="00911E6F"/>
    <w:rsid w:val="00912204"/>
    <w:rsid w:val="0091240A"/>
    <w:rsid w:val="00912832"/>
    <w:rsid w:val="00912B5C"/>
    <w:rsid w:val="00912EB8"/>
    <w:rsid w:val="009134D5"/>
    <w:rsid w:val="00913524"/>
    <w:rsid w:val="0091359D"/>
    <w:rsid w:val="00913A48"/>
    <w:rsid w:val="00913DB0"/>
    <w:rsid w:val="00914148"/>
    <w:rsid w:val="009141A8"/>
    <w:rsid w:val="009141F2"/>
    <w:rsid w:val="00914F84"/>
    <w:rsid w:val="0091528C"/>
    <w:rsid w:val="00915434"/>
    <w:rsid w:val="009156C7"/>
    <w:rsid w:val="0091584A"/>
    <w:rsid w:val="009159BB"/>
    <w:rsid w:val="00915CEC"/>
    <w:rsid w:val="0091665F"/>
    <w:rsid w:val="00916F51"/>
    <w:rsid w:val="009200FF"/>
    <w:rsid w:val="00920613"/>
    <w:rsid w:val="0092102A"/>
    <w:rsid w:val="009215FE"/>
    <w:rsid w:val="009218E5"/>
    <w:rsid w:val="00921E80"/>
    <w:rsid w:val="009221F3"/>
    <w:rsid w:val="00922367"/>
    <w:rsid w:val="009223CF"/>
    <w:rsid w:val="0092262C"/>
    <w:rsid w:val="0092270D"/>
    <w:rsid w:val="00922AE9"/>
    <w:rsid w:val="00922C84"/>
    <w:rsid w:val="00922DB1"/>
    <w:rsid w:val="00922DDD"/>
    <w:rsid w:val="00922E54"/>
    <w:rsid w:val="00923121"/>
    <w:rsid w:val="009233B1"/>
    <w:rsid w:val="009233E7"/>
    <w:rsid w:val="00923497"/>
    <w:rsid w:val="009236E7"/>
    <w:rsid w:val="00923B2D"/>
    <w:rsid w:val="00923BD5"/>
    <w:rsid w:val="00923D44"/>
    <w:rsid w:val="0092433C"/>
    <w:rsid w:val="0092470B"/>
    <w:rsid w:val="00924712"/>
    <w:rsid w:val="00924A8A"/>
    <w:rsid w:val="00924B24"/>
    <w:rsid w:val="00924B29"/>
    <w:rsid w:val="00924E7C"/>
    <w:rsid w:val="009250E3"/>
    <w:rsid w:val="009251A4"/>
    <w:rsid w:val="0092526E"/>
    <w:rsid w:val="00925486"/>
    <w:rsid w:val="00925A31"/>
    <w:rsid w:val="00925C72"/>
    <w:rsid w:val="00926288"/>
    <w:rsid w:val="00926442"/>
    <w:rsid w:val="00926595"/>
    <w:rsid w:val="0092678D"/>
    <w:rsid w:val="009267B2"/>
    <w:rsid w:val="00926B29"/>
    <w:rsid w:val="0092711E"/>
    <w:rsid w:val="00927128"/>
    <w:rsid w:val="009271AC"/>
    <w:rsid w:val="00927428"/>
    <w:rsid w:val="00927583"/>
    <w:rsid w:val="0092777D"/>
    <w:rsid w:val="009277D8"/>
    <w:rsid w:val="00927B79"/>
    <w:rsid w:val="00927EF5"/>
    <w:rsid w:val="00927FE0"/>
    <w:rsid w:val="009301BB"/>
    <w:rsid w:val="0093048F"/>
    <w:rsid w:val="00930A0C"/>
    <w:rsid w:val="00930B71"/>
    <w:rsid w:val="00930D68"/>
    <w:rsid w:val="00930D71"/>
    <w:rsid w:val="00930DFF"/>
    <w:rsid w:val="00930FFD"/>
    <w:rsid w:val="009311A2"/>
    <w:rsid w:val="009311AE"/>
    <w:rsid w:val="0093129D"/>
    <w:rsid w:val="0093142F"/>
    <w:rsid w:val="00931469"/>
    <w:rsid w:val="00931698"/>
    <w:rsid w:val="00931C12"/>
    <w:rsid w:val="00931D9B"/>
    <w:rsid w:val="009327E6"/>
    <w:rsid w:val="00932E46"/>
    <w:rsid w:val="00932EEB"/>
    <w:rsid w:val="00932FC9"/>
    <w:rsid w:val="0093326B"/>
    <w:rsid w:val="0093347C"/>
    <w:rsid w:val="009338CC"/>
    <w:rsid w:val="0093398F"/>
    <w:rsid w:val="00933A49"/>
    <w:rsid w:val="00933ADF"/>
    <w:rsid w:val="00933B75"/>
    <w:rsid w:val="00933BDD"/>
    <w:rsid w:val="00933FA1"/>
    <w:rsid w:val="0093497A"/>
    <w:rsid w:val="00934C33"/>
    <w:rsid w:val="00934C77"/>
    <w:rsid w:val="00934CF9"/>
    <w:rsid w:val="00934E72"/>
    <w:rsid w:val="00934FFA"/>
    <w:rsid w:val="00935599"/>
    <w:rsid w:val="00935742"/>
    <w:rsid w:val="00935755"/>
    <w:rsid w:val="00935921"/>
    <w:rsid w:val="00935B59"/>
    <w:rsid w:val="00935E0B"/>
    <w:rsid w:val="009362BF"/>
    <w:rsid w:val="0093641F"/>
    <w:rsid w:val="009366C2"/>
    <w:rsid w:val="00936AD3"/>
    <w:rsid w:val="00936B77"/>
    <w:rsid w:val="00936CCB"/>
    <w:rsid w:val="00936D8D"/>
    <w:rsid w:val="0093746F"/>
    <w:rsid w:val="009374F5"/>
    <w:rsid w:val="00937523"/>
    <w:rsid w:val="00937759"/>
    <w:rsid w:val="00937C05"/>
    <w:rsid w:val="00937C58"/>
    <w:rsid w:val="00937CDA"/>
    <w:rsid w:val="00937DDB"/>
    <w:rsid w:val="0094002E"/>
    <w:rsid w:val="00940654"/>
    <w:rsid w:val="0094069B"/>
    <w:rsid w:val="009407F9"/>
    <w:rsid w:val="009409AB"/>
    <w:rsid w:val="00940C29"/>
    <w:rsid w:val="00940EB8"/>
    <w:rsid w:val="0094101A"/>
    <w:rsid w:val="0094137C"/>
    <w:rsid w:val="00941585"/>
    <w:rsid w:val="00941714"/>
    <w:rsid w:val="009417D3"/>
    <w:rsid w:val="00941BFF"/>
    <w:rsid w:val="0094214F"/>
    <w:rsid w:val="009422C6"/>
    <w:rsid w:val="00942B42"/>
    <w:rsid w:val="00943007"/>
    <w:rsid w:val="00943099"/>
    <w:rsid w:val="00943616"/>
    <w:rsid w:val="00943685"/>
    <w:rsid w:val="009439DB"/>
    <w:rsid w:val="00943B60"/>
    <w:rsid w:val="00943DAD"/>
    <w:rsid w:val="00943F8A"/>
    <w:rsid w:val="009443BA"/>
    <w:rsid w:val="00944BFD"/>
    <w:rsid w:val="00944F42"/>
    <w:rsid w:val="00945316"/>
    <w:rsid w:val="009453DC"/>
    <w:rsid w:val="00945FF3"/>
    <w:rsid w:val="00946187"/>
    <w:rsid w:val="00946255"/>
    <w:rsid w:val="009465AE"/>
    <w:rsid w:val="009467A7"/>
    <w:rsid w:val="00946A9D"/>
    <w:rsid w:val="00946CE6"/>
    <w:rsid w:val="00946DB4"/>
    <w:rsid w:val="00946E8B"/>
    <w:rsid w:val="00946F4B"/>
    <w:rsid w:val="0094740E"/>
    <w:rsid w:val="00947A62"/>
    <w:rsid w:val="0094F635"/>
    <w:rsid w:val="009501C5"/>
    <w:rsid w:val="00950225"/>
    <w:rsid w:val="00950596"/>
    <w:rsid w:val="009505A2"/>
    <w:rsid w:val="00950645"/>
    <w:rsid w:val="0095064A"/>
    <w:rsid w:val="00950D90"/>
    <w:rsid w:val="009512BC"/>
    <w:rsid w:val="00951CBC"/>
    <w:rsid w:val="009520AD"/>
    <w:rsid w:val="00952192"/>
    <w:rsid w:val="0095240D"/>
    <w:rsid w:val="0095275C"/>
    <w:rsid w:val="00952CD5"/>
    <w:rsid w:val="00952DE0"/>
    <w:rsid w:val="00952E93"/>
    <w:rsid w:val="009531C2"/>
    <w:rsid w:val="00953276"/>
    <w:rsid w:val="00953511"/>
    <w:rsid w:val="009538C3"/>
    <w:rsid w:val="00953F20"/>
    <w:rsid w:val="00953F49"/>
    <w:rsid w:val="0095405E"/>
    <w:rsid w:val="009540D4"/>
    <w:rsid w:val="009544BC"/>
    <w:rsid w:val="009544F0"/>
    <w:rsid w:val="0095452B"/>
    <w:rsid w:val="00954559"/>
    <w:rsid w:val="009546E1"/>
    <w:rsid w:val="009550F7"/>
    <w:rsid w:val="00955582"/>
    <w:rsid w:val="00955732"/>
    <w:rsid w:val="009557FF"/>
    <w:rsid w:val="00955BF3"/>
    <w:rsid w:val="00955BF5"/>
    <w:rsid w:val="00955CFC"/>
    <w:rsid w:val="00955D10"/>
    <w:rsid w:val="00955F13"/>
    <w:rsid w:val="009562A8"/>
    <w:rsid w:val="00956755"/>
    <w:rsid w:val="00956C44"/>
    <w:rsid w:val="00956D4D"/>
    <w:rsid w:val="00957575"/>
    <w:rsid w:val="00957CF5"/>
    <w:rsid w:val="00960719"/>
    <w:rsid w:val="00960A81"/>
    <w:rsid w:val="00960D57"/>
    <w:rsid w:val="009613DF"/>
    <w:rsid w:val="00961990"/>
    <w:rsid w:val="00961DD7"/>
    <w:rsid w:val="00961DDB"/>
    <w:rsid w:val="00962085"/>
    <w:rsid w:val="00962898"/>
    <w:rsid w:val="0096297F"/>
    <w:rsid w:val="00962B0A"/>
    <w:rsid w:val="00962C1F"/>
    <w:rsid w:val="00962CFA"/>
    <w:rsid w:val="00962E7E"/>
    <w:rsid w:val="00963781"/>
    <w:rsid w:val="009638BC"/>
    <w:rsid w:val="00963D3B"/>
    <w:rsid w:val="00963DB5"/>
    <w:rsid w:val="00963EAE"/>
    <w:rsid w:val="00963FD6"/>
    <w:rsid w:val="00964108"/>
    <w:rsid w:val="00964222"/>
    <w:rsid w:val="009647AF"/>
    <w:rsid w:val="0096486E"/>
    <w:rsid w:val="009649B9"/>
    <w:rsid w:val="00964A8B"/>
    <w:rsid w:val="00964BA1"/>
    <w:rsid w:val="0096510D"/>
    <w:rsid w:val="00965136"/>
    <w:rsid w:val="009652EC"/>
    <w:rsid w:val="009655A9"/>
    <w:rsid w:val="00965C66"/>
    <w:rsid w:val="00965D78"/>
    <w:rsid w:val="00965D9F"/>
    <w:rsid w:val="00965E34"/>
    <w:rsid w:val="00965EE4"/>
    <w:rsid w:val="00965FCE"/>
    <w:rsid w:val="00966013"/>
    <w:rsid w:val="00966250"/>
    <w:rsid w:val="009666B3"/>
    <w:rsid w:val="0096689F"/>
    <w:rsid w:val="00966A8B"/>
    <w:rsid w:val="00966CDD"/>
    <w:rsid w:val="00967599"/>
    <w:rsid w:val="00967797"/>
    <w:rsid w:val="00967ADC"/>
    <w:rsid w:val="00967C8F"/>
    <w:rsid w:val="00967D89"/>
    <w:rsid w:val="00970384"/>
    <w:rsid w:val="00971248"/>
    <w:rsid w:val="009712B8"/>
    <w:rsid w:val="009714AD"/>
    <w:rsid w:val="0097165A"/>
    <w:rsid w:val="00971696"/>
    <w:rsid w:val="009716EE"/>
    <w:rsid w:val="00971C5D"/>
    <w:rsid w:val="00971CF9"/>
    <w:rsid w:val="0097218B"/>
    <w:rsid w:val="0097218C"/>
    <w:rsid w:val="009727DC"/>
    <w:rsid w:val="00972947"/>
    <w:rsid w:val="00972E0D"/>
    <w:rsid w:val="00972FEB"/>
    <w:rsid w:val="009731C7"/>
    <w:rsid w:val="009734C5"/>
    <w:rsid w:val="00973802"/>
    <w:rsid w:val="00974070"/>
    <w:rsid w:val="0097440C"/>
    <w:rsid w:val="00974651"/>
    <w:rsid w:val="00974C52"/>
    <w:rsid w:val="0097580C"/>
    <w:rsid w:val="0097593A"/>
    <w:rsid w:val="00975BB0"/>
    <w:rsid w:val="00975E18"/>
    <w:rsid w:val="009763CF"/>
    <w:rsid w:val="009772D5"/>
    <w:rsid w:val="00977508"/>
    <w:rsid w:val="00977618"/>
    <w:rsid w:val="0097762D"/>
    <w:rsid w:val="00977667"/>
    <w:rsid w:val="00977BC6"/>
    <w:rsid w:val="00980267"/>
    <w:rsid w:val="009807DD"/>
    <w:rsid w:val="00980C47"/>
    <w:rsid w:val="00980D1B"/>
    <w:rsid w:val="009810CF"/>
    <w:rsid w:val="0098121E"/>
    <w:rsid w:val="009813B3"/>
    <w:rsid w:val="00981861"/>
    <w:rsid w:val="00981C29"/>
    <w:rsid w:val="00981DE5"/>
    <w:rsid w:val="00982037"/>
    <w:rsid w:val="0098259F"/>
    <w:rsid w:val="009828B5"/>
    <w:rsid w:val="00982A73"/>
    <w:rsid w:val="00982D2E"/>
    <w:rsid w:val="0098302B"/>
    <w:rsid w:val="0098331F"/>
    <w:rsid w:val="009834D2"/>
    <w:rsid w:val="009836A5"/>
    <w:rsid w:val="00983731"/>
    <w:rsid w:val="00983C8D"/>
    <w:rsid w:val="00984072"/>
    <w:rsid w:val="00984F6B"/>
    <w:rsid w:val="00985718"/>
    <w:rsid w:val="00985870"/>
    <w:rsid w:val="00985AF0"/>
    <w:rsid w:val="00985BD5"/>
    <w:rsid w:val="00985BFA"/>
    <w:rsid w:val="00985F8B"/>
    <w:rsid w:val="009860BE"/>
    <w:rsid w:val="009861FB"/>
    <w:rsid w:val="00986223"/>
    <w:rsid w:val="009864ED"/>
    <w:rsid w:val="00986D94"/>
    <w:rsid w:val="00986E56"/>
    <w:rsid w:val="0098704E"/>
    <w:rsid w:val="009870A9"/>
    <w:rsid w:val="00987225"/>
    <w:rsid w:val="00987432"/>
    <w:rsid w:val="00987523"/>
    <w:rsid w:val="009876E6"/>
    <w:rsid w:val="00987708"/>
    <w:rsid w:val="0098770E"/>
    <w:rsid w:val="00987923"/>
    <w:rsid w:val="00987EC1"/>
    <w:rsid w:val="00987FA1"/>
    <w:rsid w:val="0099006D"/>
    <w:rsid w:val="009902DB"/>
    <w:rsid w:val="00990376"/>
    <w:rsid w:val="00990396"/>
    <w:rsid w:val="00990AAE"/>
    <w:rsid w:val="00990E35"/>
    <w:rsid w:val="00991142"/>
    <w:rsid w:val="00991425"/>
    <w:rsid w:val="009919C2"/>
    <w:rsid w:val="00991BDF"/>
    <w:rsid w:val="00991F98"/>
    <w:rsid w:val="00992031"/>
    <w:rsid w:val="00992740"/>
    <w:rsid w:val="00992938"/>
    <w:rsid w:val="009930DC"/>
    <w:rsid w:val="009931C9"/>
    <w:rsid w:val="00993364"/>
    <w:rsid w:val="009938D0"/>
    <w:rsid w:val="0099453F"/>
    <w:rsid w:val="009946D0"/>
    <w:rsid w:val="009948B8"/>
    <w:rsid w:val="00994BA7"/>
    <w:rsid w:val="009950C7"/>
    <w:rsid w:val="0099523E"/>
    <w:rsid w:val="00995307"/>
    <w:rsid w:val="00995428"/>
    <w:rsid w:val="00995472"/>
    <w:rsid w:val="009955DA"/>
    <w:rsid w:val="009957DA"/>
    <w:rsid w:val="009958B0"/>
    <w:rsid w:val="009958EF"/>
    <w:rsid w:val="00995C14"/>
    <w:rsid w:val="00996772"/>
    <w:rsid w:val="009968B8"/>
    <w:rsid w:val="00996BD2"/>
    <w:rsid w:val="00996E1A"/>
    <w:rsid w:val="009971EB"/>
    <w:rsid w:val="00997234"/>
    <w:rsid w:val="009973DF"/>
    <w:rsid w:val="00997D19"/>
    <w:rsid w:val="00997E6C"/>
    <w:rsid w:val="009A0262"/>
    <w:rsid w:val="009A0383"/>
    <w:rsid w:val="009A03A4"/>
    <w:rsid w:val="009A0765"/>
    <w:rsid w:val="009A0BAA"/>
    <w:rsid w:val="009A0CAC"/>
    <w:rsid w:val="009A107A"/>
    <w:rsid w:val="009A1096"/>
    <w:rsid w:val="009A10CC"/>
    <w:rsid w:val="009A13CA"/>
    <w:rsid w:val="009A186A"/>
    <w:rsid w:val="009A19FF"/>
    <w:rsid w:val="009A1B77"/>
    <w:rsid w:val="009A1E29"/>
    <w:rsid w:val="009A28EA"/>
    <w:rsid w:val="009A291F"/>
    <w:rsid w:val="009A2964"/>
    <w:rsid w:val="009A2D9D"/>
    <w:rsid w:val="009A33C5"/>
    <w:rsid w:val="009A3442"/>
    <w:rsid w:val="009A36CA"/>
    <w:rsid w:val="009A3862"/>
    <w:rsid w:val="009A38B8"/>
    <w:rsid w:val="009A399E"/>
    <w:rsid w:val="009A3C0C"/>
    <w:rsid w:val="009A3C23"/>
    <w:rsid w:val="009A3CAA"/>
    <w:rsid w:val="009A3E30"/>
    <w:rsid w:val="009A408A"/>
    <w:rsid w:val="009A436D"/>
    <w:rsid w:val="009A43CF"/>
    <w:rsid w:val="009A44A9"/>
    <w:rsid w:val="009A44F7"/>
    <w:rsid w:val="009A483E"/>
    <w:rsid w:val="009A48C3"/>
    <w:rsid w:val="009A4B2D"/>
    <w:rsid w:val="009A53AE"/>
    <w:rsid w:val="009A565A"/>
    <w:rsid w:val="009A5A0F"/>
    <w:rsid w:val="009A5CBB"/>
    <w:rsid w:val="009A60C9"/>
    <w:rsid w:val="009A6568"/>
    <w:rsid w:val="009A6674"/>
    <w:rsid w:val="009A68F8"/>
    <w:rsid w:val="009A6C07"/>
    <w:rsid w:val="009A6DE1"/>
    <w:rsid w:val="009A6F16"/>
    <w:rsid w:val="009A716A"/>
    <w:rsid w:val="009A76FF"/>
    <w:rsid w:val="009A796D"/>
    <w:rsid w:val="009A7A13"/>
    <w:rsid w:val="009A7A7D"/>
    <w:rsid w:val="009B0169"/>
    <w:rsid w:val="009B06F8"/>
    <w:rsid w:val="009B08FD"/>
    <w:rsid w:val="009B0E17"/>
    <w:rsid w:val="009B0EBB"/>
    <w:rsid w:val="009B12ED"/>
    <w:rsid w:val="009B1614"/>
    <w:rsid w:val="009B1747"/>
    <w:rsid w:val="009B1F81"/>
    <w:rsid w:val="009B218A"/>
    <w:rsid w:val="009B24BB"/>
    <w:rsid w:val="009B2630"/>
    <w:rsid w:val="009B26B1"/>
    <w:rsid w:val="009B29DD"/>
    <w:rsid w:val="009B29DE"/>
    <w:rsid w:val="009B317E"/>
    <w:rsid w:val="009B39BC"/>
    <w:rsid w:val="009B4220"/>
    <w:rsid w:val="009B42A9"/>
    <w:rsid w:val="009B46FF"/>
    <w:rsid w:val="009B48B8"/>
    <w:rsid w:val="009B4AF4"/>
    <w:rsid w:val="009B4B6F"/>
    <w:rsid w:val="009B4BF7"/>
    <w:rsid w:val="009B4C68"/>
    <w:rsid w:val="009B5018"/>
    <w:rsid w:val="009B567C"/>
    <w:rsid w:val="009B5A3A"/>
    <w:rsid w:val="009B5C60"/>
    <w:rsid w:val="009B5ED8"/>
    <w:rsid w:val="009B5F3B"/>
    <w:rsid w:val="009B6553"/>
    <w:rsid w:val="009B69C7"/>
    <w:rsid w:val="009B6CA0"/>
    <w:rsid w:val="009B6F95"/>
    <w:rsid w:val="009B6FC2"/>
    <w:rsid w:val="009B7048"/>
    <w:rsid w:val="009B739C"/>
    <w:rsid w:val="009B7997"/>
    <w:rsid w:val="009B7B03"/>
    <w:rsid w:val="009B7C28"/>
    <w:rsid w:val="009B7D79"/>
    <w:rsid w:val="009B7E37"/>
    <w:rsid w:val="009C012F"/>
    <w:rsid w:val="009C084F"/>
    <w:rsid w:val="009C0C81"/>
    <w:rsid w:val="009C0D2B"/>
    <w:rsid w:val="009C0F3C"/>
    <w:rsid w:val="009C1083"/>
    <w:rsid w:val="009C1358"/>
    <w:rsid w:val="009C1950"/>
    <w:rsid w:val="009C1B86"/>
    <w:rsid w:val="009C20E4"/>
    <w:rsid w:val="009C292B"/>
    <w:rsid w:val="009C2999"/>
    <w:rsid w:val="009C2B67"/>
    <w:rsid w:val="009C2C89"/>
    <w:rsid w:val="009C2CEB"/>
    <w:rsid w:val="009C2F3B"/>
    <w:rsid w:val="009C30EE"/>
    <w:rsid w:val="009C3175"/>
    <w:rsid w:val="009C3308"/>
    <w:rsid w:val="009C35B3"/>
    <w:rsid w:val="009C370A"/>
    <w:rsid w:val="009C3D00"/>
    <w:rsid w:val="009C3E08"/>
    <w:rsid w:val="009C404D"/>
    <w:rsid w:val="009C430C"/>
    <w:rsid w:val="009C49EB"/>
    <w:rsid w:val="009C4E17"/>
    <w:rsid w:val="009C4EAD"/>
    <w:rsid w:val="009C5023"/>
    <w:rsid w:val="009C5201"/>
    <w:rsid w:val="009C5487"/>
    <w:rsid w:val="009C563E"/>
    <w:rsid w:val="009C57B5"/>
    <w:rsid w:val="009C5CFE"/>
    <w:rsid w:val="009C639B"/>
    <w:rsid w:val="009C6686"/>
    <w:rsid w:val="009C7010"/>
    <w:rsid w:val="009C7281"/>
    <w:rsid w:val="009C764D"/>
    <w:rsid w:val="009C7A3A"/>
    <w:rsid w:val="009C7E67"/>
    <w:rsid w:val="009D077C"/>
    <w:rsid w:val="009D0AC1"/>
    <w:rsid w:val="009D0B8F"/>
    <w:rsid w:val="009D0BCA"/>
    <w:rsid w:val="009D0BEF"/>
    <w:rsid w:val="009D0C0D"/>
    <w:rsid w:val="009D0C40"/>
    <w:rsid w:val="009D0F59"/>
    <w:rsid w:val="009D0FE0"/>
    <w:rsid w:val="009D14A9"/>
    <w:rsid w:val="009D1C51"/>
    <w:rsid w:val="009D1CB1"/>
    <w:rsid w:val="009D1EC8"/>
    <w:rsid w:val="009D2213"/>
    <w:rsid w:val="009D2568"/>
    <w:rsid w:val="009D2D62"/>
    <w:rsid w:val="009D31B8"/>
    <w:rsid w:val="009D3209"/>
    <w:rsid w:val="009D3241"/>
    <w:rsid w:val="009D37EF"/>
    <w:rsid w:val="009D3955"/>
    <w:rsid w:val="009D3B96"/>
    <w:rsid w:val="009D3C43"/>
    <w:rsid w:val="009D3D43"/>
    <w:rsid w:val="009D3D5A"/>
    <w:rsid w:val="009D4123"/>
    <w:rsid w:val="009D42CF"/>
    <w:rsid w:val="009D4719"/>
    <w:rsid w:val="009D49C2"/>
    <w:rsid w:val="009D4F15"/>
    <w:rsid w:val="009D57DC"/>
    <w:rsid w:val="009D5F63"/>
    <w:rsid w:val="009D60B4"/>
    <w:rsid w:val="009D6396"/>
    <w:rsid w:val="009D652F"/>
    <w:rsid w:val="009D6AEC"/>
    <w:rsid w:val="009D6CF9"/>
    <w:rsid w:val="009D6DFE"/>
    <w:rsid w:val="009D7067"/>
    <w:rsid w:val="009D721F"/>
    <w:rsid w:val="009D74F0"/>
    <w:rsid w:val="009D766D"/>
    <w:rsid w:val="009D7788"/>
    <w:rsid w:val="009D7D6E"/>
    <w:rsid w:val="009D7E22"/>
    <w:rsid w:val="009D7E98"/>
    <w:rsid w:val="009E027B"/>
    <w:rsid w:val="009E07F0"/>
    <w:rsid w:val="009E09D3"/>
    <w:rsid w:val="009E0BFB"/>
    <w:rsid w:val="009E0F2E"/>
    <w:rsid w:val="009E0F86"/>
    <w:rsid w:val="009E1456"/>
    <w:rsid w:val="009E15F9"/>
    <w:rsid w:val="009E17B3"/>
    <w:rsid w:val="009E1927"/>
    <w:rsid w:val="009E1BAC"/>
    <w:rsid w:val="009E1FE8"/>
    <w:rsid w:val="009E215F"/>
    <w:rsid w:val="009E249C"/>
    <w:rsid w:val="009E26CF"/>
    <w:rsid w:val="009E273B"/>
    <w:rsid w:val="009E299A"/>
    <w:rsid w:val="009E2D5C"/>
    <w:rsid w:val="009E2EE7"/>
    <w:rsid w:val="009E33B0"/>
    <w:rsid w:val="009E33C7"/>
    <w:rsid w:val="009E35A6"/>
    <w:rsid w:val="009E361B"/>
    <w:rsid w:val="009E36D2"/>
    <w:rsid w:val="009E3826"/>
    <w:rsid w:val="009E382D"/>
    <w:rsid w:val="009E393D"/>
    <w:rsid w:val="009E4207"/>
    <w:rsid w:val="009E447C"/>
    <w:rsid w:val="009E44D3"/>
    <w:rsid w:val="009E465F"/>
    <w:rsid w:val="009E468E"/>
    <w:rsid w:val="009E49B5"/>
    <w:rsid w:val="009E4CFD"/>
    <w:rsid w:val="009E5014"/>
    <w:rsid w:val="009E51B6"/>
    <w:rsid w:val="009E5430"/>
    <w:rsid w:val="009E5A8A"/>
    <w:rsid w:val="009E5C6E"/>
    <w:rsid w:val="009E5EFB"/>
    <w:rsid w:val="009E5F9A"/>
    <w:rsid w:val="009E609B"/>
    <w:rsid w:val="009E6180"/>
    <w:rsid w:val="009E6369"/>
    <w:rsid w:val="009E63F4"/>
    <w:rsid w:val="009E6960"/>
    <w:rsid w:val="009E6B33"/>
    <w:rsid w:val="009E70F5"/>
    <w:rsid w:val="009E7AC6"/>
    <w:rsid w:val="009E7AF8"/>
    <w:rsid w:val="009F0401"/>
    <w:rsid w:val="009F0661"/>
    <w:rsid w:val="009F083C"/>
    <w:rsid w:val="009F0B75"/>
    <w:rsid w:val="009F1933"/>
    <w:rsid w:val="009F1E93"/>
    <w:rsid w:val="009F2078"/>
    <w:rsid w:val="009F221E"/>
    <w:rsid w:val="009F242E"/>
    <w:rsid w:val="009F2970"/>
    <w:rsid w:val="009F2984"/>
    <w:rsid w:val="009F2DB5"/>
    <w:rsid w:val="009F31AC"/>
    <w:rsid w:val="009F32E8"/>
    <w:rsid w:val="009F3668"/>
    <w:rsid w:val="009F3AE9"/>
    <w:rsid w:val="009F3C24"/>
    <w:rsid w:val="009F4003"/>
    <w:rsid w:val="009F439F"/>
    <w:rsid w:val="009F4A4A"/>
    <w:rsid w:val="009F4CA6"/>
    <w:rsid w:val="009F4EE9"/>
    <w:rsid w:val="009F4FFA"/>
    <w:rsid w:val="009F5220"/>
    <w:rsid w:val="009F59FD"/>
    <w:rsid w:val="009F5A2E"/>
    <w:rsid w:val="009F5A9B"/>
    <w:rsid w:val="009F6048"/>
    <w:rsid w:val="009F6136"/>
    <w:rsid w:val="009F622C"/>
    <w:rsid w:val="009F63DA"/>
    <w:rsid w:val="009F6755"/>
    <w:rsid w:val="009F6A25"/>
    <w:rsid w:val="009F6B34"/>
    <w:rsid w:val="009F6BE5"/>
    <w:rsid w:val="009F76BD"/>
    <w:rsid w:val="009F7B5A"/>
    <w:rsid w:val="009F7EE8"/>
    <w:rsid w:val="00A00239"/>
    <w:rsid w:val="00A004C1"/>
    <w:rsid w:val="00A00667"/>
    <w:rsid w:val="00A0077D"/>
    <w:rsid w:val="00A00941"/>
    <w:rsid w:val="00A00AC9"/>
    <w:rsid w:val="00A00BD2"/>
    <w:rsid w:val="00A00D10"/>
    <w:rsid w:val="00A01585"/>
    <w:rsid w:val="00A0166B"/>
    <w:rsid w:val="00A01678"/>
    <w:rsid w:val="00A01B3C"/>
    <w:rsid w:val="00A01BB3"/>
    <w:rsid w:val="00A01D80"/>
    <w:rsid w:val="00A01DDB"/>
    <w:rsid w:val="00A01DEA"/>
    <w:rsid w:val="00A02243"/>
    <w:rsid w:val="00A02414"/>
    <w:rsid w:val="00A02670"/>
    <w:rsid w:val="00A02916"/>
    <w:rsid w:val="00A0328B"/>
    <w:rsid w:val="00A032E6"/>
    <w:rsid w:val="00A0350C"/>
    <w:rsid w:val="00A03A52"/>
    <w:rsid w:val="00A03AFD"/>
    <w:rsid w:val="00A03EB9"/>
    <w:rsid w:val="00A047A9"/>
    <w:rsid w:val="00A04C7B"/>
    <w:rsid w:val="00A05459"/>
    <w:rsid w:val="00A05D2F"/>
    <w:rsid w:val="00A061FD"/>
    <w:rsid w:val="00A063E3"/>
    <w:rsid w:val="00A0693E"/>
    <w:rsid w:val="00A069DC"/>
    <w:rsid w:val="00A06AD5"/>
    <w:rsid w:val="00A06B56"/>
    <w:rsid w:val="00A06E6F"/>
    <w:rsid w:val="00A06E72"/>
    <w:rsid w:val="00A06FFC"/>
    <w:rsid w:val="00A070D2"/>
    <w:rsid w:val="00A070E2"/>
    <w:rsid w:val="00A07151"/>
    <w:rsid w:val="00A07227"/>
    <w:rsid w:val="00A0727A"/>
    <w:rsid w:val="00A07CE3"/>
    <w:rsid w:val="00A07CF1"/>
    <w:rsid w:val="00A10257"/>
    <w:rsid w:val="00A1058C"/>
    <w:rsid w:val="00A109EC"/>
    <w:rsid w:val="00A10B0D"/>
    <w:rsid w:val="00A1124A"/>
    <w:rsid w:val="00A11510"/>
    <w:rsid w:val="00A11532"/>
    <w:rsid w:val="00A117A7"/>
    <w:rsid w:val="00A11BF6"/>
    <w:rsid w:val="00A11EB2"/>
    <w:rsid w:val="00A123FB"/>
    <w:rsid w:val="00A12404"/>
    <w:rsid w:val="00A124FF"/>
    <w:rsid w:val="00A12533"/>
    <w:rsid w:val="00A12570"/>
    <w:rsid w:val="00A129A5"/>
    <w:rsid w:val="00A129A8"/>
    <w:rsid w:val="00A129E8"/>
    <w:rsid w:val="00A12A51"/>
    <w:rsid w:val="00A12B86"/>
    <w:rsid w:val="00A13005"/>
    <w:rsid w:val="00A130FD"/>
    <w:rsid w:val="00A13169"/>
    <w:rsid w:val="00A136CC"/>
    <w:rsid w:val="00A13926"/>
    <w:rsid w:val="00A13ADD"/>
    <w:rsid w:val="00A13CB0"/>
    <w:rsid w:val="00A144C8"/>
    <w:rsid w:val="00A14A41"/>
    <w:rsid w:val="00A14C19"/>
    <w:rsid w:val="00A14D74"/>
    <w:rsid w:val="00A15768"/>
    <w:rsid w:val="00A15D66"/>
    <w:rsid w:val="00A15DA7"/>
    <w:rsid w:val="00A16260"/>
    <w:rsid w:val="00A16554"/>
    <w:rsid w:val="00A1698B"/>
    <w:rsid w:val="00A16B16"/>
    <w:rsid w:val="00A16C17"/>
    <w:rsid w:val="00A16E69"/>
    <w:rsid w:val="00A170DD"/>
    <w:rsid w:val="00A1713E"/>
    <w:rsid w:val="00A17149"/>
    <w:rsid w:val="00A172A6"/>
    <w:rsid w:val="00A1732A"/>
    <w:rsid w:val="00A17DF8"/>
    <w:rsid w:val="00A17EED"/>
    <w:rsid w:val="00A206A5"/>
    <w:rsid w:val="00A206AF"/>
    <w:rsid w:val="00A20996"/>
    <w:rsid w:val="00A20ECD"/>
    <w:rsid w:val="00A21133"/>
    <w:rsid w:val="00A2153D"/>
    <w:rsid w:val="00A21D80"/>
    <w:rsid w:val="00A21DF2"/>
    <w:rsid w:val="00A21EFC"/>
    <w:rsid w:val="00A220BE"/>
    <w:rsid w:val="00A22502"/>
    <w:rsid w:val="00A22CF4"/>
    <w:rsid w:val="00A2321C"/>
    <w:rsid w:val="00A23504"/>
    <w:rsid w:val="00A23714"/>
    <w:rsid w:val="00A24152"/>
    <w:rsid w:val="00A2435C"/>
    <w:rsid w:val="00A2471B"/>
    <w:rsid w:val="00A24AE9"/>
    <w:rsid w:val="00A24B64"/>
    <w:rsid w:val="00A25278"/>
    <w:rsid w:val="00A254FF"/>
    <w:rsid w:val="00A25D34"/>
    <w:rsid w:val="00A25FFD"/>
    <w:rsid w:val="00A26094"/>
    <w:rsid w:val="00A26616"/>
    <w:rsid w:val="00A26CC9"/>
    <w:rsid w:val="00A26DED"/>
    <w:rsid w:val="00A2700A"/>
    <w:rsid w:val="00A27146"/>
    <w:rsid w:val="00A271E1"/>
    <w:rsid w:val="00A27638"/>
    <w:rsid w:val="00A2769B"/>
    <w:rsid w:val="00A2785F"/>
    <w:rsid w:val="00A27AFF"/>
    <w:rsid w:val="00A27D52"/>
    <w:rsid w:val="00A300A1"/>
    <w:rsid w:val="00A300DA"/>
    <w:rsid w:val="00A30339"/>
    <w:rsid w:val="00A30465"/>
    <w:rsid w:val="00A30704"/>
    <w:rsid w:val="00A30A34"/>
    <w:rsid w:val="00A30A93"/>
    <w:rsid w:val="00A3121B"/>
    <w:rsid w:val="00A312A0"/>
    <w:rsid w:val="00A31333"/>
    <w:rsid w:val="00A31580"/>
    <w:rsid w:val="00A31601"/>
    <w:rsid w:val="00A31688"/>
    <w:rsid w:val="00A31807"/>
    <w:rsid w:val="00A32394"/>
    <w:rsid w:val="00A324B8"/>
    <w:rsid w:val="00A32AC0"/>
    <w:rsid w:val="00A32B78"/>
    <w:rsid w:val="00A3414B"/>
    <w:rsid w:val="00A34233"/>
    <w:rsid w:val="00A34545"/>
    <w:rsid w:val="00A34FE9"/>
    <w:rsid w:val="00A35469"/>
    <w:rsid w:val="00A358D5"/>
    <w:rsid w:val="00A36109"/>
    <w:rsid w:val="00A361A3"/>
    <w:rsid w:val="00A3639D"/>
    <w:rsid w:val="00A363CB"/>
    <w:rsid w:val="00A36583"/>
    <w:rsid w:val="00A365BE"/>
    <w:rsid w:val="00A36767"/>
    <w:rsid w:val="00A36B8F"/>
    <w:rsid w:val="00A36CDD"/>
    <w:rsid w:val="00A3793A"/>
    <w:rsid w:val="00A379FD"/>
    <w:rsid w:val="00A37A64"/>
    <w:rsid w:val="00A37A86"/>
    <w:rsid w:val="00A38237"/>
    <w:rsid w:val="00A404CF"/>
    <w:rsid w:val="00A40966"/>
    <w:rsid w:val="00A414F2"/>
    <w:rsid w:val="00A4178F"/>
    <w:rsid w:val="00A417DA"/>
    <w:rsid w:val="00A41824"/>
    <w:rsid w:val="00A41A09"/>
    <w:rsid w:val="00A41A65"/>
    <w:rsid w:val="00A41BFB"/>
    <w:rsid w:val="00A41F81"/>
    <w:rsid w:val="00A42343"/>
    <w:rsid w:val="00A42482"/>
    <w:rsid w:val="00A4262C"/>
    <w:rsid w:val="00A4270E"/>
    <w:rsid w:val="00A42EDA"/>
    <w:rsid w:val="00A43571"/>
    <w:rsid w:val="00A43AD2"/>
    <w:rsid w:val="00A43D3C"/>
    <w:rsid w:val="00A442C1"/>
    <w:rsid w:val="00A44313"/>
    <w:rsid w:val="00A44321"/>
    <w:rsid w:val="00A44393"/>
    <w:rsid w:val="00A445A9"/>
    <w:rsid w:val="00A44AA0"/>
    <w:rsid w:val="00A45306"/>
    <w:rsid w:val="00A45337"/>
    <w:rsid w:val="00A457E9"/>
    <w:rsid w:val="00A45999"/>
    <w:rsid w:val="00A459EB"/>
    <w:rsid w:val="00A45F23"/>
    <w:rsid w:val="00A46001"/>
    <w:rsid w:val="00A46039"/>
    <w:rsid w:val="00A463F7"/>
    <w:rsid w:val="00A4645F"/>
    <w:rsid w:val="00A469BA"/>
    <w:rsid w:val="00A477B1"/>
    <w:rsid w:val="00A47F8A"/>
    <w:rsid w:val="00A47FE2"/>
    <w:rsid w:val="00A50178"/>
    <w:rsid w:val="00A50270"/>
    <w:rsid w:val="00A50A6A"/>
    <w:rsid w:val="00A50ABA"/>
    <w:rsid w:val="00A50BE5"/>
    <w:rsid w:val="00A50C8D"/>
    <w:rsid w:val="00A50CE4"/>
    <w:rsid w:val="00A50FBF"/>
    <w:rsid w:val="00A51432"/>
    <w:rsid w:val="00A515DC"/>
    <w:rsid w:val="00A517D8"/>
    <w:rsid w:val="00A51CD2"/>
    <w:rsid w:val="00A51ECD"/>
    <w:rsid w:val="00A5229D"/>
    <w:rsid w:val="00A52384"/>
    <w:rsid w:val="00A5277B"/>
    <w:rsid w:val="00A52812"/>
    <w:rsid w:val="00A5285F"/>
    <w:rsid w:val="00A52A94"/>
    <w:rsid w:val="00A52B1D"/>
    <w:rsid w:val="00A52B6C"/>
    <w:rsid w:val="00A52CAD"/>
    <w:rsid w:val="00A53024"/>
    <w:rsid w:val="00A5303D"/>
    <w:rsid w:val="00A53216"/>
    <w:rsid w:val="00A53303"/>
    <w:rsid w:val="00A53E11"/>
    <w:rsid w:val="00A54530"/>
    <w:rsid w:val="00A54EDD"/>
    <w:rsid w:val="00A5527E"/>
    <w:rsid w:val="00A5548E"/>
    <w:rsid w:val="00A55B3C"/>
    <w:rsid w:val="00A55B9C"/>
    <w:rsid w:val="00A55FEC"/>
    <w:rsid w:val="00A56002"/>
    <w:rsid w:val="00A5622B"/>
    <w:rsid w:val="00A56238"/>
    <w:rsid w:val="00A562A1"/>
    <w:rsid w:val="00A5657D"/>
    <w:rsid w:val="00A5660D"/>
    <w:rsid w:val="00A56743"/>
    <w:rsid w:val="00A56C11"/>
    <w:rsid w:val="00A56D28"/>
    <w:rsid w:val="00A56E9D"/>
    <w:rsid w:val="00A56FA0"/>
    <w:rsid w:val="00A56FCD"/>
    <w:rsid w:val="00A5718D"/>
    <w:rsid w:val="00A573DB"/>
    <w:rsid w:val="00A5753D"/>
    <w:rsid w:val="00A575DC"/>
    <w:rsid w:val="00A57696"/>
    <w:rsid w:val="00A57A75"/>
    <w:rsid w:val="00A57B2D"/>
    <w:rsid w:val="00A57CC9"/>
    <w:rsid w:val="00A57EA0"/>
    <w:rsid w:val="00A57EDC"/>
    <w:rsid w:val="00A57F44"/>
    <w:rsid w:val="00A60241"/>
    <w:rsid w:val="00A60371"/>
    <w:rsid w:val="00A605AA"/>
    <w:rsid w:val="00A606B9"/>
    <w:rsid w:val="00A60742"/>
    <w:rsid w:val="00A61737"/>
    <w:rsid w:val="00A6189D"/>
    <w:rsid w:val="00A61EDA"/>
    <w:rsid w:val="00A620F4"/>
    <w:rsid w:val="00A6241A"/>
    <w:rsid w:val="00A6290B"/>
    <w:rsid w:val="00A6305C"/>
    <w:rsid w:val="00A631B0"/>
    <w:rsid w:val="00A631E6"/>
    <w:rsid w:val="00A63315"/>
    <w:rsid w:val="00A63332"/>
    <w:rsid w:val="00A63381"/>
    <w:rsid w:val="00A633E2"/>
    <w:rsid w:val="00A63A81"/>
    <w:rsid w:val="00A63C13"/>
    <w:rsid w:val="00A63DD2"/>
    <w:rsid w:val="00A63FEF"/>
    <w:rsid w:val="00A646C9"/>
    <w:rsid w:val="00A64D47"/>
    <w:rsid w:val="00A64EEF"/>
    <w:rsid w:val="00A6504F"/>
    <w:rsid w:val="00A65655"/>
    <w:rsid w:val="00A65735"/>
    <w:rsid w:val="00A65878"/>
    <w:rsid w:val="00A65B22"/>
    <w:rsid w:val="00A6601D"/>
    <w:rsid w:val="00A66124"/>
    <w:rsid w:val="00A661EF"/>
    <w:rsid w:val="00A663EB"/>
    <w:rsid w:val="00A6643C"/>
    <w:rsid w:val="00A664DB"/>
    <w:rsid w:val="00A6659F"/>
    <w:rsid w:val="00A66736"/>
    <w:rsid w:val="00A6679D"/>
    <w:rsid w:val="00A66C56"/>
    <w:rsid w:val="00A66E7A"/>
    <w:rsid w:val="00A66F7F"/>
    <w:rsid w:val="00A67147"/>
    <w:rsid w:val="00A6743B"/>
    <w:rsid w:val="00A67B70"/>
    <w:rsid w:val="00A67EAE"/>
    <w:rsid w:val="00A67F8C"/>
    <w:rsid w:val="00A70141"/>
    <w:rsid w:val="00A7018A"/>
    <w:rsid w:val="00A702CB"/>
    <w:rsid w:val="00A70606"/>
    <w:rsid w:val="00A70710"/>
    <w:rsid w:val="00A70868"/>
    <w:rsid w:val="00A70A44"/>
    <w:rsid w:val="00A70B7F"/>
    <w:rsid w:val="00A70F68"/>
    <w:rsid w:val="00A71A26"/>
    <w:rsid w:val="00A71C44"/>
    <w:rsid w:val="00A7246E"/>
    <w:rsid w:val="00A7252E"/>
    <w:rsid w:val="00A7264B"/>
    <w:rsid w:val="00A726F7"/>
    <w:rsid w:val="00A72C92"/>
    <w:rsid w:val="00A72CCA"/>
    <w:rsid w:val="00A72D09"/>
    <w:rsid w:val="00A731EB"/>
    <w:rsid w:val="00A73411"/>
    <w:rsid w:val="00A73519"/>
    <w:rsid w:val="00A736B0"/>
    <w:rsid w:val="00A738ED"/>
    <w:rsid w:val="00A7398B"/>
    <w:rsid w:val="00A73A9F"/>
    <w:rsid w:val="00A73B56"/>
    <w:rsid w:val="00A743D0"/>
    <w:rsid w:val="00A746A6"/>
    <w:rsid w:val="00A74AED"/>
    <w:rsid w:val="00A74B87"/>
    <w:rsid w:val="00A74C7D"/>
    <w:rsid w:val="00A74D55"/>
    <w:rsid w:val="00A75276"/>
    <w:rsid w:val="00A754D9"/>
    <w:rsid w:val="00A75C39"/>
    <w:rsid w:val="00A75D38"/>
    <w:rsid w:val="00A762FF"/>
    <w:rsid w:val="00A76598"/>
    <w:rsid w:val="00A76674"/>
    <w:rsid w:val="00A76ABD"/>
    <w:rsid w:val="00A76D23"/>
    <w:rsid w:val="00A76E58"/>
    <w:rsid w:val="00A77077"/>
    <w:rsid w:val="00A7751A"/>
    <w:rsid w:val="00A77912"/>
    <w:rsid w:val="00A77AB7"/>
    <w:rsid w:val="00A77E2E"/>
    <w:rsid w:val="00A7CAFB"/>
    <w:rsid w:val="00A7F66B"/>
    <w:rsid w:val="00A80A80"/>
    <w:rsid w:val="00A80D6D"/>
    <w:rsid w:val="00A80DC6"/>
    <w:rsid w:val="00A81157"/>
    <w:rsid w:val="00A8117E"/>
    <w:rsid w:val="00A818C1"/>
    <w:rsid w:val="00A8194B"/>
    <w:rsid w:val="00A819B8"/>
    <w:rsid w:val="00A81AB1"/>
    <w:rsid w:val="00A81C5F"/>
    <w:rsid w:val="00A81D75"/>
    <w:rsid w:val="00A81D7A"/>
    <w:rsid w:val="00A81E28"/>
    <w:rsid w:val="00A81FA6"/>
    <w:rsid w:val="00A81FA7"/>
    <w:rsid w:val="00A82092"/>
    <w:rsid w:val="00A8241A"/>
    <w:rsid w:val="00A82634"/>
    <w:rsid w:val="00A82682"/>
    <w:rsid w:val="00A82690"/>
    <w:rsid w:val="00A82863"/>
    <w:rsid w:val="00A82A37"/>
    <w:rsid w:val="00A82AF8"/>
    <w:rsid w:val="00A82BEA"/>
    <w:rsid w:val="00A83174"/>
    <w:rsid w:val="00A832BE"/>
    <w:rsid w:val="00A83E55"/>
    <w:rsid w:val="00A83FD5"/>
    <w:rsid w:val="00A84CDC"/>
    <w:rsid w:val="00A85085"/>
    <w:rsid w:val="00A850E3"/>
    <w:rsid w:val="00A85412"/>
    <w:rsid w:val="00A8551D"/>
    <w:rsid w:val="00A85676"/>
    <w:rsid w:val="00A85701"/>
    <w:rsid w:val="00A85856"/>
    <w:rsid w:val="00A85B7B"/>
    <w:rsid w:val="00A85D59"/>
    <w:rsid w:val="00A8631A"/>
    <w:rsid w:val="00A86621"/>
    <w:rsid w:val="00A8663D"/>
    <w:rsid w:val="00A86646"/>
    <w:rsid w:val="00A867F0"/>
    <w:rsid w:val="00A86E22"/>
    <w:rsid w:val="00A86FD6"/>
    <w:rsid w:val="00A8707A"/>
    <w:rsid w:val="00A872EC"/>
    <w:rsid w:val="00A8735D"/>
    <w:rsid w:val="00A8775A"/>
    <w:rsid w:val="00A877F2"/>
    <w:rsid w:val="00A8788F"/>
    <w:rsid w:val="00A87EC6"/>
    <w:rsid w:val="00A8835A"/>
    <w:rsid w:val="00A90529"/>
    <w:rsid w:val="00A90618"/>
    <w:rsid w:val="00A90BA0"/>
    <w:rsid w:val="00A91A2C"/>
    <w:rsid w:val="00A91B18"/>
    <w:rsid w:val="00A9228A"/>
    <w:rsid w:val="00A92572"/>
    <w:rsid w:val="00A92591"/>
    <w:rsid w:val="00A92BB1"/>
    <w:rsid w:val="00A92C6C"/>
    <w:rsid w:val="00A935FD"/>
    <w:rsid w:val="00A93648"/>
    <w:rsid w:val="00A941B7"/>
    <w:rsid w:val="00A943D1"/>
    <w:rsid w:val="00A947A9"/>
    <w:rsid w:val="00A94957"/>
    <w:rsid w:val="00A94B32"/>
    <w:rsid w:val="00A94FB5"/>
    <w:rsid w:val="00A95186"/>
    <w:rsid w:val="00A957AC"/>
    <w:rsid w:val="00A95804"/>
    <w:rsid w:val="00A95898"/>
    <w:rsid w:val="00A95D38"/>
    <w:rsid w:val="00A96138"/>
    <w:rsid w:val="00A9616A"/>
    <w:rsid w:val="00A965E0"/>
    <w:rsid w:val="00A96631"/>
    <w:rsid w:val="00A96749"/>
    <w:rsid w:val="00A967E1"/>
    <w:rsid w:val="00A96C5C"/>
    <w:rsid w:val="00A96C8A"/>
    <w:rsid w:val="00A96D66"/>
    <w:rsid w:val="00A970FE"/>
    <w:rsid w:val="00A97154"/>
    <w:rsid w:val="00A9743C"/>
    <w:rsid w:val="00A9755A"/>
    <w:rsid w:val="00A97736"/>
    <w:rsid w:val="00A97B80"/>
    <w:rsid w:val="00A97DC6"/>
    <w:rsid w:val="00AA0151"/>
    <w:rsid w:val="00AA0283"/>
    <w:rsid w:val="00AA08F0"/>
    <w:rsid w:val="00AA0B1C"/>
    <w:rsid w:val="00AA0E8B"/>
    <w:rsid w:val="00AA142E"/>
    <w:rsid w:val="00AA144F"/>
    <w:rsid w:val="00AA16D2"/>
    <w:rsid w:val="00AA1776"/>
    <w:rsid w:val="00AA18DB"/>
    <w:rsid w:val="00AA19BF"/>
    <w:rsid w:val="00AA1A94"/>
    <w:rsid w:val="00AA1E4F"/>
    <w:rsid w:val="00AA1F04"/>
    <w:rsid w:val="00AA1FD8"/>
    <w:rsid w:val="00AA2510"/>
    <w:rsid w:val="00AA28B9"/>
    <w:rsid w:val="00AA2B6C"/>
    <w:rsid w:val="00AA2F58"/>
    <w:rsid w:val="00AA32F6"/>
    <w:rsid w:val="00AA3622"/>
    <w:rsid w:val="00AA3BBE"/>
    <w:rsid w:val="00AA3BC7"/>
    <w:rsid w:val="00AA3E7B"/>
    <w:rsid w:val="00AA4517"/>
    <w:rsid w:val="00AA453A"/>
    <w:rsid w:val="00AA49D0"/>
    <w:rsid w:val="00AA4AD4"/>
    <w:rsid w:val="00AA4F91"/>
    <w:rsid w:val="00AA534A"/>
    <w:rsid w:val="00AA53D8"/>
    <w:rsid w:val="00AA566F"/>
    <w:rsid w:val="00AA5684"/>
    <w:rsid w:val="00AA5F19"/>
    <w:rsid w:val="00AA5FF8"/>
    <w:rsid w:val="00AA606F"/>
    <w:rsid w:val="00AA60AE"/>
    <w:rsid w:val="00AA6575"/>
    <w:rsid w:val="00AA6DD4"/>
    <w:rsid w:val="00AA6E62"/>
    <w:rsid w:val="00AA70B2"/>
    <w:rsid w:val="00AA72AD"/>
    <w:rsid w:val="00AA72C7"/>
    <w:rsid w:val="00AA75FB"/>
    <w:rsid w:val="00AA785C"/>
    <w:rsid w:val="00AB031D"/>
    <w:rsid w:val="00AB118B"/>
    <w:rsid w:val="00AB136C"/>
    <w:rsid w:val="00AB189C"/>
    <w:rsid w:val="00AB2161"/>
    <w:rsid w:val="00AB2274"/>
    <w:rsid w:val="00AB26B8"/>
    <w:rsid w:val="00AB2E02"/>
    <w:rsid w:val="00AB2F8E"/>
    <w:rsid w:val="00AB3195"/>
    <w:rsid w:val="00AB324C"/>
    <w:rsid w:val="00AB44B9"/>
    <w:rsid w:val="00AB4A6A"/>
    <w:rsid w:val="00AB4B7E"/>
    <w:rsid w:val="00AB4C3F"/>
    <w:rsid w:val="00AB4C72"/>
    <w:rsid w:val="00AB4D53"/>
    <w:rsid w:val="00AB5081"/>
    <w:rsid w:val="00AB5314"/>
    <w:rsid w:val="00AB5745"/>
    <w:rsid w:val="00AB5764"/>
    <w:rsid w:val="00AB578D"/>
    <w:rsid w:val="00AB5894"/>
    <w:rsid w:val="00AB5EAD"/>
    <w:rsid w:val="00AB60A6"/>
    <w:rsid w:val="00AB65E7"/>
    <w:rsid w:val="00AB688D"/>
    <w:rsid w:val="00AB6A64"/>
    <w:rsid w:val="00AB6AA1"/>
    <w:rsid w:val="00AB6E67"/>
    <w:rsid w:val="00AB6E68"/>
    <w:rsid w:val="00AB7021"/>
    <w:rsid w:val="00AB7030"/>
    <w:rsid w:val="00AB73DC"/>
    <w:rsid w:val="00AB753F"/>
    <w:rsid w:val="00AB763C"/>
    <w:rsid w:val="00AB77BD"/>
    <w:rsid w:val="00AB77F4"/>
    <w:rsid w:val="00AB784E"/>
    <w:rsid w:val="00AB7B64"/>
    <w:rsid w:val="00AB7D3B"/>
    <w:rsid w:val="00AC077C"/>
    <w:rsid w:val="00AC0986"/>
    <w:rsid w:val="00AC0DF9"/>
    <w:rsid w:val="00AC0E4E"/>
    <w:rsid w:val="00AC1289"/>
    <w:rsid w:val="00AC1393"/>
    <w:rsid w:val="00AC150A"/>
    <w:rsid w:val="00AC1517"/>
    <w:rsid w:val="00AC169C"/>
    <w:rsid w:val="00AC1EA5"/>
    <w:rsid w:val="00AC233E"/>
    <w:rsid w:val="00AC26C7"/>
    <w:rsid w:val="00AC2DC1"/>
    <w:rsid w:val="00AC2F10"/>
    <w:rsid w:val="00AC2F6D"/>
    <w:rsid w:val="00AC3777"/>
    <w:rsid w:val="00AC3D28"/>
    <w:rsid w:val="00AC3D9D"/>
    <w:rsid w:val="00AC3E42"/>
    <w:rsid w:val="00AC40A3"/>
    <w:rsid w:val="00AC4232"/>
    <w:rsid w:val="00AC4619"/>
    <w:rsid w:val="00AC4687"/>
    <w:rsid w:val="00AC4C74"/>
    <w:rsid w:val="00AC4D4A"/>
    <w:rsid w:val="00AC4D8C"/>
    <w:rsid w:val="00AC4E48"/>
    <w:rsid w:val="00AC4E9B"/>
    <w:rsid w:val="00AC4EAE"/>
    <w:rsid w:val="00AC5266"/>
    <w:rsid w:val="00AC5B13"/>
    <w:rsid w:val="00AC604D"/>
    <w:rsid w:val="00AC60FD"/>
    <w:rsid w:val="00AC614B"/>
    <w:rsid w:val="00AC65EF"/>
    <w:rsid w:val="00AC6875"/>
    <w:rsid w:val="00AC6B45"/>
    <w:rsid w:val="00AC6B97"/>
    <w:rsid w:val="00AC6BA8"/>
    <w:rsid w:val="00AC6C72"/>
    <w:rsid w:val="00AC6FC0"/>
    <w:rsid w:val="00AC6FE0"/>
    <w:rsid w:val="00AC72C4"/>
    <w:rsid w:val="00AC775A"/>
    <w:rsid w:val="00ACB660"/>
    <w:rsid w:val="00AD04B3"/>
    <w:rsid w:val="00AD0A7A"/>
    <w:rsid w:val="00AD124B"/>
    <w:rsid w:val="00AD12E3"/>
    <w:rsid w:val="00AD165C"/>
    <w:rsid w:val="00AD1727"/>
    <w:rsid w:val="00AD1764"/>
    <w:rsid w:val="00AD19E4"/>
    <w:rsid w:val="00AD1BBE"/>
    <w:rsid w:val="00AD1DFA"/>
    <w:rsid w:val="00AD22C5"/>
    <w:rsid w:val="00AD283A"/>
    <w:rsid w:val="00AD2BED"/>
    <w:rsid w:val="00AD3499"/>
    <w:rsid w:val="00AD34A1"/>
    <w:rsid w:val="00AD36F4"/>
    <w:rsid w:val="00AD4321"/>
    <w:rsid w:val="00AD4913"/>
    <w:rsid w:val="00AD4D38"/>
    <w:rsid w:val="00AD4D6F"/>
    <w:rsid w:val="00AD5059"/>
    <w:rsid w:val="00AD50B5"/>
    <w:rsid w:val="00AD517A"/>
    <w:rsid w:val="00AD52DE"/>
    <w:rsid w:val="00AD53B6"/>
    <w:rsid w:val="00AD599C"/>
    <w:rsid w:val="00AD5B40"/>
    <w:rsid w:val="00AD5B48"/>
    <w:rsid w:val="00AD5B4E"/>
    <w:rsid w:val="00AD61B3"/>
    <w:rsid w:val="00AD6278"/>
    <w:rsid w:val="00AD6293"/>
    <w:rsid w:val="00AD6739"/>
    <w:rsid w:val="00AD6787"/>
    <w:rsid w:val="00AD67BE"/>
    <w:rsid w:val="00AD682D"/>
    <w:rsid w:val="00AD69DB"/>
    <w:rsid w:val="00AD6D24"/>
    <w:rsid w:val="00AD6D3D"/>
    <w:rsid w:val="00AD6E74"/>
    <w:rsid w:val="00AD71E1"/>
    <w:rsid w:val="00AD7398"/>
    <w:rsid w:val="00AD73F0"/>
    <w:rsid w:val="00AD76DC"/>
    <w:rsid w:val="00AD778C"/>
    <w:rsid w:val="00AD7A56"/>
    <w:rsid w:val="00AE06CF"/>
    <w:rsid w:val="00AE0738"/>
    <w:rsid w:val="00AE07E8"/>
    <w:rsid w:val="00AE087E"/>
    <w:rsid w:val="00AE0B2B"/>
    <w:rsid w:val="00AE0D34"/>
    <w:rsid w:val="00AE0F40"/>
    <w:rsid w:val="00AE0F9D"/>
    <w:rsid w:val="00AE1156"/>
    <w:rsid w:val="00AE1177"/>
    <w:rsid w:val="00AE14CD"/>
    <w:rsid w:val="00AE1717"/>
    <w:rsid w:val="00AE19C7"/>
    <w:rsid w:val="00AE1DDA"/>
    <w:rsid w:val="00AE2041"/>
    <w:rsid w:val="00AE2396"/>
    <w:rsid w:val="00AE251E"/>
    <w:rsid w:val="00AE2A34"/>
    <w:rsid w:val="00AE2C84"/>
    <w:rsid w:val="00AE2D47"/>
    <w:rsid w:val="00AE2DEC"/>
    <w:rsid w:val="00AE3512"/>
    <w:rsid w:val="00AE3757"/>
    <w:rsid w:val="00AE39B0"/>
    <w:rsid w:val="00AE3BEC"/>
    <w:rsid w:val="00AE3DE0"/>
    <w:rsid w:val="00AE3DE3"/>
    <w:rsid w:val="00AE411A"/>
    <w:rsid w:val="00AE45D1"/>
    <w:rsid w:val="00AE4763"/>
    <w:rsid w:val="00AE5942"/>
    <w:rsid w:val="00AE596B"/>
    <w:rsid w:val="00AE5B9E"/>
    <w:rsid w:val="00AE5EB1"/>
    <w:rsid w:val="00AE5F78"/>
    <w:rsid w:val="00AE647A"/>
    <w:rsid w:val="00AE6491"/>
    <w:rsid w:val="00AE6708"/>
    <w:rsid w:val="00AE67CF"/>
    <w:rsid w:val="00AE6BA6"/>
    <w:rsid w:val="00AE6DC8"/>
    <w:rsid w:val="00AE7456"/>
    <w:rsid w:val="00AE7E1F"/>
    <w:rsid w:val="00AE7F1C"/>
    <w:rsid w:val="00AF023D"/>
    <w:rsid w:val="00AF05BC"/>
    <w:rsid w:val="00AF0620"/>
    <w:rsid w:val="00AF0856"/>
    <w:rsid w:val="00AF101B"/>
    <w:rsid w:val="00AF1233"/>
    <w:rsid w:val="00AF131D"/>
    <w:rsid w:val="00AF1804"/>
    <w:rsid w:val="00AF190A"/>
    <w:rsid w:val="00AF1D09"/>
    <w:rsid w:val="00AF2891"/>
    <w:rsid w:val="00AF2C8B"/>
    <w:rsid w:val="00AF2EC0"/>
    <w:rsid w:val="00AF3366"/>
    <w:rsid w:val="00AF355D"/>
    <w:rsid w:val="00AF36CB"/>
    <w:rsid w:val="00AF4303"/>
    <w:rsid w:val="00AF478B"/>
    <w:rsid w:val="00AF4D05"/>
    <w:rsid w:val="00AF4F16"/>
    <w:rsid w:val="00AF5363"/>
    <w:rsid w:val="00AF5639"/>
    <w:rsid w:val="00AF5BE3"/>
    <w:rsid w:val="00AF60DE"/>
    <w:rsid w:val="00AF6426"/>
    <w:rsid w:val="00AF6A68"/>
    <w:rsid w:val="00AF6F07"/>
    <w:rsid w:val="00AF70E0"/>
    <w:rsid w:val="00AF71E4"/>
    <w:rsid w:val="00AF7310"/>
    <w:rsid w:val="00AF741D"/>
    <w:rsid w:val="00AF78D5"/>
    <w:rsid w:val="00AF7C11"/>
    <w:rsid w:val="00AF7C9E"/>
    <w:rsid w:val="00AF7DE7"/>
    <w:rsid w:val="00AF7E89"/>
    <w:rsid w:val="00AF7F32"/>
    <w:rsid w:val="00B005D4"/>
    <w:rsid w:val="00B007C8"/>
    <w:rsid w:val="00B00ABC"/>
    <w:rsid w:val="00B01045"/>
    <w:rsid w:val="00B01464"/>
    <w:rsid w:val="00B01479"/>
    <w:rsid w:val="00B02281"/>
    <w:rsid w:val="00B0245C"/>
    <w:rsid w:val="00B025C3"/>
    <w:rsid w:val="00B02687"/>
    <w:rsid w:val="00B02C36"/>
    <w:rsid w:val="00B030B5"/>
    <w:rsid w:val="00B037DB"/>
    <w:rsid w:val="00B03982"/>
    <w:rsid w:val="00B03DA3"/>
    <w:rsid w:val="00B03E77"/>
    <w:rsid w:val="00B03F4C"/>
    <w:rsid w:val="00B03F9C"/>
    <w:rsid w:val="00B04089"/>
    <w:rsid w:val="00B04B0F"/>
    <w:rsid w:val="00B04B26"/>
    <w:rsid w:val="00B05003"/>
    <w:rsid w:val="00B059D5"/>
    <w:rsid w:val="00B0612F"/>
    <w:rsid w:val="00B066F5"/>
    <w:rsid w:val="00B075B0"/>
    <w:rsid w:val="00B077D9"/>
    <w:rsid w:val="00B07929"/>
    <w:rsid w:val="00B07B12"/>
    <w:rsid w:val="00B07FF9"/>
    <w:rsid w:val="00B0EEAA"/>
    <w:rsid w:val="00B102F9"/>
    <w:rsid w:val="00B105E0"/>
    <w:rsid w:val="00B107F5"/>
    <w:rsid w:val="00B10D58"/>
    <w:rsid w:val="00B10EC2"/>
    <w:rsid w:val="00B11090"/>
    <w:rsid w:val="00B1129F"/>
    <w:rsid w:val="00B117EE"/>
    <w:rsid w:val="00B118BC"/>
    <w:rsid w:val="00B11C38"/>
    <w:rsid w:val="00B12645"/>
    <w:rsid w:val="00B12ADC"/>
    <w:rsid w:val="00B12C01"/>
    <w:rsid w:val="00B12DBD"/>
    <w:rsid w:val="00B12F8F"/>
    <w:rsid w:val="00B13055"/>
    <w:rsid w:val="00B131C8"/>
    <w:rsid w:val="00B134BD"/>
    <w:rsid w:val="00B136E5"/>
    <w:rsid w:val="00B13720"/>
    <w:rsid w:val="00B139E8"/>
    <w:rsid w:val="00B13A75"/>
    <w:rsid w:val="00B13E44"/>
    <w:rsid w:val="00B13EED"/>
    <w:rsid w:val="00B14170"/>
    <w:rsid w:val="00B14446"/>
    <w:rsid w:val="00B1473E"/>
    <w:rsid w:val="00B14D8A"/>
    <w:rsid w:val="00B14E02"/>
    <w:rsid w:val="00B157A1"/>
    <w:rsid w:val="00B15840"/>
    <w:rsid w:val="00B1625B"/>
    <w:rsid w:val="00B16403"/>
    <w:rsid w:val="00B164CF"/>
    <w:rsid w:val="00B16689"/>
    <w:rsid w:val="00B167C6"/>
    <w:rsid w:val="00B1694E"/>
    <w:rsid w:val="00B16C36"/>
    <w:rsid w:val="00B16F19"/>
    <w:rsid w:val="00B16F43"/>
    <w:rsid w:val="00B17023"/>
    <w:rsid w:val="00B1722B"/>
    <w:rsid w:val="00B173D9"/>
    <w:rsid w:val="00B17EAA"/>
    <w:rsid w:val="00B202B4"/>
    <w:rsid w:val="00B20689"/>
    <w:rsid w:val="00B207AC"/>
    <w:rsid w:val="00B207C4"/>
    <w:rsid w:val="00B2085A"/>
    <w:rsid w:val="00B20877"/>
    <w:rsid w:val="00B20D50"/>
    <w:rsid w:val="00B20EEB"/>
    <w:rsid w:val="00B2110B"/>
    <w:rsid w:val="00B21169"/>
    <w:rsid w:val="00B211CE"/>
    <w:rsid w:val="00B21938"/>
    <w:rsid w:val="00B219D6"/>
    <w:rsid w:val="00B21A4D"/>
    <w:rsid w:val="00B21B8E"/>
    <w:rsid w:val="00B22118"/>
    <w:rsid w:val="00B222C4"/>
    <w:rsid w:val="00B2232C"/>
    <w:rsid w:val="00B223FA"/>
    <w:rsid w:val="00B2271A"/>
    <w:rsid w:val="00B231C3"/>
    <w:rsid w:val="00B23242"/>
    <w:rsid w:val="00B236E5"/>
    <w:rsid w:val="00B23850"/>
    <w:rsid w:val="00B23938"/>
    <w:rsid w:val="00B23C87"/>
    <w:rsid w:val="00B23C9D"/>
    <w:rsid w:val="00B23F78"/>
    <w:rsid w:val="00B246B8"/>
    <w:rsid w:val="00B24708"/>
    <w:rsid w:val="00B24BD1"/>
    <w:rsid w:val="00B24DE2"/>
    <w:rsid w:val="00B24F26"/>
    <w:rsid w:val="00B24FAA"/>
    <w:rsid w:val="00B2505D"/>
    <w:rsid w:val="00B254D3"/>
    <w:rsid w:val="00B25DC2"/>
    <w:rsid w:val="00B25F3F"/>
    <w:rsid w:val="00B260CD"/>
    <w:rsid w:val="00B2637B"/>
    <w:rsid w:val="00B26D03"/>
    <w:rsid w:val="00B26D29"/>
    <w:rsid w:val="00B26D48"/>
    <w:rsid w:val="00B26F89"/>
    <w:rsid w:val="00B27028"/>
    <w:rsid w:val="00B27128"/>
    <w:rsid w:val="00B273E8"/>
    <w:rsid w:val="00B276E5"/>
    <w:rsid w:val="00B27C0F"/>
    <w:rsid w:val="00B27D26"/>
    <w:rsid w:val="00B27FBF"/>
    <w:rsid w:val="00B30007"/>
    <w:rsid w:val="00B303BD"/>
    <w:rsid w:val="00B30845"/>
    <w:rsid w:val="00B30E4E"/>
    <w:rsid w:val="00B3141E"/>
    <w:rsid w:val="00B31603"/>
    <w:rsid w:val="00B31E31"/>
    <w:rsid w:val="00B31F72"/>
    <w:rsid w:val="00B32201"/>
    <w:rsid w:val="00B32540"/>
    <w:rsid w:val="00B3264F"/>
    <w:rsid w:val="00B327B7"/>
    <w:rsid w:val="00B32F6C"/>
    <w:rsid w:val="00B32FEB"/>
    <w:rsid w:val="00B3354A"/>
    <w:rsid w:val="00B33727"/>
    <w:rsid w:val="00B33817"/>
    <w:rsid w:val="00B339DE"/>
    <w:rsid w:val="00B33CDD"/>
    <w:rsid w:val="00B345DE"/>
    <w:rsid w:val="00B34903"/>
    <w:rsid w:val="00B34A35"/>
    <w:rsid w:val="00B34E6A"/>
    <w:rsid w:val="00B35605"/>
    <w:rsid w:val="00B35965"/>
    <w:rsid w:val="00B35A8D"/>
    <w:rsid w:val="00B35DD4"/>
    <w:rsid w:val="00B35F4E"/>
    <w:rsid w:val="00B362DA"/>
    <w:rsid w:val="00B36539"/>
    <w:rsid w:val="00B3670E"/>
    <w:rsid w:val="00B36E04"/>
    <w:rsid w:val="00B36E8F"/>
    <w:rsid w:val="00B370C7"/>
    <w:rsid w:val="00B370F9"/>
    <w:rsid w:val="00B371E7"/>
    <w:rsid w:val="00B3798F"/>
    <w:rsid w:val="00B37A8A"/>
    <w:rsid w:val="00B37B83"/>
    <w:rsid w:val="00B37F4E"/>
    <w:rsid w:val="00B40196"/>
    <w:rsid w:val="00B40821"/>
    <w:rsid w:val="00B409ED"/>
    <w:rsid w:val="00B40A35"/>
    <w:rsid w:val="00B40A81"/>
    <w:rsid w:val="00B40CB4"/>
    <w:rsid w:val="00B40D17"/>
    <w:rsid w:val="00B40E05"/>
    <w:rsid w:val="00B41753"/>
    <w:rsid w:val="00B419D9"/>
    <w:rsid w:val="00B41EE2"/>
    <w:rsid w:val="00B41FE2"/>
    <w:rsid w:val="00B42091"/>
    <w:rsid w:val="00B420A4"/>
    <w:rsid w:val="00B426CF"/>
    <w:rsid w:val="00B42930"/>
    <w:rsid w:val="00B42ADB"/>
    <w:rsid w:val="00B42B01"/>
    <w:rsid w:val="00B42D85"/>
    <w:rsid w:val="00B42DCE"/>
    <w:rsid w:val="00B42F6C"/>
    <w:rsid w:val="00B434C6"/>
    <w:rsid w:val="00B435B7"/>
    <w:rsid w:val="00B43760"/>
    <w:rsid w:val="00B43B0E"/>
    <w:rsid w:val="00B43E0C"/>
    <w:rsid w:val="00B44156"/>
    <w:rsid w:val="00B44636"/>
    <w:rsid w:val="00B448D4"/>
    <w:rsid w:val="00B449EF"/>
    <w:rsid w:val="00B44B1E"/>
    <w:rsid w:val="00B4554C"/>
    <w:rsid w:val="00B4557F"/>
    <w:rsid w:val="00B458C0"/>
    <w:rsid w:val="00B45B0F"/>
    <w:rsid w:val="00B45C99"/>
    <w:rsid w:val="00B45E32"/>
    <w:rsid w:val="00B46013"/>
    <w:rsid w:val="00B4629E"/>
    <w:rsid w:val="00B468DF"/>
    <w:rsid w:val="00B46C01"/>
    <w:rsid w:val="00B46C56"/>
    <w:rsid w:val="00B46E25"/>
    <w:rsid w:val="00B46E9F"/>
    <w:rsid w:val="00B471A5"/>
    <w:rsid w:val="00B47381"/>
    <w:rsid w:val="00B474AE"/>
    <w:rsid w:val="00B474CC"/>
    <w:rsid w:val="00B47854"/>
    <w:rsid w:val="00B47ED2"/>
    <w:rsid w:val="00B4B9AD"/>
    <w:rsid w:val="00B4D773"/>
    <w:rsid w:val="00B4FC28"/>
    <w:rsid w:val="00B500C4"/>
    <w:rsid w:val="00B50190"/>
    <w:rsid w:val="00B5023C"/>
    <w:rsid w:val="00B504C2"/>
    <w:rsid w:val="00B5058A"/>
    <w:rsid w:val="00B50BEB"/>
    <w:rsid w:val="00B50F8F"/>
    <w:rsid w:val="00B51091"/>
    <w:rsid w:val="00B51145"/>
    <w:rsid w:val="00B51291"/>
    <w:rsid w:val="00B521F0"/>
    <w:rsid w:val="00B52470"/>
    <w:rsid w:val="00B52C67"/>
    <w:rsid w:val="00B52E5B"/>
    <w:rsid w:val="00B5333A"/>
    <w:rsid w:val="00B53860"/>
    <w:rsid w:val="00B53DA5"/>
    <w:rsid w:val="00B53E9E"/>
    <w:rsid w:val="00B541DB"/>
    <w:rsid w:val="00B54248"/>
    <w:rsid w:val="00B54749"/>
    <w:rsid w:val="00B54C22"/>
    <w:rsid w:val="00B54CD7"/>
    <w:rsid w:val="00B54D30"/>
    <w:rsid w:val="00B55505"/>
    <w:rsid w:val="00B5550F"/>
    <w:rsid w:val="00B558CB"/>
    <w:rsid w:val="00B5603B"/>
    <w:rsid w:val="00B56548"/>
    <w:rsid w:val="00B56A2C"/>
    <w:rsid w:val="00B56D1C"/>
    <w:rsid w:val="00B5700C"/>
    <w:rsid w:val="00B572D9"/>
    <w:rsid w:val="00B572EA"/>
    <w:rsid w:val="00B57602"/>
    <w:rsid w:val="00B576BF"/>
    <w:rsid w:val="00B577F1"/>
    <w:rsid w:val="00B57A40"/>
    <w:rsid w:val="00B57B6E"/>
    <w:rsid w:val="00B6058C"/>
    <w:rsid w:val="00B605EC"/>
    <w:rsid w:val="00B606E1"/>
    <w:rsid w:val="00B60799"/>
    <w:rsid w:val="00B60A93"/>
    <w:rsid w:val="00B60B0A"/>
    <w:rsid w:val="00B60B54"/>
    <w:rsid w:val="00B61153"/>
    <w:rsid w:val="00B611CB"/>
    <w:rsid w:val="00B618D2"/>
    <w:rsid w:val="00B62A19"/>
    <w:rsid w:val="00B62A96"/>
    <w:rsid w:val="00B62AC8"/>
    <w:rsid w:val="00B62C0E"/>
    <w:rsid w:val="00B62C38"/>
    <w:rsid w:val="00B62E60"/>
    <w:rsid w:val="00B62F5D"/>
    <w:rsid w:val="00B636D3"/>
    <w:rsid w:val="00B63A05"/>
    <w:rsid w:val="00B63CFE"/>
    <w:rsid w:val="00B63EBF"/>
    <w:rsid w:val="00B64060"/>
    <w:rsid w:val="00B641F9"/>
    <w:rsid w:val="00B64293"/>
    <w:rsid w:val="00B642EA"/>
    <w:rsid w:val="00B64539"/>
    <w:rsid w:val="00B646A2"/>
    <w:rsid w:val="00B6472E"/>
    <w:rsid w:val="00B64A4A"/>
    <w:rsid w:val="00B64A4E"/>
    <w:rsid w:val="00B64C7E"/>
    <w:rsid w:val="00B64DF7"/>
    <w:rsid w:val="00B650E7"/>
    <w:rsid w:val="00B6551F"/>
    <w:rsid w:val="00B65643"/>
    <w:rsid w:val="00B6599E"/>
    <w:rsid w:val="00B65A21"/>
    <w:rsid w:val="00B65DDB"/>
    <w:rsid w:val="00B6649F"/>
    <w:rsid w:val="00B66732"/>
    <w:rsid w:val="00B66AE5"/>
    <w:rsid w:val="00B66D49"/>
    <w:rsid w:val="00B6702B"/>
    <w:rsid w:val="00B674F3"/>
    <w:rsid w:val="00B675AB"/>
    <w:rsid w:val="00B6792F"/>
    <w:rsid w:val="00B67F43"/>
    <w:rsid w:val="00B70074"/>
    <w:rsid w:val="00B700D6"/>
    <w:rsid w:val="00B70254"/>
    <w:rsid w:val="00B70961"/>
    <w:rsid w:val="00B70ED4"/>
    <w:rsid w:val="00B70F09"/>
    <w:rsid w:val="00B71A70"/>
    <w:rsid w:val="00B71BE3"/>
    <w:rsid w:val="00B71ED4"/>
    <w:rsid w:val="00B72129"/>
    <w:rsid w:val="00B726FF"/>
    <w:rsid w:val="00B72A34"/>
    <w:rsid w:val="00B72ED1"/>
    <w:rsid w:val="00B73AB1"/>
    <w:rsid w:val="00B73E5A"/>
    <w:rsid w:val="00B740E8"/>
    <w:rsid w:val="00B748A4"/>
    <w:rsid w:val="00B748A8"/>
    <w:rsid w:val="00B74A5D"/>
    <w:rsid w:val="00B74F40"/>
    <w:rsid w:val="00B755E6"/>
    <w:rsid w:val="00B759A1"/>
    <w:rsid w:val="00B75C18"/>
    <w:rsid w:val="00B75FD2"/>
    <w:rsid w:val="00B76021"/>
    <w:rsid w:val="00B76410"/>
    <w:rsid w:val="00B76484"/>
    <w:rsid w:val="00B7659E"/>
    <w:rsid w:val="00B765B3"/>
    <w:rsid w:val="00B765F0"/>
    <w:rsid w:val="00B76DFD"/>
    <w:rsid w:val="00B76EEF"/>
    <w:rsid w:val="00B7725E"/>
    <w:rsid w:val="00B77573"/>
    <w:rsid w:val="00B779D2"/>
    <w:rsid w:val="00B80752"/>
    <w:rsid w:val="00B8087E"/>
    <w:rsid w:val="00B80BCF"/>
    <w:rsid w:val="00B80CA5"/>
    <w:rsid w:val="00B80D4D"/>
    <w:rsid w:val="00B80E1E"/>
    <w:rsid w:val="00B810F3"/>
    <w:rsid w:val="00B81159"/>
    <w:rsid w:val="00B8115D"/>
    <w:rsid w:val="00B81198"/>
    <w:rsid w:val="00B81201"/>
    <w:rsid w:val="00B816D2"/>
    <w:rsid w:val="00B817F5"/>
    <w:rsid w:val="00B81C21"/>
    <w:rsid w:val="00B81C59"/>
    <w:rsid w:val="00B82784"/>
    <w:rsid w:val="00B82830"/>
    <w:rsid w:val="00B834F3"/>
    <w:rsid w:val="00B835E1"/>
    <w:rsid w:val="00B835F8"/>
    <w:rsid w:val="00B83740"/>
    <w:rsid w:val="00B8387B"/>
    <w:rsid w:val="00B83EAA"/>
    <w:rsid w:val="00B841B8"/>
    <w:rsid w:val="00B842A8"/>
    <w:rsid w:val="00B8485E"/>
    <w:rsid w:val="00B84DBC"/>
    <w:rsid w:val="00B8500F"/>
    <w:rsid w:val="00B85205"/>
    <w:rsid w:val="00B858A2"/>
    <w:rsid w:val="00B85913"/>
    <w:rsid w:val="00B85E30"/>
    <w:rsid w:val="00B85EB5"/>
    <w:rsid w:val="00B85F22"/>
    <w:rsid w:val="00B8683D"/>
    <w:rsid w:val="00B86A38"/>
    <w:rsid w:val="00B86B78"/>
    <w:rsid w:val="00B870F9"/>
    <w:rsid w:val="00B8744C"/>
    <w:rsid w:val="00B87715"/>
    <w:rsid w:val="00B87A1E"/>
    <w:rsid w:val="00B87E80"/>
    <w:rsid w:val="00B90286"/>
    <w:rsid w:val="00B90850"/>
    <w:rsid w:val="00B9099D"/>
    <w:rsid w:val="00B90CC6"/>
    <w:rsid w:val="00B90E43"/>
    <w:rsid w:val="00B90FFD"/>
    <w:rsid w:val="00B9105D"/>
    <w:rsid w:val="00B91DDF"/>
    <w:rsid w:val="00B91F3F"/>
    <w:rsid w:val="00B921FC"/>
    <w:rsid w:val="00B922ED"/>
    <w:rsid w:val="00B923FC"/>
    <w:rsid w:val="00B92515"/>
    <w:rsid w:val="00B92561"/>
    <w:rsid w:val="00B926F2"/>
    <w:rsid w:val="00B92722"/>
    <w:rsid w:val="00B92B72"/>
    <w:rsid w:val="00B930EB"/>
    <w:rsid w:val="00B9312E"/>
    <w:rsid w:val="00B93674"/>
    <w:rsid w:val="00B938C4"/>
    <w:rsid w:val="00B93A02"/>
    <w:rsid w:val="00B93C0D"/>
    <w:rsid w:val="00B93D99"/>
    <w:rsid w:val="00B94165"/>
    <w:rsid w:val="00B941C9"/>
    <w:rsid w:val="00B9420B"/>
    <w:rsid w:val="00B942F3"/>
    <w:rsid w:val="00B94525"/>
    <w:rsid w:val="00B9493F"/>
    <w:rsid w:val="00B94980"/>
    <w:rsid w:val="00B954FE"/>
    <w:rsid w:val="00B955A5"/>
    <w:rsid w:val="00B956F1"/>
    <w:rsid w:val="00B958DA"/>
    <w:rsid w:val="00B95B85"/>
    <w:rsid w:val="00B95BF0"/>
    <w:rsid w:val="00B95C47"/>
    <w:rsid w:val="00B9620E"/>
    <w:rsid w:val="00B962C0"/>
    <w:rsid w:val="00B96742"/>
    <w:rsid w:val="00B96AC0"/>
    <w:rsid w:val="00B96B36"/>
    <w:rsid w:val="00B96F26"/>
    <w:rsid w:val="00B97167"/>
    <w:rsid w:val="00B97444"/>
    <w:rsid w:val="00B9765F"/>
    <w:rsid w:val="00B97771"/>
    <w:rsid w:val="00B978E2"/>
    <w:rsid w:val="00B97C46"/>
    <w:rsid w:val="00B97CEE"/>
    <w:rsid w:val="00BA0519"/>
    <w:rsid w:val="00BA07FA"/>
    <w:rsid w:val="00BA0A23"/>
    <w:rsid w:val="00BA1903"/>
    <w:rsid w:val="00BA1BC2"/>
    <w:rsid w:val="00BA1BDC"/>
    <w:rsid w:val="00BA1BF7"/>
    <w:rsid w:val="00BA1EB7"/>
    <w:rsid w:val="00BA220B"/>
    <w:rsid w:val="00BA245B"/>
    <w:rsid w:val="00BA24F9"/>
    <w:rsid w:val="00BA2551"/>
    <w:rsid w:val="00BA25BE"/>
    <w:rsid w:val="00BA2635"/>
    <w:rsid w:val="00BA2898"/>
    <w:rsid w:val="00BA2A13"/>
    <w:rsid w:val="00BA2AB2"/>
    <w:rsid w:val="00BA2B81"/>
    <w:rsid w:val="00BA2FA0"/>
    <w:rsid w:val="00BA31C8"/>
    <w:rsid w:val="00BA35A5"/>
    <w:rsid w:val="00BA3943"/>
    <w:rsid w:val="00BA40A0"/>
    <w:rsid w:val="00BA41C1"/>
    <w:rsid w:val="00BA4A63"/>
    <w:rsid w:val="00BA5089"/>
    <w:rsid w:val="00BA5478"/>
    <w:rsid w:val="00BA5F81"/>
    <w:rsid w:val="00BA61F4"/>
    <w:rsid w:val="00BA663A"/>
    <w:rsid w:val="00BA6A3E"/>
    <w:rsid w:val="00BA6C15"/>
    <w:rsid w:val="00BA7BE5"/>
    <w:rsid w:val="00BA7CF6"/>
    <w:rsid w:val="00BA7D3F"/>
    <w:rsid w:val="00BA7E7D"/>
    <w:rsid w:val="00BA7F84"/>
    <w:rsid w:val="00BB0723"/>
    <w:rsid w:val="00BB0CC1"/>
    <w:rsid w:val="00BB0FC6"/>
    <w:rsid w:val="00BB100A"/>
    <w:rsid w:val="00BB1213"/>
    <w:rsid w:val="00BB1300"/>
    <w:rsid w:val="00BB14E5"/>
    <w:rsid w:val="00BB1FD1"/>
    <w:rsid w:val="00BB2182"/>
    <w:rsid w:val="00BB2609"/>
    <w:rsid w:val="00BB2B18"/>
    <w:rsid w:val="00BB2F00"/>
    <w:rsid w:val="00BB30EB"/>
    <w:rsid w:val="00BB32BF"/>
    <w:rsid w:val="00BB3587"/>
    <w:rsid w:val="00BB36A4"/>
    <w:rsid w:val="00BB3917"/>
    <w:rsid w:val="00BB44DD"/>
    <w:rsid w:val="00BB477D"/>
    <w:rsid w:val="00BB542B"/>
    <w:rsid w:val="00BB567A"/>
    <w:rsid w:val="00BB59B7"/>
    <w:rsid w:val="00BB6F5B"/>
    <w:rsid w:val="00BB72E8"/>
    <w:rsid w:val="00BB7D0C"/>
    <w:rsid w:val="00BB7D5E"/>
    <w:rsid w:val="00BB7D8A"/>
    <w:rsid w:val="00BC04C1"/>
    <w:rsid w:val="00BC0825"/>
    <w:rsid w:val="00BC0F74"/>
    <w:rsid w:val="00BC1538"/>
    <w:rsid w:val="00BC16D9"/>
    <w:rsid w:val="00BC1DEF"/>
    <w:rsid w:val="00BC1F9C"/>
    <w:rsid w:val="00BC2193"/>
    <w:rsid w:val="00BC2894"/>
    <w:rsid w:val="00BC2A5F"/>
    <w:rsid w:val="00BC2B0D"/>
    <w:rsid w:val="00BC2CC4"/>
    <w:rsid w:val="00BC2D9F"/>
    <w:rsid w:val="00BC2FF0"/>
    <w:rsid w:val="00BC3572"/>
    <w:rsid w:val="00BC3A95"/>
    <w:rsid w:val="00BC45BF"/>
    <w:rsid w:val="00BC463D"/>
    <w:rsid w:val="00BC4661"/>
    <w:rsid w:val="00BC4707"/>
    <w:rsid w:val="00BC472B"/>
    <w:rsid w:val="00BC4736"/>
    <w:rsid w:val="00BC4848"/>
    <w:rsid w:val="00BC4937"/>
    <w:rsid w:val="00BC4BEB"/>
    <w:rsid w:val="00BC4E30"/>
    <w:rsid w:val="00BC51E9"/>
    <w:rsid w:val="00BC55C3"/>
    <w:rsid w:val="00BC55D1"/>
    <w:rsid w:val="00BC5888"/>
    <w:rsid w:val="00BC6472"/>
    <w:rsid w:val="00BC681A"/>
    <w:rsid w:val="00BC6E4C"/>
    <w:rsid w:val="00BC6EA8"/>
    <w:rsid w:val="00BC70C8"/>
    <w:rsid w:val="00BC77E3"/>
    <w:rsid w:val="00BC785E"/>
    <w:rsid w:val="00BC79F1"/>
    <w:rsid w:val="00BC7AF2"/>
    <w:rsid w:val="00BC7B02"/>
    <w:rsid w:val="00BD03D6"/>
    <w:rsid w:val="00BD04C3"/>
    <w:rsid w:val="00BD0BFA"/>
    <w:rsid w:val="00BD0BFC"/>
    <w:rsid w:val="00BD0DEE"/>
    <w:rsid w:val="00BD12CB"/>
    <w:rsid w:val="00BD1783"/>
    <w:rsid w:val="00BD183F"/>
    <w:rsid w:val="00BD184E"/>
    <w:rsid w:val="00BD1BBD"/>
    <w:rsid w:val="00BD1D60"/>
    <w:rsid w:val="00BD1DF4"/>
    <w:rsid w:val="00BD2217"/>
    <w:rsid w:val="00BD28F2"/>
    <w:rsid w:val="00BD2C19"/>
    <w:rsid w:val="00BD2C8C"/>
    <w:rsid w:val="00BD2F78"/>
    <w:rsid w:val="00BD38CD"/>
    <w:rsid w:val="00BD3AD6"/>
    <w:rsid w:val="00BD41C8"/>
    <w:rsid w:val="00BD44A3"/>
    <w:rsid w:val="00BD452B"/>
    <w:rsid w:val="00BD4842"/>
    <w:rsid w:val="00BD4C69"/>
    <w:rsid w:val="00BD4E16"/>
    <w:rsid w:val="00BD5E5D"/>
    <w:rsid w:val="00BD5FBE"/>
    <w:rsid w:val="00BD5FBF"/>
    <w:rsid w:val="00BD6313"/>
    <w:rsid w:val="00BD63C2"/>
    <w:rsid w:val="00BD63F3"/>
    <w:rsid w:val="00BD6661"/>
    <w:rsid w:val="00BD6877"/>
    <w:rsid w:val="00BD6B32"/>
    <w:rsid w:val="00BD6C07"/>
    <w:rsid w:val="00BD741C"/>
    <w:rsid w:val="00BD76A5"/>
    <w:rsid w:val="00BD76C3"/>
    <w:rsid w:val="00BD799A"/>
    <w:rsid w:val="00BD7CF1"/>
    <w:rsid w:val="00BD7F56"/>
    <w:rsid w:val="00BE0479"/>
    <w:rsid w:val="00BE0647"/>
    <w:rsid w:val="00BE0959"/>
    <w:rsid w:val="00BE0D34"/>
    <w:rsid w:val="00BE107D"/>
    <w:rsid w:val="00BE1691"/>
    <w:rsid w:val="00BE1907"/>
    <w:rsid w:val="00BE1C1D"/>
    <w:rsid w:val="00BE1C99"/>
    <w:rsid w:val="00BE2321"/>
    <w:rsid w:val="00BE235C"/>
    <w:rsid w:val="00BE25CB"/>
    <w:rsid w:val="00BE271E"/>
    <w:rsid w:val="00BE27E4"/>
    <w:rsid w:val="00BE2951"/>
    <w:rsid w:val="00BE2B1E"/>
    <w:rsid w:val="00BE2DDE"/>
    <w:rsid w:val="00BE2ED0"/>
    <w:rsid w:val="00BE2EF3"/>
    <w:rsid w:val="00BE3012"/>
    <w:rsid w:val="00BE31BB"/>
    <w:rsid w:val="00BE33BE"/>
    <w:rsid w:val="00BE33F6"/>
    <w:rsid w:val="00BE34BC"/>
    <w:rsid w:val="00BE36C4"/>
    <w:rsid w:val="00BE3A5F"/>
    <w:rsid w:val="00BE3BA8"/>
    <w:rsid w:val="00BE3BF0"/>
    <w:rsid w:val="00BE3FDB"/>
    <w:rsid w:val="00BE45AC"/>
    <w:rsid w:val="00BE4839"/>
    <w:rsid w:val="00BE498E"/>
    <w:rsid w:val="00BE4EE4"/>
    <w:rsid w:val="00BE5640"/>
    <w:rsid w:val="00BE5954"/>
    <w:rsid w:val="00BE596F"/>
    <w:rsid w:val="00BE5AF2"/>
    <w:rsid w:val="00BE5B37"/>
    <w:rsid w:val="00BE5BB2"/>
    <w:rsid w:val="00BE5C35"/>
    <w:rsid w:val="00BE5C5C"/>
    <w:rsid w:val="00BE5F1E"/>
    <w:rsid w:val="00BE60FA"/>
    <w:rsid w:val="00BE616D"/>
    <w:rsid w:val="00BE6391"/>
    <w:rsid w:val="00BE691B"/>
    <w:rsid w:val="00BE6C27"/>
    <w:rsid w:val="00BE6FC9"/>
    <w:rsid w:val="00BE7C3A"/>
    <w:rsid w:val="00BE7C67"/>
    <w:rsid w:val="00BE7DD1"/>
    <w:rsid w:val="00BE7E7B"/>
    <w:rsid w:val="00BF0052"/>
    <w:rsid w:val="00BF01D3"/>
    <w:rsid w:val="00BF033E"/>
    <w:rsid w:val="00BF03FE"/>
    <w:rsid w:val="00BF06DF"/>
    <w:rsid w:val="00BF074E"/>
    <w:rsid w:val="00BF0D38"/>
    <w:rsid w:val="00BF0F8E"/>
    <w:rsid w:val="00BF1DE9"/>
    <w:rsid w:val="00BF24C0"/>
    <w:rsid w:val="00BF28C8"/>
    <w:rsid w:val="00BF2A56"/>
    <w:rsid w:val="00BF2CF6"/>
    <w:rsid w:val="00BF2D46"/>
    <w:rsid w:val="00BF32C1"/>
    <w:rsid w:val="00BF347D"/>
    <w:rsid w:val="00BF350E"/>
    <w:rsid w:val="00BF352C"/>
    <w:rsid w:val="00BF3616"/>
    <w:rsid w:val="00BF3642"/>
    <w:rsid w:val="00BF37BB"/>
    <w:rsid w:val="00BF37D7"/>
    <w:rsid w:val="00BF4095"/>
    <w:rsid w:val="00BF419E"/>
    <w:rsid w:val="00BF42CB"/>
    <w:rsid w:val="00BF453E"/>
    <w:rsid w:val="00BF47C3"/>
    <w:rsid w:val="00BF4940"/>
    <w:rsid w:val="00BF5060"/>
    <w:rsid w:val="00BF53E8"/>
    <w:rsid w:val="00BF550E"/>
    <w:rsid w:val="00BF5620"/>
    <w:rsid w:val="00BF575F"/>
    <w:rsid w:val="00BF592F"/>
    <w:rsid w:val="00BF6940"/>
    <w:rsid w:val="00BF6E23"/>
    <w:rsid w:val="00BF6E65"/>
    <w:rsid w:val="00BF703D"/>
    <w:rsid w:val="00BF7179"/>
    <w:rsid w:val="00BF72FE"/>
    <w:rsid w:val="00BF791A"/>
    <w:rsid w:val="00BF7A86"/>
    <w:rsid w:val="00BF7AE3"/>
    <w:rsid w:val="00BF7C5F"/>
    <w:rsid w:val="00BF7CA1"/>
    <w:rsid w:val="00C000A0"/>
    <w:rsid w:val="00C0021F"/>
    <w:rsid w:val="00C002A8"/>
    <w:rsid w:val="00C002F9"/>
    <w:rsid w:val="00C005C8"/>
    <w:rsid w:val="00C015FC"/>
    <w:rsid w:val="00C01746"/>
    <w:rsid w:val="00C01D36"/>
    <w:rsid w:val="00C01DF2"/>
    <w:rsid w:val="00C02146"/>
    <w:rsid w:val="00C02352"/>
    <w:rsid w:val="00C023BC"/>
    <w:rsid w:val="00C02A35"/>
    <w:rsid w:val="00C02ED7"/>
    <w:rsid w:val="00C0302C"/>
    <w:rsid w:val="00C035FD"/>
    <w:rsid w:val="00C0362B"/>
    <w:rsid w:val="00C03D1B"/>
    <w:rsid w:val="00C03E59"/>
    <w:rsid w:val="00C041F6"/>
    <w:rsid w:val="00C04238"/>
    <w:rsid w:val="00C045BB"/>
    <w:rsid w:val="00C04972"/>
    <w:rsid w:val="00C04E7A"/>
    <w:rsid w:val="00C05109"/>
    <w:rsid w:val="00C0540C"/>
    <w:rsid w:val="00C05629"/>
    <w:rsid w:val="00C05735"/>
    <w:rsid w:val="00C057FB"/>
    <w:rsid w:val="00C059B2"/>
    <w:rsid w:val="00C05AB7"/>
    <w:rsid w:val="00C05B59"/>
    <w:rsid w:val="00C05D6D"/>
    <w:rsid w:val="00C05F3F"/>
    <w:rsid w:val="00C05F55"/>
    <w:rsid w:val="00C061E1"/>
    <w:rsid w:val="00C0645B"/>
    <w:rsid w:val="00C064A3"/>
    <w:rsid w:val="00C06CC1"/>
    <w:rsid w:val="00C06DCC"/>
    <w:rsid w:val="00C06E49"/>
    <w:rsid w:val="00C06EB3"/>
    <w:rsid w:val="00C06FF2"/>
    <w:rsid w:val="00C07024"/>
    <w:rsid w:val="00C07209"/>
    <w:rsid w:val="00C07451"/>
    <w:rsid w:val="00C0779A"/>
    <w:rsid w:val="00C07E15"/>
    <w:rsid w:val="00C07E27"/>
    <w:rsid w:val="00C07F7D"/>
    <w:rsid w:val="00C07FCA"/>
    <w:rsid w:val="00C10263"/>
    <w:rsid w:val="00C104D0"/>
    <w:rsid w:val="00C105A1"/>
    <w:rsid w:val="00C10822"/>
    <w:rsid w:val="00C10E3A"/>
    <w:rsid w:val="00C10E47"/>
    <w:rsid w:val="00C111E0"/>
    <w:rsid w:val="00C11319"/>
    <w:rsid w:val="00C114B1"/>
    <w:rsid w:val="00C11510"/>
    <w:rsid w:val="00C11945"/>
    <w:rsid w:val="00C11AA3"/>
    <w:rsid w:val="00C11BE0"/>
    <w:rsid w:val="00C11C32"/>
    <w:rsid w:val="00C11CDF"/>
    <w:rsid w:val="00C12330"/>
    <w:rsid w:val="00C124A6"/>
    <w:rsid w:val="00C126B1"/>
    <w:rsid w:val="00C126CA"/>
    <w:rsid w:val="00C12C29"/>
    <w:rsid w:val="00C131F1"/>
    <w:rsid w:val="00C134D2"/>
    <w:rsid w:val="00C13614"/>
    <w:rsid w:val="00C1369B"/>
    <w:rsid w:val="00C13794"/>
    <w:rsid w:val="00C13A83"/>
    <w:rsid w:val="00C13C9D"/>
    <w:rsid w:val="00C13F6E"/>
    <w:rsid w:val="00C145AF"/>
    <w:rsid w:val="00C14825"/>
    <w:rsid w:val="00C14CAE"/>
    <w:rsid w:val="00C14D81"/>
    <w:rsid w:val="00C15439"/>
    <w:rsid w:val="00C155CF"/>
    <w:rsid w:val="00C156D5"/>
    <w:rsid w:val="00C15E6C"/>
    <w:rsid w:val="00C16484"/>
    <w:rsid w:val="00C164AB"/>
    <w:rsid w:val="00C167D2"/>
    <w:rsid w:val="00C16863"/>
    <w:rsid w:val="00C16B15"/>
    <w:rsid w:val="00C16C12"/>
    <w:rsid w:val="00C16CD2"/>
    <w:rsid w:val="00C16EB7"/>
    <w:rsid w:val="00C1709A"/>
    <w:rsid w:val="00C170D8"/>
    <w:rsid w:val="00C17102"/>
    <w:rsid w:val="00C173EF"/>
    <w:rsid w:val="00C179A6"/>
    <w:rsid w:val="00C20029"/>
    <w:rsid w:val="00C20182"/>
    <w:rsid w:val="00C201F4"/>
    <w:rsid w:val="00C2023D"/>
    <w:rsid w:val="00C20280"/>
    <w:rsid w:val="00C203A2"/>
    <w:rsid w:val="00C204D8"/>
    <w:rsid w:val="00C20511"/>
    <w:rsid w:val="00C212EB"/>
    <w:rsid w:val="00C215A4"/>
    <w:rsid w:val="00C2176C"/>
    <w:rsid w:val="00C21D50"/>
    <w:rsid w:val="00C21F19"/>
    <w:rsid w:val="00C21F76"/>
    <w:rsid w:val="00C21FE8"/>
    <w:rsid w:val="00C220B3"/>
    <w:rsid w:val="00C220CF"/>
    <w:rsid w:val="00C22103"/>
    <w:rsid w:val="00C223A2"/>
    <w:rsid w:val="00C227D4"/>
    <w:rsid w:val="00C23010"/>
    <w:rsid w:val="00C23157"/>
    <w:rsid w:val="00C23290"/>
    <w:rsid w:val="00C233E5"/>
    <w:rsid w:val="00C23601"/>
    <w:rsid w:val="00C23D9F"/>
    <w:rsid w:val="00C240BA"/>
    <w:rsid w:val="00C24559"/>
    <w:rsid w:val="00C246EA"/>
    <w:rsid w:val="00C24927"/>
    <w:rsid w:val="00C24EAF"/>
    <w:rsid w:val="00C24FC1"/>
    <w:rsid w:val="00C2502F"/>
    <w:rsid w:val="00C25161"/>
    <w:rsid w:val="00C25217"/>
    <w:rsid w:val="00C2560E"/>
    <w:rsid w:val="00C25628"/>
    <w:rsid w:val="00C25F10"/>
    <w:rsid w:val="00C266BD"/>
    <w:rsid w:val="00C26842"/>
    <w:rsid w:val="00C269A0"/>
    <w:rsid w:val="00C26B9F"/>
    <w:rsid w:val="00C26C77"/>
    <w:rsid w:val="00C26F30"/>
    <w:rsid w:val="00C270A7"/>
    <w:rsid w:val="00C272B8"/>
    <w:rsid w:val="00C27462"/>
    <w:rsid w:val="00C27606"/>
    <w:rsid w:val="00C278B8"/>
    <w:rsid w:val="00C27DD5"/>
    <w:rsid w:val="00C27E82"/>
    <w:rsid w:val="00C30035"/>
    <w:rsid w:val="00C300E6"/>
    <w:rsid w:val="00C301BB"/>
    <w:rsid w:val="00C30982"/>
    <w:rsid w:val="00C30CC6"/>
    <w:rsid w:val="00C30FAD"/>
    <w:rsid w:val="00C314F4"/>
    <w:rsid w:val="00C31C74"/>
    <w:rsid w:val="00C31D67"/>
    <w:rsid w:val="00C320B9"/>
    <w:rsid w:val="00C321B4"/>
    <w:rsid w:val="00C321C7"/>
    <w:rsid w:val="00C324BD"/>
    <w:rsid w:val="00C324E9"/>
    <w:rsid w:val="00C32580"/>
    <w:rsid w:val="00C326C3"/>
    <w:rsid w:val="00C32F12"/>
    <w:rsid w:val="00C33286"/>
    <w:rsid w:val="00C333EA"/>
    <w:rsid w:val="00C337DB"/>
    <w:rsid w:val="00C33831"/>
    <w:rsid w:val="00C33924"/>
    <w:rsid w:val="00C33A53"/>
    <w:rsid w:val="00C33FDA"/>
    <w:rsid w:val="00C3435F"/>
    <w:rsid w:val="00C34395"/>
    <w:rsid w:val="00C347AB"/>
    <w:rsid w:val="00C34805"/>
    <w:rsid w:val="00C34917"/>
    <w:rsid w:val="00C34CD2"/>
    <w:rsid w:val="00C3554E"/>
    <w:rsid w:val="00C359A0"/>
    <w:rsid w:val="00C359BC"/>
    <w:rsid w:val="00C35A73"/>
    <w:rsid w:val="00C35A9A"/>
    <w:rsid w:val="00C35B45"/>
    <w:rsid w:val="00C35DEA"/>
    <w:rsid w:val="00C35F98"/>
    <w:rsid w:val="00C35F99"/>
    <w:rsid w:val="00C361B6"/>
    <w:rsid w:val="00C3635B"/>
    <w:rsid w:val="00C365AB"/>
    <w:rsid w:val="00C368E5"/>
    <w:rsid w:val="00C369D9"/>
    <w:rsid w:val="00C36AE8"/>
    <w:rsid w:val="00C36D28"/>
    <w:rsid w:val="00C36FF5"/>
    <w:rsid w:val="00C3706D"/>
    <w:rsid w:val="00C371F3"/>
    <w:rsid w:val="00C378BE"/>
    <w:rsid w:val="00C37AC4"/>
    <w:rsid w:val="00C37B25"/>
    <w:rsid w:val="00C37C13"/>
    <w:rsid w:val="00C37CF1"/>
    <w:rsid w:val="00C37EC5"/>
    <w:rsid w:val="00C37F34"/>
    <w:rsid w:val="00C400BC"/>
    <w:rsid w:val="00C40110"/>
    <w:rsid w:val="00C402DE"/>
    <w:rsid w:val="00C4032A"/>
    <w:rsid w:val="00C40969"/>
    <w:rsid w:val="00C40F60"/>
    <w:rsid w:val="00C4176F"/>
    <w:rsid w:val="00C419EC"/>
    <w:rsid w:val="00C41DAF"/>
    <w:rsid w:val="00C41FA8"/>
    <w:rsid w:val="00C42023"/>
    <w:rsid w:val="00C420FE"/>
    <w:rsid w:val="00C42267"/>
    <w:rsid w:val="00C4248F"/>
    <w:rsid w:val="00C425EC"/>
    <w:rsid w:val="00C42DE8"/>
    <w:rsid w:val="00C42F90"/>
    <w:rsid w:val="00C432F0"/>
    <w:rsid w:val="00C439AD"/>
    <w:rsid w:val="00C43BEC"/>
    <w:rsid w:val="00C440B7"/>
    <w:rsid w:val="00C4442B"/>
    <w:rsid w:val="00C44578"/>
    <w:rsid w:val="00C44720"/>
    <w:rsid w:val="00C44745"/>
    <w:rsid w:val="00C44746"/>
    <w:rsid w:val="00C44DB9"/>
    <w:rsid w:val="00C44F99"/>
    <w:rsid w:val="00C45244"/>
    <w:rsid w:val="00C45398"/>
    <w:rsid w:val="00C45548"/>
    <w:rsid w:val="00C45B0B"/>
    <w:rsid w:val="00C45B9F"/>
    <w:rsid w:val="00C46785"/>
    <w:rsid w:val="00C46A5C"/>
    <w:rsid w:val="00C46E09"/>
    <w:rsid w:val="00C47130"/>
    <w:rsid w:val="00C472A8"/>
    <w:rsid w:val="00C4771E"/>
    <w:rsid w:val="00C478AF"/>
    <w:rsid w:val="00C47DAB"/>
    <w:rsid w:val="00C50618"/>
    <w:rsid w:val="00C50628"/>
    <w:rsid w:val="00C508CE"/>
    <w:rsid w:val="00C50E03"/>
    <w:rsid w:val="00C51221"/>
    <w:rsid w:val="00C51282"/>
    <w:rsid w:val="00C513AD"/>
    <w:rsid w:val="00C51427"/>
    <w:rsid w:val="00C51802"/>
    <w:rsid w:val="00C51C8D"/>
    <w:rsid w:val="00C51CD4"/>
    <w:rsid w:val="00C51FD5"/>
    <w:rsid w:val="00C5228C"/>
    <w:rsid w:val="00C525FF"/>
    <w:rsid w:val="00C526E8"/>
    <w:rsid w:val="00C52DDA"/>
    <w:rsid w:val="00C52E47"/>
    <w:rsid w:val="00C53130"/>
    <w:rsid w:val="00C534AF"/>
    <w:rsid w:val="00C535AB"/>
    <w:rsid w:val="00C537A8"/>
    <w:rsid w:val="00C53869"/>
    <w:rsid w:val="00C53C1F"/>
    <w:rsid w:val="00C53DE5"/>
    <w:rsid w:val="00C5410B"/>
    <w:rsid w:val="00C541E2"/>
    <w:rsid w:val="00C54387"/>
    <w:rsid w:val="00C548E1"/>
    <w:rsid w:val="00C5493F"/>
    <w:rsid w:val="00C54A98"/>
    <w:rsid w:val="00C54AD8"/>
    <w:rsid w:val="00C54B70"/>
    <w:rsid w:val="00C54DA8"/>
    <w:rsid w:val="00C552AC"/>
    <w:rsid w:val="00C5561E"/>
    <w:rsid w:val="00C55674"/>
    <w:rsid w:val="00C559B2"/>
    <w:rsid w:val="00C55C19"/>
    <w:rsid w:val="00C55CEB"/>
    <w:rsid w:val="00C55DCA"/>
    <w:rsid w:val="00C5605B"/>
    <w:rsid w:val="00C565C6"/>
    <w:rsid w:val="00C5707D"/>
    <w:rsid w:val="00C57144"/>
    <w:rsid w:val="00C5730C"/>
    <w:rsid w:val="00C57512"/>
    <w:rsid w:val="00C57530"/>
    <w:rsid w:val="00C57823"/>
    <w:rsid w:val="00C57B1E"/>
    <w:rsid w:val="00C57C4F"/>
    <w:rsid w:val="00C57C9E"/>
    <w:rsid w:val="00C6041F"/>
    <w:rsid w:val="00C60790"/>
    <w:rsid w:val="00C610D1"/>
    <w:rsid w:val="00C6266C"/>
    <w:rsid w:val="00C626A8"/>
    <w:rsid w:val="00C627CF"/>
    <w:rsid w:val="00C62AE7"/>
    <w:rsid w:val="00C62AEC"/>
    <w:rsid w:val="00C62C81"/>
    <w:rsid w:val="00C632A0"/>
    <w:rsid w:val="00C6348C"/>
    <w:rsid w:val="00C634F3"/>
    <w:rsid w:val="00C63784"/>
    <w:rsid w:val="00C63787"/>
    <w:rsid w:val="00C639D5"/>
    <w:rsid w:val="00C643FB"/>
    <w:rsid w:val="00C648F3"/>
    <w:rsid w:val="00C64C53"/>
    <w:rsid w:val="00C64E05"/>
    <w:rsid w:val="00C64F34"/>
    <w:rsid w:val="00C65394"/>
    <w:rsid w:val="00C65445"/>
    <w:rsid w:val="00C659AC"/>
    <w:rsid w:val="00C65D76"/>
    <w:rsid w:val="00C65DAA"/>
    <w:rsid w:val="00C66433"/>
    <w:rsid w:val="00C665FB"/>
    <w:rsid w:val="00C6666C"/>
    <w:rsid w:val="00C66670"/>
    <w:rsid w:val="00C667EA"/>
    <w:rsid w:val="00C66834"/>
    <w:rsid w:val="00C66A6C"/>
    <w:rsid w:val="00C66C92"/>
    <w:rsid w:val="00C67142"/>
    <w:rsid w:val="00C67469"/>
    <w:rsid w:val="00C67631"/>
    <w:rsid w:val="00C67E04"/>
    <w:rsid w:val="00C709FB"/>
    <w:rsid w:val="00C70A99"/>
    <w:rsid w:val="00C70AB1"/>
    <w:rsid w:val="00C70DED"/>
    <w:rsid w:val="00C70F77"/>
    <w:rsid w:val="00C71298"/>
    <w:rsid w:val="00C71469"/>
    <w:rsid w:val="00C716EE"/>
    <w:rsid w:val="00C717C5"/>
    <w:rsid w:val="00C71814"/>
    <w:rsid w:val="00C71A42"/>
    <w:rsid w:val="00C71CF3"/>
    <w:rsid w:val="00C721E8"/>
    <w:rsid w:val="00C7251F"/>
    <w:rsid w:val="00C728A5"/>
    <w:rsid w:val="00C72F8F"/>
    <w:rsid w:val="00C732C3"/>
    <w:rsid w:val="00C733A4"/>
    <w:rsid w:val="00C733E3"/>
    <w:rsid w:val="00C7349E"/>
    <w:rsid w:val="00C73532"/>
    <w:rsid w:val="00C73567"/>
    <w:rsid w:val="00C73631"/>
    <w:rsid w:val="00C741FB"/>
    <w:rsid w:val="00C743C9"/>
    <w:rsid w:val="00C749D4"/>
    <w:rsid w:val="00C74FDF"/>
    <w:rsid w:val="00C750BB"/>
    <w:rsid w:val="00C75461"/>
    <w:rsid w:val="00C75B8A"/>
    <w:rsid w:val="00C762D5"/>
    <w:rsid w:val="00C76317"/>
    <w:rsid w:val="00C765C3"/>
    <w:rsid w:val="00C76726"/>
    <w:rsid w:val="00C76B8F"/>
    <w:rsid w:val="00C7757F"/>
    <w:rsid w:val="00C777BD"/>
    <w:rsid w:val="00C77A1E"/>
    <w:rsid w:val="00C77FDB"/>
    <w:rsid w:val="00C80148"/>
    <w:rsid w:val="00C8026A"/>
    <w:rsid w:val="00C802F1"/>
    <w:rsid w:val="00C80338"/>
    <w:rsid w:val="00C80516"/>
    <w:rsid w:val="00C80850"/>
    <w:rsid w:val="00C808A6"/>
    <w:rsid w:val="00C80A88"/>
    <w:rsid w:val="00C80BDF"/>
    <w:rsid w:val="00C819EA"/>
    <w:rsid w:val="00C81C75"/>
    <w:rsid w:val="00C81D9A"/>
    <w:rsid w:val="00C8234C"/>
    <w:rsid w:val="00C824EF"/>
    <w:rsid w:val="00C82522"/>
    <w:rsid w:val="00C82570"/>
    <w:rsid w:val="00C82832"/>
    <w:rsid w:val="00C82A51"/>
    <w:rsid w:val="00C82BBC"/>
    <w:rsid w:val="00C83007"/>
    <w:rsid w:val="00C83219"/>
    <w:rsid w:val="00C838D0"/>
    <w:rsid w:val="00C83C7E"/>
    <w:rsid w:val="00C8449A"/>
    <w:rsid w:val="00C844C2"/>
    <w:rsid w:val="00C845E2"/>
    <w:rsid w:val="00C84A00"/>
    <w:rsid w:val="00C84A13"/>
    <w:rsid w:val="00C84AC6"/>
    <w:rsid w:val="00C84C82"/>
    <w:rsid w:val="00C84E75"/>
    <w:rsid w:val="00C84F4C"/>
    <w:rsid w:val="00C85884"/>
    <w:rsid w:val="00C858E2"/>
    <w:rsid w:val="00C8593F"/>
    <w:rsid w:val="00C85A0F"/>
    <w:rsid w:val="00C85B90"/>
    <w:rsid w:val="00C86122"/>
    <w:rsid w:val="00C862EC"/>
    <w:rsid w:val="00C86478"/>
    <w:rsid w:val="00C86800"/>
    <w:rsid w:val="00C869AC"/>
    <w:rsid w:val="00C86E68"/>
    <w:rsid w:val="00C8702E"/>
    <w:rsid w:val="00C878E7"/>
    <w:rsid w:val="00C87FCD"/>
    <w:rsid w:val="00C9001E"/>
    <w:rsid w:val="00C90C03"/>
    <w:rsid w:val="00C90F28"/>
    <w:rsid w:val="00C912AE"/>
    <w:rsid w:val="00C9157D"/>
    <w:rsid w:val="00C917AA"/>
    <w:rsid w:val="00C91A30"/>
    <w:rsid w:val="00C91C70"/>
    <w:rsid w:val="00C91D4F"/>
    <w:rsid w:val="00C91D5E"/>
    <w:rsid w:val="00C92424"/>
    <w:rsid w:val="00C925F7"/>
    <w:rsid w:val="00C92744"/>
    <w:rsid w:val="00C9277C"/>
    <w:rsid w:val="00C9297D"/>
    <w:rsid w:val="00C92CD2"/>
    <w:rsid w:val="00C92D14"/>
    <w:rsid w:val="00C92D6F"/>
    <w:rsid w:val="00C92DFD"/>
    <w:rsid w:val="00C93080"/>
    <w:rsid w:val="00C9337C"/>
    <w:rsid w:val="00C93619"/>
    <w:rsid w:val="00C9371B"/>
    <w:rsid w:val="00C93BC7"/>
    <w:rsid w:val="00C9432E"/>
    <w:rsid w:val="00C94A6A"/>
    <w:rsid w:val="00C94C4F"/>
    <w:rsid w:val="00C94D6B"/>
    <w:rsid w:val="00C954B0"/>
    <w:rsid w:val="00C9552E"/>
    <w:rsid w:val="00C9558D"/>
    <w:rsid w:val="00C959A1"/>
    <w:rsid w:val="00C95CCC"/>
    <w:rsid w:val="00C95DDB"/>
    <w:rsid w:val="00C96339"/>
    <w:rsid w:val="00C96385"/>
    <w:rsid w:val="00C963EB"/>
    <w:rsid w:val="00C96598"/>
    <w:rsid w:val="00C96920"/>
    <w:rsid w:val="00C96CBF"/>
    <w:rsid w:val="00C96D21"/>
    <w:rsid w:val="00C96F01"/>
    <w:rsid w:val="00C96F0A"/>
    <w:rsid w:val="00C9718F"/>
    <w:rsid w:val="00C9733E"/>
    <w:rsid w:val="00C97742"/>
    <w:rsid w:val="00C9790A"/>
    <w:rsid w:val="00C979CB"/>
    <w:rsid w:val="00C979EE"/>
    <w:rsid w:val="00C97B36"/>
    <w:rsid w:val="00C97F3C"/>
    <w:rsid w:val="00C97F87"/>
    <w:rsid w:val="00CA0215"/>
    <w:rsid w:val="00CA04C8"/>
    <w:rsid w:val="00CA0530"/>
    <w:rsid w:val="00CA0785"/>
    <w:rsid w:val="00CA08F2"/>
    <w:rsid w:val="00CA0A46"/>
    <w:rsid w:val="00CA0D7A"/>
    <w:rsid w:val="00CA0F20"/>
    <w:rsid w:val="00CA11DD"/>
    <w:rsid w:val="00CA1210"/>
    <w:rsid w:val="00CA12B6"/>
    <w:rsid w:val="00CA12ED"/>
    <w:rsid w:val="00CA136C"/>
    <w:rsid w:val="00CA1755"/>
    <w:rsid w:val="00CA1E1D"/>
    <w:rsid w:val="00CA2AA0"/>
    <w:rsid w:val="00CA2D2E"/>
    <w:rsid w:val="00CA2D6C"/>
    <w:rsid w:val="00CA2E83"/>
    <w:rsid w:val="00CA32D3"/>
    <w:rsid w:val="00CA34CE"/>
    <w:rsid w:val="00CA3591"/>
    <w:rsid w:val="00CA3830"/>
    <w:rsid w:val="00CA3D8D"/>
    <w:rsid w:val="00CA4704"/>
    <w:rsid w:val="00CA4745"/>
    <w:rsid w:val="00CA5098"/>
    <w:rsid w:val="00CA51AD"/>
    <w:rsid w:val="00CA524F"/>
    <w:rsid w:val="00CA545F"/>
    <w:rsid w:val="00CA588B"/>
    <w:rsid w:val="00CA5CD6"/>
    <w:rsid w:val="00CA5D1A"/>
    <w:rsid w:val="00CA5D92"/>
    <w:rsid w:val="00CA5FF1"/>
    <w:rsid w:val="00CA6101"/>
    <w:rsid w:val="00CA67E3"/>
    <w:rsid w:val="00CA6E8F"/>
    <w:rsid w:val="00CA76C6"/>
    <w:rsid w:val="00CA77C7"/>
    <w:rsid w:val="00CA79D0"/>
    <w:rsid w:val="00CA7A39"/>
    <w:rsid w:val="00CB0217"/>
    <w:rsid w:val="00CB0452"/>
    <w:rsid w:val="00CB0DA1"/>
    <w:rsid w:val="00CB0ED1"/>
    <w:rsid w:val="00CB1214"/>
    <w:rsid w:val="00CB1343"/>
    <w:rsid w:val="00CB13A9"/>
    <w:rsid w:val="00CB165E"/>
    <w:rsid w:val="00CB16DF"/>
    <w:rsid w:val="00CB186E"/>
    <w:rsid w:val="00CB1BA0"/>
    <w:rsid w:val="00CB1CC9"/>
    <w:rsid w:val="00CB1CEA"/>
    <w:rsid w:val="00CB206F"/>
    <w:rsid w:val="00CB2370"/>
    <w:rsid w:val="00CB23B6"/>
    <w:rsid w:val="00CB2757"/>
    <w:rsid w:val="00CB27F0"/>
    <w:rsid w:val="00CB28CA"/>
    <w:rsid w:val="00CB3030"/>
    <w:rsid w:val="00CB3334"/>
    <w:rsid w:val="00CB3408"/>
    <w:rsid w:val="00CB362F"/>
    <w:rsid w:val="00CB381A"/>
    <w:rsid w:val="00CB3C1C"/>
    <w:rsid w:val="00CB3D1F"/>
    <w:rsid w:val="00CB3D3D"/>
    <w:rsid w:val="00CB4336"/>
    <w:rsid w:val="00CB4826"/>
    <w:rsid w:val="00CB4C05"/>
    <w:rsid w:val="00CB526D"/>
    <w:rsid w:val="00CB52DC"/>
    <w:rsid w:val="00CB5460"/>
    <w:rsid w:val="00CB553B"/>
    <w:rsid w:val="00CB5733"/>
    <w:rsid w:val="00CB598F"/>
    <w:rsid w:val="00CB5A3E"/>
    <w:rsid w:val="00CB6151"/>
    <w:rsid w:val="00CB619A"/>
    <w:rsid w:val="00CB625E"/>
    <w:rsid w:val="00CB636F"/>
    <w:rsid w:val="00CB64EE"/>
    <w:rsid w:val="00CB68FE"/>
    <w:rsid w:val="00CB724B"/>
    <w:rsid w:val="00CB79CD"/>
    <w:rsid w:val="00CB7C43"/>
    <w:rsid w:val="00CC023E"/>
    <w:rsid w:val="00CC05BF"/>
    <w:rsid w:val="00CC0724"/>
    <w:rsid w:val="00CC1968"/>
    <w:rsid w:val="00CC1F29"/>
    <w:rsid w:val="00CC21B4"/>
    <w:rsid w:val="00CC2368"/>
    <w:rsid w:val="00CC2AA9"/>
    <w:rsid w:val="00CC2D54"/>
    <w:rsid w:val="00CC2F3C"/>
    <w:rsid w:val="00CC3704"/>
    <w:rsid w:val="00CC3B97"/>
    <w:rsid w:val="00CC44E8"/>
    <w:rsid w:val="00CC51C5"/>
    <w:rsid w:val="00CC5543"/>
    <w:rsid w:val="00CC56D8"/>
    <w:rsid w:val="00CC5A7A"/>
    <w:rsid w:val="00CC5CB0"/>
    <w:rsid w:val="00CC5D20"/>
    <w:rsid w:val="00CC63A5"/>
    <w:rsid w:val="00CC675A"/>
    <w:rsid w:val="00CC6864"/>
    <w:rsid w:val="00CC6B7D"/>
    <w:rsid w:val="00CC6BA9"/>
    <w:rsid w:val="00CC7023"/>
    <w:rsid w:val="00CC7372"/>
    <w:rsid w:val="00CC7466"/>
    <w:rsid w:val="00CC770B"/>
    <w:rsid w:val="00CC7A08"/>
    <w:rsid w:val="00CD00BE"/>
    <w:rsid w:val="00CD0227"/>
    <w:rsid w:val="00CD085C"/>
    <w:rsid w:val="00CD1131"/>
    <w:rsid w:val="00CD12B7"/>
    <w:rsid w:val="00CD1855"/>
    <w:rsid w:val="00CD18B2"/>
    <w:rsid w:val="00CD18D7"/>
    <w:rsid w:val="00CD1BEA"/>
    <w:rsid w:val="00CD1D74"/>
    <w:rsid w:val="00CD24A4"/>
    <w:rsid w:val="00CD25AE"/>
    <w:rsid w:val="00CD2858"/>
    <w:rsid w:val="00CD2AA7"/>
    <w:rsid w:val="00CD2D56"/>
    <w:rsid w:val="00CD2F88"/>
    <w:rsid w:val="00CD30DA"/>
    <w:rsid w:val="00CD3255"/>
    <w:rsid w:val="00CD3498"/>
    <w:rsid w:val="00CD3F81"/>
    <w:rsid w:val="00CD4021"/>
    <w:rsid w:val="00CD407E"/>
    <w:rsid w:val="00CD475C"/>
    <w:rsid w:val="00CD47AB"/>
    <w:rsid w:val="00CD4C3A"/>
    <w:rsid w:val="00CD4E16"/>
    <w:rsid w:val="00CD52BF"/>
    <w:rsid w:val="00CD5381"/>
    <w:rsid w:val="00CD56F2"/>
    <w:rsid w:val="00CD578B"/>
    <w:rsid w:val="00CD62C9"/>
    <w:rsid w:val="00CD6665"/>
    <w:rsid w:val="00CD6754"/>
    <w:rsid w:val="00CD6937"/>
    <w:rsid w:val="00CD6F62"/>
    <w:rsid w:val="00CD71AB"/>
    <w:rsid w:val="00CD7C49"/>
    <w:rsid w:val="00CD7DEF"/>
    <w:rsid w:val="00CE05C2"/>
    <w:rsid w:val="00CE0E19"/>
    <w:rsid w:val="00CE0F0E"/>
    <w:rsid w:val="00CE1131"/>
    <w:rsid w:val="00CE119C"/>
    <w:rsid w:val="00CE16D3"/>
    <w:rsid w:val="00CE1917"/>
    <w:rsid w:val="00CE19AF"/>
    <w:rsid w:val="00CE1F3B"/>
    <w:rsid w:val="00CE257B"/>
    <w:rsid w:val="00CE2C36"/>
    <w:rsid w:val="00CE2CF4"/>
    <w:rsid w:val="00CE357B"/>
    <w:rsid w:val="00CE35F9"/>
    <w:rsid w:val="00CE37D5"/>
    <w:rsid w:val="00CE37F0"/>
    <w:rsid w:val="00CE3A63"/>
    <w:rsid w:val="00CE4126"/>
    <w:rsid w:val="00CE4181"/>
    <w:rsid w:val="00CE47C6"/>
    <w:rsid w:val="00CE4D28"/>
    <w:rsid w:val="00CE5049"/>
    <w:rsid w:val="00CE5491"/>
    <w:rsid w:val="00CE5A9A"/>
    <w:rsid w:val="00CE5B72"/>
    <w:rsid w:val="00CE5E78"/>
    <w:rsid w:val="00CE5FC2"/>
    <w:rsid w:val="00CE611A"/>
    <w:rsid w:val="00CE652D"/>
    <w:rsid w:val="00CE6864"/>
    <w:rsid w:val="00CE6C59"/>
    <w:rsid w:val="00CE7082"/>
    <w:rsid w:val="00CE70CF"/>
    <w:rsid w:val="00CE7224"/>
    <w:rsid w:val="00CE72E6"/>
    <w:rsid w:val="00CE7352"/>
    <w:rsid w:val="00CE7609"/>
    <w:rsid w:val="00CE77C1"/>
    <w:rsid w:val="00CE790C"/>
    <w:rsid w:val="00CE7A27"/>
    <w:rsid w:val="00CE7C93"/>
    <w:rsid w:val="00CE7F05"/>
    <w:rsid w:val="00CF0492"/>
    <w:rsid w:val="00CF0683"/>
    <w:rsid w:val="00CF07EF"/>
    <w:rsid w:val="00CF0C65"/>
    <w:rsid w:val="00CF0D8C"/>
    <w:rsid w:val="00CF0E14"/>
    <w:rsid w:val="00CF101C"/>
    <w:rsid w:val="00CF1745"/>
    <w:rsid w:val="00CF1753"/>
    <w:rsid w:val="00CF182D"/>
    <w:rsid w:val="00CF1B13"/>
    <w:rsid w:val="00CF2055"/>
    <w:rsid w:val="00CF22EA"/>
    <w:rsid w:val="00CF23D9"/>
    <w:rsid w:val="00CF2D6D"/>
    <w:rsid w:val="00CF2E98"/>
    <w:rsid w:val="00CF3132"/>
    <w:rsid w:val="00CF3701"/>
    <w:rsid w:val="00CF3CC6"/>
    <w:rsid w:val="00CF3F38"/>
    <w:rsid w:val="00CF4503"/>
    <w:rsid w:val="00CF495E"/>
    <w:rsid w:val="00CF4EBF"/>
    <w:rsid w:val="00CF4F34"/>
    <w:rsid w:val="00CF5174"/>
    <w:rsid w:val="00CF52E3"/>
    <w:rsid w:val="00CF52EA"/>
    <w:rsid w:val="00CF55D4"/>
    <w:rsid w:val="00CF5933"/>
    <w:rsid w:val="00CF598C"/>
    <w:rsid w:val="00CF5D64"/>
    <w:rsid w:val="00CF5FA6"/>
    <w:rsid w:val="00CF635F"/>
    <w:rsid w:val="00CF65E3"/>
    <w:rsid w:val="00CF6997"/>
    <w:rsid w:val="00CF6B2C"/>
    <w:rsid w:val="00CF6EDD"/>
    <w:rsid w:val="00CF71E4"/>
    <w:rsid w:val="00CF7612"/>
    <w:rsid w:val="00CF7634"/>
    <w:rsid w:val="00D00088"/>
    <w:rsid w:val="00D00158"/>
    <w:rsid w:val="00D002F7"/>
    <w:rsid w:val="00D00306"/>
    <w:rsid w:val="00D00875"/>
    <w:rsid w:val="00D00E42"/>
    <w:rsid w:val="00D014E3"/>
    <w:rsid w:val="00D01509"/>
    <w:rsid w:val="00D018AF"/>
    <w:rsid w:val="00D02037"/>
    <w:rsid w:val="00D0242C"/>
    <w:rsid w:val="00D03218"/>
    <w:rsid w:val="00D03490"/>
    <w:rsid w:val="00D034A1"/>
    <w:rsid w:val="00D036A6"/>
    <w:rsid w:val="00D03890"/>
    <w:rsid w:val="00D039DA"/>
    <w:rsid w:val="00D03AFD"/>
    <w:rsid w:val="00D03B7E"/>
    <w:rsid w:val="00D03C3B"/>
    <w:rsid w:val="00D03E5C"/>
    <w:rsid w:val="00D0471A"/>
    <w:rsid w:val="00D047ED"/>
    <w:rsid w:val="00D04BD0"/>
    <w:rsid w:val="00D04CC6"/>
    <w:rsid w:val="00D04CF3"/>
    <w:rsid w:val="00D04ED4"/>
    <w:rsid w:val="00D0520E"/>
    <w:rsid w:val="00D05844"/>
    <w:rsid w:val="00D05974"/>
    <w:rsid w:val="00D059B9"/>
    <w:rsid w:val="00D05D34"/>
    <w:rsid w:val="00D06307"/>
    <w:rsid w:val="00D064B1"/>
    <w:rsid w:val="00D065B0"/>
    <w:rsid w:val="00D06640"/>
    <w:rsid w:val="00D066FC"/>
    <w:rsid w:val="00D06838"/>
    <w:rsid w:val="00D06839"/>
    <w:rsid w:val="00D06B39"/>
    <w:rsid w:val="00D06BCB"/>
    <w:rsid w:val="00D0704F"/>
    <w:rsid w:val="00D070E2"/>
    <w:rsid w:val="00D0751C"/>
    <w:rsid w:val="00D07EA5"/>
    <w:rsid w:val="00D07FE8"/>
    <w:rsid w:val="00D103D1"/>
    <w:rsid w:val="00D103ED"/>
    <w:rsid w:val="00D106CB"/>
    <w:rsid w:val="00D10703"/>
    <w:rsid w:val="00D10922"/>
    <w:rsid w:val="00D10979"/>
    <w:rsid w:val="00D10983"/>
    <w:rsid w:val="00D112AE"/>
    <w:rsid w:val="00D11502"/>
    <w:rsid w:val="00D1171D"/>
    <w:rsid w:val="00D117D1"/>
    <w:rsid w:val="00D12060"/>
    <w:rsid w:val="00D120D7"/>
    <w:rsid w:val="00D124C8"/>
    <w:rsid w:val="00D12E55"/>
    <w:rsid w:val="00D12F1D"/>
    <w:rsid w:val="00D13397"/>
    <w:rsid w:val="00D13510"/>
    <w:rsid w:val="00D13994"/>
    <w:rsid w:val="00D13DF1"/>
    <w:rsid w:val="00D1456B"/>
    <w:rsid w:val="00D148A2"/>
    <w:rsid w:val="00D14D5F"/>
    <w:rsid w:val="00D150BE"/>
    <w:rsid w:val="00D151F8"/>
    <w:rsid w:val="00D15290"/>
    <w:rsid w:val="00D153C4"/>
    <w:rsid w:val="00D1542C"/>
    <w:rsid w:val="00D156B4"/>
    <w:rsid w:val="00D15D0D"/>
    <w:rsid w:val="00D16099"/>
    <w:rsid w:val="00D16131"/>
    <w:rsid w:val="00D16570"/>
    <w:rsid w:val="00D16791"/>
    <w:rsid w:val="00D1679C"/>
    <w:rsid w:val="00D168E5"/>
    <w:rsid w:val="00D17380"/>
    <w:rsid w:val="00D1738B"/>
    <w:rsid w:val="00D178B3"/>
    <w:rsid w:val="00D17991"/>
    <w:rsid w:val="00D17DC9"/>
    <w:rsid w:val="00D17E8B"/>
    <w:rsid w:val="00D20048"/>
    <w:rsid w:val="00D2026D"/>
    <w:rsid w:val="00D208A8"/>
    <w:rsid w:val="00D20C23"/>
    <w:rsid w:val="00D20C39"/>
    <w:rsid w:val="00D20DB4"/>
    <w:rsid w:val="00D20DC9"/>
    <w:rsid w:val="00D21105"/>
    <w:rsid w:val="00D2118B"/>
    <w:rsid w:val="00D213D3"/>
    <w:rsid w:val="00D217E0"/>
    <w:rsid w:val="00D21959"/>
    <w:rsid w:val="00D21C56"/>
    <w:rsid w:val="00D21D71"/>
    <w:rsid w:val="00D22007"/>
    <w:rsid w:val="00D2246D"/>
    <w:rsid w:val="00D2259F"/>
    <w:rsid w:val="00D22608"/>
    <w:rsid w:val="00D22C59"/>
    <w:rsid w:val="00D22D6A"/>
    <w:rsid w:val="00D23062"/>
    <w:rsid w:val="00D236BB"/>
    <w:rsid w:val="00D242DB"/>
    <w:rsid w:val="00D24B93"/>
    <w:rsid w:val="00D252E4"/>
    <w:rsid w:val="00D25576"/>
    <w:rsid w:val="00D25B72"/>
    <w:rsid w:val="00D25C22"/>
    <w:rsid w:val="00D26036"/>
    <w:rsid w:val="00D261B4"/>
    <w:rsid w:val="00D264D9"/>
    <w:rsid w:val="00D269A0"/>
    <w:rsid w:val="00D26B05"/>
    <w:rsid w:val="00D27889"/>
    <w:rsid w:val="00D27E06"/>
    <w:rsid w:val="00D27F03"/>
    <w:rsid w:val="00D30270"/>
    <w:rsid w:val="00D303EE"/>
    <w:rsid w:val="00D305E5"/>
    <w:rsid w:val="00D3091A"/>
    <w:rsid w:val="00D30E54"/>
    <w:rsid w:val="00D310FD"/>
    <w:rsid w:val="00D31258"/>
    <w:rsid w:val="00D31381"/>
    <w:rsid w:val="00D31414"/>
    <w:rsid w:val="00D3157C"/>
    <w:rsid w:val="00D31667"/>
    <w:rsid w:val="00D316F3"/>
    <w:rsid w:val="00D31809"/>
    <w:rsid w:val="00D31AA6"/>
    <w:rsid w:val="00D31DA8"/>
    <w:rsid w:val="00D320D9"/>
    <w:rsid w:val="00D321A7"/>
    <w:rsid w:val="00D324D5"/>
    <w:rsid w:val="00D32A80"/>
    <w:rsid w:val="00D32E7E"/>
    <w:rsid w:val="00D33012"/>
    <w:rsid w:val="00D330DB"/>
    <w:rsid w:val="00D3366E"/>
    <w:rsid w:val="00D33780"/>
    <w:rsid w:val="00D338AF"/>
    <w:rsid w:val="00D3473A"/>
    <w:rsid w:val="00D34A3E"/>
    <w:rsid w:val="00D34FE6"/>
    <w:rsid w:val="00D350A8"/>
    <w:rsid w:val="00D351CC"/>
    <w:rsid w:val="00D35533"/>
    <w:rsid w:val="00D358CF"/>
    <w:rsid w:val="00D358EE"/>
    <w:rsid w:val="00D35F66"/>
    <w:rsid w:val="00D36136"/>
    <w:rsid w:val="00D362A2"/>
    <w:rsid w:val="00D36834"/>
    <w:rsid w:val="00D36BC9"/>
    <w:rsid w:val="00D36D7B"/>
    <w:rsid w:val="00D36D83"/>
    <w:rsid w:val="00D36F72"/>
    <w:rsid w:val="00D37632"/>
    <w:rsid w:val="00D37690"/>
    <w:rsid w:val="00D37819"/>
    <w:rsid w:val="00D3784A"/>
    <w:rsid w:val="00D37935"/>
    <w:rsid w:val="00D37A7F"/>
    <w:rsid w:val="00D37C0B"/>
    <w:rsid w:val="00D37EDB"/>
    <w:rsid w:val="00D402C3"/>
    <w:rsid w:val="00D406C5"/>
    <w:rsid w:val="00D408A3"/>
    <w:rsid w:val="00D40F36"/>
    <w:rsid w:val="00D41556"/>
    <w:rsid w:val="00D41A61"/>
    <w:rsid w:val="00D41B81"/>
    <w:rsid w:val="00D41E57"/>
    <w:rsid w:val="00D41EA3"/>
    <w:rsid w:val="00D41FF1"/>
    <w:rsid w:val="00D4239A"/>
    <w:rsid w:val="00D42415"/>
    <w:rsid w:val="00D4285E"/>
    <w:rsid w:val="00D42FB3"/>
    <w:rsid w:val="00D4305A"/>
    <w:rsid w:val="00D4313A"/>
    <w:rsid w:val="00D435A4"/>
    <w:rsid w:val="00D4382C"/>
    <w:rsid w:val="00D43981"/>
    <w:rsid w:val="00D43B77"/>
    <w:rsid w:val="00D43FBA"/>
    <w:rsid w:val="00D4411B"/>
    <w:rsid w:val="00D44796"/>
    <w:rsid w:val="00D447BF"/>
    <w:rsid w:val="00D449F2"/>
    <w:rsid w:val="00D44A8A"/>
    <w:rsid w:val="00D44A9D"/>
    <w:rsid w:val="00D44F31"/>
    <w:rsid w:val="00D451BB"/>
    <w:rsid w:val="00D454FD"/>
    <w:rsid w:val="00D455E4"/>
    <w:rsid w:val="00D45C9D"/>
    <w:rsid w:val="00D46108"/>
    <w:rsid w:val="00D4621B"/>
    <w:rsid w:val="00D4679F"/>
    <w:rsid w:val="00D46861"/>
    <w:rsid w:val="00D46953"/>
    <w:rsid w:val="00D46993"/>
    <w:rsid w:val="00D46D49"/>
    <w:rsid w:val="00D46DC4"/>
    <w:rsid w:val="00D46FB5"/>
    <w:rsid w:val="00D4729E"/>
    <w:rsid w:val="00D47397"/>
    <w:rsid w:val="00D50172"/>
    <w:rsid w:val="00D50285"/>
    <w:rsid w:val="00D507FF"/>
    <w:rsid w:val="00D50C3F"/>
    <w:rsid w:val="00D511CC"/>
    <w:rsid w:val="00D511ED"/>
    <w:rsid w:val="00D515CD"/>
    <w:rsid w:val="00D51722"/>
    <w:rsid w:val="00D51749"/>
    <w:rsid w:val="00D519B6"/>
    <w:rsid w:val="00D51A23"/>
    <w:rsid w:val="00D51EE9"/>
    <w:rsid w:val="00D5299E"/>
    <w:rsid w:val="00D532D1"/>
    <w:rsid w:val="00D541D0"/>
    <w:rsid w:val="00D54502"/>
    <w:rsid w:val="00D5458E"/>
    <w:rsid w:val="00D54A07"/>
    <w:rsid w:val="00D54A41"/>
    <w:rsid w:val="00D54B73"/>
    <w:rsid w:val="00D54C2E"/>
    <w:rsid w:val="00D5511E"/>
    <w:rsid w:val="00D552CA"/>
    <w:rsid w:val="00D552D4"/>
    <w:rsid w:val="00D55494"/>
    <w:rsid w:val="00D55598"/>
    <w:rsid w:val="00D55745"/>
    <w:rsid w:val="00D55CF3"/>
    <w:rsid w:val="00D55EF6"/>
    <w:rsid w:val="00D562CB"/>
    <w:rsid w:val="00D5685A"/>
    <w:rsid w:val="00D56AA8"/>
    <w:rsid w:val="00D56B60"/>
    <w:rsid w:val="00D56FE9"/>
    <w:rsid w:val="00D57153"/>
    <w:rsid w:val="00D572D2"/>
    <w:rsid w:val="00D57828"/>
    <w:rsid w:val="00D578E9"/>
    <w:rsid w:val="00D579A1"/>
    <w:rsid w:val="00D57B44"/>
    <w:rsid w:val="00D57FBF"/>
    <w:rsid w:val="00D600FA"/>
    <w:rsid w:val="00D601CC"/>
    <w:rsid w:val="00D6076F"/>
    <w:rsid w:val="00D6083D"/>
    <w:rsid w:val="00D61103"/>
    <w:rsid w:val="00D6130E"/>
    <w:rsid w:val="00D6191F"/>
    <w:rsid w:val="00D62198"/>
    <w:rsid w:val="00D62307"/>
    <w:rsid w:val="00D624B6"/>
    <w:rsid w:val="00D62A59"/>
    <w:rsid w:val="00D62CD9"/>
    <w:rsid w:val="00D630F3"/>
    <w:rsid w:val="00D6324D"/>
    <w:rsid w:val="00D637A2"/>
    <w:rsid w:val="00D6386C"/>
    <w:rsid w:val="00D63892"/>
    <w:rsid w:val="00D63930"/>
    <w:rsid w:val="00D639D8"/>
    <w:rsid w:val="00D640B8"/>
    <w:rsid w:val="00D64120"/>
    <w:rsid w:val="00D64127"/>
    <w:rsid w:val="00D642B2"/>
    <w:rsid w:val="00D6443F"/>
    <w:rsid w:val="00D64CA4"/>
    <w:rsid w:val="00D64E29"/>
    <w:rsid w:val="00D65284"/>
    <w:rsid w:val="00D653C3"/>
    <w:rsid w:val="00D653FC"/>
    <w:rsid w:val="00D65BCA"/>
    <w:rsid w:val="00D6617C"/>
    <w:rsid w:val="00D661B6"/>
    <w:rsid w:val="00D6652B"/>
    <w:rsid w:val="00D667EE"/>
    <w:rsid w:val="00D6696F"/>
    <w:rsid w:val="00D66AE8"/>
    <w:rsid w:val="00D66C07"/>
    <w:rsid w:val="00D66E11"/>
    <w:rsid w:val="00D67041"/>
    <w:rsid w:val="00D6715E"/>
    <w:rsid w:val="00D671CF"/>
    <w:rsid w:val="00D675C5"/>
    <w:rsid w:val="00D676FD"/>
    <w:rsid w:val="00D677C3"/>
    <w:rsid w:val="00D67AA6"/>
    <w:rsid w:val="00D67B02"/>
    <w:rsid w:val="00D67D66"/>
    <w:rsid w:val="00D67F07"/>
    <w:rsid w:val="00D6A9A2"/>
    <w:rsid w:val="00D701F3"/>
    <w:rsid w:val="00D7072A"/>
    <w:rsid w:val="00D707A3"/>
    <w:rsid w:val="00D70C54"/>
    <w:rsid w:val="00D7125C"/>
    <w:rsid w:val="00D713C2"/>
    <w:rsid w:val="00D71427"/>
    <w:rsid w:val="00D7212D"/>
    <w:rsid w:val="00D7259B"/>
    <w:rsid w:val="00D72870"/>
    <w:rsid w:val="00D728A2"/>
    <w:rsid w:val="00D729E2"/>
    <w:rsid w:val="00D731A8"/>
    <w:rsid w:val="00D7321D"/>
    <w:rsid w:val="00D73518"/>
    <w:rsid w:val="00D7366B"/>
    <w:rsid w:val="00D73A11"/>
    <w:rsid w:val="00D73ABA"/>
    <w:rsid w:val="00D7423C"/>
    <w:rsid w:val="00D749AB"/>
    <w:rsid w:val="00D74D86"/>
    <w:rsid w:val="00D75023"/>
    <w:rsid w:val="00D7536F"/>
    <w:rsid w:val="00D756F0"/>
    <w:rsid w:val="00D75D00"/>
    <w:rsid w:val="00D75D45"/>
    <w:rsid w:val="00D75F49"/>
    <w:rsid w:val="00D7604F"/>
    <w:rsid w:val="00D76322"/>
    <w:rsid w:val="00D764B6"/>
    <w:rsid w:val="00D7652C"/>
    <w:rsid w:val="00D76747"/>
    <w:rsid w:val="00D76919"/>
    <w:rsid w:val="00D76FD3"/>
    <w:rsid w:val="00D77042"/>
    <w:rsid w:val="00D77093"/>
    <w:rsid w:val="00D7732A"/>
    <w:rsid w:val="00D7B77E"/>
    <w:rsid w:val="00D80140"/>
    <w:rsid w:val="00D80174"/>
    <w:rsid w:val="00D80264"/>
    <w:rsid w:val="00D80950"/>
    <w:rsid w:val="00D80BAD"/>
    <w:rsid w:val="00D80C94"/>
    <w:rsid w:val="00D80CEA"/>
    <w:rsid w:val="00D80CFA"/>
    <w:rsid w:val="00D81079"/>
    <w:rsid w:val="00D81360"/>
    <w:rsid w:val="00D814F3"/>
    <w:rsid w:val="00D815E1"/>
    <w:rsid w:val="00D81C27"/>
    <w:rsid w:val="00D81CA7"/>
    <w:rsid w:val="00D81CFB"/>
    <w:rsid w:val="00D8222A"/>
    <w:rsid w:val="00D822C6"/>
    <w:rsid w:val="00D829DA"/>
    <w:rsid w:val="00D829EF"/>
    <w:rsid w:val="00D82A54"/>
    <w:rsid w:val="00D82A7C"/>
    <w:rsid w:val="00D82CC6"/>
    <w:rsid w:val="00D82F8B"/>
    <w:rsid w:val="00D8302F"/>
    <w:rsid w:val="00D841CA"/>
    <w:rsid w:val="00D841D8"/>
    <w:rsid w:val="00D843A2"/>
    <w:rsid w:val="00D8481E"/>
    <w:rsid w:val="00D84952"/>
    <w:rsid w:val="00D84A3C"/>
    <w:rsid w:val="00D84E14"/>
    <w:rsid w:val="00D851C5"/>
    <w:rsid w:val="00D8575F"/>
    <w:rsid w:val="00D85777"/>
    <w:rsid w:val="00D857A6"/>
    <w:rsid w:val="00D86159"/>
    <w:rsid w:val="00D861F5"/>
    <w:rsid w:val="00D865FC"/>
    <w:rsid w:val="00D86A8C"/>
    <w:rsid w:val="00D86C6C"/>
    <w:rsid w:val="00D86D36"/>
    <w:rsid w:val="00D86DBA"/>
    <w:rsid w:val="00D86EB0"/>
    <w:rsid w:val="00D86EE9"/>
    <w:rsid w:val="00D87490"/>
    <w:rsid w:val="00D87504"/>
    <w:rsid w:val="00D8769E"/>
    <w:rsid w:val="00D87E49"/>
    <w:rsid w:val="00D89488"/>
    <w:rsid w:val="00D90131"/>
    <w:rsid w:val="00D90253"/>
    <w:rsid w:val="00D904AB"/>
    <w:rsid w:val="00D904F8"/>
    <w:rsid w:val="00D90771"/>
    <w:rsid w:val="00D90CE7"/>
    <w:rsid w:val="00D90E31"/>
    <w:rsid w:val="00D910C9"/>
    <w:rsid w:val="00D910CD"/>
    <w:rsid w:val="00D9146F"/>
    <w:rsid w:val="00D91AAF"/>
    <w:rsid w:val="00D92017"/>
    <w:rsid w:val="00D924D5"/>
    <w:rsid w:val="00D928E3"/>
    <w:rsid w:val="00D92CF4"/>
    <w:rsid w:val="00D931D6"/>
    <w:rsid w:val="00D9335E"/>
    <w:rsid w:val="00D93399"/>
    <w:rsid w:val="00D93D60"/>
    <w:rsid w:val="00D941A4"/>
    <w:rsid w:val="00D941CD"/>
    <w:rsid w:val="00D9464F"/>
    <w:rsid w:val="00D947BF"/>
    <w:rsid w:val="00D94D5D"/>
    <w:rsid w:val="00D94D67"/>
    <w:rsid w:val="00D950C3"/>
    <w:rsid w:val="00D951AC"/>
    <w:rsid w:val="00D952E7"/>
    <w:rsid w:val="00D95435"/>
    <w:rsid w:val="00D95C7C"/>
    <w:rsid w:val="00D96287"/>
    <w:rsid w:val="00D963A4"/>
    <w:rsid w:val="00D964B7"/>
    <w:rsid w:val="00D9669C"/>
    <w:rsid w:val="00D9672D"/>
    <w:rsid w:val="00D96C95"/>
    <w:rsid w:val="00D96DC2"/>
    <w:rsid w:val="00D96E03"/>
    <w:rsid w:val="00D978F1"/>
    <w:rsid w:val="00D97C02"/>
    <w:rsid w:val="00DA01FF"/>
    <w:rsid w:val="00DA05FB"/>
    <w:rsid w:val="00DA0969"/>
    <w:rsid w:val="00DA0AB2"/>
    <w:rsid w:val="00DA0BF6"/>
    <w:rsid w:val="00DA0D01"/>
    <w:rsid w:val="00DA1032"/>
    <w:rsid w:val="00DA1393"/>
    <w:rsid w:val="00DA14FA"/>
    <w:rsid w:val="00DA15E1"/>
    <w:rsid w:val="00DA1643"/>
    <w:rsid w:val="00DA1E6C"/>
    <w:rsid w:val="00DA1EB1"/>
    <w:rsid w:val="00DA21BB"/>
    <w:rsid w:val="00DA21D4"/>
    <w:rsid w:val="00DA2205"/>
    <w:rsid w:val="00DA25C0"/>
    <w:rsid w:val="00DA26A6"/>
    <w:rsid w:val="00DA27B7"/>
    <w:rsid w:val="00DA303F"/>
    <w:rsid w:val="00DA3532"/>
    <w:rsid w:val="00DA415D"/>
    <w:rsid w:val="00DA418D"/>
    <w:rsid w:val="00DA4478"/>
    <w:rsid w:val="00DA531D"/>
    <w:rsid w:val="00DA553C"/>
    <w:rsid w:val="00DA568C"/>
    <w:rsid w:val="00DA5712"/>
    <w:rsid w:val="00DA58D1"/>
    <w:rsid w:val="00DA5A3E"/>
    <w:rsid w:val="00DA5CB4"/>
    <w:rsid w:val="00DA5F02"/>
    <w:rsid w:val="00DA5F28"/>
    <w:rsid w:val="00DA5FCA"/>
    <w:rsid w:val="00DA637F"/>
    <w:rsid w:val="00DA69AB"/>
    <w:rsid w:val="00DA6FE0"/>
    <w:rsid w:val="00DA7131"/>
    <w:rsid w:val="00DA7228"/>
    <w:rsid w:val="00DA7719"/>
    <w:rsid w:val="00DA7747"/>
    <w:rsid w:val="00DA7DD5"/>
    <w:rsid w:val="00DB0033"/>
    <w:rsid w:val="00DB010C"/>
    <w:rsid w:val="00DB0228"/>
    <w:rsid w:val="00DB02B9"/>
    <w:rsid w:val="00DB05CF"/>
    <w:rsid w:val="00DB07B8"/>
    <w:rsid w:val="00DB0A1E"/>
    <w:rsid w:val="00DB0C9D"/>
    <w:rsid w:val="00DB1684"/>
    <w:rsid w:val="00DB1B12"/>
    <w:rsid w:val="00DB1DAB"/>
    <w:rsid w:val="00DB1FB8"/>
    <w:rsid w:val="00DB23F4"/>
    <w:rsid w:val="00DB2660"/>
    <w:rsid w:val="00DB29C7"/>
    <w:rsid w:val="00DB2C8F"/>
    <w:rsid w:val="00DB3745"/>
    <w:rsid w:val="00DB3754"/>
    <w:rsid w:val="00DB3888"/>
    <w:rsid w:val="00DB3F6B"/>
    <w:rsid w:val="00DB415B"/>
    <w:rsid w:val="00DB4513"/>
    <w:rsid w:val="00DB47BD"/>
    <w:rsid w:val="00DB47F8"/>
    <w:rsid w:val="00DB4DB2"/>
    <w:rsid w:val="00DB5006"/>
    <w:rsid w:val="00DB53B1"/>
    <w:rsid w:val="00DB5A0E"/>
    <w:rsid w:val="00DB5AC2"/>
    <w:rsid w:val="00DB5F72"/>
    <w:rsid w:val="00DB67CB"/>
    <w:rsid w:val="00DB6C6E"/>
    <w:rsid w:val="00DB6D93"/>
    <w:rsid w:val="00DB6E5F"/>
    <w:rsid w:val="00DB75E2"/>
    <w:rsid w:val="00DB7695"/>
    <w:rsid w:val="00DB7696"/>
    <w:rsid w:val="00DB7861"/>
    <w:rsid w:val="00DB7947"/>
    <w:rsid w:val="00DB7A12"/>
    <w:rsid w:val="00DB7B11"/>
    <w:rsid w:val="00DB7C98"/>
    <w:rsid w:val="00DB7CE7"/>
    <w:rsid w:val="00DB7D2E"/>
    <w:rsid w:val="00DB7D8A"/>
    <w:rsid w:val="00DB7FCD"/>
    <w:rsid w:val="00DC00E6"/>
    <w:rsid w:val="00DC055C"/>
    <w:rsid w:val="00DC09AF"/>
    <w:rsid w:val="00DC0ACD"/>
    <w:rsid w:val="00DC0B4A"/>
    <w:rsid w:val="00DC0FE8"/>
    <w:rsid w:val="00DC104D"/>
    <w:rsid w:val="00DC1A62"/>
    <w:rsid w:val="00DC2010"/>
    <w:rsid w:val="00DC2156"/>
    <w:rsid w:val="00DC2184"/>
    <w:rsid w:val="00DC21AD"/>
    <w:rsid w:val="00DC2398"/>
    <w:rsid w:val="00DC270F"/>
    <w:rsid w:val="00DC2EC2"/>
    <w:rsid w:val="00DC3476"/>
    <w:rsid w:val="00DC35F0"/>
    <w:rsid w:val="00DC3699"/>
    <w:rsid w:val="00DC3753"/>
    <w:rsid w:val="00DC3A7F"/>
    <w:rsid w:val="00DC3B12"/>
    <w:rsid w:val="00DC4817"/>
    <w:rsid w:val="00DC4A6C"/>
    <w:rsid w:val="00DC4DDC"/>
    <w:rsid w:val="00DC54CA"/>
    <w:rsid w:val="00DC54D2"/>
    <w:rsid w:val="00DC5624"/>
    <w:rsid w:val="00DC594F"/>
    <w:rsid w:val="00DC6093"/>
    <w:rsid w:val="00DC63CB"/>
    <w:rsid w:val="00DC666C"/>
    <w:rsid w:val="00DC6822"/>
    <w:rsid w:val="00DC693F"/>
    <w:rsid w:val="00DC7A31"/>
    <w:rsid w:val="00DD024E"/>
    <w:rsid w:val="00DD0D5C"/>
    <w:rsid w:val="00DD0D67"/>
    <w:rsid w:val="00DD0E88"/>
    <w:rsid w:val="00DD118F"/>
    <w:rsid w:val="00DD1243"/>
    <w:rsid w:val="00DD1604"/>
    <w:rsid w:val="00DD1993"/>
    <w:rsid w:val="00DD19B4"/>
    <w:rsid w:val="00DD1CE1"/>
    <w:rsid w:val="00DD1D9C"/>
    <w:rsid w:val="00DD2411"/>
    <w:rsid w:val="00DD250D"/>
    <w:rsid w:val="00DD2510"/>
    <w:rsid w:val="00DD2BD6"/>
    <w:rsid w:val="00DD2EBE"/>
    <w:rsid w:val="00DD33E8"/>
    <w:rsid w:val="00DD361A"/>
    <w:rsid w:val="00DD4223"/>
    <w:rsid w:val="00DD4456"/>
    <w:rsid w:val="00DD499F"/>
    <w:rsid w:val="00DD4B57"/>
    <w:rsid w:val="00DD4C1F"/>
    <w:rsid w:val="00DD4F8B"/>
    <w:rsid w:val="00DD50F7"/>
    <w:rsid w:val="00DD5353"/>
    <w:rsid w:val="00DD5402"/>
    <w:rsid w:val="00DD55A5"/>
    <w:rsid w:val="00DD55E1"/>
    <w:rsid w:val="00DD58B8"/>
    <w:rsid w:val="00DD5ABC"/>
    <w:rsid w:val="00DD5E6B"/>
    <w:rsid w:val="00DD6063"/>
    <w:rsid w:val="00DD612D"/>
    <w:rsid w:val="00DD614C"/>
    <w:rsid w:val="00DD621A"/>
    <w:rsid w:val="00DD642E"/>
    <w:rsid w:val="00DD6B2F"/>
    <w:rsid w:val="00DD6D7E"/>
    <w:rsid w:val="00DD7180"/>
    <w:rsid w:val="00DD7634"/>
    <w:rsid w:val="00DD79C0"/>
    <w:rsid w:val="00DE0030"/>
    <w:rsid w:val="00DE0348"/>
    <w:rsid w:val="00DE048B"/>
    <w:rsid w:val="00DE04FD"/>
    <w:rsid w:val="00DE082C"/>
    <w:rsid w:val="00DE08BD"/>
    <w:rsid w:val="00DE0D07"/>
    <w:rsid w:val="00DE0EC8"/>
    <w:rsid w:val="00DE105C"/>
    <w:rsid w:val="00DE17A4"/>
    <w:rsid w:val="00DE194C"/>
    <w:rsid w:val="00DE1D47"/>
    <w:rsid w:val="00DE2364"/>
    <w:rsid w:val="00DE25DF"/>
    <w:rsid w:val="00DE2678"/>
    <w:rsid w:val="00DE27BB"/>
    <w:rsid w:val="00DE296F"/>
    <w:rsid w:val="00DE2AD3"/>
    <w:rsid w:val="00DE2C7B"/>
    <w:rsid w:val="00DE2EDC"/>
    <w:rsid w:val="00DE3172"/>
    <w:rsid w:val="00DE317A"/>
    <w:rsid w:val="00DE3293"/>
    <w:rsid w:val="00DE32CA"/>
    <w:rsid w:val="00DE361A"/>
    <w:rsid w:val="00DE3AF3"/>
    <w:rsid w:val="00DE3C1F"/>
    <w:rsid w:val="00DE3D36"/>
    <w:rsid w:val="00DE3EA3"/>
    <w:rsid w:val="00DE42F3"/>
    <w:rsid w:val="00DE44FB"/>
    <w:rsid w:val="00DE4820"/>
    <w:rsid w:val="00DE4A11"/>
    <w:rsid w:val="00DE4C85"/>
    <w:rsid w:val="00DE4E0E"/>
    <w:rsid w:val="00DE4F16"/>
    <w:rsid w:val="00DE5214"/>
    <w:rsid w:val="00DE5273"/>
    <w:rsid w:val="00DE5859"/>
    <w:rsid w:val="00DE58AC"/>
    <w:rsid w:val="00DE5CB3"/>
    <w:rsid w:val="00DE6006"/>
    <w:rsid w:val="00DE6267"/>
    <w:rsid w:val="00DE66DF"/>
    <w:rsid w:val="00DE69FD"/>
    <w:rsid w:val="00DE6A26"/>
    <w:rsid w:val="00DE6A31"/>
    <w:rsid w:val="00DE6B29"/>
    <w:rsid w:val="00DE6D77"/>
    <w:rsid w:val="00DE6EFF"/>
    <w:rsid w:val="00DE72D5"/>
    <w:rsid w:val="00DE78D0"/>
    <w:rsid w:val="00DE79C5"/>
    <w:rsid w:val="00DEA58D"/>
    <w:rsid w:val="00DEDE9F"/>
    <w:rsid w:val="00DF0188"/>
    <w:rsid w:val="00DF0393"/>
    <w:rsid w:val="00DF03BC"/>
    <w:rsid w:val="00DF066B"/>
    <w:rsid w:val="00DF075B"/>
    <w:rsid w:val="00DF09CD"/>
    <w:rsid w:val="00DF158B"/>
    <w:rsid w:val="00DF17BA"/>
    <w:rsid w:val="00DF21AA"/>
    <w:rsid w:val="00DF231F"/>
    <w:rsid w:val="00DF273B"/>
    <w:rsid w:val="00DF27F0"/>
    <w:rsid w:val="00DF2912"/>
    <w:rsid w:val="00DF29EB"/>
    <w:rsid w:val="00DF2A21"/>
    <w:rsid w:val="00DF2BD8"/>
    <w:rsid w:val="00DF2C39"/>
    <w:rsid w:val="00DF2C55"/>
    <w:rsid w:val="00DF2F38"/>
    <w:rsid w:val="00DF3130"/>
    <w:rsid w:val="00DF3230"/>
    <w:rsid w:val="00DF35D1"/>
    <w:rsid w:val="00DF366E"/>
    <w:rsid w:val="00DF3843"/>
    <w:rsid w:val="00DF3BCB"/>
    <w:rsid w:val="00DF403F"/>
    <w:rsid w:val="00DF4176"/>
    <w:rsid w:val="00DF4296"/>
    <w:rsid w:val="00DF4538"/>
    <w:rsid w:val="00DF4BBC"/>
    <w:rsid w:val="00DF4C58"/>
    <w:rsid w:val="00DF5555"/>
    <w:rsid w:val="00DF5566"/>
    <w:rsid w:val="00DF5A0B"/>
    <w:rsid w:val="00DF5DF7"/>
    <w:rsid w:val="00DF60C8"/>
    <w:rsid w:val="00DF6892"/>
    <w:rsid w:val="00DF6F8F"/>
    <w:rsid w:val="00DF74E6"/>
    <w:rsid w:val="00DF76B1"/>
    <w:rsid w:val="00DF77B4"/>
    <w:rsid w:val="00DF7A17"/>
    <w:rsid w:val="00DF7A5E"/>
    <w:rsid w:val="00DF7B2E"/>
    <w:rsid w:val="00DF7E88"/>
    <w:rsid w:val="00E0019A"/>
    <w:rsid w:val="00E00358"/>
    <w:rsid w:val="00E00600"/>
    <w:rsid w:val="00E00771"/>
    <w:rsid w:val="00E009B5"/>
    <w:rsid w:val="00E00D40"/>
    <w:rsid w:val="00E0122F"/>
    <w:rsid w:val="00E016AA"/>
    <w:rsid w:val="00E016DF"/>
    <w:rsid w:val="00E01A4F"/>
    <w:rsid w:val="00E01C6C"/>
    <w:rsid w:val="00E01DE0"/>
    <w:rsid w:val="00E01E5B"/>
    <w:rsid w:val="00E01F37"/>
    <w:rsid w:val="00E01F6C"/>
    <w:rsid w:val="00E01F90"/>
    <w:rsid w:val="00E0236F"/>
    <w:rsid w:val="00E0248C"/>
    <w:rsid w:val="00E02969"/>
    <w:rsid w:val="00E029F1"/>
    <w:rsid w:val="00E02B93"/>
    <w:rsid w:val="00E0446A"/>
    <w:rsid w:val="00E04997"/>
    <w:rsid w:val="00E04D6A"/>
    <w:rsid w:val="00E04EFB"/>
    <w:rsid w:val="00E050BF"/>
    <w:rsid w:val="00E056D8"/>
    <w:rsid w:val="00E06116"/>
    <w:rsid w:val="00E06A5F"/>
    <w:rsid w:val="00E06C04"/>
    <w:rsid w:val="00E06D2E"/>
    <w:rsid w:val="00E06F24"/>
    <w:rsid w:val="00E07085"/>
    <w:rsid w:val="00E0708A"/>
    <w:rsid w:val="00E071F4"/>
    <w:rsid w:val="00E07216"/>
    <w:rsid w:val="00E072E9"/>
    <w:rsid w:val="00E07BBA"/>
    <w:rsid w:val="00E07F11"/>
    <w:rsid w:val="00E0AFB4"/>
    <w:rsid w:val="00E10298"/>
    <w:rsid w:val="00E10382"/>
    <w:rsid w:val="00E10644"/>
    <w:rsid w:val="00E10854"/>
    <w:rsid w:val="00E108C5"/>
    <w:rsid w:val="00E10A04"/>
    <w:rsid w:val="00E10C1A"/>
    <w:rsid w:val="00E1105B"/>
    <w:rsid w:val="00E114F6"/>
    <w:rsid w:val="00E1164F"/>
    <w:rsid w:val="00E116C8"/>
    <w:rsid w:val="00E119D4"/>
    <w:rsid w:val="00E1237F"/>
    <w:rsid w:val="00E123D7"/>
    <w:rsid w:val="00E123E0"/>
    <w:rsid w:val="00E12539"/>
    <w:rsid w:val="00E128B4"/>
    <w:rsid w:val="00E13044"/>
    <w:rsid w:val="00E13160"/>
    <w:rsid w:val="00E133AE"/>
    <w:rsid w:val="00E133EA"/>
    <w:rsid w:val="00E136BE"/>
    <w:rsid w:val="00E13AD0"/>
    <w:rsid w:val="00E145F8"/>
    <w:rsid w:val="00E14776"/>
    <w:rsid w:val="00E14C9C"/>
    <w:rsid w:val="00E14DF3"/>
    <w:rsid w:val="00E14E4B"/>
    <w:rsid w:val="00E14F44"/>
    <w:rsid w:val="00E153B0"/>
    <w:rsid w:val="00E15595"/>
    <w:rsid w:val="00E158AD"/>
    <w:rsid w:val="00E15A25"/>
    <w:rsid w:val="00E15B06"/>
    <w:rsid w:val="00E15B13"/>
    <w:rsid w:val="00E15C23"/>
    <w:rsid w:val="00E1615C"/>
    <w:rsid w:val="00E1698C"/>
    <w:rsid w:val="00E16AD8"/>
    <w:rsid w:val="00E16C68"/>
    <w:rsid w:val="00E16CD2"/>
    <w:rsid w:val="00E1736E"/>
    <w:rsid w:val="00E173A7"/>
    <w:rsid w:val="00E173F8"/>
    <w:rsid w:val="00E17A0F"/>
    <w:rsid w:val="00E200A7"/>
    <w:rsid w:val="00E20162"/>
    <w:rsid w:val="00E204A5"/>
    <w:rsid w:val="00E20672"/>
    <w:rsid w:val="00E210FE"/>
    <w:rsid w:val="00E2117F"/>
    <w:rsid w:val="00E2189C"/>
    <w:rsid w:val="00E2226F"/>
    <w:rsid w:val="00E225A9"/>
    <w:rsid w:val="00E22704"/>
    <w:rsid w:val="00E22832"/>
    <w:rsid w:val="00E229CC"/>
    <w:rsid w:val="00E229CD"/>
    <w:rsid w:val="00E22C66"/>
    <w:rsid w:val="00E22D07"/>
    <w:rsid w:val="00E23232"/>
    <w:rsid w:val="00E232F8"/>
    <w:rsid w:val="00E23754"/>
    <w:rsid w:val="00E23E2E"/>
    <w:rsid w:val="00E24438"/>
    <w:rsid w:val="00E24520"/>
    <w:rsid w:val="00E247AA"/>
    <w:rsid w:val="00E24D14"/>
    <w:rsid w:val="00E2561E"/>
    <w:rsid w:val="00E258D2"/>
    <w:rsid w:val="00E2593C"/>
    <w:rsid w:val="00E2596A"/>
    <w:rsid w:val="00E25DA2"/>
    <w:rsid w:val="00E2604C"/>
    <w:rsid w:val="00E263AE"/>
    <w:rsid w:val="00E265C2"/>
    <w:rsid w:val="00E26676"/>
    <w:rsid w:val="00E2676B"/>
    <w:rsid w:val="00E2676E"/>
    <w:rsid w:val="00E267C0"/>
    <w:rsid w:val="00E267E7"/>
    <w:rsid w:val="00E26B2B"/>
    <w:rsid w:val="00E27465"/>
    <w:rsid w:val="00E27AA1"/>
    <w:rsid w:val="00E27B42"/>
    <w:rsid w:val="00E27D88"/>
    <w:rsid w:val="00E27E1E"/>
    <w:rsid w:val="00E30079"/>
    <w:rsid w:val="00E300B9"/>
    <w:rsid w:val="00E30455"/>
    <w:rsid w:val="00E309ED"/>
    <w:rsid w:val="00E30AAE"/>
    <w:rsid w:val="00E30B8B"/>
    <w:rsid w:val="00E30BD2"/>
    <w:rsid w:val="00E30EA2"/>
    <w:rsid w:val="00E31FA8"/>
    <w:rsid w:val="00E3207A"/>
    <w:rsid w:val="00E320BB"/>
    <w:rsid w:val="00E32261"/>
    <w:rsid w:val="00E32319"/>
    <w:rsid w:val="00E323BC"/>
    <w:rsid w:val="00E32464"/>
    <w:rsid w:val="00E325F1"/>
    <w:rsid w:val="00E3277F"/>
    <w:rsid w:val="00E32857"/>
    <w:rsid w:val="00E3297C"/>
    <w:rsid w:val="00E32E82"/>
    <w:rsid w:val="00E330F0"/>
    <w:rsid w:val="00E33629"/>
    <w:rsid w:val="00E337C5"/>
    <w:rsid w:val="00E338B7"/>
    <w:rsid w:val="00E33B63"/>
    <w:rsid w:val="00E33EEA"/>
    <w:rsid w:val="00E343EF"/>
    <w:rsid w:val="00E344E2"/>
    <w:rsid w:val="00E346CF"/>
    <w:rsid w:val="00E34C08"/>
    <w:rsid w:val="00E35049"/>
    <w:rsid w:val="00E3504D"/>
    <w:rsid w:val="00E3520B"/>
    <w:rsid w:val="00E35CDB"/>
    <w:rsid w:val="00E35D5E"/>
    <w:rsid w:val="00E35F26"/>
    <w:rsid w:val="00E35FA7"/>
    <w:rsid w:val="00E36090"/>
    <w:rsid w:val="00E36A9E"/>
    <w:rsid w:val="00E36AFE"/>
    <w:rsid w:val="00E36D0A"/>
    <w:rsid w:val="00E37028"/>
    <w:rsid w:val="00E3727C"/>
    <w:rsid w:val="00E377D6"/>
    <w:rsid w:val="00E379FC"/>
    <w:rsid w:val="00E37BFB"/>
    <w:rsid w:val="00E37C9C"/>
    <w:rsid w:val="00E37F59"/>
    <w:rsid w:val="00E40178"/>
    <w:rsid w:val="00E401A4"/>
    <w:rsid w:val="00E40908"/>
    <w:rsid w:val="00E40C34"/>
    <w:rsid w:val="00E40C82"/>
    <w:rsid w:val="00E40CA3"/>
    <w:rsid w:val="00E410EF"/>
    <w:rsid w:val="00E4123D"/>
    <w:rsid w:val="00E412A0"/>
    <w:rsid w:val="00E413D7"/>
    <w:rsid w:val="00E414AB"/>
    <w:rsid w:val="00E41AC6"/>
    <w:rsid w:val="00E41BCF"/>
    <w:rsid w:val="00E41ED7"/>
    <w:rsid w:val="00E41F29"/>
    <w:rsid w:val="00E42258"/>
    <w:rsid w:val="00E4248D"/>
    <w:rsid w:val="00E425DB"/>
    <w:rsid w:val="00E42649"/>
    <w:rsid w:val="00E427C7"/>
    <w:rsid w:val="00E4292E"/>
    <w:rsid w:val="00E430FC"/>
    <w:rsid w:val="00E4343B"/>
    <w:rsid w:val="00E43551"/>
    <w:rsid w:val="00E439A5"/>
    <w:rsid w:val="00E4415D"/>
    <w:rsid w:val="00E4431B"/>
    <w:rsid w:val="00E44398"/>
    <w:rsid w:val="00E445A5"/>
    <w:rsid w:val="00E445A6"/>
    <w:rsid w:val="00E448C1"/>
    <w:rsid w:val="00E448D3"/>
    <w:rsid w:val="00E44EA2"/>
    <w:rsid w:val="00E45182"/>
    <w:rsid w:val="00E451A0"/>
    <w:rsid w:val="00E45258"/>
    <w:rsid w:val="00E453B7"/>
    <w:rsid w:val="00E45874"/>
    <w:rsid w:val="00E45B82"/>
    <w:rsid w:val="00E45C41"/>
    <w:rsid w:val="00E4600F"/>
    <w:rsid w:val="00E4608A"/>
    <w:rsid w:val="00E4611D"/>
    <w:rsid w:val="00E46202"/>
    <w:rsid w:val="00E464E7"/>
    <w:rsid w:val="00E4657E"/>
    <w:rsid w:val="00E4681B"/>
    <w:rsid w:val="00E468D1"/>
    <w:rsid w:val="00E4696C"/>
    <w:rsid w:val="00E4696E"/>
    <w:rsid w:val="00E46AA3"/>
    <w:rsid w:val="00E46F0D"/>
    <w:rsid w:val="00E470C0"/>
    <w:rsid w:val="00E471EB"/>
    <w:rsid w:val="00E476B9"/>
    <w:rsid w:val="00E4795E"/>
    <w:rsid w:val="00E47CBC"/>
    <w:rsid w:val="00E47CF0"/>
    <w:rsid w:val="00E50074"/>
    <w:rsid w:val="00E50327"/>
    <w:rsid w:val="00E50B7B"/>
    <w:rsid w:val="00E50CC4"/>
    <w:rsid w:val="00E51126"/>
    <w:rsid w:val="00E514E8"/>
    <w:rsid w:val="00E51E62"/>
    <w:rsid w:val="00E520BD"/>
    <w:rsid w:val="00E5219B"/>
    <w:rsid w:val="00E5219C"/>
    <w:rsid w:val="00E526B4"/>
    <w:rsid w:val="00E5297C"/>
    <w:rsid w:val="00E52A5B"/>
    <w:rsid w:val="00E52C8B"/>
    <w:rsid w:val="00E53401"/>
    <w:rsid w:val="00E53D9D"/>
    <w:rsid w:val="00E540A0"/>
    <w:rsid w:val="00E543D0"/>
    <w:rsid w:val="00E543EB"/>
    <w:rsid w:val="00E545F2"/>
    <w:rsid w:val="00E5473D"/>
    <w:rsid w:val="00E547AC"/>
    <w:rsid w:val="00E54969"/>
    <w:rsid w:val="00E55174"/>
    <w:rsid w:val="00E552EF"/>
    <w:rsid w:val="00E55711"/>
    <w:rsid w:val="00E55805"/>
    <w:rsid w:val="00E55ABE"/>
    <w:rsid w:val="00E55CC4"/>
    <w:rsid w:val="00E55E22"/>
    <w:rsid w:val="00E5623E"/>
    <w:rsid w:val="00E5627F"/>
    <w:rsid w:val="00E56852"/>
    <w:rsid w:val="00E56B84"/>
    <w:rsid w:val="00E56CA5"/>
    <w:rsid w:val="00E56E43"/>
    <w:rsid w:val="00E57097"/>
    <w:rsid w:val="00E572F8"/>
    <w:rsid w:val="00E574CD"/>
    <w:rsid w:val="00E57C5B"/>
    <w:rsid w:val="00E57C69"/>
    <w:rsid w:val="00E60900"/>
    <w:rsid w:val="00E6091A"/>
    <w:rsid w:val="00E609AC"/>
    <w:rsid w:val="00E60B16"/>
    <w:rsid w:val="00E60CFE"/>
    <w:rsid w:val="00E60E03"/>
    <w:rsid w:val="00E612AB"/>
    <w:rsid w:val="00E612F3"/>
    <w:rsid w:val="00E6151C"/>
    <w:rsid w:val="00E61B0B"/>
    <w:rsid w:val="00E61D70"/>
    <w:rsid w:val="00E61F76"/>
    <w:rsid w:val="00E6216A"/>
    <w:rsid w:val="00E62403"/>
    <w:rsid w:val="00E6294C"/>
    <w:rsid w:val="00E62C7E"/>
    <w:rsid w:val="00E62FED"/>
    <w:rsid w:val="00E63203"/>
    <w:rsid w:val="00E63FBB"/>
    <w:rsid w:val="00E64122"/>
    <w:rsid w:val="00E6439B"/>
    <w:rsid w:val="00E64402"/>
    <w:rsid w:val="00E64C5B"/>
    <w:rsid w:val="00E6506F"/>
    <w:rsid w:val="00E65986"/>
    <w:rsid w:val="00E65B36"/>
    <w:rsid w:val="00E65BB0"/>
    <w:rsid w:val="00E65DB3"/>
    <w:rsid w:val="00E6604E"/>
    <w:rsid w:val="00E660CF"/>
    <w:rsid w:val="00E6616D"/>
    <w:rsid w:val="00E662C2"/>
    <w:rsid w:val="00E66384"/>
    <w:rsid w:val="00E66385"/>
    <w:rsid w:val="00E665BF"/>
    <w:rsid w:val="00E66B1C"/>
    <w:rsid w:val="00E66DE5"/>
    <w:rsid w:val="00E67228"/>
    <w:rsid w:val="00E675CE"/>
    <w:rsid w:val="00E67722"/>
    <w:rsid w:val="00E67B7C"/>
    <w:rsid w:val="00E67C3A"/>
    <w:rsid w:val="00E67E5A"/>
    <w:rsid w:val="00E6931E"/>
    <w:rsid w:val="00E70058"/>
    <w:rsid w:val="00E701E1"/>
    <w:rsid w:val="00E702C7"/>
    <w:rsid w:val="00E705A1"/>
    <w:rsid w:val="00E70A1E"/>
    <w:rsid w:val="00E70D33"/>
    <w:rsid w:val="00E7114C"/>
    <w:rsid w:val="00E711E2"/>
    <w:rsid w:val="00E716E4"/>
    <w:rsid w:val="00E71C21"/>
    <w:rsid w:val="00E72049"/>
    <w:rsid w:val="00E7242F"/>
    <w:rsid w:val="00E72E39"/>
    <w:rsid w:val="00E72F0B"/>
    <w:rsid w:val="00E72FD9"/>
    <w:rsid w:val="00E730B3"/>
    <w:rsid w:val="00E73211"/>
    <w:rsid w:val="00E735FA"/>
    <w:rsid w:val="00E73635"/>
    <w:rsid w:val="00E73CBC"/>
    <w:rsid w:val="00E73D8E"/>
    <w:rsid w:val="00E73DD4"/>
    <w:rsid w:val="00E74086"/>
    <w:rsid w:val="00E7416D"/>
    <w:rsid w:val="00E7425E"/>
    <w:rsid w:val="00E744CA"/>
    <w:rsid w:val="00E74B50"/>
    <w:rsid w:val="00E74EF8"/>
    <w:rsid w:val="00E74F0B"/>
    <w:rsid w:val="00E764C3"/>
    <w:rsid w:val="00E76582"/>
    <w:rsid w:val="00E76A04"/>
    <w:rsid w:val="00E76B37"/>
    <w:rsid w:val="00E76F99"/>
    <w:rsid w:val="00E76FC9"/>
    <w:rsid w:val="00E773CA"/>
    <w:rsid w:val="00E777CB"/>
    <w:rsid w:val="00E777CD"/>
    <w:rsid w:val="00E778AB"/>
    <w:rsid w:val="00E778FB"/>
    <w:rsid w:val="00E77A3C"/>
    <w:rsid w:val="00E800AC"/>
    <w:rsid w:val="00E80377"/>
    <w:rsid w:val="00E80445"/>
    <w:rsid w:val="00E80597"/>
    <w:rsid w:val="00E805F1"/>
    <w:rsid w:val="00E8077B"/>
    <w:rsid w:val="00E808E6"/>
    <w:rsid w:val="00E817AC"/>
    <w:rsid w:val="00E81AB6"/>
    <w:rsid w:val="00E81D89"/>
    <w:rsid w:val="00E82463"/>
    <w:rsid w:val="00E82ADF"/>
    <w:rsid w:val="00E82BA2"/>
    <w:rsid w:val="00E83130"/>
    <w:rsid w:val="00E8344F"/>
    <w:rsid w:val="00E834BE"/>
    <w:rsid w:val="00E8381A"/>
    <w:rsid w:val="00E83840"/>
    <w:rsid w:val="00E839E0"/>
    <w:rsid w:val="00E83C95"/>
    <w:rsid w:val="00E83D6B"/>
    <w:rsid w:val="00E83F9E"/>
    <w:rsid w:val="00E83FB0"/>
    <w:rsid w:val="00E840B5"/>
    <w:rsid w:val="00E841E6"/>
    <w:rsid w:val="00E8469A"/>
    <w:rsid w:val="00E8470D"/>
    <w:rsid w:val="00E84730"/>
    <w:rsid w:val="00E84CF5"/>
    <w:rsid w:val="00E84DF6"/>
    <w:rsid w:val="00E84FAD"/>
    <w:rsid w:val="00E8502E"/>
    <w:rsid w:val="00E8530C"/>
    <w:rsid w:val="00E85CCA"/>
    <w:rsid w:val="00E85CDD"/>
    <w:rsid w:val="00E85F75"/>
    <w:rsid w:val="00E861F2"/>
    <w:rsid w:val="00E8632D"/>
    <w:rsid w:val="00E863A1"/>
    <w:rsid w:val="00E867E6"/>
    <w:rsid w:val="00E87130"/>
    <w:rsid w:val="00E871EF"/>
    <w:rsid w:val="00E87F2E"/>
    <w:rsid w:val="00E90B32"/>
    <w:rsid w:val="00E90F60"/>
    <w:rsid w:val="00E91108"/>
    <w:rsid w:val="00E91353"/>
    <w:rsid w:val="00E91573"/>
    <w:rsid w:val="00E915B0"/>
    <w:rsid w:val="00E91735"/>
    <w:rsid w:val="00E91747"/>
    <w:rsid w:val="00E91880"/>
    <w:rsid w:val="00E91EA7"/>
    <w:rsid w:val="00E91F1A"/>
    <w:rsid w:val="00E92532"/>
    <w:rsid w:val="00E926DB"/>
    <w:rsid w:val="00E928BE"/>
    <w:rsid w:val="00E929B0"/>
    <w:rsid w:val="00E92EFC"/>
    <w:rsid w:val="00E92F32"/>
    <w:rsid w:val="00E930F7"/>
    <w:rsid w:val="00E93143"/>
    <w:rsid w:val="00E936E4"/>
    <w:rsid w:val="00E9383B"/>
    <w:rsid w:val="00E93C3D"/>
    <w:rsid w:val="00E93E40"/>
    <w:rsid w:val="00E93ECF"/>
    <w:rsid w:val="00E9416B"/>
    <w:rsid w:val="00E94D8A"/>
    <w:rsid w:val="00E94DA3"/>
    <w:rsid w:val="00E94E00"/>
    <w:rsid w:val="00E94E0D"/>
    <w:rsid w:val="00E9508A"/>
    <w:rsid w:val="00E95711"/>
    <w:rsid w:val="00E95E6E"/>
    <w:rsid w:val="00E9635F"/>
    <w:rsid w:val="00E96751"/>
    <w:rsid w:val="00E96C89"/>
    <w:rsid w:val="00E96D90"/>
    <w:rsid w:val="00E97018"/>
    <w:rsid w:val="00E9718C"/>
    <w:rsid w:val="00E97461"/>
    <w:rsid w:val="00E97471"/>
    <w:rsid w:val="00E9777F"/>
    <w:rsid w:val="00E97A60"/>
    <w:rsid w:val="00E97B12"/>
    <w:rsid w:val="00E97FC3"/>
    <w:rsid w:val="00EA010E"/>
    <w:rsid w:val="00EA031D"/>
    <w:rsid w:val="00EA05F5"/>
    <w:rsid w:val="00EA0C40"/>
    <w:rsid w:val="00EA0DA2"/>
    <w:rsid w:val="00EA0E3F"/>
    <w:rsid w:val="00EA106C"/>
    <w:rsid w:val="00EA11D9"/>
    <w:rsid w:val="00EA1630"/>
    <w:rsid w:val="00EA1868"/>
    <w:rsid w:val="00EA1CE8"/>
    <w:rsid w:val="00EA2858"/>
    <w:rsid w:val="00EA2BE6"/>
    <w:rsid w:val="00EA2C2F"/>
    <w:rsid w:val="00EA2C4D"/>
    <w:rsid w:val="00EA37AF"/>
    <w:rsid w:val="00EA3A5E"/>
    <w:rsid w:val="00EA3B4E"/>
    <w:rsid w:val="00EA3E93"/>
    <w:rsid w:val="00EA3FAF"/>
    <w:rsid w:val="00EA4C6B"/>
    <w:rsid w:val="00EA527A"/>
    <w:rsid w:val="00EA547B"/>
    <w:rsid w:val="00EA5677"/>
    <w:rsid w:val="00EA5ABC"/>
    <w:rsid w:val="00EA5BCD"/>
    <w:rsid w:val="00EA5F26"/>
    <w:rsid w:val="00EA5F7F"/>
    <w:rsid w:val="00EA5FC2"/>
    <w:rsid w:val="00EA653B"/>
    <w:rsid w:val="00EA665C"/>
    <w:rsid w:val="00EA67DB"/>
    <w:rsid w:val="00EA6F4F"/>
    <w:rsid w:val="00EA7045"/>
    <w:rsid w:val="00EA739F"/>
    <w:rsid w:val="00EA749D"/>
    <w:rsid w:val="00EA79F2"/>
    <w:rsid w:val="00EA7ADD"/>
    <w:rsid w:val="00EA7D9F"/>
    <w:rsid w:val="00EA7DAE"/>
    <w:rsid w:val="00EB01A4"/>
    <w:rsid w:val="00EB0698"/>
    <w:rsid w:val="00EB0B12"/>
    <w:rsid w:val="00EB0F84"/>
    <w:rsid w:val="00EB1125"/>
    <w:rsid w:val="00EB1257"/>
    <w:rsid w:val="00EB178F"/>
    <w:rsid w:val="00EB1990"/>
    <w:rsid w:val="00EB1B90"/>
    <w:rsid w:val="00EB1CAD"/>
    <w:rsid w:val="00EB1FF8"/>
    <w:rsid w:val="00EB2281"/>
    <w:rsid w:val="00EB24F4"/>
    <w:rsid w:val="00EB26ED"/>
    <w:rsid w:val="00EB2A3C"/>
    <w:rsid w:val="00EB2C48"/>
    <w:rsid w:val="00EB2E55"/>
    <w:rsid w:val="00EB2F6E"/>
    <w:rsid w:val="00EB2F9F"/>
    <w:rsid w:val="00EB30C1"/>
    <w:rsid w:val="00EB3147"/>
    <w:rsid w:val="00EB3167"/>
    <w:rsid w:val="00EB33E3"/>
    <w:rsid w:val="00EB345E"/>
    <w:rsid w:val="00EB3CBD"/>
    <w:rsid w:val="00EB43F9"/>
    <w:rsid w:val="00EB4694"/>
    <w:rsid w:val="00EB5023"/>
    <w:rsid w:val="00EB5268"/>
    <w:rsid w:val="00EB534B"/>
    <w:rsid w:val="00EB5673"/>
    <w:rsid w:val="00EB58CD"/>
    <w:rsid w:val="00EB593E"/>
    <w:rsid w:val="00EB5DD0"/>
    <w:rsid w:val="00EB5F5D"/>
    <w:rsid w:val="00EB6689"/>
    <w:rsid w:val="00EB6736"/>
    <w:rsid w:val="00EB6FB1"/>
    <w:rsid w:val="00EB728F"/>
    <w:rsid w:val="00EB75F7"/>
    <w:rsid w:val="00EB7761"/>
    <w:rsid w:val="00EB7D12"/>
    <w:rsid w:val="00EB7DB1"/>
    <w:rsid w:val="00EB7E4B"/>
    <w:rsid w:val="00EB7FF2"/>
    <w:rsid w:val="00EC00C6"/>
    <w:rsid w:val="00EC093F"/>
    <w:rsid w:val="00EC0F95"/>
    <w:rsid w:val="00EC1129"/>
    <w:rsid w:val="00EC183F"/>
    <w:rsid w:val="00EC1B69"/>
    <w:rsid w:val="00EC1C5D"/>
    <w:rsid w:val="00EC1CCC"/>
    <w:rsid w:val="00EC2214"/>
    <w:rsid w:val="00EC2239"/>
    <w:rsid w:val="00EC2655"/>
    <w:rsid w:val="00EC2FA0"/>
    <w:rsid w:val="00EC3443"/>
    <w:rsid w:val="00EC36FF"/>
    <w:rsid w:val="00EC3798"/>
    <w:rsid w:val="00EC3E39"/>
    <w:rsid w:val="00EC3F9C"/>
    <w:rsid w:val="00EC4097"/>
    <w:rsid w:val="00EC4F0D"/>
    <w:rsid w:val="00EC5262"/>
    <w:rsid w:val="00EC569C"/>
    <w:rsid w:val="00EC5DD6"/>
    <w:rsid w:val="00EC5E32"/>
    <w:rsid w:val="00EC5EC5"/>
    <w:rsid w:val="00EC6892"/>
    <w:rsid w:val="00EC6A0E"/>
    <w:rsid w:val="00EC6A7F"/>
    <w:rsid w:val="00EC6EE3"/>
    <w:rsid w:val="00EC701B"/>
    <w:rsid w:val="00EC74C3"/>
    <w:rsid w:val="00EC77C5"/>
    <w:rsid w:val="00EC7991"/>
    <w:rsid w:val="00ED027F"/>
    <w:rsid w:val="00ED033A"/>
    <w:rsid w:val="00ED0405"/>
    <w:rsid w:val="00ED157C"/>
    <w:rsid w:val="00ED1A55"/>
    <w:rsid w:val="00ED1D3A"/>
    <w:rsid w:val="00ED1F76"/>
    <w:rsid w:val="00ED20CF"/>
    <w:rsid w:val="00ED247C"/>
    <w:rsid w:val="00ED264C"/>
    <w:rsid w:val="00ED290A"/>
    <w:rsid w:val="00ED2B92"/>
    <w:rsid w:val="00ED2CA9"/>
    <w:rsid w:val="00ED2E0A"/>
    <w:rsid w:val="00ED2E10"/>
    <w:rsid w:val="00ED2F4D"/>
    <w:rsid w:val="00ED3100"/>
    <w:rsid w:val="00ED3222"/>
    <w:rsid w:val="00ED3281"/>
    <w:rsid w:val="00ED3479"/>
    <w:rsid w:val="00ED34E7"/>
    <w:rsid w:val="00ED356A"/>
    <w:rsid w:val="00ED39D0"/>
    <w:rsid w:val="00ED39DA"/>
    <w:rsid w:val="00ED3B06"/>
    <w:rsid w:val="00ED3B63"/>
    <w:rsid w:val="00ED3BAA"/>
    <w:rsid w:val="00ED3F27"/>
    <w:rsid w:val="00ED4001"/>
    <w:rsid w:val="00ED40BE"/>
    <w:rsid w:val="00ED4431"/>
    <w:rsid w:val="00ED4B11"/>
    <w:rsid w:val="00ED4BE8"/>
    <w:rsid w:val="00ED4C9B"/>
    <w:rsid w:val="00ED50C6"/>
    <w:rsid w:val="00ED532F"/>
    <w:rsid w:val="00ED55B2"/>
    <w:rsid w:val="00ED55BB"/>
    <w:rsid w:val="00ED5A79"/>
    <w:rsid w:val="00ED634A"/>
    <w:rsid w:val="00ED6462"/>
    <w:rsid w:val="00ED68E1"/>
    <w:rsid w:val="00ED6ED5"/>
    <w:rsid w:val="00ED759A"/>
    <w:rsid w:val="00ED7731"/>
    <w:rsid w:val="00EE03A2"/>
    <w:rsid w:val="00EE0EA2"/>
    <w:rsid w:val="00EE163B"/>
    <w:rsid w:val="00EE1756"/>
    <w:rsid w:val="00EE1C8E"/>
    <w:rsid w:val="00EE1F5A"/>
    <w:rsid w:val="00EE2275"/>
    <w:rsid w:val="00EE22E9"/>
    <w:rsid w:val="00EE34D8"/>
    <w:rsid w:val="00EE3978"/>
    <w:rsid w:val="00EE3B86"/>
    <w:rsid w:val="00EE3D09"/>
    <w:rsid w:val="00EE3D12"/>
    <w:rsid w:val="00EE3E4E"/>
    <w:rsid w:val="00EE4A42"/>
    <w:rsid w:val="00EE4AE8"/>
    <w:rsid w:val="00EE5760"/>
    <w:rsid w:val="00EE57F3"/>
    <w:rsid w:val="00EE5B30"/>
    <w:rsid w:val="00EE5BF7"/>
    <w:rsid w:val="00EE5EF6"/>
    <w:rsid w:val="00EE5F2B"/>
    <w:rsid w:val="00EE5FC7"/>
    <w:rsid w:val="00EE6096"/>
    <w:rsid w:val="00EE60D2"/>
    <w:rsid w:val="00EE61E6"/>
    <w:rsid w:val="00EE61E8"/>
    <w:rsid w:val="00EE65CA"/>
    <w:rsid w:val="00EE6CB9"/>
    <w:rsid w:val="00EE7096"/>
    <w:rsid w:val="00EE73F1"/>
    <w:rsid w:val="00EE741B"/>
    <w:rsid w:val="00EE75F6"/>
    <w:rsid w:val="00EE75FD"/>
    <w:rsid w:val="00EE7A01"/>
    <w:rsid w:val="00EE7B08"/>
    <w:rsid w:val="00EE7DB3"/>
    <w:rsid w:val="00EE7F71"/>
    <w:rsid w:val="00EF0124"/>
    <w:rsid w:val="00EF01C8"/>
    <w:rsid w:val="00EF03D6"/>
    <w:rsid w:val="00EF044D"/>
    <w:rsid w:val="00EF0471"/>
    <w:rsid w:val="00EF061B"/>
    <w:rsid w:val="00EF0B3E"/>
    <w:rsid w:val="00EF0F51"/>
    <w:rsid w:val="00EF1737"/>
    <w:rsid w:val="00EF1C1C"/>
    <w:rsid w:val="00EF1D62"/>
    <w:rsid w:val="00EF1D76"/>
    <w:rsid w:val="00EF1FB8"/>
    <w:rsid w:val="00EF21B1"/>
    <w:rsid w:val="00EF2381"/>
    <w:rsid w:val="00EF2B22"/>
    <w:rsid w:val="00EF2BF5"/>
    <w:rsid w:val="00EF2D28"/>
    <w:rsid w:val="00EF2E47"/>
    <w:rsid w:val="00EF2EBB"/>
    <w:rsid w:val="00EF2FD1"/>
    <w:rsid w:val="00EF32D1"/>
    <w:rsid w:val="00EF33A4"/>
    <w:rsid w:val="00EF39DF"/>
    <w:rsid w:val="00EF3D44"/>
    <w:rsid w:val="00EF4141"/>
    <w:rsid w:val="00EF4203"/>
    <w:rsid w:val="00EF463C"/>
    <w:rsid w:val="00EF4654"/>
    <w:rsid w:val="00EF491C"/>
    <w:rsid w:val="00EF494A"/>
    <w:rsid w:val="00EF4B35"/>
    <w:rsid w:val="00EF4B3E"/>
    <w:rsid w:val="00EF4D1D"/>
    <w:rsid w:val="00EF4F58"/>
    <w:rsid w:val="00EF527C"/>
    <w:rsid w:val="00EF5810"/>
    <w:rsid w:val="00EF5BF7"/>
    <w:rsid w:val="00EF6038"/>
    <w:rsid w:val="00EF6141"/>
    <w:rsid w:val="00EF65D9"/>
    <w:rsid w:val="00EF6737"/>
    <w:rsid w:val="00EF687E"/>
    <w:rsid w:val="00EF6919"/>
    <w:rsid w:val="00EF6BE3"/>
    <w:rsid w:val="00EF6C9D"/>
    <w:rsid w:val="00EF7514"/>
    <w:rsid w:val="00EF7CB3"/>
    <w:rsid w:val="00EF7CDF"/>
    <w:rsid w:val="00F000F8"/>
    <w:rsid w:val="00F00357"/>
    <w:rsid w:val="00F00435"/>
    <w:rsid w:val="00F0044E"/>
    <w:rsid w:val="00F005CB"/>
    <w:rsid w:val="00F0067A"/>
    <w:rsid w:val="00F006E7"/>
    <w:rsid w:val="00F016C4"/>
    <w:rsid w:val="00F017E6"/>
    <w:rsid w:val="00F01A79"/>
    <w:rsid w:val="00F025C4"/>
    <w:rsid w:val="00F02B16"/>
    <w:rsid w:val="00F02D66"/>
    <w:rsid w:val="00F0327E"/>
    <w:rsid w:val="00F03828"/>
    <w:rsid w:val="00F03908"/>
    <w:rsid w:val="00F03AC5"/>
    <w:rsid w:val="00F03B46"/>
    <w:rsid w:val="00F03CAB"/>
    <w:rsid w:val="00F03CD3"/>
    <w:rsid w:val="00F03D16"/>
    <w:rsid w:val="00F04775"/>
    <w:rsid w:val="00F047CF"/>
    <w:rsid w:val="00F04AD4"/>
    <w:rsid w:val="00F04B57"/>
    <w:rsid w:val="00F04BAF"/>
    <w:rsid w:val="00F04C1C"/>
    <w:rsid w:val="00F0552E"/>
    <w:rsid w:val="00F0555F"/>
    <w:rsid w:val="00F05A06"/>
    <w:rsid w:val="00F05A1F"/>
    <w:rsid w:val="00F05AB8"/>
    <w:rsid w:val="00F05E34"/>
    <w:rsid w:val="00F06235"/>
    <w:rsid w:val="00F06453"/>
    <w:rsid w:val="00F067DC"/>
    <w:rsid w:val="00F0697F"/>
    <w:rsid w:val="00F06A3C"/>
    <w:rsid w:val="00F0794E"/>
    <w:rsid w:val="00F07998"/>
    <w:rsid w:val="00F07C36"/>
    <w:rsid w:val="00F07CBD"/>
    <w:rsid w:val="00F07DBF"/>
    <w:rsid w:val="00F07DEF"/>
    <w:rsid w:val="00F07F25"/>
    <w:rsid w:val="00F0DBCC"/>
    <w:rsid w:val="00F108DB"/>
    <w:rsid w:val="00F11187"/>
    <w:rsid w:val="00F11459"/>
    <w:rsid w:val="00F11B49"/>
    <w:rsid w:val="00F125B2"/>
    <w:rsid w:val="00F12639"/>
    <w:rsid w:val="00F128A6"/>
    <w:rsid w:val="00F12E9F"/>
    <w:rsid w:val="00F12EBB"/>
    <w:rsid w:val="00F136AC"/>
    <w:rsid w:val="00F13925"/>
    <w:rsid w:val="00F13B00"/>
    <w:rsid w:val="00F13B6D"/>
    <w:rsid w:val="00F14032"/>
    <w:rsid w:val="00F14078"/>
    <w:rsid w:val="00F1410D"/>
    <w:rsid w:val="00F14161"/>
    <w:rsid w:val="00F14567"/>
    <w:rsid w:val="00F14822"/>
    <w:rsid w:val="00F14B1F"/>
    <w:rsid w:val="00F14FA0"/>
    <w:rsid w:val="00F14FA7"/>
    <w:rsid w:val="00F1534B"/>
    <w:rsid w:val="00F153DA"/>
    <w:rsid w:val="00F158C7"/>
    <w:rsid w:val="00F15C4A"/>
    <w:rsid w:val="00F15C6F"/>
    <w:rsid w:val="00F15E89"/>
    <w:rsid w:val="00F15ED6"/>
    <w:rsid w:val="00F16305"/>
    <w:rsid w:val="00F167C9"/>
    <w:rsid w:val="00F169F6"/>
    <w:rsid w:val="00F16B74"/>
    <w:rsid w:val="00F16CD8"/>
    <w:rsid w:val="00F16F31"/>
    <w:rsid w:val="00F177D1"/>
    <w:rsid w:val="00F17AC9"/>
    <w:rsid w:val="00F17D3F"/>
    <w:rsid w:val="00F20028"/>
    <w:rsid w:val="00F200B9"/>
    <w:rsid w:val="00F20168"/>
    <w:rsid w:val="00F2017D"/>
    <w:rsid w:val="00F201BB"/>
    <w:rsid w:val="00F20682"/>
    <w:rsid w:val="00F2075A"/>
    <w:rsid w:val="00F211C5"/>
    <w:rsid w:val="00F2165B"/>
    <w:rsid w:val="00F2187A"/>
    <w:rsid w:val="00F21B20"/>
    <w:rsid w:val="00F21B8E"/>
    <w:rsid w:val="00F21BA3"/>
    <w:rsid w:val="00F220BC"/>
    <w:rsid w:val="00F220CF"/>
    <w:rsid w:val="00F222AD"/>
    <w:rsid w:val="00F223D4"/>
    <w:rsid w:val="00F22676"/>
    <w:rsid w:val="00F2281B"/>
    <w:rsid w:val="00F22AE2"/>
    <w:rsid w:val="00F22F71"/>
    <w:rsid w:val="00F23AB3"/>
    <w:rsid w:val="00F23B3F"/>
    <w:rsid w:val="00F23B80"/>
    <w:rsid w:val="00F23CCA"/>
    <w:rsid w:val="00F244DD"/>
    <w:rsid w:val="00F24693"/>
    <w:rsid w:val="00F2491C"/>
    <w:rsid w:val="00F249A2"/>
    <w:rsid w:val="00F24C3B"/>
    <w:rsid w:val="00F24FA9"/>
    <w:rsid w:val="00F25270"/>
    <w:rsid w:val="00F25286"/>
    <w:rsid w:val="00F25613"/>
    <w:rsid w:val="00F258D5"/>
    <w:rsid w:val="00F25A73"/>
    <w:rsid w:val="00F25E23"/>
    <w:rsid w:val="00F262C2"/>
    <w:rsid w:val="00F262D2"/>
    <w:rsid w:val="00F262DE"/>
    <w:rsid w:val="00F2635F"/>
    <w:rsid w:val="00F263B6"/>
    <w:rsid w:val="00F26579"/>
    <w:rsid w:val="00F2691A"/>
    <w:rsid w:val="00F26B3C"/>
    <w:rsid w:val="00F26E7C"/>
    <w:rsid w:val="00F26ECA"/>
    <w:rsid w:val="00F26FAA"/>
    <w:rsid w:val="00F27168"/>
    <w:rsid w:val="00F2789B"/>
    <w:rsid w:val="00F27B90"/>
    <w:rsid w:val="00F30120"/>
    <w:rsid w:val="00F30B4B"/>
    <w:rsid w:val="00F30CA1"/>
    <w:rsid w:val="00F30CAF"/>
    <w:rsid w:val="00F30DDB"/>
    <w:rsid w:val="00F30ED5"/>
    <w:rsid w:val="00F30F50"/>
    <w:rsid w:val="00F3119A"/>
    <w:rsid w:val="00F311D0"/>
    <w:rsid w:val="00F3125E"/>
    <w:rsid w:val="00F3139D"/>
    <w:rsid w:val="00F31892"/>
    <w:rsid w:val="00F31C4D"/>
    <w:rsid w:val="00F31C74"/>
    <w:rsid w:val="00F31F92"/>
    <w:rsid w:val="00F320E1"/>
    <w:rsid w:val="00F321B0"/>
    <w:rsid w:val="00F32417"/>
    <w:rsid w:val="00F32577"/>
    <w:rsid w:val="00F33B1B"/>
    <w:rsid w:val="00F33DBC"/>
    <w:rsid w:val="00F3416F"/>
    <w:rsid w:val="00F346B5"/>
    <w:rsid w:val="00F3496F"/>
    <w:rsid w:val="00F34A54"/>
    <w:rsid w:val="00F34C8D"/>
    <w:rsid w:val="00F34D16"/>
    <w:rsid w:val="00F3506F"/>
    <w:rsid w:val="00F351DF"/>
    <w:rsid w:val="00F35300"/>
    <w:rsid w:val="00F35303"/>
    <w:rsid w:val="00F354DF"/>
    <w:rsid w:val="00F3551A"/>
    <w:rsid w:val="00F35535"/>
    <w:rsid w:val="00F3557B"/>
    <w:rsid w:val="00F35807"/>
    <w:rsid w:val="00F35843"/>
    <w:rsid w:val="00F3593D"/>
    <w:rsid w:val="00F35A89"/>
    <w:rsid w:val="00F35BB9"/>
    <w:rsid w:val="00F367F9"/>
    <w:rsid w:val="00F3688F"/>
    <w:rsid w:val="00F36985"/>
    <w:rsid w:val="00F369C0"/>
    <w:rsid w:val="00F37428"/>
    <w:rsid w:val="00F37594"/>
    <w:rsid w:val="00F375F9"/>
    <w:rsid w:val="00F37741"/>
    <w:rsid w:val="00F37882"/>
    <w:rsid w:val="00F37BD0"/>
    <w:rsid w:val="00F37DC9"/>
    <w:rsid w:val="00F402E2"/>
    <w:rsid w:val="00F40341"/>
    <w:rsid w:val="00F4054E"/>
    <w:rsid w:val="00F40692"/>
    <w:rsid w:val="00F408F6"/>
    <w:rsid w:val="00F40EBC"/>
    <w:rsid w:val="00F41132"/>
    <w:rsid w:val="00F41505"/>
    <w:rsid w:val="00F41619"/>
    <w:rsid w:val="00F41834"/>
    <w:rsid w:val="00F41B84"/>
    <w:rsid w:val="00F41C4E"/>
    <w:rsid w:val="00F41C86"/>
    <w:rsid w:val="00F427AD"/>
    <w:rsid w:val="00F42B81"/>
    <w:rsid w:val="00F42BA8"/>
    <w:rsid w:val="00F4353E"/>
    <w:rsid w:val="00F4393D"/>
    <w:rsid w:val="00F43D6C"/>
    <w:rsid w:val="00F43FEE"/>
    <w:rsid w:val="00F440DD"/>
    <w:rsid w:val="00F44268"/>
    <w:rsid w:val="00F4486A"/>
    <w:rsid w:val="00F44F07"/>
    <w:rsid w:val="00F44F84"/>
    <w:rsid w:val="00F44FDC"/>
    <w:rsid w:val="00F45036"/>
    <w:rsid w:val="00F45067"/>
    <w:rsid w:val="00F45687"/>
    <w:rsid w:val="00F45C53"/>
    <w:rsid w:val="00F45C87"/>
    <w:rsid w:val="00F4609C"/>
    <w:rsid w:val="00F4615D"/>
    <w:rsid w:val="00F46164"/>
    <w:rsid w:val="00F46419"/>
    <w:rsid w:val="00F4654E"/>
    <w:rsid w:val="00F46690"/>
    <w:rsid w:val="00F466D1"/>
    <w:rsid w:val="00F4673F"/>
    <w:rsid w:val="00F467F2"/>
    <w:rsid w:val="00F4685D"/>
    <w:rsid w:val="00F46B48"/>
    <w:rsid w:val="00F46CF1"/>
    <w:rsid w:val="00F471CD"/>
    <w:rsid w:val="00F4730A"/>
    <w:rsid w:val="00F4730B"/>
    <w:rsid w:val="00F47F25"/>
    <w:rsid w:val="00F47FA5"/>
    <w:rsid w:val="00F50102"/>
    <w:rsid w:val="00F5022C"/>
    <w:rsid w:val="00F503C8"/>
    <w:rsid w:val="00F503CA"/>
    <w:rsid w:val="00F504B4"/>
    <w:rsid w:val="00F5060D"/>
    <w:rsid w:val="00F50CF8"/>
    <w:rsid w:val="00F50EA6"/>
    <w:rsid w:val="00F5112C"/>
    <w:rsid w:val="00F5141C"/>
    <w:rsid w:val="00F51449"/>
    <w:rsid w:val="00F514B8"/>
    <w:rsid w:val="00F516F8"/>
    <w:rsid w:val="00F519C2"/>
    <w:rsid w:val="00F51A74"/>
    <w:rsid w:val="00F51B4E"/>
    <w:rsid w:val="00F51C63"/>
    <w:rsid w:val="00F51D49"/>
    <w:rsid w:val="00F51FB7"/>
    <w:rsid w:val="00F520A7"/>
    <w:rsid w:val="00F52196"/>
    <w:rsid w:val="00F5233E"/>
    <w:rsid w:val="00F5260A"/>
    <w:rsid w:val="00F52757"/>
    <w:rsid w:val="00F53018"/>
    <w:rsid w:val="00F5308A"/>
    <w:rsid w:val="00F530C6"/>
    <w:rsid w:val="00F532F6"/>
    <w:rsid w:val="00F5377C"/>
    <w:rsid w:val="00F539AA"/>
    <w:rsid w:val="00F53F4E"/>
    <w:rsid w:val="00F54024"/>
    <w:rsid w:val="00F5403E"/>
    <w:rsid w:val="00F54768"/>
    <w:rsid w:val="00F5480D"/>
    <w:rsid w:val="00F54887"/>
    <w:rsid w:val="00F54A3B"/>
    <w:rsid w:val="00F54E1E"/>
    <w:rsid w:val="00F551F1"/>
    <w:rsid w:val="00F554EC"/>
    <w:rsid w:val="00F5554C"/>
    <w:rsid w:val="00F558DF"/>
    <w:rsid w:val="00F55C07"/>
    <w:rsid w:val="00F55C7F"/>
    <w:rsid w:val="00F560F1"/>
    <w:rsid w:val="00F562C5"/>
    <w:rsid w:val="00F562E4"/>
    <w:rsid w:val="00F56461"/>
    <w:rsid w:val="00F565DF"/>
    <w:rsid w:val="00F56F76"/>
    <w:rsid w:val="00F5701E"/>
    <w:rsid w:val="00F57516"/>
    <w:rsid w:val="00F57588"/>
    <w:rsid w:val="00F57A67"/>
    <w:rsid w:val="00F57F3D"/>
    <w:rsid w:val="00F601ED"/>
    <w:rsid w:val="00F602EA"/>
    <w:rsid w:val="00F60315"/>
    <w:rsid w:val="00F6089B"/>
    <w:rsid w:val="00F609BD"/>
    <w:rsid w:val="00F60B59"/>
    <w:rsid w:val="00F61053"/>
    <w:rsid w:val="00F613DE"/>
    <w:rsid w:val="00F61804"/>
    <w:rsid w:val="00F61959"/>
    <w:rsid w:val="00F61BEA"/>
    <w:rsid w:val="00F61EB6"/>
    <w:rsid w:val="00F622D3"/>
    <w:rsid w:val="00F627CE"/>
    <w:rsid w:val="00F6292D"/>
    <w:rsid w:val="00F62939"/>
    <w:rsid w:val="00F62A7B"/>
    <w:rsid w:val="00F62B05"/>
    <w:rsid w:val="00F62BBD"/>
    <w:rsid w:val="00F62E87"/>
    <w:rsid w:val="00F63101"/>
    <w:rsid w:val="00F633BD"/>
    <w:rsid w:val="00F6361A"/>
    <w:rsid w:val="00F63BA8"/>
    <w:rsid w:val="00F63F3F"/>
    <w:rsid w:val="00F63FCF"/>
    <w:rsid w:val="00F6435C"/>
    <w:rsid w:val="00F646ED"/>
    <w:rsid w:val="00F646FB"/>
    <w:rsid w:val="00F64B87"/>
    <w:rsid w:val="00F64C17"/>
    <w:rsid w:val="00F651E4"/>
    <w:rsid w:val="00F658F7"/>
    <w:rsid w:val="00F65B83"/>
    <w:rsid w:val="00F65BA9"/>
    <w:rsid w:val="00F65CB3"/>
    <w:rsid w:val="00F65F76"/>
    <w:rsid w:val="00F65F92"/>
    <w:rsid w:val="00F66462"/>
    <w:rsid w:val="00F66815"/>
    <w:rsid w:val="00F66894"/>
    <w:rsid w:val="00F66D0A"/>
    <w:rsid w:val="00F66DF5"/>
    <w:rsid w:val="00F673C5"/>
    <w:rsid w:val="00F6746E"/>
    <w:rsid w:val="00F67A12"/>
    <w:rsid w:val="00F67FD4"/>
    <w:rsid w:val="00F7029E"/>
    <w:rsid w:val="00F707CF"/>
    <w:rsid w:val="00F70881"/>
    <w:rsid w:val="00F708D9"/>
    <w:rsid w:val="00F70900"/>
    <w:rsid w:val="00F70ABA"/>
    <w:rsid w:val="00F71017"/>
    <w:rsid w:val="00F7115C"/>
    <w:rsid w:val="00F71603"/>
    <w:rsid w:val="00F71615"/>
    <w:rsid w:val="00F7177D"/>
    <w:rsid w:val="00F7181E"/>
    <w:rsid w:val="00F71B0E"/>
    <w:rsid w:val="00F71DE1"/>
    <w:rsid w:val="00F71F6D"/>
    <w:rsid w:val="00F7220D"/>
    <w:rsid w:val="00F72421"/>
    <w:rsid w:val="00F72C56"/>
    <w:rsid w:val="00F72E20"/>
    <w:rsid w:val="00F72E66"/>
    <w:rsid w:val="00F72F45"/>
    <w:rsid w:val="00F7315B"/>
    <w:rsid w:val="00F73368"/>
    <w:rsid w:val="00F7339A"/>
    <w:rsid w:val="00F736FC"/>
    <w:rsid w:val="00F73820"/>
    <w:rsid w:val="00F738C4"/>
    <w:rsid w:val="00F73B9D"/>
    <w:rsid w:val="00F73E90"/>
    <w:rsid w:val="00F7437E"/>
    <w:rsid w:val="00F7442D"/>
    <w:rsid w:val="00F7483F"/>
    <w:rsid w:val="00F748EA"/>
    <w:rsid w:val="00F74F92"/>
    <w:rsid w:val="00F7538E"/>
    <w:rsid w:val="00F7549B"/>
    <w:rsid w:val="00F7559F"/>
    <w:rsid w:val="00F755FF"/>
    <w:rsid w:val="00F75AE0"/>
    <w:rsid w:val="00F75BCB"/>
    <w:rsid w:val="00F75E4D"/>
    <w:rsid w:val="00F7621D"/>
    <w:rsid w:val="00F76532"/>
    <w:rsid w:val="00F76A76"/>
    <w:rsid w:val="00F76FD6"/>
    <w:rsid w:val="00F773F7"/>
    <w:rsid w:val="00F77C74"/>
    <w:rsid w:val="00F77F5C"/>
    <w:rsid w:val="00F80439"/>
    <w:rsid w:val="00F80A13"/>
    <w:rsid w:val="00F80A65"/>
    <w:rsid w:val="00F80A82"/>
    <w:rsid w:val="00F80CDD"/>
    <w:rsid w:val="00F80CE8"/>
    <w:rsid w:val="00F80E23"/>
    <w:rsid w:val="00F8144D"/>
    <w:rsid w:val="00F81C32"/>
    <w:rsid w:val="00F81F81"/>
    <w:rsid w:val="00F82480"/>
    <w:rsid w:val="00F82532"/>
    <w:rsid w:val="00F825FC"/>
    <w:rsid w:val="00F82B48"/>
    <w:rsid w:val="00F82DC3"/>
    <w:rsid w:val="00F82E43"/>
    <w:rsid w:val="00F82E82"/>
    <w:rsid w:val="00F82F07"/>
    <w:rsid w:val="00F84A51"/>
    <w:rsid w:val="00F84A69"/>
    <w:rsid w:val="00F84DE8"/>
    <w:rsid w:val="00F8521F"/>
    <w:rsid w:val="00F85912"/>
    <w:rsid w:val="00F85ECA"/>
    <w:rsid w:val="00F8617F"/>
    <w:rsid w:val="00F86563"/>
    <w:rsid w:val="00F8658C"/>
    <w:rsid w:val="00F867FE"/>
    <w:rsid w:val="00F86A58"/>
    <w:rsid w:val="00F87051"/>
    <w:rsid w:val="00F870D9"/>
    <w:rsid w:val="00F871A6"/>
    <w:rsid w:val="00F87297"/>
    <w:rsid w:val="00F87AE3"/>
    <w:rsid w:val="00F87E53"/>
    <w:rsid w:val="00F87FE9"/>
    <w:rsid w:val="00F9006B"/>
    <w:rsid w:val="00F90147"/>
    <w:rsid w:val="00F90253"/>
    <w:rsid w:val="00F90E96"/>
    <w:rsid w:val="00F91556"/>
    <w:rsid w:val="00F91591"/>
    <w:rsid w:val="00F916F1"/>
    <w:rsid w:val="00F91762"/>
    <w:rsid w:val="00F918F7"/>
    <w:rsid w:val="00F91D04"/>
    <w:rsid w:val="00F91E8C"/>
    <w:rsid w:val="00F91E99"/>
    <w:rsid w:val="00F9209D"/>
    <w:rsid w:val="00F9243D"/>
    <w:rsid w:val="00F92473"/>
    <w:rsid w:val="00F929E9"/>
    <w:rsid w:val="00F9309C"/>
    <w:rsid w:val="00F93C76"/>
    <w:rsid w:val="00F93E04"/>
    <w:rsid w:val="00F93E3D"/>
    <w:rsid w:val="00F9418B"/>
    <w:rsid w:val="00F941EB"/>
    <w:rsid w:val="00F94346"/>
    <w:rsid w:val="00F94385"/>
    <w:rsid w:val="00F9460A"/>
    <w:rsid w:val="00F948A9"/>
    <w:rsid w:val="00F95105"/>
    <w:rsid w:val="00F9586D"/>
    <w:rsid w:val="00F9602B"/>
    <w:rsid w:val="00F96118"/>
    <w:rsid w:val="00F96139"/>
    <w:rsid w:val="00F96475"/>
    <w:rsid w:val="00F96B66"/>
    <w:rsid w:val="00F96C9E"/>
    <w:rsid w:val="00F972BE"/>
    <w:rsid w:val="00F97B4D"/>
    <w:rsid w:val="00F97E91"/>
    <w:rsid w:val="00FA0044"/>
    <w:rsid w:val="00FA0121"/>
    <w:rsid w:val="00FA0567"/>
    <w:rsid w:val="00FA0927"/>
    <w:rsid w:val="00FA0E95"/>
    <w:rsid w:val="00FA0F02"/>
    <w:rsid w:val="00FA106E"/>
    <w:rsid w:val="00FA133E"/>
    <w:rsid w:val="00FA1D17"/>
    <w:rsid w:val="00FA2503"/>
    <w:rsid w:val="00FA26F3"/>
    <w:rsid w:val="00FA28B9"/>
    <w:rsid w:val="00FA2ADE"/>
    <w:rsid w:val="00FA2C14"/>
    <w:rsid w:val="00FA2C3D"/>
    <w:rsid w:val="00FA2C9B"/>
    <w:rsid w:val="00FA2CAC"/>
    <w:rsid w:val="00FA2D8D"/>
    <w:rsid w:val="00FA3CB1"/>
    <w:rsid w:val="00FA3F27"/>
    <w:rsid w:val="00FA45EC"/>
    <w:rsid w:val="00FA4738"/>
    <w:rsid w:val="00FA49FE"/>
    <w:rsid w:val="00FA4ACF"/>
    <w:rsid w:val="00FA4D55"/>
    <w:rsid w:val="00FA5329"/>
    <w:rsid w:val="00FA5BC9"/>
    <w:rsid w:val="00FA5D3D"/>
    <w:rsid w:val="00FA5E96"/>
    <w:rsid w:val="00FA5FCD"/>
    <w:rsid w:val="00FA641E"/>
    <w:rsid w:val="00FA66D4"/>
    <w:rsid w:val="00FA6741"/>
    <w:rsid w:val="00FA6DC2"/>
    <w:rsid w:val="00FA7161"/>
    <w:rsid w:val="00FA7477"/>
    <w:rsid w:val="00FA74D1"/>
    <w:rsid w:val="00FA7723"/>
    <w:rsid w:val="00FA7A38"/>
    <w:rsid w:val="00FA7E34"/>
    <w:rsid w:val="00FA7EF8"/>
    <w:rsid w:val="00FA7F7E"/>
    <w:rsid w:val="00FB070E"/>
    <w:rsid w:val="00FB0ADC"/>
    <w:rsid w:val="00FB0BFA"/>
    <w:rsid w:val="00FB0C04"/>
    <w:rsid w:val="00FB0D64"/>
    <w:rsid w:val="00FB116B"/>
    <w:rsid w:val="00FB11C0"/>
    <w:rsid w:val="00FB124F"/>
    <w:rsid w:val="00FB12A3"/>
    <w:rsid w:val="00FB17A8"/>
    <w:rsid w:val="00FB184A"/>
    <w:rsid w:val="00FB1972"/>
    <w:rsid w:val="00FB2296"/>
    <w:rsid w:val="00FB23D6"/>
    <w:rsid w:val="00FB2926"/>
    <w:rsid w:val="00FB3258"/>
    <w:rsid w:val="00FB358D"/>
    <w:rsid w:val="00FB3964"/>
    <w:rsid w:val="00FB3B26"/>
    <w:rsid w:val="00FB3B91"/>
    <w:rsid w:val="00FB3E83"/>
    <w:rsid w:val="00FB416F"/>
    <w:rsid w:val="00FB435C"/>
    <w:rsid w:val="00FB44C9"/>
    <w:rsid w:val="00FB4A0B"/>
    <w:rsid w:val="00FB4EBC"/>
    <w:rsid w:val="00FB50B6"/>
    <w:rsid w:val="00FB520F"/>
    <w:rsid w:val="00FB52D7"/>
    <w:rsid w:val="00FB56AA"/>
    <w:rsid w:val="00FB58A2"/>
    <w:rsid w:val="00FB6010"/>
    <w:rsid w:val="00FB636C"/>
    <w:rsid w:val="00FB6469"/>
    <w:rsid w:val="00FB64A5"/>
    <w:rsid w:val="00FB6610"/>
    <w:rsid w:val="00FB668B"/>
    <w:rsid w:val="00FB6A08"/>
    <w:rsid w:val="00FB6DEE"/>
    <w:rsid w:val="00FB6F97"/>
    <w:rsid w:val="00FB73A2"/>
    <w:rsid w:val="00FB73E5"/>
    <w:rsid w:val="00FB75D5"/>
    <w:rsid w:val="00FB7838"/>
    <w:rsid w:val="00FB79CE"/>
    <w:rsid w:val="00FB7B9F"/>
    <w:rsid w:val="00FB7D45"/>
    <w:rsid w:val="00FB7EEE"/>
    <w:rsid w:val="00FC072C"/>
    <w:rsid w:val="00FC073F"/>
    <w:rsid w:val="00FC0DC6"/>
    <w:rsid w:val="00FC0F86"/>
    <w:rsid w:val="00FC10E1"/>
    <w:rsid w:val="00FC12EB"/>
    <w:rsid w:val="00FC1933"/>
    <w:rsid w:val="00FC1C19"/>
    <w:rsid w:val="00FC2411"/>
    <w:rsid w:val="00FC2422"/>
    <w:rsid w:val="00FC2698"/>
    <w:rsid w:val="00FC2E4A"/>
    <w:rsid w:val="00FC3013"/>
    <w:rsid w:val="00FC31C2"/>
    <w:rsid w:val="00FC3311"/>
    <w:rsid w:val="00FC33F4"/>
    <w:rsid w:val="00FC344A"/>
    <w:rsid w:val="00FC3821"/>
    <w:rsid w:val="00FC3A9D"/>
    <w:rsid w:val="00FC3D9B"/>
    <w:rsid w:val="00FC3E8A"/>
    <w:rsid w:val="00FC4018"/>
    <w:rsid w:val="00FC4041"/>
    <w:rsid w:val="00FC42D4"/>
    <w:rsid w:val="00FC4509"/>
    <w:rsid w:val="00FC4785"/>
    <w:rsid w:val="00FC4CB5"/>
    <w:rsid w:val="00FC4D43"/>
    <w:rsid w:val="00FC52B4"/>
    <w:rsid w:val="00FC5518"/>
    <w:rsid w:val="00FC5669"/>
    <w:rsid w:val="00FC56BB"/>
    <w:rsid w:val="00FC627C"/>
    <w:rsid w:val="00FC6D14"/>
    <w:rsid w:val="00FC704A"/>
    <w:rsid w:val="00FC72B7"/>
    <w:rsid w:val="00FC72FA"/>
    <w:rsid w:val="00FC76A2"/>
    <w:rsid w:val="00FD0655"/>
    <w:rsid w:val="00FD078B"/>
    <w:rsid w:val="00FD0A7C"/>
    <w:rsid w:val="00FD0DDF"/>
    <w:rsid w:val="00FD0ED6"/>
    <w:rsid w:val="00FD124D"/>
    <w:rsid w:val="00FD1422"/>
    <w:rsid w:val="00FD1584"/>
    <w:rsid w:val="00FD1672"/>
    <w:rsid w:val="00FD1781"/>
    <w:rsid w:val="00FD181E"/>
    <w:rsid w:val="00FD187E"/>
    <w:rsid w:val="00FD1B94"/>
    <w:rsid w:val="00FD1C14"/>
    <w:rsid w:val="00FD2332"/>
    <w:rsid w:val="00FD2436"/>
    <w:rsid w:val="00FD25BC"/>
    <w:rsid w:val="00FD27C6"/>
    <w:rsid w:val="00FD2903"/>
    <w:rsid w:val="00FD2B47"/>
    <w:rsid w:val="00FD2FA7"/>
    <w:rsid w:val="00FD3142"/>
    <w:rsid w:val="00FD37AB"/>
    <w:rsid w:val="00FD3855"/>
    <w:rsid w:val="00FD3A77"/>
    <w:rsid w:val="00FD4027"/>
    <w:rsid w:val="00FD4498"/>
    <w:rsid w:val="00FD4885"/>
    <w:rsid w:val="00FD4C95"/>
    <w:rsid w:val="00FD4CDF"/>
    <w:rsid w:val="00FD534C"/>
    <w:rsid w:val="00FD5490"/>
    <w:rsid w:val="00FD5749"/>
    <w:rsid w:val="00FD5EBF"/>
    <w:rsid w:val="00FD600F"/>
    <w:rsid w:val="00FD60D8"/>
    <w:rsid w:val="00FD62BE"/>
    <w:rsid w:val="00FD638D"/>
    <w:rsid w:val="00FD66E3"/>
    <w:rsid w:val="00FD6884"/>
    <w:rsid w:val="00FD6A6D"/>
    <w:rsid w:val="00FD6B1A"/>
    <w:rsid w:val="00FD70D3"/>
    <w:rsid w:val="00FD73BB"/>
    <w:rsid w:val="00FE019E"/>
    <w:rsid w:val="00FE03FD"/>
    <w:rsid w:val="00FE070F"/>
    <w:rsid w:val="00FE0853"/>
    <w:rsid w:val="00FE08AA"/>
    <w:rsid w:val="00FE0BEA"/>
    <w:rsid w:val="00FE0ED6"/>
    <w:rsid w:val="00FE0FF7"/>
    <w:rsid w:val="00FE1165"/>
    <w:rsid w:val="00FE1699"/>
    <w:rsid w:val="00FE16A7"/>
    <w:rsid w:val="00FE170D"/>
    <w:rsid w:val="00FE18FA"/>
    <w:rsid w:val="00FE1D7A"/>
    <w:rsid w:val="00FE1E45"/>
    <w:rsid w:val="00FE1FC9"/>
    <w:rsid w:val="00FE20CC"/>
    <w:rsid w:val="00FE2430"/>
    <w:rsid w:val="00FE2470"/>
    <w:rsid w:val="00FE25A1"/>
    <w:rsid w:val="00FE277C"/>
    <w:rsid w:val="00FE2DD2"/>
    <w:rsid w:val="00FE31E6"/>
    <w:rsid w:val="00FE3519"/>
    <w:rsid w:val="00FE3790"/>
    <w:rsid w:val="00FE3C95"/>
    <w:rsid w:val="00FE3EAF"/>
    <w:rsid w:val="00FE3FD8"/>
    <w:rsid w:val="00FE4086"/>
    <w:rsid w:val="00FE4300"/>
    <w:rsid w:val="00FE51AF"/>
    <w:rsid w:val="00FE5302"/>
    <w:rsid w:val="00FE5477"/>
    <w:rsid w:val="00FE55EC"/>
    <w:rsid w:val="00FE5AE9"/>
    <w:rsid w:val="00FE5B53"/>
    <w:rsid w:val="00FE5C7F"/>
    <w:rsid w:val="00FE624D"/>
    <w:rsid w:val="00FE630B"/>
    <w:rsid w:val="00FE63F7"/>
    <w:rsid w:val="00FE6C9B"/>
    <w:rsid w:val="00FE6E74"/>
    <w:rsid w:val="00FE6F8C"/>
    <w:rsid w:val="00FE736D"/>
    <w:rsid w:val="00FE7787"/>
    <w:rsid w:val="00FE779A"/>
    <w:rsid w:val="00FE7E9D"/>
    <w:rsid w:val="00FE7EC1"/>
    <w:rsid w:val="00FE7F1F"/>
    <w:rsid w:val="00FEDF1B"/>
    <w:rsid w:val="00FF0527"/>
    <w:rsid w:val="00FF0A1A"/>
    <w:rsid w:val="00FF0C4F"/>
    <w:rsid w:val="00FF0E14"/>
    <w:rsid w:val="00FF0F58"/>
    <w:rsid w:val="00FF11DD"/>
    <w:rsid w:val="00FF13B3"/>
    <w:rsid w:val="00FF153E"/>
    <w:rsid w:val="00FF1D50"/>
    <w:rsid w:val="00FF1F99"/>
    <w:rsid w:val="00FF1FB1"/>
    <w:rsid w:val="00FF2321"/>
    <w:rsid w:val="00FF23CF"/>
    <w:rsid w:val="00FF37A0"/>
    <w:rsid w:val="00FF3D1A"/>
    <w:rsid w:val="00FF4013"/>
    <w:rsid w:val="00FF4115"/>
    <w:rsid w:val="00FF4188"/>
    <w:rsid w:val="00FF4DFF"/>
    <w:rsid w:val="00FF52E4"/>
    <w:rsid w:val="00FF53BC"/>
    <w:rsid w:val="00FF55D8"/>
    <w:rsid w:val="00FF5CC3"/>
    <w:rsid w:val="00FF647C"/>
    <w:rsid w:val="00FF69EB"/>
    <w:rsid w:val="00FF6ED8"/>
    <w:rsid w:val="00FF72E0"/>
    <w:rsid w:val="00FF7E97"/>
    <w:rsid w:val="0106D6C7"/>
    <w:rsid w:val="0107321E"/>
    <w:rsid w:val="0107CBDF"/>
    <w:rsid w:val="010B447C"/>
    <w:rsid w:val="011418EE"/>
    <w:rsid w:val="011A7485"/>
    <w:rsid w:val="011CAD38"/>
    <w:rsid w:val="0123B524"/>
    <w:rsid w:val="01243AA9"/>
    <w:rsid w:val="0124F3AF"/>
    <w:rsid w:val="0125EF4C"/>
    <w:rsid w:val="01284941"/>
    <w:rsid w:val="012A3DBD"/>
    <w:rsid w:val="012B2A4D"/>
    <w:rsid w:val="0130836D"/>
    <w:rsid w:val="0135D0A1"/>
    <w:rsid w:val="013FC215"/>
    <w:rsid w:val="01443A19"/>
    <w:rsid w:val="015630B8"/>
    <w:rsid w:val="015720ED"/>
    <w:rsid w:val="015B7CA2"/>
    <w:rsid w:val="015EB9FB"/>
    <w:rsid w:val="015FD056"/>
    <w:rsid w:val="01601F93"/>
    <w:rsid w:val="016147B7"/>
    <w:rsid w:val="0172B204"/>
    <w:rsid w:val="017632D7"/>
    <w:rsid w:val="0176EE5D"/>
    <w:rsid w:val="0176FFB9"/>
    <w:rsid w:val="0183020F"/>
    <w:rsid w:val="01837D1A"/>
    <w:rsid w:val="01841A3B"/>
    <w:rsid w:val="018B3265"/>
    <w:rsid w:val="018CFDF1"/>
    <w:rsid w:val="018E54E2"/>
    <w:rsid w:val="018FAAA3"/>
    <w:rsid w:val="0195D82C"/>
    <w:rsid w:val="019B5DAD"/>
    <w:rsid w:val="01A0ED07"/>
    <w:rsid w:val="01A41745"/>
    <w:rsid w:val="01A86028"/>
    <w:rsid w:val="01AA61F0"/>
    <w:rsid w:val="01ACD3ED"/>
    <w:rsid w:val="01ADE64D"/>
    <w:rsid w:val="01ADE64D"/>
    <w:rsid w:val="01AF5F87"/>
    <w:rsid w:val="01B0EBED"/>
    <w:rsid w:val="01B775B1"/>
    <w:rsid w:val="01BB21A7"/>
    <w:rsid w:val="01C1795C"/>
    <w:rsid w:val="01C42297"/>
    <w:rsid w:val="01C92B59"/>
    <w:rsid w:val="01CC4A88"/>
    <w:rsid w:val="01D21434"/>
    <w:rsid w:val="01D8A3AA"/>
    <w:rsid w:val="01D9B3FF"/>
    <w:rsid w:val="01DB7899"/>
    <w:rsid w:val="01DF3635"/>
    <w:rsid w:val="01E54FFC"/>
    <w:rsid w:val="01E82514"/>
    <w:rsid w:val="01EAED24"/>
    <w:rsid w:val="01EC98AC"/>
    <w:rsid w:val="01F24159"/>
    <w:rsid w:val="01F75900"/>
    <w:rsid w:val="01F7A66F"/>
    <w:rsid w:val="01FA7413"/>
    <w:rsid w:val="01FBE87C"/>
    <w:rsid w:val="0205B740"/>
    <w:rsid w:val="0207AAA9"/>
    <w:rsid w:val="02083604"/>
    <w:rsid w:val="0209387D"/>
    <w:rsid w:val="0209D260"/>
    <w:rsid w:val="0216F22E"/>
    <w:rsid w:val="0218AE26"/>
    <w:rsid w:val="021A11F9"/>
    <w:rsid w:val="021ACD50"/>
    <w:rsid w:val="021E8C4F"/>
    <w:rsid w:val="02211822"/>
    <w:rsid w:val="02292523"/>
    <w:rsid w:val="022A1ACF"/>
    <w:rsid w:val="022EA967"/>
    <w:rsid w:val="02387429"/>
    <w:rsid w:val="023F668C"/>
    <w:rsid w:val="02403F3F"/>
    <w:rsid w:val="0242235F"/>
    <w:rsid w:val="02425451"/>
    <w:rsid w:val="02492C1B"/>
    <w:rsid w:val="0249CFA6"/>
    <w:rsid w:val="024C6514"/>
    <w:rsid w:val="024C8BF6"/>
    <w:rsid w:val="024E3BE9"/>
    <w:rsid w:val="02584D11"/>
    <w:rsid w:val="02595EB3"/>
    <w:rsid w:val="025A8515"/>
    <w:rsid w:val="025ABC08"/>
    <w:rsid w:val="025B6175"/>
    <w:rsid w:val="025CF4FE"/>
    <w:rsid w:val="025E0643"/>
    <w:rsid w:val="0260C6E4"/>
    <w:rsid w:val="0267AA55"/>
    <w:rsid w:val="02683604"/>
    <w:rsid w:val="026BE084"/>
    <w:rsid w:val="026E23A5"/>
    <w:rsid w:val="026FE8D8"/>
    <w:rsid w:val="0276F1B6"/>
    <w:rsid w:val="027FA682"/>
    <w:rsid w:val="0282109F"/>
    <w:rsid w:val="02829BBA"/>
    <w:rsid w:val="028FB12F"/>
    <w:rsid w:val="02912619"/>
    <w:rsid w:val="0294AB27"/>
    <w:rsid w:val="029ACBB5"/>
    <w:rsid w:val="029E803B"/>
    <w:rsid w:val="029F60F7"/>
    <w:rsid w:val="02AFC4EC"/>
    <w:rsid w:val="02B51FA2"/>
    <w:rsid w:val="02B5458C"/>
    <w:rsid w:val="02B65EFA"/>
    <w:rsid w:val="02BE9395"/>
    <w:rsid w:val="02BFE91F"/>
    <w:rsid w:val="02C6C612"/>
    <w:rsid w:val="02C6E05C"/>
    <w:rsid w:val="02C96829"/>
    <w:rsid w:val="02CBA373"/>
    <w:rsid w:val="02CE9141"/>
    <w:rsid w:val="02D08B27"/>
    <w:rsid w:val="02D37630"/>
    <w:rsid w:val="02D7FDCE"/>
    <w:rsid w:val="02DAD457"/>
    <w:rsid w:val="02DF3375"/>
    <w:rsid w:val="02E30839"/>
    <w:rsid w:val="02E764B4"/>
    <w:rsid w:val="02EFB921"/>
    <w:rsid w:val="02F0D75A"/>
    <w:rsid w:val="02F1CDF9"/>
    <w:rsid w:val="02F4D989"/>
    <w:rsid w:val="02F69DF2"/>
    <w:rsid w:val="02F78688"/>
    <w:rsid w:val="02FD0F4D"/>
    <w:rsid w:val="02FD5AAF"/>
    <w:rsid w:val="02FEA260"/>
    <w:rsid w:val="03032B9D"/>
    <w:rsid w:val="0303F678"/>
    <w:rsid w:val="0305BF1A"/>
    <w:rsid w:val="03069C10"/>
    <w:rsid w:val="030E6BE4"/>
    <w:rsid w:val="0319C9F9"/>
    <w:rsid w:val="031C7F9A"/>
    <w:rsid w:val="031D02B9"/>
    <w:rsid w:val="031F5124"/>
    <w:rsid w:val="0320F3D8"/>
    <w:rsid w:val="03258FED"/>
    <w:rsid w:val="03282CC7"/>
    <w:rsid w:val="032BCC16"/>
    <w:rsid w:val="032CB940"/>
    <w:rsid w:val="033342EB"/>
    <w:rsid w:val="0336C379"/>
    <w:rsid w:val="0337FD5D"/>
    <w:rsid w:val="03389E30"/>
    <w:rsid w:val="033B0129"/>
    <w:rsid w:val="033D64FD"/>
    <w:rsid w:val="033FF423"/>
    <w:rsid w:val="034071B4"/>
    <w:rsid w:val="0343FF4D"/>
    <w:rsid w:val="03489349"/>
    <w:rsid w:val="0349D403"/>
    <w:rsid w:val="03551D8C"/>
    <w:rsid w:val="03551FB7"/>
    <w:rsid w:val="0356920F"/>
    <w:rsid w:val="03585B10"/>
    <w:rsid w:val="03594D56"/>
    <w:rsid w:val="036112F5"/>
    <w:rsid w:val="03656152"/>
    <w:rsid w:val="036669BA"/>
    <w:rsid w:val="0367AD74"/>
    <w:rsid w:val="036B4056"/>
    <w:rsid w:val="037664E6"/>
    <w:rsid w:val="0377F201"/>
    <w:rsid w:val="037AF312"/>
    <w:rsid w:val="038197F2"/>
    <w:rsid w:val="03834D89"/>
    <w:rsid w:val="0385B184"/>
    <w:rsid w:val="03877551"/>
    <w:rsid w:val="038C297F"/>
    <w:rsid w:val="038E8106"/>
    <w:rsid w:val="03900370"/>
    <w:rsid w:val="039484D9"/>
    <w:rsid w:val="03966281"/>
    <w:rsid w:val="03971B13"/>
    <w:rsid w:val="0397F246"/>
    <w:rsid w:val="0398B0D5"/>
    <w:rsid w:val="039A58EF"/>
    <w:rsid w:val="03A17A7E"/>
    <w:rsid w:val="03A2091D"/>
    <w:rsid w:val="03A5F86A"/>
    <w:rsid w:val="03A75F7A"/>
    <w:rsid w:val="03AC197B"/>
    <w:rsid w:val="03AC7403"/>
    <w:rsid w:val="03B1C7F8"/>
    <w:rsid w:val="03B28720"/>
    <w:rsid w:val="03B3BAB0"/>
    <w:rsid w:val="03B42CD4"/>
    <w:rsid w:val="03BEE93E"/>
    <w:rsid w:val="03C06C71"/>
    <w:rsid w:val="03C19190"/>
    <w:rsid w:val="03C2A2F4"/>
    <w:rsid w:val="03D2A3CB"/>
    <w:rsid w:val="03D394CE"/>
    <w:rsid w:val="03D62289"/>
    <w:rsid w:val="03D708CF"/>
    <w:rsid w:val="03D96A05"/>
    <w:rsid w:val="03DBC1A8"/>
    <w:rsid w:val="03DC4985"/>
    <w:rsid w:val="03DD9442"/>
    <w:rsid w:val="03E18926"/>
    <w:rsid w:val="03E22197"/>
    <w:rsid w:val="03E80A67"/>
    <w:rsid w:val="03E81B33"/>
    <w:rsid w:val="03ED0E16"/>
    <w:rsid w:val="03ED6202"/>
    <w:rsid w:val="03F201A5"/>
    <w:rsid w:val="03F7C481"/>
    <w:rsid w:val="03F88A2F"/>
    <w:rsid w:val="03F8CC02"/>
    <w:rsid w:val="03F96E23"/>
    <w:rsid w:val="03FA7885"/>
    <w:rsid w:val="03FB9F26"/>
    <w:rsid w:val="040127B7"/>
    <w:rsid w:val="0413086B"/>
    <w:rsid w:val="04149812"/>
    <w:rsid w:val="04156DF2"/>
    <w:rsid w:val="04191B9D"/>
    <w:rsid w:val="0419D038"/>
    <w:rsid w:val="041B2611"/>
    <w:rsid w:val="041CCA99"/>
    <w:rsid w:val="0421EFEC"/>
    <w:rsid w:val="0425AF6C"/>
    <w:rsid w:val="042AFB96"/>
    <w:rsid w:val="042C6695"/>
    <w:rsid w:val="04385CBA"/>
    <w:rsid w:val="0442F16D"/>
    <w:rsid w:val="0443D6A0"/>
    <w:rsid w:val="04446C8F"/>
    <w:rsid w:val="04483785"/>
    <w:rsid w:val="044B1DB6"/>
    <w:rsid w:val="04509A39"/>
    <w:rsid w:val="0454FB3F"/>
    <w:rsid w:val="04570C8F"/>
    <w:rsid w:val="0457D9D4"/>
    <w:rsid w:val="045D95BE"/>
    <w:rsid w:val="04608BB7"/>
    <w:rsid w:val="046678F0"/>
    <w:rsid w:val="046A508B"/>
    <w:rsid w:val="046A6CD2"/>
    <w:rsid w:val="046C7018"/>
    <w:rsid w:val="046EFA7E"/>
    <w:rsid w:val="0474C4DE"/>
    <w:rsid w:val="047F1D0B"/>
    <w:rsid w:val="04816B75"/>
    <w:rsid w:val="0483C084"/>
    <w:rsid w:val="048AAA40"/>
    <w:rsid w:val="0496531E"/>
    <w:rsid w:val="049C8120"/>
    <w:rsid w:val="04A29701"/>
    <w:rsid w:val="04A4A808"/>
    <w:rsid w:val="04A4BAF3"/>
    <w:rsid w:val="04A8333E"/>
    <w:rsid w:val="04A85334"/>
    <w:rsid w:val="04AD7C7F"/>
    <w:rsid w:val="04ADD85A"/>
    <w:rsid w:val="04ADFEC7"/>
    <w:rsid w:val="04B42C21"/>
    <w:rsid w:val="04B8F521"/>
    <w:rsid w:val="04BB29DC"/>
    <w:rsid w:val="04BD3695"/>
    <w:rsid w:val="04BDDA3B"/>
    <w:rsid w:val="04BE6831"/>
    <w:rsid w:val="04BE6C2E"/>
    <w:rsid w:val="04C646E7"/>
    <w:rsid w:val="04C950F8"/>
    <w:rsid w:val="04CB21E9"/>
    <w:rsid w:val="04DACA3A"/>
    <w:rsid w:val="04E32FF9"/>
    <w:rsid w:val="04EA2982"/>
    <w:rsid w:val="04F1F3E6"/>
    <w:rsid w:val="04F389C5"/>
    <w:rsid w:val="04F4B7D6"/>
    <w:rsid w:val="04F6663C"/>
    <w:rsid w:val="04F923CB"/>
    <w:rsid w:val="050040F7"/>
    <w:rsid w:val="0504AD29"/>
    <w:rsid w:val="0505F6B5"/>
    <w:rsid w:val="050E32A2"/>
    <w:rsid w:val="0519D53B"/>
    <w:rsid w:val="0520F67C"/>
    <w:rsid w:val="0520F75D"/>
    <w:rsid w:val="0526480F"/>
    <w:rsid w:val="05268CD3"/>
    <w:rsid w:val="0529B70E"/>
    <w:rsid w:val="052C116C"/>
    <w:rsid w:val="05348281"/>
    <w:rsid w:val="0536F36E"/>
    <w:rsid w:val="05387805"/>
    <w:rsid w:val="053C41E9"/>
    <w:rsid w:val="05481860"/>
    <w:rsid w:val="05484DDF"/>
    <w:rsid w:val="0549E42C"/>
    <w:rsid w:val="054FD84F"/>
    <w:rsid w:val="055025C7"/>
    <w:rsid w:val="0551227D"/>
    <w:rsid w:val="05522384"/>
    <w:rsid w:val="0552F14D"/>
    <w:rsid w:val="05547D8F"/>
    <w:rsid w:val="055B7EEA"/>
    <w:rsid w:val="055BFC35"/>
    <w:rsid w:val="055DA49C"/>
    <w:rsid w:val="055DCE77"/>
    <w:rsid w:val="055E1877"/>
    <w:rsid w:val="056022E7"/>
    <w:rsid w:val="0561F726"/>
    <w:rsid w:val="0564050F"/>
    <w:rsid w:val="0564FE0B"/>
    <w:rsid w:val="0565FC97"/>
    <w:rsid w:val="057097BB"/>
    <w:rsid w:val="0572444B"/>
    <w:rsid w:val="05771939"/>
    <w:rsid w:val="057B374B"/>
    <w:rsid w:val="058388CE"/>
    <w:rsid w:val="05850596"/>
    <w:rsid w:val="058B82E8"/>
    <w:rsid w:val="059533C6"/>
    <w:rsid w:val="05961611"/>
    <w:rsid w:val="059C2333"/>
    <w:rsid w:val="059C8221"/>
    <w:rsid w:val="05A57BA4"/>
    <w:rsid w:val="05AB6F07"/>
    <w:rsid w:val="05AC2DFA"/>
    <w:rsid w:val="05AEE792"/>
    <w:rsid w:val="05B5918F"/>
    <w:rsid w:val="05B9410F"/>
    <w:rsid w:val="05BB85DF"/>
    <w:rsid w:val="05BC06EB"/>
    <w:rsid w:val="05C4010F"/>
    <w:rsid w:val="05C8E338"/>
    <w:rsid w:val="05D34E30"/>
    <w:rsid w:val="05D459C3"/>
    <w:rsid w:val="05D601CF"/>
    <w:rsid w:val="05DAD181"/>
    <w:rsid w:val="05E119A8"/>
    <w:rsid w:val="05E33902"/>
    <w:rsid w:val="05E5986E"/>
    <w:rsid w:val="05E61039"/>
    <w:rsid w:val="05E8D465"/>
    <w:rsid w:val="05EA7F8B"/>
    <w:rsid w:val="05ED6E37"/>
    <w:rsid w:val="05FE4201"/>
    <w:rsid w:val="05FFFCB1"/>
    <w:rsid w:val="060192F1"/>
    <w:rsid w:val="06060A57"/>
    <w:rsid w:val="060943F7"/>
    <w:rsid w:val="0609F730"/>
    <w:rsid w:val="060C928E"/>
    <w:rsid w:val="060FBB56"/>
    <w:rsid w:val="06289D30"/>
    <w:rsid w:val="062A0ACF"/>
    <w:rsid w:val="062B0A7B"/>
    <w:rsid w:val="062B4B0C"/>
    <w:rsid w:val="062E49A9"/>
    <w:rsid w:val="0630D840"/>
    <w:rsid w:val="0632E9A3"/>
    <w:rsid w:val="0634FB52"/>
    <w:rsid w:val="06350BE8"/>
    <w:rsid w:val="063A76D5"/>
    <w:rsid w:val="063DDFA2"/>
    <w:rsid w:val="063E547F"/>
    <w:rsid w:val="063F463B"/>
    <w:rsid w:val="06430BC5"/>
    <w:rsid w:val="0645B2E5"/>
    <w:rsid w:val="0646858B"/>
    <w:rsid w:val="064AC1DB"/>
    <w:rsid w:val="064CA228"/>
    <w:rsid w:val="064DCAD4"/>
    <w:rsid w:val="064FA8D9"/>
    <w:rsid w:val="064FE16E"/>
    <w:rsid w:val="06542DDF"/>
    <w:rsid w:val="0657399D"/>
    <w:rsid w:val="06573CCB"/>
    <w:rsid w:val="065C4277"/>
    <w:rsid w:val="0660AD57"/>
    <w:rsid w:val="06614DBA"/>
    <w:rsid w:val="06624053"/>
    <w:rsid w:val="066FF704"/>
    <w:rsid w:val="06725A1D"/>
    <w:rsid w:val="06745E78"/>
    <w:rsid w:val="067F7C3D"/>
    <w:rsid w:val="068754B9"/>
    <w:rsid w:val="0687BBC6"/>
    <w:rsid w:val="0687D131"/>
    <w:rsid w:val="068B3AB1"/>
    <w:rsid w:val="068C2A19"/>
    <w:rsid w:val="06913B9C"/>
    <w:rsid w:val="06956295"/>
    <w:rsid w:val="0695ABE4"/>
    <w:rsid w:val="069784DA"/>
    <w:rsid w:val="069ADB68"/>
    <w:rsid w:val="069B8D46"/>
    <w:rsid w:val="069BA24B"/>
    <w:rsid w:val="069FCD89"/>
    <w:rsid w:val="06A16EF2"/>
    <w:rsid w:val="06A4E6F7"/>
    <w:rsid w:val="06A51C50"/>
    <w:rsid w:val="06A98032"/>
    <w:rsid w:val="06AB7ECB"/>
    <w:rsid w:val="06AE69F1"/>
    <w:rsid w:val="06B4BE6C"/>
    <w:rsid w:val="06B8B574"/>
    <w:rsid w:val="06BA735C"/>
    <w:rsid w:val="06C50DA6"/>
    <w:rsid w:val="06CEEF92"/>
    <w:rsid w:val="06D38F38"/>
    <w:rsid w:val="06D3A99F"/>
    <w:rsid w:val="06D87660"/>
    <w:rsid w:val="06D97E2F"/>
    <w:rsid w:val="06DB79B1"/>
    <w:rsid w:val="06DCCFC0"/>
    <w:rsid w:val="06E1079C"/>
    <w:rsid w:val="06E2B128"/>
    <w:rsid w:val="06E453A1"/>
    <w:rsid w:val="06E60BB1"/>
    <w:rsid w:val="06E620E9"/>
    <w:rsid w:val="06EBA734"/>
    <w:rsid w:val="06EF0F3B"/>
    <w:rsid w:val="06F775A1"/>
    <w:rsid w:val="0702227B"/>
    <w:rsid w:val="0702EA09"/>
    <w:rsid w:val="0708B9B1"/>
    <w:rsid w:val="070F223C"/>
    <w:rsid w:val="07135F6C"/>
    <w:rsid w:val="0714B091"/>
    <w:rsid w:val="071724FF"/>
    <w:rsid w:val="071AB603"/>
    <w:rsid w:val="071F043A"/>
    <w:rsid w:val="0721D142"/>
    <w:rsid w:val="0723F983"/>
    <w:rsid w:val="07243F64"/>
    <w:rsid w:val="0724FEC0"/>
    <w:rsid w:val="07288979"/>
    <w:rsid w:val="072DCBBD"/>
    <w:rsid w:val="07301300"/>
    <w:rsid w:val="07326576"/>
    <w:rsid w:val="07391D9E"/>
    <w:rsid w:val="073C9B26"/>
    <w:rsid w:val="0741426A"/>
    <w:rsid w:val="074530E5"/>
    <w:rsid w:val="07459322"/>
    <w:rsid w:val="074A74DA"/>
    <w:rsid w:val="0750736B"/>
    <w:rsid w:val="0752A40E"/>
    <w:rsid w:val="0752A591"/>
    <w:rsid w:val="0752BFB0"/>
    <w:rsid w:val="075A3EAA"/>
    <w:rsid w:val="07638050"/>
    <w:rsid w:val="0767936D"/>
    <w:rsid w:val="07689D14"/>
    <w:rsid w:val="07782CBF"/>
    <w:rsid w:val="077A235F"/>
    <w:rsid w:val="0781FCDB"/>
    <w:rsid w:val="07840D34"/>
    <w:rsid w:val="07847DD0"/>
    <w:rsid w:val="0785EBFB"/>
    <w:rsid w:val="078C661A"/>
    <w:rsid w:val="078CB1B4"/>
    <w:rsid w:val="07944321"/>
    <w:rsid w:val="0794724D"/>
    <w:rsid w:val="0798A68B"/>
    <w:rsid w:val="079B008B"/>
    <w:rsid w:val="079E4755"/>
    <w:rsid w:val="07A09562"/>
    <w:rsid w:val="07A2C1BD"/>
    <w:rsid w:val="07A3C889"/>
    <w:rsid w:val="07A823F0"/>
    <w:rsid w:val="07A89558"/>
    <w:rsid w:val="07AB2D41"/>
    <w:rsid w:val="07AB47A1"/>
    <w:rsid w:val="07AF09FD"/>
    <w:rsid w:val="07AF4187"/>
    <w:rsid w:val="07B63922"/>
    <w:rsid w:val="07B7020E"/>
    <w:rsid w:val="07B779A4"/>
    <w:rsid w:val="07C34707"/>
    <w:rsid w:val="07C758ED"/>
    <w:rsid w:val="07C9077D"/>
    <w:rsid w:val="07CE4453"/>
    <w:rsid w:val="07CEDC17"/>
    <w:rsid w:val="07CEF602"/>
    <w:rsid w:val="07D4C206"/>
    <w:rsid w:val="07D8BF80"/>
    <w:rsid w:val="07DA0D83"/>
    <w:rsid w:val="07DF7A11"/>
    <w:rsid w:val="07E03897"/>
    <w:rsid w:val="07E2206C"/>
    <w:rsid w:val="07E29198"/>
    <w:rsid w:val="07E3204F"/>
    <w:rsid w:val="07F6C12B"/>
    <w:rsid w:val="07F6FB6C"/>
    <w:rsid w:val="07F75753"/>
    <w:rsid w:val="07F80F19"/>
    <w:rsid w:val="07FE6151"/>
    <w:rsid w:val="0801ADC7"/>
    <w:rsid w:val="0803CB86"/>
    <w:rsid w:val="0804C76F"/>
    <w:rsid w:val="0805880B"/>
    <w:rsid w:val="08111C66"/>
    <w:rsid w:val="081261B6"/>
    <w:rsid w:val="081603C2"/>
    <w:rsid w:val="08171360"/>
    <w:rsid w:val="0817B6E7"/>
    <w:rsid w:val="0820475D"/>
    <w:rsid w:val="08206F47"/>
    <w:rsid w:val="08219A3D"/>
    <w:rsid w:val="08228B10"/>
    <w:rsid w:val="082419A3"/>
    <w:rsid w:val="08244C56"/>
    <w:rsid w:val="0827F0D1"/>
    <w:rsid w:val="08311A2B"/>
    <w:rsid w:val="0832904C"/>
    <w:rsid w:val="0837AED7"/>
    <w:rsid w:val="0838AEFB"/>
    <w:rsid w:val="084A7F89"/>
    <w:rsid w:val="0858CB68"/>
    <w:rsid w:val="0858EC9B"/>
    <w:rsid w:val="085AEA3E"/>
    <w:rsid w:val="086494F0"/>
    <w:rsid w:val="0865D768"/>
    <w:rsid w:val="0867D116"/>
    <w:rsid w:val="08683690"/>
    <w:rsid w:val="0872D6D9"/>
    <w:rsid w:val="0874E656"/>
    <w:rsid w:val="0877CB88"/>
    <w:rsid w:val="0879ED57"/>
    <w:rsid w:val="087C33DC"/>
    <w:rsid w:val="088E0C5A"/>
    <w:rsid w:val="08925088"/>
    <w:rsid w:val="089B9F2C"/>
    <w:rsid w:val="089BBAAC"/>
    <w:rsid w:val="08A2CD20"/>
    <w:rsid w:val="08A6AA3F"/>
    <w:rsid w:val="08AB80B0"/>
    <w:rsid w:val="08AF6BE8"/>
    <w:rsid w:val="08B3A016"/>
    <w:rsid w:val="08B402C9"/>
    <w:rsid w:val="08B5C20A"/>
    <w:rsid w:val="08B796E3"/>
    <w:rsid w:val="08BD6C8C"/>
    <w:rsid w:val="08C1A364"/>
    <w:rsid w:val="08C2AAB2"/>
    <w:rsid w:val="08C40312"/>
    <w:rsid w:val="08C89AB5"/>
    <w:rsid w:val="08CD4A90"/>
    <w:rsid w:val="08CE27C9"/>
    <w:rsid w:val="08D473C4"/>
    <w:rsid w:val="08D61E01"/>
    <w:rsid w:val="08D8EC1F"/>
    <w:rsid w:val="08DD12FD"/>
    <w:rsid w:val="08E546DA"/>
    <w:rsid w:val="08E551D9"/>
    <w:rsid w:val="08E899F2"/>
    <w:rsid w:val="08F0B1B0"/>
    <w:rsid w:val="08F24E67"/>
    <w:rsid w:val="08F28BFA"/>
    <w:rsid w:val="08F2C3B2"/>
    <w:rsid w:val="08F3608E"/>
    <w:rsid w:val="08F37BAD"/>
    <w:rsid w:val="08F55EDC"/>
    <w:rsid w:val="08F565D6"/>
    <w:rsid w:val="08F98495"/>
    <w:rsid w:val="08FFC4CF"/>
    <w:rsid w:val="0900AF08"/>
    <w:rsid w:val="0900C3A1"/>
    <w:rsid w:val="09031AD2"/>
    <w:rsid w:val="090388D9"/>
    <w:rsid w:val="09043ABC"/>
    <w:rsid w:val="0904D9A7"/>
    <w:rsid w:val="0908F39F"/>
    <w:rsid w:val="091037A3"/>
    <w:rsid w:val="091524FF"/>
    <w:rsid w:val="0915E21C"/>
    <w:rsid w:val="0916E6EE"/>
    <w:rsid w:val="09177C30"/>
    <w:rsid w:val="09235E00"/>
    <w:rsid w:val="09258706"/>
    <w:rsid w:val="09259D3C"/>
    <w:rsid w:val="09260C85"/>
    <w:rsid w:val="09275C01"/>
    <w:rsid w:val="0933FF86"/>
    <w:rsid w:val="09374C84"/>
    <w:rsid w:val="093790F3"/>
    <w:rsid w:val="093D3FFD"/>
    <w:rsid w:val="0942DB91"/>
    <w:rsid w:val="09482C79"/>
    <w:rsid w:val="094935C9"/>
    <w:rsid w:val="094E167D"/>
    <w:rsid w:val="095D3A74"/>
    <w:rsid w:val="095DB2B9"/>
    <w:rsid w:val="095DEAFE"/>
    <w:rsid w:val="095FC33E"/>
    <w:rsid w:val="0967230F"/>
    <w:rsid w:val="09692123"/>
    <w:rsid w:val="09702EAC"/>
    <w:rsid w:val="09742C18"/>
    <w:rsid w:val="097B34AA"/>
    <w:rsid w:val="097DA72E"/>
    <w:rsid w:val="097F1A16"/>
    <w:rsid w:val="09836B7B"/>
    <w:rsid w:val="09839E6C"/>
    <w:rsid w:val="0983D827"/>
    <w:rsid w:val="098B8443"/>
    <w:rsid w:val="098F7775"/>
    <w:rsid w:val="09900B03"/>
    <w:rsid w:val="099417DF"/>
    <w:rsid w:val="09942839"/>
    <w:rsid w:val="09952E41"/>
    <w:rsid w:val="09974A06"/>
    <w:rsid w:val="09A0A278"/>
    <w:rsid w:val="09A5BC6F"/>
    <w:rsid w:val="09A7381E"/>
    <w:rsid w:val="09A7BB16"/>
    <w:rsid w:val="09A83A00"/>
    <w:rsid w:val="09A9F16B"/>
    <w:rsid w:val="09AE4323"/>
    <w:rsid w:val="09AE8463"/>
    <w:rsid w:val="09AE9D8A"/>
    <w:rsid w:val="09B8F4C5"/>
    <w:rsid w:val="09B97307"/>
    <w:rsid w:val="09BB7F8A"/>
    <w:rsid w:val="09BDA076"/>
    <w:rsid w:val="09C13B6F"/>
    <w:rsid w:val="09C35D79"/>
    <w:rsid w:val="09C42E6D"/>
    <w:rsid w:val="09C65D1A"/>
    <w:rsid w:val="09C844E9"/>
    <w:rsid w:val="09DA033F"/>
    <w:rsid w:val="09DAFF9E"/>
    <w:rsid w:val="09E1C68F"/>
    <w:rsid w:val="09E764EC"/>
    <w:rsid w:val="09E8E31A"/>
    <w:rsid w:val="09F063F6"/>
    <w:rsid w:val="09F36ABC"/>
    <w:rsid w:val="09F3CDB8"/>
    <w:rsid w:val="09F6B29D"/>
    <w:rsid w:val="09F862AC"/>
    <w:rsid w:val="09F89606"/>
    <w:rsid w:val="09F89ABF"/>
    <w:rsid w:val="09FA9540"/>
    <w:rsid w:val="09FCBF36"/>
    <w:rsid w:val="09FF030E"/>
    <w:rsid w:val="0A0044EA"/>
    <w:rsid w:val="0A010662"/>
    <w:rsid w:val="0A03CFBF"/>
    <w:rsid w:val="0A040A07"/>
    <w:rsid w:val="0A0426F1"/>
    <w:rsid w:val="0A055DC4"/>
    <w:rsid w:val="0A080255"/>
    <w:rsid w:val="0A0853F3"/>
    <w:rsid w:val="0A0900CB"/>
    <w:rsid w:val="0A0A4A32"/>
    <w:rsid w:val="0A0DA7D6"/>
    <w:rsid w:val="0A0EA24B"/>
    <w:rsid w:val="0A14DE69"/>
    <w:rsid w:val="0A169A71"/>
    <w:rsid w:val="0A1AFEB6"/>
    <w:rsid w:val="0A1CB83F"/>
    <w:rsid w:val="0A1D3647"/>
    <w:rsid w:val="0A1EF25A"/>
    <w:rsid w:val="0A2AB7BC"/>
    <w:rsid w:val="0A316435"/>
    <w:rsid w:val="0A3CE870"/>
    <w:rsid w:val="0A3DBCD8"/>
    <w:rsid w:val="0A487D55"/>
    <w:rsid w:val="0A489796"/>
    <w:rsid w:val="0A4C4449"/>
    <w:rsid w:val="0A4D352B"/>
    <w:rsid w:val="0A4DE059"/>
    <w:rsid w:val="0A547A30"/>
    <w:rsid w:val="0A558842"/>
    <w:rsid w:val="0A562943"/>
    <w:rsid w:val="0A58355B"/>
    <w:rsid w:val="0A584CB3"/>
    <w:rsid w:val="0A64E9F9"/>
    <w:rsid w:val="0A652605"/>
    <w:rsid w:val="0A68B7B9"/>
    <w:rsid w:val="0A69F57D"/>
    <w:rsid w:val="0A6B2294"/>
    <w:rsid w:val="0A6C84B9"/>
    <w:rsid w:val="0A6D7259"/>
    <w:rsid w:val="0A6DDD42"/>
    <w:rsid w:val="0A6E9167"/>
    <w:rsid w:val="0A6EADF2"/>
    <w:rsid w:val="0A703773"/>
    <w:rsid w:val="0A74FBAB"/>
    <w:rsid w:val="0A767B1A"/>
    <w:rsid w:val="0A7AF8ED"/>
    <w:rsid w:val="0A80A050"/>
    <w:rsid w:val="0A83D207"/>
    <w:rsid w:val="0A922D74"/>
    <w:rsid w:val="0A95EBCD"/>
    <w:rsid w:val="0A9CD065"/>
    <w:rsid w:val="0A9CE8AA"/>
    <w:rsid w:val="0A9FF13B"/>
    <w:rsid w:val="0AA0301D"/>
    <w:rsid w:val="0AA09003"/>
    <w:rsid w:val="0AA0DF35"/>
    <w:rsid w:val="0AA42C5C"/>
    <w:rsid w:val="0AA5E0C6"/>
    <w:rsid w:val="0AA8AF9A"/>
    <w:rsid w:val="0AACA576"/>
    <w:rsid w:val="0AAEC3CE"/>
    <w:rsid w:val="0AB0E7AA"/>
    <w:rsid w:val="0AB2A77E"/>
    <w:rsid w:val="0AB69D92"/>
    <w:rsid w:val="0ABBF203"/>
    <w:rsid w:val="0ABC3B37"/>
    <w:rsid w:val="0ABE3046"/>
    <w:rsid w:val="0AC40571"/>
    <w:rsid w:val="0ACDBE86"/>
    <w:rsid w:val="0AD20C1C"/>
    <w:rsid w:val="0AD33E98"/>
    <w:rsid w:val="0AE54ED8"/>
    <w:rsid w:val="0AE66AAB"/>
    <w:rsid w:val="0AE6952D"/>
    <w:rsid w:val="0AEA297B"/>
    <w:rsid w:val="0AEEE06C"/>
    <w:rsid w:val="0AF0A07A"/>
    <w:rsid w:val="0AF1F9BD"/>
    <w:rsid w:val="0AF5976B"/>
    <w:rsid w:val="0AF8564A"/>
    <w:rsid w:val="0AFB3350"/>
    <w:rsid w:val="0AFB8D1E"/>
    <w:rsid w:val="0AFC0A33"/>
    <w:rsid w:val="0AFE74C5"/>
    <w:rsid w:val="0B032C62"/>
    <w:rsid w:val="0B046D40"/>
    <w:rsid w:val="0B0514F3"/>
    <w:rsid w:val="0B07F808"/>
    <w:rsid w:val="0B0D3112"/>
    <w:rsid w:val="0B0E7141"/>
    <w:rsid w:val="0B0FAE4D"/>
    <w:rsid w:val="0B0FC1F1"/>
    <w:rsid w:val="0B196887"/>
    <w:rsid w:val="0B1D185F"/>
    <w:rsid w:val="0B2AB4A6"/>
    <w:rsid w:val="0B2ADB20"/>
    <w:rsid w:val="0B2E3DBB"/>
    <w:rsid w:val="0B316F14"/>
    <w:rsid w:val="0B33F0D2"/>
    <w:rsid w:val="0B36FA9D"/>
    <w:rsid w:val="0B41C8BB"/>
    <w:rsid w:val="0B425670"/>
    <w:rsid w:val="0B429311"/>
    <w:rsid w:val="0B44C551"/>
    <w:rsid w:val="0B478C98"/>
    <w:rsid w:val="0B4AACFE"/>
    <w:rsid w:val="0B4BE214"/>
    <w:rsid w:val="0B4D587F"/>
    <w:rsid w:val="0B503FD5"/>
    <w:rsid w:val="0B50E887"/>
    <w:rsid w:val="0B57F59B"/>
    <w:rsid w:val="0B5868ED"/>
    <w:rsid w:val="0B588A74"/>
    <w:rsid w:val="0B59627A"/>
    <w:rsid w:val="0B5ACE56"/>
    <w:rsid w:val="0B5B61A7"/>
    <w:rsid w:val="0B5BA590"/>
    <w:rsid w:val="0B5C3A25"/>
    <w:rsid w:val="0B5E4D2B"/>
    <w:rsid w:val="0B5EF94B"/>
    <w:rsid w:val="0B5FB2DF"/>
    <w:rsid w:val="0B668C44"/>
    <w:rsid w:val="0B6A44CD"/>
    <w:rsid w:val="0B6C0A42"/>
    <w:rsid w:val="0B7432BE"/>
    <w:rsid w:val="0B758086"/>
    <w:rsid w:val="0B77C45D"/>
    <w:rsid w:val="0B7A14CA"/>
    <w:rsid w:val="0B7ABFC5"/>
    <w:rsid w:val="0B7CFA52"/>
    <w:rsid w:val="0B81AC66"/>
    <w:rsid w:val="0B82CA9E"/>
    <w:rsid w:val="0B84D9C2"/>
    <w:rsid w:val="0B89068E"/>
    <w:rsid w:val="0B8FD043"/>
    <w:rsid w:val="0B9066DD"/>
    <w:rsid w:val="0B914166"/>
    <w:rsid w:val="0B91F4C1"/>
    <w:rsid w:val="0B95315B"/>
    <w:rsid w:val="0B98ADE7"/>
    <w:rsid w:val="0B9D7D8A"/>
    <w:rsid w:val="0BA1497B"/>
    <w:rsid w:val="0BB0ECEF"/>
    <w:rsid w:val="0BB78772"/>
    <w:rsid w:val="0BBFD6E1"/>
    <w:rsid w:val="0BC08534"/>
    <w:rsid w:val="0BC36C85"/>
    <w:rsid w:val="0BC3F05A"/>
    <w:rsid w:val="0BCA772C"/>
    <w:rsid w:val="0BD44ECC"/>
    <w:rsid w:val="0BD8F476"/>
    <w:rsid w:val="0BDBEB8D"/>
    <w:rsid w:val="0BDC7400"/>
    <w:rsid w:val="0BDCD5C5"/>
    <w:rsid w:val="0BDE5F69"/>
    <w:rsid w:val="0BE3B6E2"/>
    <w:rsid w:val="0BE9438A"/>
    <w:rsid w:val="0BECBA11"/>
    <w:rsid w:val="0BF91088"/>
    <w:rsid w:val="0BFA9C2A"/>
    <w:rsid w:val="0BFD5695"/>
    <w:rsid w:val="0C028280"/>
    <w:rsid w:val="0C045B8A"/>
    <w:rsid w:val="0C0A9904"/>
    <w:rsid w:val="0C0ADDF8"/>
    <w:rsid w:val="0C104379"/>
    <w:rsid w:val="0C158CFE"/>
    <w:rsid w:val="0C1BE912"/>
    <w:rsid w:val="0C25EEFC"/>
    <w:rsid w:val="0C2745D5"/>
    <w:rsid w:val="0C2A5EF1"/>
    <w:rsid w:val="0C2D01E6"/>
    <w:rsid w:val="0C370049"/>
    <w:rsid w:val="0C3A1762"/>
    <w:rsid w:val="0C3D1E0F"/>
    <w:rsid w:val="0C3DA5E7"/>
    <w:rsid w:val="0C5104D5"/>
    <w:rsid w:val="0C520AA8"/>
    <w:rsid w:val="0C5BF54F"/>
    <w:rsid w:val="0C5DE66B"/>
    <w:rsid w:val="0C5E0F3D"/>
    <w:rsid w:val="0C5EB5F2"/>
    <w:rsid w:val="0C6D0D41"/>
    <w:rsid w:val="0C6E556A"/>
    <w:rsid w:val="0C703C1F"/>
    <w:rsid w:val="0C71AB07"/>
    <w:rsid w:val="0C747468"/>
    <w:rsid w:val="0C757C9D"/>
    <w:rsid w:val="0C77F0C3"/>
    <w:rsid w:val="0C7A7A5A"/>
    <w:rsid w:val="0C7BEB3D"/>
    <w:rsid w:val="0C7EE794"/>
    <w:rsid w:val="0C80323C"/>
    <w:rsid w:val="0C84A34B"/>
    <w:rsid w:val="0C8C57F5"/>
    <w:rsid w:val="0C8E53C5"/>
    <w:rsid w:val="0C9857E7"/>
    <w:rsid w:val="0C9A72A9"/>
    <w:rsid w:val="0C9B2B10"/>
    <w:rsid w:val="0C9BF253"/>
    <w:rsid w:val="0C9BF37C"/>
    <w:rsid w:val="0C9CB394"/>
    <w:rsid w:val="0C9CB70E"/>
    <w:rsid w:val="0C9EFE89"/>
    <w:rsid w:val="0C9FB2B1"/>
    <w:rsid w:val="0CA10C7F"/>
    <w:rsid w:val="0CAC5C5F"/>
    <w:rsid w:val="0CB61B0C"/>
    <w:rsid w:val="0CB970F0"/>
    <w:rsid w:val="0CBBD2A0"/>
    <w:rsid w:val="0CBDACCC"/>
    <w:rsid w:val="0CC2BC23"/>
    <w:rsid w:val="0CC401D6"/>
    <w:rsid w:val="0CC441D2"/>
    <w:rsid w:val="0CCF4748"/>
    <w:rsid w:val="0CD8534A"/>
    <w:rsid w:val="0CDFF312"/>
    <w:rsid w:val="0CE07F04"/>
    <w:rsid w:val="0CE12F66"/>
    <w:rsid w:val="0CE460A8"/>
    <w:rsid w:val="0CE85A0C"/>
    <w:rsid w:val="0CF43439"/>
    <w:rsid w:val="0CFD8C68"/>
    <w:rsid w:val="0D00BA8E"/>
    <w:rsid w:val="0D013F79"/>
    <w:rsid w:val="0D04CD37"/>
    <w:rsid w:val="0D086495"/>
    <w:rsid w:val="0D08D28E"/>
    <w:rsid w:val="0D09BA6C"/>
    <w:rsid w:val="0D0C9F9D"/>
    <w:rsid w:val="0D0DAFB9"/>
    <w:rsid w:val="0D1A4875"/>
    <w:rsid w:val="0D1D6114"/>
    <w:rsid w:val="0D2ABE63"/>
    <w:rsid w:val="0D2D1666"/>
    <w:rsid w:val="0D2F488B"/>
    <w:rsid w:val="0D329917"/>
    <w:rsid w:val="0D3545EC"/>
    <w:rsid w:val="0D37F8D0"/>
    <w:rsid w:val="0D39A777"/>
    <w:rsid w:val="0D3CC5E1"/>
    <w:rsid w:val="0D3E0C1B"/>
    <w:rsid w:val="0D40B9A6"/>
    <w:rsid w:val="0D496AE5"/>
    <w:rsid w:val="0D49BFC1"/>
    <w:rsid w:val="0D4BFC2E"/>
    <w:rsid w:val="0D503E97"/>
    <w:rsid w:val="0D5909AC"/>
    <w:rsid w:val="0D591FFD"/>
    <w:rsid w:val="0D5A0541"/>
    <w:rsid w:val="0D5ECF57"/>
    <w:rsid w:val="0D61727E"/>
    <w:rsid w:val="0D68836D"/>
    <w:rsid w:val="0D6CD5B9"/>
    <w:rsid w:val="0D6D932A"/>
    <w:rsid w:val="0D75A7F0"/>
    <w:rsid w:val="0D75C6DC"/>
    <w:rsid w:val="0D7A8483"/>
    <w:rsid w:val="0D7B0309"/>
    <w:rsid w:val="0D7B4BA4"/>
    <w:rsid w:val="0D7CCBF2"/>
    <w:rsid w:val="0D7E39AA"/>
    <w:rsid w:val="0D7F51AE"/>
    <w:rsid w:val="0D7F9189"/>
    <w:rsid w:val="0D801856"/>
    <w:rsid w:val="0D813398"/>
    <w:rsid w:val="0D85BAF9"/>
    <w:rsid w:val="0D896629"/>
    <w:rsid w:val="0D8BA074"/>
    <w:rsid w:val="0D90C49A"/>
    <w:rsid w:val="0D912407"/>
    <w:rsid w:val="0D9166A5"/>
    <w:rsid w:val="0D96C08D"/>
    <w:rsid w:val="0D96E079"/>
    <w:rsid w:val="0D985A25"/>
    <w:rsid w:val="0D98AC90"/>
    <w:rsid w:val="0D9A2125"/>
    <w:rsid w:val="0D9B5C20"/>
    <w:rsid w:val="0DA052C5"/>
    <w:rsid w:val="0DA1A299"/>
    <w:rsid w:val="0DA373EC"/>
    <w:rsid w:val="0DA75053"/>
    <w:rsid w:val="0DAEC16A"/>
    <w:rsid w:val="0DB20609"/>
    <w:rsid w:val="0DB2964C"/>
    <w:rsid w:val="0DB296DE"/>
    <w:rsid w:val="0DB6F473"/>
    <w:rsid w:val="0DBA8C1D"/>
    <w:rsid w:val="0DC7A54A"/>
    <w:rsid w:val="0DC8A6CC"/>
    <w:rsid w:val="0DCBA6E2"/>
    <w:rsid w:val="0DD01218"/>
    <w:rsid w:val="0DD1B890"/>
    <w:rsid w:val="0DD48884"/>
    <w:rsid w:val="0DD50E55"/>
    <w:rsid w:val="0DDBBE6D"/>
    <w:rsid w:val="0DDD2449"/>
    <w:rsid w:val="0DE7E7B9"/>
    <w:rsid w:val="0DE9E939"/>
    <w:rsid w:val="0DEA1055"/>
    <w:rsid w:val="0DF22606"/>
    <w:rsid w:val="0DF335AE"/>
    <w:rsid w:val="0DF3B226"/>
    <w:rsid w:val="0DF6FBDD"/>
    <w:rsid w:val="0DF78987"/>
    <w:rsid w:val="0DFB0204"/>
    <w:rsid w:val="0DFB0709"/>
    <w:rsid w:val="0DFC10C3"/>
    <w:rsid w:val="0DFF9821"/>
    <w:rsid w:val="0E009F4B"/>
    <w:rsid w:val="0E071507"/>
    <w:rsid w:val="0E0B004A"/>
    <w:rsid w:val="0E0BB4AC"/>
    <w:rsid w:val="0E0BBF89"/>
    <w:rsid w:val="0E0D03A0"/>
    <w:rsid w:val="0E0E7614"/>
    <w:rsid w:val="0E0EBEED"/>
    <w:rsid w:val="0E12B1EB"/>
    <w:rsid w:val="0E160388"/>
    <w:rsid w:val="0E1B7F8F"/>
    <w:rsid w:val="0E1E4601"/>
    <w:rsid w:val="0E26532F"/>
    <w:rsid w:val="0E2AFC82"/>
    <w:rsid w:val="0E2B0861"/>
    <w:rsid w:val="0E2D515A"/>
    <w:rsid w:val="0E2DB654"/>
    <w:rsid w:val="0E34B2B4"/>
    <w:rsid w:val="0E3989C5"/>
    <w:rsid w:val="0E3A8636"/>
    <w:rsid w:val="0E3B4F7F"/>
    <w:rsid w:val="0E3BBB20"/>
    <w:rsid w:val="0E3C78BB"/>
    <w:rsid w:val="0E3DE139"/>
    <w:rsid w:val="0E3F5D16"/>
    <w:rsid w:val="0E3FF2BF"/>
    <w:rsid w:val="0E43C6AB"/>
    <w:rsid w:val="0E43FFB5"/>
    <w:rsid w:val="0E468BFF"/>
    <w:rsid w:val="0E528986"/>
    <w:rsid w:val="0E566AAE"/>
    <w:rsid w:val="0E56905E"/>
    <w:rsid w:val="0E5C6CCB"/>
    <w:rsid w:val="0E5D1342"/>
    <w:rsid w:val="0E5EBD8C"/>
    <w:rsid w:val="0E5EEE90"/>
    <w:rsid w:val="0E621FCE"/>
    <w:rsid w:val="0E65647A"/>
    <w:rsid w:val="0E65D08D"/>
    <w:rsid w:val="0E660CEE"/>
    <w:rsid w:val="0E675507"/>
    <w:rsid w:val="0E68BF73"/>
    <w:rsid w:val="0E694858"/>
    <w:rsid w:val="0E766EEA"/>
    <w:rsid w:val="0E7723B2"/>
    <w:rsid w:val="0E79C55C"/>
    <w:rsid w:val="0E7D3A08"/>
    <w:rsid w:val="0E82FC5F"/>
    <w:rsid w:val="0E83C00D"/>
    <w:rsid w:val="0E88FC2E"/>
    <w:rsid w:val="0E94321C"/>
    <w:rsid w:val="0E976686"/>
    <w:rsid w:val="0E9C061F"/>
    <w:rsid w:val="0E9E9C06"/>
    <w:rsid w:val="0EB434C4"/>
    <w:rsid w:val="0EB8D307"/>
    <w:rsid w:val="0EB907B0"/>
    <w:rsid w:val="0EB9EB5A"/>
    <w:rsid w:val="0EBD86AA"/>
    <w:rsid w:val="0EC42C9B"/>
    <w:rsid w:val="0EC461BD"/>
    <w:rsid w:val="0EC4AED0"/>
    <w:rsid w:val="0EC574C9"/>
    <w:rsid w:val="0EC795A4"/>
    <w:rsid w:val="0ED144C3"/>
    <w:rsid w:val="0ED14863"/>
    <w:rsid w:val="0ED2098F"/>
    <w:rsid w:val="0ED4F0D4"/>
    <w:rsid w:val="0ED9DB3D"/>
    <w:rsid w:val="0EDCDB49"/>
    <w:rsid w:val="0EE02321"/>
    <w:rsid w:val="0EE1A63F"/>
    <w:rsid w:val="0EE3EAA8"/>
    <w:rsid w:val="0EE58F05"/>
    <w:rsid w:val="0EEA1017"/>
    <w:rsid w:val="0EECFB50"/>
    <w:rsid w:val="0EF026DD"/>
    <w:rsid w:val="0EF1AF6D"/>
    <w:rsid w:val="0EF35805"/>
    <w:rsid w:val="0EF35A59"/>
    <w:rsid w:val="0EF38CB0"/>
    <w:rsid w:val="0EF40F78"/>
    <w:rsid w:val="0EF45C3B"/>
    <w:rsid w:val="0EF8907F"/>
    <w:rsid w:val="0EF977DF"/>
    <w:rsid w:val="0EFBD63C"/>
    <w:rsid w:val="0EFC2FE8"/>
    <w:rsid w:val="0EFC564D"/>
    <w:rsid w:val="0EFC5AFD"/>
    <w:rsid w:val="0EFD3503"/>
    <w:rsid w:val="0F05AF86"/>
    <w:rsid w:val="0F0A94CD"/>
    <w:rsid w:val="0F1181EE"/>
    <w:rsid w:val="0F1EFC7A"/>
    <w:rsid w:val="0F2A1F42"/>
    <w:rsid w:val="0F36D05A"/>
    <w:rsid w:val="0F3B9C84"/>
    <w:rsid w:val="0F3C8553"/>
    <w:rsid w:val="0F3D4AE0"/>
    <w:rsid w:val="0F3F28EA"/>
    <w:rsid w:val="0F415C0B"/>
    <w:rsid w:val="0F43BBED"/>
    <w:rsid w:val="0F452626"/>
    <w:rsid w:val="0F47A83D"/>
    <w:rsid w:val="0F4D1D65"/>
    <w:rsid w:val="0F4DDECA"/>
    <w:rsid w:val="0F52B16D"/>
    <w:rsid w:val="0F55B880"/>
    <w:rsid w:val="0F5E1D19"/>
    <w:rsid w:val="0F601732"/>
    <w:rsid w:val="0F607037"/>
    <w:rsid w:val="0F66B2E8"/>
    <w:rsid w:val="0F6D1685"/>
    <w:rsid w:val="0F6EF442"/>
    <w:rsid w:val="0F6FC1D8"/>
    <w:rsid w:val="0F7AC600"/>
    <w:rsid w:val="0F7B57FB"/>
    <w:rsid w:val="0F7CA05A"/>
    <w:rsid w:val="0F89EE1F"/>
    <w:rsid w:val="0F8F613D"/>
    <w:rsid w:val="0F906991"/>
    <w:rsid w:val="0F942214"/>
    <w:rsid w:val="0F9615DE"/>
    <w:rsid w:val="0F972698"/>
    <w:rsid w:val="0F97DAF3"/>
    <w:rsid w:val="0F9CA268"/>
    <w:rsid w:val="0F9CAB4E"/>
    <w:rsid w:val="0F9ECCD8"/>
    <w:rsid w:val="0F9EF900"/>
    <w:rsid w:val="0FA2C4C3"/>
    <w:rsid w:val="0FA72A8E"/>
    <w:rsid w:val="0FA82DA4"/>
    <w:rsid w:val="0FB2506E"/>
    <w:rsid w:val="0FBC6FA7"/>
    <w:rsid w:val="0FBCBAE6"/>
    <w:rsid w:val="0FC274F2"/>
    <w:rsid w:val="0FC58ACC"/>
    <w:rsid w:val="0FC5DE05"/>
    <w:rsid w:val="0FCC2BAA"/>
    <w:rsid w:val="0FCCD31B"/>
    <w:rsid w:val="0FD34A66"/>
    <w:rsid w:val="0FDB7131"/>
    <w:rsid w:val="0FE14412"/>
    <w:rsid w:val="0FE59D6C"/>
    <w:rsid w:val="0FE7097C"/>
    <w:rsid w:val="0FE751FD"/>
    <w:rsid w:val="0FEA824C"/>
    <w:rsid w:val="0FEB91D7"/>
    <w:rsid w:val="0FEB9B8A"/>
    <w:rsid w:val="0FEEE5BE"/>
    <w:rsid w:val="0FF26DC4"/>
    <w:rsid w:val="0FF528EC"/>
    <w:rsid w:val="0FF81A20"/>
    <w:rsid w:val="0FFAEE0F"/>
    <w:rsid w:val="0FFCF623"/>
    <w:rsid w:val="1004EFA3"/>
    <w:rsid w:val="1006A5C3"/>
    <w:rsid w:val="100B2CC3"/>
    <w:rsid w:val="100B87EC"/>
    <w:rsid w:val="100BF3D1"/>
    <w:rsid w:val="10121799"/>
    <w:rsid w:val="1015B60E"/>
    <w:rsid w:val="1019389C"/>
    <w:rsid w:val="10196C41"/>
    <w:rsid w:val="101D0015"/>
    <w:rsid w:val="1023030A"/>
    <w:rsid w:val="1024DCE8"/>
    <w:rsid w:val="1026A1CA"/>
    <w:rsid w:val="10279AC3"/>
    <w:rsid w:val="102EBBE9"/>
    <w:rsid w:val="10312F67"/>
    <w:rsid w:val="1032B84D"/>
    <w:rsid w:val="1039B573"/>
    <w:rsid w:val="1039E87F"/>
    <w:rsid w:val="103AD8ED"/>
    <w:rsid w:val="10444F5F"/>
    <w:rsid w:val="10467297"/>
    <w:rsid w:val="104C989D"/>
    <w:rsid w:val="104E8DA0"/>
    <w:rsid w:val="104EA861"/>
    <w:rsid w:val="104F128D"/>
    <w:rsid w:val="10507505"/>
    <w:rsid w:val="1055FEB7"/>
    <w:rsid w:val="10568015"/>
    <w:rsid w:val="105A46D3"/>
    <w:rsid w:val="10640CE9"/>
    <w:rsid w:val="106474B8"/>
    <w:rsid w:val="106602F6"/>
    <w:rsid w:val="10663B3C"/>
    <w:rsid w:val="106652D6"/>
    <w:rsid w:val="10672086"/>
    <w:rsid w:val="10683F8B"/>
    <w:rsid w:val="106876DE"/>
    <w:rsid w:val="1069B6B1"/>
    <w:rsid w:val="106FACB1"/>
    <w:rsid w:val="107007F3"/>
    <w:rsid w:val="1077AA4D"/>
    <w:rsid w:val="10788633"/>
    <w:rsid w:val="107DCE81"/>
    <w:rsid w:val="107F2CD8"/>
    <w:rsid w:val="107FEC8C"/>
    <w:rsid w:val="10836CFB"/>
    <w:rsid w:val="108D377F"/>
    <w:rsid w:val="10928EC4"/>
    <w:rsid w:val="10946E65"/>
    <w:rsid w:val="10977980"/>
    <w:rsid w:val="109B50F0"/>
    <w:rsid w:val="109C8359"/>
    <w:rsid w:val="10A4CC0D"/>
    <w:rsid w:val="10A55429"/>
    <w:rsid w:val="10A611A2"/>
    <w:rsid w:val="10B2BE4C"/>
    <w:rsid w:val="10B3A8DB"/>
    <w:rsid w:val="10B45D9B"/>
    <w:rsid w:val="10B8891C"/>
    <w:rsid w:val="10B96EFA"/>
    <w:rsid w:val="10C12347"/>
    <w:rsid w:val="10C3623E"/>
    <w:rsid w:val="10C3A589"/>
    <w:rsid w:val="10C83555"/>
    <w:rsid w:val="10C86424"/>
    <w:rsid w:val="10CA6E8E"/>
    <w:rsid w:val="10CD66E8"/>
    <w:rsid w:val="10D26EA5"/>
    <w:rsid w:val="10D28DAB"/>
    <w:rsid w:val="10D76D3A"/>
    <w:rsid w:val="10D9C799"/>
    <w:rsid w:val="10DA2B9C"/>
    <w:rsid w:val="10DD9806"/>
    <w:rsid w:val="10E1C405"/>
    <w:rsid w:val="10E3F1AC"/>
    <w:rsid w:val="10E42A61"/>
    <w:rsid w:val="10E8906A"/>
    <w:rsid w:val="10EE3DFF"/>
    <w:rsid w:val="10F20CCE"/>
    <w:rsid w:val="10FA1612"/>
    <w:rsid w:val="10FFA465"/>
    <w:rsid w:val="10FFD3B3"/>
    <w:rsid w:val="10FFDB94"/>
    <w:rsid w:val="110144B9"/>
    <w:rsid w:val="11035B07"/>
    <w:rsid w:val="110B4595"/>
    <w:rsid w:val="110D4F85"/>
    <w:rsid w:val="110FBF1B"/>
    <w:rsid w:val="11119C3A"/>
    <w:rsid w:val="11146D98"/>
    <w:rsid w:val="1114A2AD"/>
    <w:rsid w:val="1117411A"/>
    <w:rsid w:val="1118631C"/>
    <w:rsid w:val="111B39EC"/>
    <w:rsid w:val="111C2993"/>
    <w:rsid w:val="1121DCB5"/>
    <w:rsid w:val="1122ECBE"/>
    <w:rsid w:val="1123A228"/>
    <w:rsid w:val="11258013"/>
    <w:rsid w:val="1125A167"/>
    <w:rsid w:val="1129BD5F"/>
    <w:rsid w:val="1129DA35"/>
    <w:rsid w:val="112B72BC"/>
    <w:rsid w:val="112F592E"/>
    <w:rsid w:val="1131E2E8"/>
    <w:rsid w:val="11322C52"/>
    <w:rsid w:val="113427F7"/>
    <w:rsid w:val="113BC29D"/>
    <w:rsid w:val="113E0ADE"/>
    <w:rsid w:val="11406D4C"/>
    <w:rsid w:val="114127AA"/>
    <w:rsid w:val="11453483"/>
    <w:rsid w:val="114667A6"/>
    <w:rsid w:val="11467883"/>
    <w:rsid w:val="1148AC40"/>
    <w:rsid w:val="114A2C34"/>
    <w:rsid w:val="11502031"/>
    <w:rsid w:val="11590728"/>
    <w:rsid w:val="115ABFF6"/>
    <w:rsid w:val="115E2BD0"/>
    <w:rsid w:val="1161573C"/>
    <w:rsid w:val="11617520"/>
    <w:rsid w:val="11654072"/>
    <w:rsid w:val="116C445A"/>
    <w:rsid w:val="116D94DC"/>
    <w:rsid w:val="116FE7DE"/>
    <w:rsid w:val="11707B54"/>
    <w:rsid w:val="1175D0D6"/>
    <w:rsid w:val="11774A20"/>
    <w:rsid w:val="11777A25"/>
    <w:rsid w:val="1178F185"/>
    <w:rsid w:val="117B7B51"/>
    <w:rsid w:val="117C556A"/>
    <w:rsid w:val="117DF467"/>
    <w:rsid w:val="1185B896"/>
    <w:rsid w:val="11899938"/>
    <w:rsid w:val="118F1A0D"/>
    <w:rsid w:val="118F9DDB"/>
    <w:rsid w:val="11963814"/>
    <w:rsid w:val="11976319"/>
    <w:rsid w:val="11A05009"/>
    <w:rsid w:val="11A5A027"/>
    <w:rsid w:val="11AC40C8"/>
    <w:rsid w:val="11B1030E"/>
    <w:rsid w:val="11B4F5F6"/>
    <w:rsid w:val="11B6D407"/>
    <w:rsid w:val="11B6EE9A"/>
    <w:rsid w:val="11B83A64"/>
    <w:rsid w:val="11B8811D"/>
    <w:rsid w:val="11B8AF20"/>
    <w:rsid w:val="11B9F65E"/>
    <w:rsid w:val="11BA0300"/>
    <w:rsid w:val="11BDBB66"/>
    <w:rsid w:val="11BEA093"/>
    <w:rsid w:val="11C3FFBB"/>
    <w:rsid w:val="11DCA2F0"/>
    <w:rsid w:val="11DF07C7"/>
    <w:rsid w:val="11F25630"/>
    <w:rsid w:val="11F68296"/>
    <w:rsid w:val="11F972A5"/>
    <w:rsid w:val="11F9DF35"/>
    <w:rsid w:val="11FAE44E"/>
    <w:rsid w:val="11FDE4F7"/>
    <w:rsid w:val="120418C6"/>
    <w:rsid w:val="12065DA9"/>
    <w:rsid w:val="1207CD1E"/>
    <w:rsid w:val="1207D91F"/>
    <w:rsid w:val="120FB53A"/>
    <w:rsid w:val="12107924"/>
    <w:rsid w:val="1211A444"/>
    <w:rsid w:val="1214C3A4"/>
    <w:rsid w:val="122298E0"/>
    <w:rsid w:val="122A827E"/>
    <w:rsid w:val="122AE261"/>
    <w:rsid w:val="12326758"/>
    <w:rsid w:val="12338BA1"/>
    <w:rsid w:val="12350E41"/>
    <w:rsid w:val="1235769A"/>
    <w:rsid w:val="123A202E"/>
    <w:rsid w:val="123B8238"/>
    <w:rsid w:val="123D69B4"/>
    <w:rsid w:val="12453E94"/>
    <w:rsid w:val="124AC5D1"/>
    <w:rsid w:val="124D58E6"/>
    <w:rsid w:val="124DE277"/>
    <w:rsid w:val="124E391B"/>
    <w:rsid w:val="124F1FBA"/>
    <w:rsid w:val="1251784D"/>
    <w:rsid w:val="1254B224"/>
    <w:rsid w:val="12580580"/>
    <w:rsid w:val="125822A9"/>
    <w:rsid w:val="1258A437"/>
    <w:rsid w:val="1258CE83"/>
    <w:rsid w:val="125B9E5C"/>
    <w:rsid w:val="12611CFE"/>
    <w:rsid w:val="12651938"/>
    <w:rsid w:val="1270B232"/>
    <w:rsid w:val="127103E3"/>
    <w:rsid w:val="12724311"/>
    <w:rsid w:val="1277CB11"/>
    <w:rsid w:val="127BA260"/>
    <w:rsid w:val="1280CF4F"/>
    <w:rsid w:val="1281D92E"/>
    <w:rsid w:val="12839E9B"/>
    <w:rsid w:val="1284A6D3"/>
    <w:rsid w:val="12851647"/>
    <w:rsid w:val="1295C2BA"/>
    <w:rsid w:val="12962F97"/>
    <w:rsid w:val="1298DA66"/>
    <w:rsid w:val="129A93B9"/>
    <w:rsid w:val="129E8ED1"/>
    <w:rsid w:val="12A2955E"/>
    <w:rsid w:val="12A2B533"/>
    <w:rsid w:val="12A32583"/>
    <w:rsid w:val="12A3443E"/>
    <w:rsid w:val="12A46948"/>
    <w:rsid w:val="12A537C8"/>
    <w:rsid w:val="12A85009"/>
    <w:rsid w:val="12A97FFB"/>
    <w:rsid w:val="12ABE931"/>
    <w:rsid w:val="12ADFBCE"/>
    <w:rsid w:val="12AF8B30"/>
    <w:rsid w:val="12B2E0BF"/>
    <w:rsid w:val="12B4FA30"/>
    <w:rsid w:val="12BAE9DE"/>
    <w:rsid w:val="12C3E6B6"/>
    <w:rsid w:val="12C85EE4"/>
    <w:rsid w:val="12D2A9D9"/>
    <w:rsid w:val="12D46110"/>
    <w:rsid w:val="12DF892A"/>
    <w:rsid w:val="12E46972"/>
    <w:rsid w:val="12E5412E"/>
    <w:rsid w:val="12EC99C0"/>
    <w:rsid w:val="12F5471D"/>
    <w:rsid w:val="12F72266"/>
    <w:rsid w:val="12FB5AB0"/>
    <w:rsid w:val="12FC336D"/>
    <w:rsid w:val="12FE0831"/>
    <w:rsid w:val="13062EB7"/>
    <w:rsid w:val="1308B9B4"/>
    <w:rsid w:val="130BD22A"/>
    <w:rsid w:val="130D61C8"/>
    <w:rsid w:val="131420FB"/>
    <w:rsid w:val="131C2511"/>
    <w:rsid w:val="131F0C51"/>
    <w:rsid w:val="132146FE"/>
    <w:rsid w:val="132B3058"/>
    <w:rsid w:val="132ED593"/>
    <w:rsid w:val="1338A14E"/>
    <w:rsid w:val="13399597"/>
    <w:rsid w:val="133E5917"/>
    <w:rsid w:val="13436C20"/>
    <w:rsid w:val="13444E87"/>
    <w:rsid w:val="1344B528"/>
    <w:rsid w:val="135035CB"/>
    <w:rsid w:val="135037BE"/>
    <w:rsid w:val="13520877"/>
    <w:rsid w:val="1353F85F"/>
    <w:rsid w:val="1354B512"/>
    <w:rsid w:val="13564823"/>
    <w:rsid w:val="13590C1D"/>
    <w:rsid w:val="1359A031"/>
    <w:rsid w:val="135D2538"/>
    <w:rsid w:val="135E80B0"/>
    <w:rsid w:val="1360AFBC"/>
    <w:rsid w:val="136B0D53"/>
    <w:rsid w:val="13730E57"/>
    <w:rsid w:val="137396E5"/>
    <w:rsid w:val="13772863"/>
    <w:rsid w:val="1377FB1C"/>
    <w:rsid w:val="137BA0D6"/>
    <w:rsid w:val="137DB367"/>
    <w:rsid w:val="137F10B8"/>
    <w:rsid w:val="13817DB0"/>
    <w:rsid w:val="13820144"/>
    <w:rsid w:val="1384C73C"/>
    <w:rsid w:val="138AE683"/>
    <w:rsid w:val="1391FC48"/>
    <w:rsid w:val="1393F460"/>
    <w:rsid w:val="13942963"/>
    <w:rsid w:val="139702A7"/>
    <w:rsid w:val="13975C97"/>
    <w:rsid w:val="1399EF1F"/>
    <w:rsid w:val="139F22DC"/>
    <w:rsid w:val="13A07E4A"/>
    <w:rsid w:val="13A72D77"/>
    <w:rsid w:val="13B11694"/>
    <w:rsid w:val="13B3CA00"/>
    <w:rsid w:val="13B47F2D"/>
    <w:rsid w:val="13B59FDC"/>
    <w:rsid w:val="13BB39B3"/>
    <w:rsid w:val="13BE78A5"/>
    <w:rsid w:val="13BF5B8A"/>
    <w:rsid w:val="13BF8BF2"/>
    <w:rsid w:val="13C00F5A"/>
    <w:rsid w:val="13C3C924"/>
    <w:rsid w:val="13C8A8D1"/>
    <w:rsid w:val="13C90EEA"/>
    <w:rsid w:val="13D2F73F"/>
    <w:rsid w:val="13D5CB8E"/>
    <w:rsid w:val="13D9C8B3"/>
    <w:rsid w:val="13DD3192"/>
    <w:rsid w:val="13DECC4F"/>
    <w:rsid w:val="13DEF27C"/>
    <w:rsid w:val="13E19206"/>
    <w:rsid w:val="13E3C558"/>
    <w:rsid w:val="13EADEB4"/>
    <w:rsid w:val="13F1C72F"/>
    <w:rsid w:val="13F3D6EB"/>
    <w:rsid w:val="13F58931"/>
    <w:rsid w:val="140004B5"/>
    <w:rsid w:val="14019AE1"/>
    <w:rsid w:val="1409775D"/>
    <w:rsid w:val="140C8F96"/>
    <w:rsid w:val="1415B298"/>
    <w:rsid w:val="14167462"/>
    <w:rsid w:val="141940B1"/>
    <w:rsid w:val="14199C1D"/>
    <w:rsid w:val="1419E3BB"/>
    <w:rsid w:val="141A747C"/>
    <w:rsid w:val="141B5D11"/>
    <w:rsid w:val="141F3FC2"/>
    <w:rsid w:val="1421C5F1"/>
    <w:rsid w:val="142339AB"/>
    <w:rsid w:val="1423A122"/>
    <w:rsid w:val="142E181A"/>
    <w:rsid w:val="14391ED4"/>
    <w:rsid w:val="1439E9CE"/>
    <w:rsid w:val="1442EBAE"/>
    <w:rsid w:val="14477C1A"/>
    <w:rsid w:val="144A730F"/>
    <w:rsid w:val="144AD224"/>
    <w:rsid w:val="144F9B83"/>
    <w:rsid w:val="14518BA5"/>
    <w:rsid w:val="14545145"/>
    <w:rsid w:val="14609D52"/>
    <w:rsid w:val="1463D283"/>
    <w:rsid w:val="14672EB2"/>
    <w:rsid w:val="146BA7C1"/>
    <w:rsid w:val="146C709F"/>
    <w:rsid w:val="146DD604"/>
    <w:rsid w:val="146E6D1F"/>
    <w:rsid w:val="146E8FD6"/>
    <w:rsid w:val="146FA9E3"/>
    <w:rsid w:val="14784A82"/>
    <w:rsid w:val="1478FF90"/>
    <w:rsid w:val="147A2E24"/>
    <w:rsid w:val="147A8165"/>
    <w:rsid w:val="147B1C46"/>
    <w:rsid w:val="147F7986"/>
    <w:rsid w:val="148213CD"/>
    <w:rsid w:val="148537F4"/>
    <w:rsid w:val="148550EC"/>
    <w:rsid w:val="148722F3"/>
    <w:rsid w:val="1489B7BC"/>
    <w:rsid w:val="148E3B81"/>
    <w:rsid w:val="148E8891"/>
    <w:rsid w:val="148F7551"/>
    <w:rsid w:val="1495898B"/>
    <w:rsid w:val="14981271"/>
    <w:rsid w:val="14991078"/>
    <w:rsid w:val="14A6ABD5"/>
    <w:rsid w:val="14AD71CB"/>
    <w:rsid w:val="14B35BBD"/>
    <w:rsid w:val="14BE95B5"/>
    <w:rsid w:val="14C05DC0"/>
    <w:rsid w:val="14C2D443"/>
    <w:rsid w:val="14C636AB"/>
    <w:rsid w:val="14CAB61E"/>
    <w:rsid w:val="14CE4D70"/>
    <w:rsid w:val="14D1926A"/>
    <w:rsid w:val="14D6B022"/>
    <w:rsid w:val="14D6DD89"/>
    <w:rsid w:val="14DB5700"/>
    <w:rsid w:val="14E35ECB"/>
    <w:rsid w:val="14E76B90"/>
    <w:rsid w:val="14E9E75E"/>
    <w:rsid w:val="14EC043B"/>
    <w:rsid w:val="14EDB618"/>
    <w:rsid w:val="14EDF7A6"/>
    <w:rsid w:val="14F0C4C4"/>
    <w:rsid w:val="14F58ABB"/>
    <w:rsid w:val="14FA5D9E"/>
    <w:rsid w:val="1501A615"/>
    <w:rsid w:val="15098573"/>
    <w:rsid w:val="150C0D25"/>
    <w:rsid w:val="150FDBC4"/>
    <w:rsid w:val="15117DDF"/>
    <w:rsid w:val="15137F09"/>
    <w:rsid w:val="1515951E"/>
    <w:rsid w:val="15185E29"/>
    <w:rsid w:val="151BF3AD"/>
    <w:rsid w:val="151CF1E8"/>
    <w:rsid w:val="15212C2D"/>
    <w:rsid w:val="15224E81"/>
    <w:rsid w:val="15232C75"/>
    <w:rsid w:val="15280677"/>
    <w:rsid w:val="152C58B0"/>
    <w:rsid w:val="152DA688"/>
    <w:rsid w:val="152EDC62"/>
    <w:rsid w:val="153053FB"/>
    <w:rsid w:val="1530968A"/>
    <w:rsid w:val="1533A4DB"/>
    <w:rsid w:val="1535CD8D"/>
    <w:rsid w:val="153B3F56"/>
    <w:rsid w:val="153BC523"/>
    <w:rsid w:val="153BD3D2"/>
    <w:rsid w:val="153E99C0"/>
    <w:rsid w:val="153EEE1D"/>
    <w:rsid w:val="15499B71"/>
    <w:rsid w:val="1550B39A"/>
    <w:rsid w:val="1552363F"/>
    <w:rsid w:val="15544887"/>
    <w:rsid w:val="1556293D"/>
    <w:rsid w:val="1557DFB0"/>
    <w:rsid w:val="155817D9"/>
    <w:rsid w:val="155C0D0A"/>
    <w:rsid w:val="1561521B"/>
    <w:rsid w:val="1562638E"/>
    <w:rsid w:val="15631FE3"/>
    <w:rsid w:val="15643410"/>
    <w:rsid w:val="1565833E"/>
    <w:rsid w:val="1567422A"/>
    <w:rsid w:val="15679FC2"/>
    <w:rsid w:val="15701217"/>
    <w:rsid w:val="1575AF6E"/>
    <w:rsid w:val="15761792"/>
    <w:rsid w:val="157BEF3D"/>
    <w:rsid w:val="157E4FA3"/>
    <w:rsid w:val="158028E4"/>
    <w:rsid w:val="1584EE4B"/>
    <w:rsid w:val="158A5D0A"/>
    <w:rsid w:val="158F2EFA"/>
    <w:rsid w:val="1592C438"/>
    <w:rsid w:val="1592C5D5"/>
    <w:rsid w:val="1596A761"/>
    <w:rsid w:val="15973DF1"/>
    <w:rsid w:val="15985479"/>
    <w:rsid w:val="159B3A24"/>
    <w:rsid w:val="159CED3D"/>
    <w:rsid w:val="159F7D1D"/>
    <w:rsid w:val="159F9587"/>
    <w:rsid w:val="15A14A96"/>
    <w:rsid w:val="15A7DFAB"/>
    <w:rsid w:val="15A9144B"/>
    <w:rsid w:val="15A95FF9"/>
    <w:rsid w:val="15AA5903"/>
    <w:rsid w:val="15ACD7F7"/>
    <w:rsid w:val="15AE145B"/>
    <w:rsid w:val="15B2E3F4"/>
    <w:rsid w:val="15B34458"/>
    <w:rsid w:val="15B7CCDD"/>
    <w:rsid w:val="15B8B990"/>
    <w:rsid w:val="15B94EE5"/>
    <w:rsid w:val="15BF86E4"/>
    <w:rsid w:val="15C0BE18"/>
    <w:rsid w:val="15C1FF75"/>
    <w:rsid w:val="15CD178A"/>
    <w:rsid w:val="15CD26D9"/>
    <w:rsid w:val="15D00E0C"/>
    <w:rsid w:val="15DC56C2"/>
    <w:rsid w:val="15DE2450"/>
    <w:rsid w:val="15EA1344"/>
    <w:rsid w:val="15EB9759"/>
    <w:rsid w:val="15EC9121"/>
    <w:rsid w:val="15EEC397"/>
    <w:rsid w:val="15EFD42A"/>
    <w:rsid w:val="15F084AD"/>
    <w:rsid w:val="15F2CFD9"/>
    <w:rsid w:val="15F4F2B9"/>
    <w:rsid w:val="15F6EA69"/>
    <w:rsid w:val="15F8154F"/>
    <w:rsid w:val="15F978DC"/>
    <w:rsid w:val="15FBA3E6"/>
    <w:rsid w:val="1601EB37"/>
    <w:rsid w:val="1608BD90"/>
    <w:rsid w:val="16146242"/>
    <w:rsid w:val="161CCF97"/>
    <w:rsid w:val="161CDD9A"/>
    <w:rsid w:val="161D97C0"/>
    <w:rsid w:val="161DA9FC"/>
    <w:rsid w:val="1622A0F6"/>
    <w:rsid w:val="16240580"/>
    <w:rsid w:val="16262F36"/>
    <w:rsid w:val="1628940A"/>
    <w:rsid w:val="162D1CEC"/>
    <w:rsid w:val="162E39B0"/>
    <w:rsid w:val="162FE954"/>
    <w:rsid w:val="1630FCD8"/>
    <w:rsid w:val="1638DBC7"/>
    <w:rsid w:val="163F1600"/>
    <w:rsid w:val="163FF941"/>
    <w:rsid w:val="1640D787"/>
    <w:rsid w:val="1641E343"/>
    <w:rsid w:val="1642176F"/>
    <w:rsid w:val="1642B895"/>
    <w:rsid w:val="16514011"/>
    <w:rsid w:val="1652190A"/>
    <w:rsid w:val="16529FCC"/>
    <w:rsid w:val="166517C2"/>
    <w:rsid w:val="1671331A"/>
    <w:rsid w:val="1672766D"/>
    <w:rsid w:val="1673DF47"/>
    <w:rsid w:val="1676ECAF"/>
    <w:rsid w:val="1679049B"/>
    <w:rsid w:val="167D2DBD"/>
    <w:rsid w:val="167DDD42"/>
    <w:rsid w:val="167E84BC"/>
    <w:rsid w:val="16809AC7"/>
    <w:rsid w:val="1680C966"/>
    <w:rsid w:val="16866800"/>
    <w:rsid w:val="168C3275"/>
    <w:rsid w:val="168C4385"/>
    <w:rsid w:val="1691BC14"/>
    <w:rsid w:val="1691CA06"/>
    <w:rsid w:val="169241F6"/>
    <w:rsid w:val="169E14D4"/>
    <w:rsid w:val="16A0982C"/>
    <w:rsid w:val="16AD5D2A"/>
    <w:rsid w:val="16AFDEFD"/>
    <w:rsid w:val="16B1B6BC"/>
    <w:rsid w:val="16B1E457"/>
    <w:rsid w:val="16B21996"/>
    <w:rsid w:val="16B30205"/>
    <w:rsid w:val="16B5438C"/>
    <w:rsid w:val="16BC5115"/>
    <w:rsid w:val="16BDBA81"/>
    <w:rsid w:val="16BE155E"/>
    <w:rsid w:val="16BE221C"/>
    <w:rsid w:val="16BE2AB8"/>
    <w:rsid w:val="16BF77AC"/>
    <w:rsid w:val="16C62D5C"/>
    <w:rsid w:val="16C750E8"/>
    <w:rsid w:val="16D0DF90"/>
    <w:rsid w:val="16D86CF1"/>
    <w:rsid w:val="16DA1109"/>
    <w:rsid w:val="16DB7115"/>
    <w:rsid w:val="16DD83A5"/>
    <w:rsid w:val="16DEA085"/>
    <w:rsid w:val="16E13FDE"/>
    <w:rsid w:val="16E2DF62"/>
    <w:rsid w:val="16EAB59A"/>
    <w:rsid w:val="16EDE722"/>
    <w:rsid w:val="16F1D356"/>
    <w:rsid w:val="16F55BF0"/>
    <w:rsid w:val="16F6EF37"/>
    <w:rsid w:val="16F75E97"/>
    <w:rsid w:val="1701757A"/>
    <w:rsid w:val="1708BFB8"/>
    <w:rsid w:val="170A9E6E"/>
    <w:rsid w:val="170B93EF"/>
    <w:rsid w:val="170EEF0A"/>
    <w:rsid w:val="17119104"/>
    <w:rsid w:val="17122787"/>
    <w:rsid w:val="1712A634"/>
    <w:rsid w:val="171BE598"/>
    <w:rsid w:val="171E33F5"/>
    <w:rsid w:val="1720040D"/>
    <w:rsid w:val="1723FCB6"/>
    <w:rsid w:val="1725B2CF"/>
    <w:rsid w:val="172693AA"/>
    <w:rsid w:val="1727C884"/>
    <w:rsid w:val="172BB2CB"/>
    <w:rsid w:val="172C3450"/>
    <w:rsid w:val="172C867F"/>
    <w:rsid w:val="17337A2E"/>
    <w:rsid w:val="1735F2FA"/>
    <w:rsid w:val="173B96DD"/>
    <w:rsid w:val="173C80FB"/>
    <w:rsid w:val="173DC0E8"/>
    <w:rsid w:val="173F4B3E"/>
    <w:rsid w:val="174333FB"/>
    <w:rsid w:val="17478F92"/>
    <w:rsid w:val="174A7309"/>
    <w:rsid w:val="174B0736"/>
    <w:rsid w:val="174B2399"/>
    <w:rsid w:val="174B31BA"/>
    <w:rsid w:val="174D7C0F"/>
    <w:rsid w:val="174F5BDD"/>
    <w:rsid w:val="174FD3C3"/>
    <w:rsid w:val="1755190C"/>
    <w:rsid w:val="175987E6"/>
    <w:rsid w:val="17600D41"/>
    <w:rsid w:val="176114CE"/>
    <w:rsid w:val="17647F75"/>
    <w:rsid w:val="176A854B"/>
    <w:rsid w:val="1777CC37"/>
    <w:rsid w:val="1785BC62"/>
    <w:rsid w:val="1786515A"/>
    <w:rsid w:val="179692C8"/>
    <w:rsid w:val="17998277"/>
    <w:rsid w:val="1799BF91"/>
    <w:rsid w:val="179DE509"/>
    <w:rsid w:val="17A09CAB"/>
    <w:rsid w:val="17A2DD43"/>
    <w:rsid w:val="17A34F18"/>
    <w:rsid w:val="17A4BA99"/>
    <w:rsid w:val="17A5D1F9"/>
    <w:rsid w:val="17A7A22C"/>
    <w:rsid w:val="17A83C7C"/>
    <w:rsid w:val="17A91836"/>
    <w:rsid w:val="17AC82AB"/>
    <w:rsid w:val="17B855C6"/>
    <w:rsid w:val="17B93E85"/>
    <w:rsid w:val="17BD0450"/>
    <w:rsid w:val="17BE3256"/>
    <w:rsid w:val="17BE9ECC"/>
    <w:rsid w:val="17BECAF4"/>
    <w:rsid w:val="17BF332D"/>
    <w:rsid w:val="17C4F77E"/>
    <w:rsid w:val="17C73626"/>
    <w:rsid w:val="17C8DB90"/>
    <w:rsid w:val="17CCA80B"/>
    <w:rsid w:val="17DEB171"/>
    <w:rsid w:val="17E24509"/>
    <w:rsid w:val="17E7144C"/>
    <w:rsid w:val="17E96882"/>
    <w:rsid w:val="17EA8F6A"/>
    <w:rsid w:val="17EB0937"/>
    <w:rsid w:val="17ECEFD9"/>
    <w:rsid w:val="17EF7DC8"/>
    <w:rsid w:val="17F388F1"/>
    <w:rsid w:val="17F466B2"/>
    <w:rsid w:val="17F4A17C"/>
    <w:rsid w:val="17F51E22"/>
    <w:rsid w:val="17F830B8"/>
    <w:rsid w:val="17FD3DB1"/>
    <w:rsid w:val="1808F82F"/>
    <w:rsid w:val="180A6D58"/>
    <w:rsid w:val="180BF2F7"/>
    <w:rsid w:val="1810866A"/>
    <w:rsid w:val="18118F47"/>
    <w:rsid w:val="1816092B"/>
    <w:rsid w:val="182435D7"/>
    <w:rsid w:val="18259685"/>
    <w:rsid w:val="1828C950"/>
    <w:rsid w:val="1828CF8B"/>
    <w:rsid w:val="182AB5DC"/>
    <w:rsid w:val="182FD283"/>
    <w:rsid w:val="1830B1D8"/>
    <w:rsid w:val="183250ED"/>
    <w:rsid w:val="18357F90"/>
    <w:rsid w:val="1839F25B"/>
    <w:rsid w:val="1847F8E1"/>
    <w:rsid w:val="184B1573"/>
    <w:rsid w:val="1850B75A"/>
    <w:rsid w:val="18574D1B"/>
    <w:rsid w:val="18593477"/>
    <w:rsid w:val="1859457E"/>
    <w:rsid w:val="185A41CB"/>
    <w:rsid w:val="185C7287"/>
    <w:rsid w:val="185E7AEF"/>
    <w:rsid w:val="18625BB3"/>
    <w:rsid w:val="18644B9E"/>
    <w:rsid w:val="18645AB0"/>
    <w:rsid w:val="18699D46"/>
    <w:rsid w:val="186EC8BB"/>
    <w:rsid w:val="186ED8BE"/>
    <w:rsid w:val="186F9EF6"/>
    <w:rsid w:val="186FD181"/>
    <w:rsid w:val="1871BE74"/>
    <w:rsid w:val="18761D62"/>
    <w:rsid w:val="1878C3C6"/>
    <w:rsid w:val="1879017E"/>
    <w:rsid w:val="187964E0"/>
    <w:rsid w:val="187B0266"/>
    <w:rsid w:val="187BD7B1"/>
    <w:rsid w:val="187C4A05"/>
    <w:rsid w:val="18838DB1"/>
    <w:rsid w:val="1887314B"/>
    <w:rsid w:val="1888A5F4"/>
    <w:rsid w:val="188B3BD2"/>
    <w:rsid w:val="188F5625"/>
    <w:rsid w:val="1891BE31"/>
    <w:rsid w:val="18928DF0"/>
    <w:rsid w:val="1893C34F"/>
    <w:rsid w:val="189959D6"/>
    <w:rsid w:val="189F0C23"/>
    <w:rsid w:val="18A4C776"/>
    <w:rsid w:val="18B514D7"/>
    <w:rsid w:val="18B652ED"/>
    <w:rsid w:val="18B94DB2"/>
    <w:rsid w:val="18C0C663"/>
    <w:rsid w:val="18C258C2"/>
    <w:rsid w:val="18C5B6B7"/>
    <w:rsid w:val="18C5FCE0"/>
    <w:rsid w:val="18CC2049"/>
    <w:rsid w:val="18D0C902"/>
    <w:rsid w:val="18D8F566"/>
    <w:rsid w:val="18DE6585"/>
    <w:rsid w:val="18DF4598"/>
    <w:rsid w:val="18E2A2E2"/>
    <w:rsid w:val="18E33EF9"/>
    <w:rsid w:val="18E7C2D2"/>
    <w:rsid w:val="18EBDFB1"/>
    <w:rsid w:val="18F7E97C"/>
    <w:rsid w:val="18F91333"/>
    <w:rsid w:val="18FA8683"/>
    <w:rsid w:val="18FFE186"/>
    <w:rsid w:val="18FFF157"/>
    <w:rsid w:val="19033B22"/>
    <w:rsid w:val="19043876"/>
    <w:rsid w:val="19071EDE"/>
    <w:rsid w:val="190AD2C3"/>
    <w:rsid w:val="190C7811"/>
    <w:rsid w:val="190D41A5"/>
    <w:rsid w:val="190DB8C6"/>
    <w:rsid w:val="190F7F46"/>
    <w:rsid w:val="191467AF"/>
    <w:rsid w:val="192262B3"/>
    <w:rsid w:val="19232B20"/>
    <w:rsid w:val="192366F9"/>
    <w:rsid w:val="19279FF2"/>
    <w:rsid w:val="192DBBED"/>
    <w:rsid w:val="192E1388"/>
    <w:rsid w:val="192F6AF5"/>
    <w:rsid w:val="1933D3D4"/>
    <w:rsid w:val="19342A1C"/>
    <w:rsid w:val="193BABE6"/>
    <w:rsid w:val="193C6B0A"/>
    <w:rsid w:val="1944575C"/>
    <w:rsid w:val="1946B678"/>
    <w:rsid w:val="1949FC8E"/>
    <w:rsid w:val="194CA3CF"/>
    <w:rsid w:val="194D0C78"/>
    <w:rsid w:val="19563E86"/>
    <w:rsid w:val="195928F7"/>
    <w:rsid w:val="195E674F"/>
    <w:rsid w:val="1963E4C0"/>
    <w:rsid w:val="1963E4D3"/>
    <w:rsid w:val="196C1FF8"/>
    <w:rsid w:val="196D9A92"/>
    <w:rsid w:val="19700E46"/>
    <w:rsid w:val="19731282"/>
    <w:rsid w:val="19743CCB"/>
    <w:rsid w:val="1974E89C"/>
    <w:rsid w:val="1976DC7C"/>
    <w:rsid w:val="1977EF27"/>
    <w:rsid w:val="1978BB60"/>
    <w:rsid w:val="197D69C8"/>
    <w:rsid w:val="198138EA"/>
    <w:rsid w:val="19826432"/>
    <w:rsid w:val="1985957E"/>
    <w:rsid w:val="1989D277"/>
    <w:rsid w:val="198C006A"/>
    <w:rsid w:val="198CB12F"/>
    <w:rsid w:val="198D556C"/>
    <w:rsid w:val="19921CA8"/>
    <w:rsid w:val="1996CAB3"/>
    <w:rsid w:val="199D7979"/>
    <w:rsid w:val="199DFAF1"/>
    <w:rsid w:val="199FC185"/>
    <w:rsid w:val="19A167F8"/>
    <w:rsid w:val="19A3BFF8"/>
    <w:rsid w:val="19A694F4"/>
    <w:rsid w:val="19A6D8D1"/>
    <w:rsid w:val="19B745F6"/>
    <w:rsid w:val="19BBBB98"/>
    <w:rsid w:val="19BFEAAB"/>
    <w:rsid w:val="19C43D92"/>
    <w:rsid w:val="19CB3E6E"/>
    <w:rsid w:val="19CCDF57"/>
    <w:rsid w:val="19D2594C"/>
    <w:rsid w:val="19DF3BF0"/>
    <w:rsid w:val="19E19ECD"/>
    <w:rsid w:val="19E6662B"/>
    <w:rsid w:val="19E9BE6B"/>
    <w:rsid w:val="19EBC48D"/>
    <w:rsid w:val="19EC4FFF"/>
    <w:rsid w:val="19F4BA9C"/>
    <w:rsid w:val="19F6BF39"/>
    <w:rsid w:val="19FD48DE"/>
    <w:rsid w:val="1A052A39"/>
    <w:rsid w:val="1A0592B2"/>
    <w:rsid w:val="1A073782"/>
    <w:rsid w:val="1A0AE6D4"/>
    <w:rsid w:val="1A0C729E"/>
    <w:rsid w:val="1A0CC8CF"/>
    <w:rsid w:val="1A109B34"/>
    <w:rsid w:val="1A1A26DC"/>
    <w:rsid w:val="1A1D5BCD"/>
    <w:rsid w:val="1A1EA660"/>
    <w:rsid w:val="1A204BDA"/>
    <w:rsid w:val="1A23AF95"/>
    <w:rsid w:val="1A248C2F"/>
    <w:rsid w:val="1A271720"/>
    <w:rsid w:val="1A2AFCEC"/>
    <w:rsid w:val="1A2C7477"/>
    <w:rsid w:val="1A2F6AD5"/>
    <w:rsid w:val="1A326B3D"/>
    <w:rsid w:val="1A39561F"/>
    <w:rsid w:val="1A396A13"/>
    <w:rsid w:val="1A41E652"/>
    <w:rsid w:val="1A423D57"/>
    <w:rsid w:val="1A4324AD"/>
    <w:rsid w:val="1A43FA8F"/>
    <w:rsid w:val="1A4627A8"/>
    <w:rsid w:val="1A48D4D9"/>
    <w:rsid w:val="1A4D15AA"/>
    <w:rsid w:val="1A5231F7"/>
    <w:rsid w:val="1A5CC111"/>
    <w:rsid w:val="1A5EC21F"/>
    <w:rsid w:val="1A5EC3A4"/>
    <w:rsid w:val="1A635FE5"/>
    <w:rsid w:val="1A63D74C"/>
    <w:rsid w:val="1A63F884"/>
    <w:rsid w:val="1A645835"/>
    <w:rsid w:val="1A6BC119"/>
    <w:rsid w:val="1A77D256"/>
    <w:rsid w:val="1A798328"/>
    <w:rsid w:val="1A7DD094"/>
    <w:rsid w:val="1A802753"/>
    <w:rsid w:val="1A82E145"/>
    <w:rsid w:val="1A849C96"/>
    <w:rsid w:val="1A8D3E6B"/>
    <w:rsid w:val="1A9669D8"/>
    <w:rsid w:val="1A9A0DAB"/>
    <w:rsid w:val="1AA36D35"/>
    <w:rsid w:val="1AA72230"/>
    <w:rsid w:val="1AA95429"/>
    <w:rsid w:val="1AADD1EA"/>
    <w:rsid w:val="1AB20155"/>
    <w:rsid w:val="1AB2F11D"/>
    <w:rsid w:val="1ABC71D2"/>
    <w:rsid w:val="1ABC7749"/>
    <w:rsid w:val="1AC4D0AE"/>
    <w:rsid w:val="1AC5B0F0"/>
    <w:rsid w:val="1AC61E50"/>
    <w:rsid w:val="1AC957F5"/>
    <w:rsid w:val="1AC99164"/>
    <w:rsid w:val="1ACC6855"/>
    <w:rsid w:val="1AD1A5B4"/>
    <w:rsid w:val="1AD659C8"/>
    <w:rsid w:val="1AD6B9FA"/>
    <w:rsid w:val="1ADEC652"/>
    <w:rsid w:val="1AE4C755"/>
    <w:rsid w:val="1AE96331"/>
    <w:rsid w:val="1AEB0EE0"/>
    <w:rsid w:val="1AEDEF60"/>
    <w:rsid w:val="1AEF45D9"/>
    <w:rsid w:val="1AF1058F"/>
    <w:rsid w:val="1AF13E0E"/>
    <w:rsid w:val="1AF4BFED"/>
    <w:rsid w:val="1AF84159"/>
    <w:rsid w:val="1AFFA598"/>
    <w:rsid w:val="1B05DCE3"/>
    <w:rsid w:val="1B0AA828"/>
    <w:rsid w:val="1B0D281D"/>
    <w:rsid w:val="1B0E6B33"/>
    <w:rsid w:val="1B11D14B"/>
    <w:rsid w:val="1B154D27"/>
    <w:rsid w:val="1B15DF5E"/>
    <w:rsid w:val="1B195070"/>
    <w:rsid w:val="1B1B96D0"/>
    <w:rsid w:val="1B1E9C2A"/>
    <w:rsid w:val="1B1FAF37"/>
    <w:rsid w:val="1B21AAE8"/>
    <w:rsid w:val="1B27C8BC"/>
    <w:rsid w:val="1B291A4A"/>
    <w:rsid w:val="1B2936C8"/>
    <w:rsid w:val="1B2BA6C2"/>
    <w:rsid w:val="1B2E42F9"/>
    <w:rsid w:val="1B2FDD89"/>
    <w:rsid w:val="1B36F555"/>
    <w:rsid w:val="1B3744E9"/>
    <w:rsid w:val="1B3875C3"/>
    <w:rsid w:val="1B4176C4"/>
    <w:rsid w:val="1B45B687"/>
    <w:rsid w:val="1B4BAE8B"/>
    <w:rsid w:val="1B4EB6A3"/>
    <w:rsid w:val="1B55C11F"/>
    <w:rsid w:val="1B5AB2B5"/>
    <w:rsid w:val="1B627C8C"/>
    <w:rsid w:val="1B6379E8"/>
    <w:rsid w:val="1B677345"/>
    <w:rsid w:val="1B6B21CF"/>
    <w:rsid w:val="1B6B691F"/>
    <w:rsid w:val="1B6D6B91"/>
    <w:rsid w:val="1B72476A"/>
    <w:rsid w:val="1B72AE8C"/>
    <w:rsid w:val="1B739B32"/>
    <w:rsid w:val="1B756255"/>
    <w:rsid w:val="1B79507F"/>
    <w:rsid w:val="1B7C4768"/>
    <w:rsid w:val="1B81C485"/>
    <w:rsid w:val="1B822E4F"/>
    <w:rsid w:val="1B824EA0"/>
    <w:rsid w:val="1B869FE7"/>
    <w:rsid w:val="1B88D676"/>
    <w:rsid w:val="1B8DBEB4"/>
    <w:rsid w:val="1B96922B"/>
    <w:rsid w:val="1B98ADED"/>
    <w:rsid w:val="1B9A05C0"/>
    <w:rsid w:val="1B9A2CC5"/>
    <w:rsid w:val="1B9BB51E"/>
    <w:rsid w:val="1B9EA53F"/>
    <w:rsid w:val="1BA0ED80"/>
    <w:rsid w:val="1BA86EEB"/>
    <w:rsid w:val="1BAADB77"/>
    <w:rsid w:val="1BAC4691"/>
    <w:rsid w:val="1BAE9738"/>
    <w:rsid w:val="1BB15AC6"/>
    <w:rsid w:val="1BB237B0"/>
    <w:rsid w:val="1BB54C09"/>
    <w:rsid w:val="1BB5F478"/>
    <w:rsid w:val="1BBC1FB5"/>
    <w:rsid w:val="1BC00EEE"/>
    <w:rsid w:val="1BC010AA"/>
    <w:rsid w:val="1BC5A0D9"/>
    <w:rsid w:val="1BC6EF58"/>
    <w:rsid w:val="1BCCCB0C"/>
    <w:rsid w:val="1BCCCE44"/>
    <w:rsid w:val="1BCDB902"/>
    <w:rsid w:val="1BDC8AC5"/>
    <w:rsid w:val="1BDF6BBD"/>
    <w:rsid w:val="1BE8E6C0"/>
    <w:rsid w:val="1BE9AF92"/>
    <w:rsid w:val="1BF051C1"/>
    <w:rsid w:val="1BF1A569"/>
    <w:rsid w:val="1BFA849C"/>
    <w:rsid w:val="1BFA93EC"/>
    <w:rsid w:val="1BFC9E2A"/>
    <w:rsid w:val="1BFE88D8"/>
    <w:rsid w:val="1C008879"/>
    <w:rsid w:val="1C012EC3"/>
    <w:rsid w:val="1C049709"/>
    <w:rsid w:val="1C08CE00"/>
    <w:rsid w:val="1C09E0A6"/>
    <w:rsid w:val="1C0B4922"/>
    <w:rsid w:val="1C0DA986"/>
    <w:rsid w:val="1C11CD28"/>
    <w:rsid w:val="1C13BA9C"/>
    <w:rsid w:val="1C18DAC1"/>
    <w:rsid w:val="1C1A93F2"/>
    <w:rsid w:val="1C1E7D0F"/>
    <w:rsid w:val="1C1ECCE1"/>
    <w:rsid w:val="1C217F8B"/>
    <w:rsid w:val="1C275569"/>
    <w:rsid w:val="1C2C163D"/>
    <w:rsid w:val="1C2F49E4"/>
    <w:rsid w:val="1C3FC6C2"/>
    <w:rsid w:val="1C43BE0D"/>
    <w:rsid w:val="1C45D9D6"/>
    <w:rsid w:val="1C47E5C9"/>
    <w:rsid w:val="1C501463"/>
    <w:rsid w:val="1C522504"/>
    <w:rsid w:val="1C5291C5"/>
    <w:rsid w:val="1C534551"/>
    <w:rsid w:val="1C54C004"/>
    <w:rsid w:val="1C56E1C5"/>
    <w:rsid w:val="1C5B9ED8"/>
    <w:rsid w:val="1C612F3F"/>
    <w:rsid w:val="1C615E90"/>
    <w:rsid w:val="1C65DC22"/>
    <w:rsid w:val="1C68242A"/>
    <w:rsid w:val="1C6DBF57"/>
    <w:rsid w:val="1C6EDD93"/>
    <w:rsid w:val="1C6F1F8A"/>
    <w:rsid w:val="1C7153C1"/>
    <w:rsid w:val="1C715F30"/>
    <w:rsid w:val="1C75DC06"/>
    <w:rsid w:val="1C7BEAEB"/>
    <w:rsid w:val="1C8B5FAB"/>
    <w:rsid w:val="1C8C2ADC"/>
    <w:rsid w:val="1C906AB5"/>
    <w:rsid w:val="1C928132"/>
    <w:rsid w:val="1C964523"/>
    <w:rsid w:val="1C9C69B7"/>
    <w:rsid w:val="1C9E7A4A"/>
    <w:rsid w:val="1C9F269F"/>
    <w:rsid w:val="1CA6FA4E"/>
    <w:rsid w:val="1CA9B234"/>
    <w:rsid w:val="1CADD89A"/>
    <w:rsid w:val="1CB06400"/>
    <w:rsid w:val="1CB1B20B"/>
    <w:rsid w:val="1CBF69AF"/>
    <w:rsid w:val="1CBFC7C4"/>
    <w:rsid w:val="1CC99AAA"/>
    <w:rsid w:val="1CD0BF81"/>
    <w:rsid w:val="1CD25722"/>
    <w:rsid w:val="1CD79080"/>
    <w:rsid w:val="1CD8B398"/>
    <w:rsid w:val="1CD97CCD"/>
    <w:rsid w:val="1CDB6AF0"/>
    <w:rsid w:val="1CDB9C97"/>
    <w:rsid w:val="1CE278B2"/>
    <w:rsid w:val="1CE77FFD"/>
    <w:rsid w:val="1CE94C22"/>
    <w:rsid w:val="1CE962C1"/>
    <w:rsid w:val="1CEA316E"/>
    <w:rsid w:val="1CEC7644"/>
    <w:rsid w:val="1CF1B727"/>
    <w:rsid w:val="1CF22EF9"/>
    <w:rsid w:val="1CF4FBEB"/>
    <w:rsid w:val="1CF95AD1"/>
    <w:rsid w:val="1CFD7D3B"/>
    <w:rsid w:val="1D0A81FE"/>
    <w:rsid w:val="1D0B4748"/>
    <w:rsid w:val="1D0E4248"/>
    <w:rsid w:val="1D14F1A7"/>
    <w:rsid w:val="1D15519F"/>
    <w:rsid w:val="1D1B9906"/>
    <w:rsid w:val="1D1FD4C9"/>
    <w:rsid w:val="1D27164D"/>
    <w:rsid w:val="1D2F17A0"/>
    <w:rsid w:val="1D3675CF"/>
    <w:rsid w:val="1D36B1DA"/>
    <w:rsid w:val="1D36B7C4"/>
    <w:rsid w:val="1D38467F"/>
    <w:rsid w:val="1D45B21C"/>
    <w:rsid w:val="1D4A51E4"/>
    <w:rsid w:val="1D4B181D"/>
    <w:rsid w:val="1D4BC168"/>
    <w:rsid w:val="1D4C33E9"/>
    <w:rsid w:val="1D4DC736"/>
    <w:rsid w:val="1D4E1EC0"/>
    <w:rsid w:val="1D557E3A"/>
    <w:rsid w:val="1D5CBB56"/>
    <w:rsid w:val="1D5D2CB3"/>
    <w:rsid w:val="1D5EB150"/>
    <w:rsid w:val="1D63E709"/>
    <w:rsid w:val="1D653271"/>
    <w:rsid w:val="1D65E19A"/>
    <w:rsid w:val="1D6E0C73"/>
    <w:rsid w:val="1D7438B2"/>
    <w:rsid w:val="1D74C8F8"/>
    <w:rsid w:val="1D74FB8B"/>
    <w:rsid w:val="1D881012"/>
    <w:rsid w:val="1D8BA1A8"/>
    <w:rsid w:val="1D8BD3BA"/>
    <w:rsid w:val="1D8F3B24"/>
    <w:rsid w:val="1D912B56"/>
    <w:rsid w:val="1D921256"/>
    <w:rsid w:val="1D987AF9"/>
    <w:rsid w:val="1D9C65FF"/>
    <w:rsid w:val="1DA17F01"/>
    <w:rsid w:val="1DA99500"/>
    <w:rsid w:val="1DA9E502"/>
    <w:rsid w:val="1DAF372A"/>
    <w:rsid w:val="1DB3F996"/>
    <w:rsid w:val="1DB41FB0"/>
    <w:rsid w:val="1DB59B50"/>
    <w:rsid w:val="1DB620E0"/>
    <w:rsid w:val="1DBE31BB"/>
    <w:rsid w:val="1DBF265C"/>
    <w:rsid w:val="1DC136BC"/>
    <w:rsid w:val="1DC34DEF"/>
    <w:rsid w:val="1DC373FB"/>
    <w:rsid w:val="1DC8B200"/>
    <w:rsid w:val="1DCC8F2F"/>
    <w:rsid w:val="1DD1A46B"/>
    <w:rsid w:val="1DD273C2"/>
    <w:rsid w:val="1DD77302"/>
    <w:rsid w:val="1DD8EC86"/>
    <w:rsid w:val="1DDCEEC3"/>
    <w:rsid w:val="1DDCF637"/>
    <w:rsid w:val="1DDD68A9"/>
    <w:rsid w:val="1DDEEB61"/>
    <w:rsid w:val="1DF54238"/>
    <w:rsid w:val="1DF587ED"/>
    <w:rsid w:val="1DF8E78C"/>
    <w:rsid w:val="1DFA43B9"/>
    <w:rsid w:val="1DFB2D3D"/>
    <w:rsid w:val="1DFBD7EC"/>
    <w:rsid w:val="1DFC8C5F"/>
    <w:rsid w:val="1E0734F6"/>
    <w:rsid w:val="1E0DD1A7"/>
    <w:rsid w:val="1E0E763F"/>
    <w:rsid w:val="1E12403E"/>
    <w:rsid w:val="1E1E3508"/>
    <w:rsid w:val="1E1F436B"/>
    <w:rsid w:val="1E209017"/>
    <w:rsid w:val="1E218F8A"/>
    <w:rsid w:val="1E220DD6"/>
    <w:rsid w:val="1E22A7CF"/>
    <w:rsid w:val="1E2C30AB"/>
    <w:rsid w:val="1E2C322E"/>
    <w:rsid w:val="1E2E80F1"/>
    <w:rsid w:val="1E31C614"/>
    <w:rsid w:val="1E34E155"/>
    <w:rsid w:val="1E38BFCD"/>
    <w:rsid w:val="1E3AE03A"/>
    <w:rsid w:val="1E4715E8"/>
    <w:rsid w:val="1E4B2483"/>
    <w:rsid w:val="1E4C53E6"/>
    <w:rsid w:val="1E4CF91C"/>
    <w:rsid w:val="1E4E4AC0"/>
    <w:rsid w:val="1E4E80BD"/>
    <w:rsid w:val="1E524BB6"/>
    <w:rsid w:val="1E574FF9"/>
    <w:rsid w:val="1E58F4CA"/>
    <w:rsid w:val="1E5D6F6C"/>
    <w:rsid w:val="1E60CB22"/>
    <w:rsid w:val="1E63DD8B"/>
    <w:rsid w:val="1E63EC50"/>
    <w:rsid w:val="1E725DA3"/>
    <w:rsid w:val="1E772E36"/>
    <w:rsid w:val="1E7742B0"/>
    <w:rsid w:val="1E7DB0E3"/>
    <w:rsid w:val="1E7ED57A"/>
    <w:rsid w:val="1E7F040F"/>
    <w:rsid w:val="1E809F8A"/>
    <w:rsid w:val="1E82E601"/>
    <w:rsid w:val="1E836354"/>
    <w:rsid w:val="1E8A5EC8"/>
    <w:rsid w:val="1E8ECE33"/>
    <w:rsid w:val="1E8F09D3"/>
    <w:rsid w:val="1E91786E"/>
    <w:rsid w:val="1E96A521"/>
    <w:rsid w:val="1E9904BB"/>
    <w:rsid w:val="1EA22A5F"/>
    <w:rsid w:val="1EA7FD07"/>
    <w:rsid w:val="1EA9A6C7"/>
    <w:rsid w:val="1EAC7E6C"/>
    <w:rsid w:val="1EB629A6"/>
    <w:rsid w:val="1EB69B2C"/>
    <w:rsid w:val="1EBC9C69"/>
    <w:rsid w:val="1EBCA079"/>
    <w:rsid w:val="1EBD95DA"/>
    <w:rsid w:val="1EBE5D42"/>
    <w:rsid w:val="1ED0A182"/>
    <w:rsid w:val="1ED401A1"/>
    <w:rsid w:val="1ED4404B"/>
    <w:rsid w:val="1ED51A85"/>
    <w:rsid w:val="1EE0F035"/>
    <w:rsid w:val="1EE147EC"/>
    <w:rsid w:val="1EE4D158"/>
    <w:rsid w:val="1EE56AAF"/>
    <w:rsid w:val="1EEA447A"/>
    <w:rsid w:val="1EEAD275"/>
    <w:rsid w:val="1EED4CF0"/>
    <w:rsid w:val="1EEE24A3"/>
    <w:rsid w:val="1EFB20FB"/>
    <w:rsid w:val="1EFD2903"/>
    <w:rsid w:val="1EFEC9FF"/>
    <w:rsid w:val="1F00EF0A"/>
    <w:rsid w:val="1F031053"/>
    <w:rsid w:val="1F03FB11"/>
    <w:rsid w:val="1F04EDAB"/>
    <w:rsid w:val="1F0AFE1E"/>
    <w:rsid w:val="1F0FAF68"/>
    <w:rsid w:val="1F13595D"/>
    <w:rsid w:val="1F15258B"/>
    <w:rsid w:val="1F18F7B7"/>
    <w:rsid w:val="1F194B9A"/>
    <w:rsid w:val="1F1A6C38"/>
    <w:rsid w:val="1F1A7EDD"/>
    <w:rsid w:val="1F1ABBEF"/>
    <w:rsid w:val="1F1D8E9D"/>
    <w:rsid w:val="1F2A2FDA"/>
    <w:rsid w:val="1F2C2C3B"/>
    <w:rsid w:val="1F2F23F6"/>
    <w:rsid w:val="1F35F63A"/>
    <w:rsid w:val="1F368E44"/>
    <w:rsid w:val="1F3936A8"/>
    <w:rsid w:val="1F39A3E6"/>
    <w:rsid w:val="1F3B3CDB"/>
    <w:rsid w:val="1F3BFF4D"/>
    <w:rsid w:val="1F3D51A3"/>
    <w:rsid w:val="1F3F803F"/>
    <w:rsid w:val="1F424B63"/>
    <w:rsid w:val="1F43E61B"/>
    <w:rsid w:val="1F4436D4"/>
    <w:rsid w:val="1F48BEB2"/>
    <w:rsid w:val="1F4EFCE2"/>
    <w:rsid w:val="1F4F8F3B"/>
    <w:rsid w:val="1F5203B2"/>
    <w:rsid w:val="1F52D86E"/>
    <w:rsid w:val="1F5585EE"/>
    <w:rsid w:val="1F56CF12"/>
    <w:rsid w:val="1F5959AE"/>
    <w:rsid w:val="1F6303E7"/>
    <w:rsid w:val="1F6405B6"/>
    <w:rsid w:val="1F6DA04E"/>
    <w:rsid w:val="1F6E37BE"/>
    <w:rsid w:val="1F70EB36"/>
    <w:rsid w:val="1F73A533"/>
    <w:rsid w:val="1F740F13"/>
    <w:rsid w:val="1F746718"/>
    <w:rsid w:val="1F7B48F2"/>
    <w:rsid w:val="1F7C390F"/>
    <w:rsid w:val="1F7CB4FC"/>
    <w:rsid w:val="1F82E1E1"/>
    <w:rsid w:val="1F845B1E"/>
    <w:rsid w:val="1F980B90"/>
    <w:rsid w:val="1F98BE44"/>
    <w:rsid w:val="1F9A2EA0"/>
    <w:rsid w:val="1FA17205"/>
    <w:rsid w:val="1FA2DEA9"/>
    <w:rsid w:val="1FA532C8"/>
    <w:rsid w:val="1FA6D084"/>
    <w:rsid w:val="1FAAAE79"/>
    <w:rsid w:val="1FAC7E6A"/>
    <w:rsid w:val="1FAF4863"/>
    <w:rsid w:val="1FB39D3F"/>
    <w:rsid w:val="1FB88B4B"/>
    <w:rsid w:val="1FBC6078"/>
    <w:rsid w:val="1FBD8C6D"/>
    <w:rsid w:val="1FBE6A6C"/>
    <w:rsid w:val="1FC00288"/>
    <w:rsid w:val="1FC5B295"/>
    <w:rsid w:val="1FC8CF57"/>
    <w:rsid w:val="1FC9A2C4"/>
    <w:rsid w:val="1FCB5A6D"/>
    <w:rsid w:val="1FCBD83D"/>
    <w:rsid w:val="1FCDCD9E"/>
    <w:rsid w:val="1FCF173D"/>
    <w:rsid w:val="1FD1BAA6"/>
    <w:rsid w:val="1FD692CF"/>
    <w:rsid w:val="1FDA5A18"/>
    <w:rsid w:val="1FDEFB65"/>
    <w:rsid w:val="1FE07362"/>
    <w:rsid w:val="1FE6C2A2"/>
    <w:rsid w:val="1FED4236"/>
    <w:rsid w:val="1FEFDBC6"/>
    <w:rsid w:val="1FF88A81"/>
    <w:rsid w:val="1FFF346E"/>
    <w:rsid w:val="20062D2C"/>
    <w:rsid w:val="200B72E1"/>
    <w:rsid w:val="2011D87B"/>
    <w:rsid w:val="201264D3"/>
    <w:rsid w:val="2013CF22"/>
    <w:rsid w:val="20158E7F"/>
    <w:rsid w:val="20180A66"/>
    <w:rsid w:val="20185892"/>
    <w:rsid w:val="201C3E74"/>
    <w:rsid w:val="201CEE16"/>
    <w:rsid w:val="201DBB85"/>
    <w:rsid w:val="201FC10E"/>
    <w:rsid w:val="2020E429"/>
    <w:rsid w:val="2021F91C"/>
    <w:rsid w:val="202D3FAA"/>
    <w:rsid w:val="202D8AF2"/>
    <w:rsid w:val="20307F1A"/>
    <w:rsid w:val="20328AFD"/>
    <w:rsid w:val="2035592E"/>
    <w:rsid w:val="203BF589"/>
    <w:rsid w:val="203E87F3"/>
    <w:rsid w:val="204C8CA4"/>
    <w:rsid w:val="204D529E"/>
    <w:rsid w:val="205099E3"/>
    <w:rsid w:val="2053E0C4"/>
    <w:rsid w:val="2057451C"/>
    <w:rsid w:val="2066FBB3"/>
    <w:rsid w:val="20687D5B"/>
    <w:rsid w:val="206933C1"/>
    <w:rsid w:val="206A3099"/>
    <w:rsid w:val="20751B7A"/>
    <w:rsid w:val="20791E72"/>
    <w:rsid w:val="207A1E67"/>
    <w:rsid w:val="207C104E"/>
    <w:rsid w:val="2083EC28"/>
    <w:rsid w:val="20850478"/>
    <w:rsid w:val="208A7332"/>
    <w:rsid w:val="20912CA1"/>
    <w:rsid w:val="20943989"/>
    <w:rsid w:val="209E12CB"/>
    <w:rsid w:val="209EA65C"/>
    <w:rsid w:val="209F75A9"/>
    <w:rsid w:val="20A1564A"/>
    <w:rsid w:val="20A375B3"/>
    <w:rsid w:val="20A3B598"/>
    <w:rsid w:val="20AB666A"/>
    <w:rsid w:val="20AF3EDD"/>
    <w:rsid w:val="20AF4D52"/>
    <w:rsid w:val="20AF7F8C"/>
    <w:rsid w:val="20B255D7"/>
    <w:rsid w:val="20B3E46F"/>
    <w:rsid w:val="20C04B8F"/>
    <w:rsid w:val="20C4E586"/>
    <w:rsid w:val="20C537AB"/>
    <w:rsid w:val="20C5F594"/>
    <w:rsid w:val="20C62035"/>
    <w:rsid w:val="20C9854B"/>
    <w:rsid w:val="20D17099"/>
    <w:rsid w:val="20D1E52D"/>
    <w:rsid w:val="20D262DC"/>
    <w:rsid w:val="20DD39FD"/>
    <w:rsid w:val="20DF25EF"/>
    <w:rsid w:val="20E00D90"/>
    <w:rsid w:val="20E0E00D"/>
    <w:rsid w:val="20E12C19"/>
    <w:rsid w:val="20E359B9"/>
    <w:rsid w:val="20E466E5"/>
    <w:rsid w:val="20E5E547"/>
    <w:rsid w:val="20E68136"/>
    <w:rsid w:val="20E76528"/>
    <w:rsid w:val="20F0971B"/>
    <w:rsid w:val="20F2010A"/>
    <w:rsid w:val="20F38042"/>
    <w:rsid w:val="20F5503B"/>
    <w:rsid w:val="20F5B783"/>
    <w:rsid w:val="2101F7E6"/>
    <w:rsid w:val="210AECDE"/>
    <w:rsid w:val="210B70B4"/>
    <w:rsid w:val="210D93AC"/>
    <w:rsid w:val="2113784B"/>
    <w:rsid w:val="21156B6F"/>
    <w:rsid w:val="2115E10D"/>
    <w:rsid w:val="21163B6B"/>
    <w:rsid w:val="21174E6F"/>
    <w:rsid w:val="2119B843"/>
    <w:rsid w:val="211CF045"/>
    <w:rsid w:val="211F997F"/>
    <w:rsid w:val="212787A3"/>
    <w:rsid w:val="212BA8B8"/>
    <w:rsid w:val="212CA997"/>
    <w:rsid w:val="21307C56"/>
    <w:rsid w:val="2134AC77"/>
    <w:rsid w:val="213AB939"/>
    <w:rsid w:val="21467B5A"/>
    <w:rsid w:val="2146CB23"/>
    <w:rsid w:val="214A7AE0"/>
    <w:rsid w:val="214D1CA6"/>
    <w:rsid w:val="214DF160"/>
    <w:rsid w:val="2150065F"/>
    <w:rsid w:val="21506B09"/>
    <w:rsid w:val="215731F4"/>
    <w:rsid w:val="215C3B5A"/>
    <w:rsid w:val="215D7E4F"/>
    <w:rsid w:val="21646A27"/>
    <w:rsid w:val="21648842"/>
    <w:rsid w:val="2166BAE2"/>
    <w:rsid w:val="216C3567"/>
    <w:rsid w:val="216D671A"/>
    <w:rsid w:val="216F559C"/>
    <w:rsid w:val="2172A2D8"/>
    <w:rsid w:val="217563B7"/>
    <w:rsid w:val="217C063D"/>
    <w:rsid w:val="2182AD7A"/>
    <w:rsid w:val="21870D42"/>
    <w:rsid w:val="218715FC"/>
    <w:rsid w:val="218B6CC6"/>
    <w:rsid w:val="218D7F24"/>
    <w:rsid w:val="218DB397"/>
    <w:rsid w:val="218FA552"/>
    <w:rsid w:val="218FF5AD"/>
    <w:rsid w:val="2195FD34"/>
    <w:rsid w:val="2197D7FA"/>
    <w:rsid w:val="21990633"/>
    <w:rsid w:val="219EE577"/>
    <w:rsid w:val="21A37806"/>
    <w:rsid w:val="21A3A1C6"/>
    <w:rsid w:val="21AFE5F7"/>
    <w:rsid w:val="21B2184B"/>
    <w:rsid w:val="21B501C3"/>
    <w:rsid w:val="21B52475"/>
    <w:rsid w:val="21B9BDA4"/>
    <w:rsid w:val="21BC1B51"/>
    <w:rsid w:val="21BCA649"/>
    <w:rsid w:val="21BF4B8F"/>
    <w:rsid w:val="21C07872"/>
    <w:rsid w:val="21CDE903"/>
    <w:rsid w:val="21CDEBAB"/>
    <w:rsid w:val="21CE59F0"/>
    <w:rsid w:val="21D273F2"/>
    <w:rsid w:val="21D5EE1B"/>
    <w:rsid w:val="21D8F469"/>
    <w:rsid w:val="21DC7DAF"/>
    <w:rsid w:val="21DCBB89"/>
    <w:rsid w:val="21E2C1DC"/>
    <w:rsid w:val="21E34C1E"/>
    <w:rsid w:val="21E37A11"/>
    <w:rsid w:val="21E90CAB"/>
    <w:rsid w:val="21E95435"/>
    <w:rsid w:val="21EECD19"/>
    <w:rsid w:val="21EFC519"/>
    <w:rsid w:val="21F14BBC"/>
    <w:rsid w:val="21F9599C"/>
    <w:rsid w:val="21F9CBD2"/>
    <w:rsid w:val="21FE3C33"/>
    <w:rsid w:val="22031A1C"/>
    <w:rsid w:val="2207D1AF"/>
    <w:rsid w:val="220BB5ED"/>
    <w:rsid w:val="22113396"/>
    <w:rsid w:val="22122337"/>
    <w:rsid w:val="22154788"/>
    <w:rsid w:val="22158FBC"/>
    <w:rsid w:val="2215F0B7"/>
    <w:rsid w:val="22177BE1"/>
    <w:rsid w:val="221D564B"/>
    <w:rsid w:val="221E2B86"/>
    <w:rsid w:val="22209709"/>
    <w:rsid w:val="2221EE4E"/>
    <w:rsid w:val="2222CB85"/>
    <w:rsid w:val="22278C3F"/>
    <w:rsid w:val="22313494"/>
    <w:rsid w:val="2231FD3A"/>
    <w:rsid w:val="22332672"/>
    <w:rsid w:val="22366C6D"/>
    <w:rsid w:val="223ABE7D"/>
    <w:rsid w:val="22440646"/>
    <w:rsid w:val="2247523C"/>
    <w:rsid w:val="224A25E8"/>
    <w:rsid w:val="224B3B64"/>
    <w:rsid w:val="224B9BB2"/>
    <w:rsid w:val="224E4D33"/>
    <w:rsid w:val="225570D1"/>
    <w:rsid w:val="22559726"/>
    <w:rsid w:val="2259AAFC"/>
    <w:rsid w:val="225C9FD9"/>
    <w:rsid w:val="226248FD"/>
    <w:rsid w:val="22685615"/>
    <w:rsid w:val="2268674B"/>
    <w:rsid w:val="226B053B"/>
    <w:rsid w:val="226C72EA"/>
    <w:rsid w:val="226DCD15"/>
    <w:rsid w:val="22784E6F"/>
    <w:rsid w:val="227B0C82"/>
    <w:rsid w:val="227E32FC"/>
    <w:rsid w:val="22801F66"/>
    <w:rsid w:val="22812A18"/>
    <w:rsid w:val="2285C42D"/>
    <w:rsid w:val="2288BECA"/>
    <w:rsid w:val="228E212F"/>
    <w:rsid w:val="228EBFDD"/>
    <w:rsid w:val="22A31BC4"/>
    <w:rsid w:val="22A388F1"/>
    <w:rsid w:val="22A5CB14"/>
    <w:rsid w:val="22A687D7"/>
    <w:rsid w:val="22A7D1B0"/>
    <w:rsid w:val="22ADE27D"/>
    <w:rsid w:val="22B153EB"/>
    <w:rsid w:val="22B643BD"/>
    <w:rsid w:val="22B849AC"/>
    <w:rsid w:val="22BE3125"/>
    <w:rsid w:val="22C3C3EC"/>
    <w:rsid w:val="22C5360A"/>
    <w:rsid w:val="22C7A7CF"/>
    <w:rsid w:val="22CA344A"/>
    <w:rsid w:val="22CB9298"/>
    <w:rsid w:val="22CC050F"/>
    <w:rsid w:val="22D719DD"/>
    <w:rsid w:val="22D75AE7"/>
    <w:rsid w:val="22D90DB1"/>
    <w:rsid w:val="22D930CB"/>
    <w:rsid w:val="22DC4FEC"/>
    <w:rsid w:val="22DD0A72"/>
    <w:rsid w:val="22DEB6EF"/>
    <w:rsid w:val="22E3F0D3"/>
    <w:rsid w:val="22E6BD83"/>
    <w:rsid w:val="22EAEFD8"/>
    <w:rsid w:val="22EC1E01"/>
    <w:rsid w:val="22EED2CD"/>
    <w:rsid w:val="22F0C854"/>
    <w:rsid w:val="22F0DC4D"/>
    <w:rsid w:val="22F120B0"/>
    <w:rsid w:val="22F1A2E7"/>
    <w:rsid w:val="22F57F9C"/>
    <w:rsid w:val="22F8174E"/>
    <w:rsid w:val="22FF713C"/>
    <w:rsid w:val="23039769"/>
    <w:rsid w:val="2306C1B3"/>
    <w:rsid w:val="2308F880"/>
    <w:rsid w:val="230DA81F"/>
    <w:rsid w:val="230FBF87"/>
    <w:rsid w:val="2310A71B"/>
    <w:rsid w:val="23143954"/>
    <w:rsid w:val="2314CE61"/>
    <w:rsid w:val="2315D78D"/>
    <w:rsid w:val="231BE137"/>
    <w:rsid w:val="23204D9D"/>
    <w:rsid w:val="2320F9F7"/>
    <w:rsid w:val="23210B2A"/>
    <w:rsid w:val="232496A3"/>
    <w:rsid w:val="2325AA1B"/>
    <w:rsid w:val="232711EE"/>
    <w:rsid w:val="2327BC72"/>
    <w:rsid w:val="232CAC3B"/>
    <w:rsid w:val="232CAD7D"/>
    <w:rsid w:val="232CF29D"/>
    <w:rsid w:val="2331E966"/>
    <w:rsid w:val="23356EF9"/>
    <w:rsid w:val="23356EF9"/>
    <w:rsid w:val="233609AC"/>
    <w:rsid w:val="23374B8E"/>
    <w:rsid w:val="233A6273"/>
    <w:rsid w:val="233CE217"/>
    <w:rsid w:val="233F6504"/>
    <w:rsid w:val="23436CCB"/>
    <w:rsid w:val="23437E7A"/>
    <w:rsid w:val="2344414F"/>
    <w:rsid w:val="2347F5D3"/>
    <w:rsid w:val="234D0987"/>
    <w:rsid w:val="234DF216"/>
    <w:rsid w:val="234ED14B"/>
    <w:rsid w:val="234F7223"/>
    <w:rsid w:val="23533D7C"/>
    <w:rsid w:val="23569EE9"/>
    <w:rsid w:val="2357FD56"/>
    <w:rsid w:val="2359FFE1"/>
    <w:rsid w:val="235A776B"/>
    <w:rsid w:val="23658075"/>
    <w:rsid w:val="23672EF3"/>
    <w:rsid w:val="2367B732"/>
    <w:rsid w:val="2369A144"/>
    <w:rsid w:val="2369C8AA"/>
    <w:rsid w:val="23704546"/>
    <w:rsid w:val="2377861E"/>
    <w:rsid w:val="2377BE04"/>
    <w:rsid w:val="237ACBBE"/>
    <w:rsid w:val="237BE9C6"/>
    <w:rsid w:val="237C6E92"/>
    <w:rsid w:val="237D8BA4"/>
    <w:rsid w:val="23811B6C"/>
    <w:rsid w:val="2386512C"/>
    <w:rsid w:val="2388EAFA"/>
    <w:rsid w:val="238B4BD7"/>
    <w:rsid w:val="238CCB05"/>
    <w:rsid w:val="2394507F"/>
    <w:rsid w:val="2397CAB3"/>
    <w:rsid w:val="23984071"/>
    <w:rsid w:val="23999AF5"/>
    <w:rsid w:val="239ACD49"/>
    <w:rsid w:val="239FBD03"/>
    <w:rsid w:val="23A0192D"/>
    <w:rsid w:val="23A264FE"/>
    <w:rsid w:val="23A2AF99"/>
    <w:rsid w:val="23A32FD8"/>
    <w:rsid w:val="23A4FCD3"/>
    <w:rsid w:val="23A5487F"/>
    <w:rsid w:val="23A7C5E6"/>
    <w:rsid w:val="23AADB33"/>
    <w:rsid w:val="23AAFFB0"/>
    <w:rsid w:val="23ABBAAF"/>
    <w:rsid w:val="23AD48A5"/>
    <w:rsid w:val="23AEFE67"/>
    <w:rsid w:val="23B32819"/>
    <w:rsid w:val="23B4395A"/>
    <w:rsid w:val="23B569F2"/>
    <w:rsid w:val="23BBEDDC"/>
    <w:rsid w:val="23BF1382"/>
    <w:rsid w:val="23BFBB30"/>
    <w:rsid w:val="23CEEF1B"/>
    <w:rsid w:val="23CEF490"/>
    <w:rsid w:val="23DAB703"/>
    <w:rsid w:val="23DC2AB0"/>
    <w:rsid w:val="23E1C48E"/>
    <w:rsid w:val="23F20F43"/>
    <w:rsid w:val="23FB0AA8"/>
    <w:rsid w:val="24044BE7"/>
    <w:rsid w:val="2404BB90"/>
    <w:rsid w:val="240D4145"/>
    <w:rsid w:val="240EAAF6"/>
    <w:rsid w:val="2413F762"/>
    <w:rsid w:val="2414542E"/>
    <w:rsid w:val="2418C62C"/>
    <w:rsid w:val="241E6C86"/>
    <w:rsid w:val="242165F3"/>
    <w:rsid w:val="24224922"/>
    <w:rsid w:val="24240831"/>
    <w:rsid w:val="242609B2"/>
    <w:rsid w:val="2426AC0C"/>
    <w:rsid w:val="242AF1EC"/>
    <w:rsid w:val="2436F796"/>
    <w:rsid w:val="243968DF"/>
    <w:rsid w:val="243AA5B7"/>
    <w:rsid w:val="24480AEC"/>
    <w:rsid w:val="24483098"/>
    <w:rsid w:val="244C6C86"/>
    <w:rsid w:val="244FDA34"/>
    <w:rsid w:val="245067D2"/>
    <w:rsid w:val="24546EF7"/>
    <w:rsid w:val="245829C7"/>
    <w:rsid w:val="245F6818"/>
    <w:rsid w:val="24682A01"/>
    <w:rsid w:val="246C9953"/>
    <w:rsid w:val="246D90F9"/>
    <w:rsid w:val="2472B302"/>
    <w:rsid w:val="248206DD"/>
    <w:rsid w:val="2487281C"/>
    <w:rsid w:val="24888A6D"/>
    <w:rsid w:val="248CEB4E"/>
    <w:rsid w:val="248D8AD7"/>
    <w:rsid w:val="248EAA39"/>
    <w:rsid w:val="249430DD"/>
    <w:rsid w:val="24950336"/>
    <w:rsid w:val="24964CC5"/>
    <w:rsid w:val="2499AAF5"/>
    <w:rsid w:val="2499EF94"/>
    <w:rsid w:val="249AA691"/>
    <w:rsid w:val="249D79AC"/>
    <w:rsid w:val="24A83350"/>
    <w:rsid w:val="24A88D14"/>
    <w:rsid w:val="24B28904"/>
    <w:rsid w:val="24B34906"/>
    <w:rsid w:val="24B53614"/>
    <w:rsid w:val="24B70DC8"/>
    <w:rsid w:val="24BA38C9"/>
    <w:rsid w:val="24BA57D4"/>
    <w:rsid w:val="24BA57E2"/>
    <w:rsid w:val="24C099AE"/>
    <w:rsid w:val="24C2541B"/>
    <w:rsid w:val="24C2662A"/>
    <w:rsid w:val="24C3220A"/>
    <w:rsid w:val="24C530D2"/>
    <w:rsid w:val="24C80916"/>
    <w:rsid w:val="24C8B23D"/>
    <w:rsid w:val="24CAC091"/>
    <w:rsid w:val="24CCC0EE"/>
    <w:rsid w:val="24CCE141"/>
    <w:rsid w:val="24D01D65"/>
    <w:rsid w:val="24D52643"/>
    <w:rsid w:val="24D7988D"/>
    <w:rsid w:val="24D84BD5"/>
    <w:rsid w:val="24DB9AC7"/>
    <w:rsid w:val="24E0A459"/>
    <w:rsid w:val="24E0CE43"/>
    <w:rsid w:val="24E0F652"/>
    <w:rsid w:val="24E254EE"/>
    <w:rsid w:val="24E475D0"/>
    <w:rsid w:val="24E5D418"/>
    <w:rsid w:val="24E65991"/>
    <w:rsid w:val="24E784E3"/>
    <w:rsid w:val="24F9BC44"/>
    <w:rsid w:val="24FE6272"/>
    <w:rsid w:val="25023A0F"/>
    <w:rsid w:val="2503A94C"/>
    <w:rsid w:val="2507A72A"/>
    <w:rsid w:val="2509A7C7"/>
    <w:rsid w:val="250C2558"/>
    <w:rsid w:val="2511A3AD"/>
    <w:rsid w:val="25121890"/>
    <w:rsid w:val="2512590A"/>
    <w:rsid w:val="25147EA3"/>
    <w:rsid w:val="251AB59F"/>
    <w:rsid w:val="251F03A1"/>
    <w:rsid w:val="252A909E"/>
    <w:rsid w:val="252DDD58"/>
    <w:rsid w:val="25308224"/>
    <w:rsid w:val="2531AD04"/>
    <w:rsid w:val="253700B1"/>
    <w:rsid w:val="2537FDD7"/>
    <w:rsid w:val="253A0160"/>
    <w:rsid w:val="25405C6E"/>
    <w:rsid w:val="2540D16F"/>
    <w:rsid w:val="25436335"/>
    <w:rsid w:val="25438F1B"/>
    <w:rsid w:val="254485D1"/>
    <w:rsid w:val="254527FD"/>
    <w:rsid w:val="2548B6EB"/>
    <w:rsid w:val="254944B0"/>
    <w:rsid w:val="254B6175"/>
    <w:rsid w:val="25578DB6"/>
    <w:rsid w:val="2557ABBB"/>
    <w:rsid w:val="255C32EA"/>
    <w:rsid w:val="256088A7"/>
    <w:rsid w:val="25650000"/>
    <w:rsid w:val="256903D0"/>
    <w:rsid w:val="256AD708"/>
    <w:rsid w:val="256EC601"/>
    <w:rsid w:val="2571431E"/>
    <w:rsid w:val="257B67A7"/>
    <w:rsid w:val="257D58F1"/>
    <w:rsid w:val="258151D8"/>
    <w:rsid w:val="2584F3DB"/>
    <w:rsid w:val="2585049A"/>
    <w:rsid w:val="25853854"/>
    <w:rsid w:val="258AB9CC"/>
    <w:rsid w:val="258CD7E0"/>
    <w:rsid w:val="258F4A8C"/>
    <w:rsid w:val="2592707E"/>
    <w:rsid w:val="259485C2"/>
    <w:rsid w:val="259CF05F"/>
    <w:rsid w:val="25A00CA0"/>
    <w:rsid w:val="25A949BB"/>
    <w:rsid w:val="25A9AE7C"/>
    <w:rsid w:val="25AB68ED"/>
    <w:rsid w:val="25AF06BB"/>
    <w:rsid w:val="25AFACF4"/>
    <w:rsid w:val="25B200F6"/>
    <w:rsid w:val="25B7D0A3"/>
    <w:rsid w:val="25B7F410"/>
    <w:rsid w:val="25BA2D8E"/>
    <w:rsid w:val="25BC3A1C"/>
    <w:rsid w:val="25C02FD4"/>
    <w:rsid w:val="25C07423"/>
    <w:rsid w:val="25C09127"/>
    <w:rsid w:val="25C134DC"/>
    <w:rsid w:val="25C28761"/>
    <w:rsid w:val="25CD7C73"/>
    <w:rsid w:val="25D02327"/>
    <w:rsid w:val="25D2D9EA"/>
    <w:rsid w:val="25D7CF42"/>
    <w:rsid w:val="25D93B67"/>
    <w:rsid w:val="25DC6D22"/>
    <w:rsid w:val="25E41954"/>
    <w:rsid w:val="25E71B63"/>
    <w:rsid w:val="25E917E4"/>
    <w:rsid w:val="25F07D85"/>
    <w:rsid w:val="25F4FF87"/>
    <w:rsid w:val="25FAFFB3"/>
    <w:rsid w:val="25FDF9E5"/>
    <w:rsid w:val="2601DE8F"/>
    <w:rsid w:val="260515BB"/>
    <w:rsid w:val="2607DC22"/>
    <w:rsid w:val="260DAAF3"/>
    <w:rsid w:val="260F45AA"/>
    <w:rsid w:val="26117ED9"/>
    <w:rsid w:val="261D51C5"/>
    <w:rsid w:val="26240638"/>
    <w:rsid w:val="26303BAB"/>
    <w:rsid w:val="26309E64"/>
    <w:rsid w:val="26345322"/>
    <w:rsid w:val="2639FAD6"/>
    <w:rsid w:val="263BEB2D"/>
    <w:rsid w:val="264036A4"/>
    <w:rsid w:val="2641182D"/>
    <w:rsid w:val="26415669"/>
    <w:rsid w:val="26448AC5"/>
    <w:rsid w:val="2644A45F"/>
    <w:rsid w:val="2648E7F3"/>
    <w:rsid w:val="264B177A"/>
    <w:rsid w:val="264BADC8"/>
    <w:rsid w:val="26518B3E"/>
    <w:rsid w:val="2652DB82"/>
    <w:rsid w:val="2655718B"/>
    <w:rsid w:val="2655A9BD"/>
    <w:rsid w:val="26560A74"/>
    <w:rsid w:val="2658C6B5"/>
    <w:rsid w:val="265A5423"/>
    <w:rsid w:val="265E7E1C"/>
    <w:rsid w:val="2666C5B8"/>
    <w:rsid w:val="2668EF57"/>
    <w:rsid w:val="266DF114"/>
    <w:rsid w:val="2675B78F"/>
    <w:rsid w:val="26775C23"/>
    <w:rsid w:val="267AFB09"/>
    <w:rsid w:val="26828ECD"/>
    <w:rsid w:val="2684C6D1"/>
    <w:rsid w:val="26851FA5"/>
    <w:rsid w:val="2691217B"/>
    <w:rsid w:val="26979859"/>
    <w:rsid w:val="2697EC4B"/>
    <w:rsid w:val="26988A86"/>
    <w:rsid w:val="2699E660"/>
    <w:rsid w:val="269F62D0"/>
    <w:rsid w:val="26A39B86"/>
    <w:rsid w:val="26A629DD"/>
    <w:rsid w:val="26A70E66"/>
    <w:rsid w:val="26AA5A9C"/>
    <w:rsid w:val="26ACC4C4"/>
    <w:rsid w:val="26ADDDD7"/>
    <w:rsid w:val="26B1AC74"/>
    <w:rsid w:val="26B34588"/>
    <w:rsid w:val="26B5D45B"/>
    <w:rsid w:val="26B912A7"/>
    <w:rsid w:val="26BEBA03"/>
    <w:rsid w:val="26BFF7CB"/>
    <w:rsid w:val="26C1D2A1"/>
    <w:rsid w:val="26C5C739"/>
    <w:rsid w:val="26C6E6F1"/>
    <w:rsid w:val="26CC5EDB"/>
    <w:rsid w:val="26CFF425"/>
    <w:rsid w:val="26D2767D"/>
    <w:rsid w:val="26D35636"/>
    <w:rsid w:val="26D41484"/>
    <w:rsid w:val="26D47E5C"/>
    <w:rsid w:val="26DE891A"/>
    <w:rsid w:val="26E80D8E"/>
    <w:rsid w:val="26E9958E"/>
    <w:rsid w:val="26EE09A6"/>
    <w:rsid w:val="26EF6BC4"/>
    <w:rsid w:val="26F43DF4"/>
    <w:rsid w:val="26F765D7"/>
    <w:rsid w:val="2701142C"/>
    <w:rsid w:val="270286DD"/>
    <w:rsid w:val="27093AF6"/>
    <w:rsid w:val="270B805F"/>
    <w:rsid w:val="270CEC93"/>
    <w:rsid w:val="270E1C27"/>
    <w:rsid w:val="2713C0D6"/>
    <w:rsid w:val="27177082"/>
    <w:rsid w:val="2718DADD"/>
    <w:rsid w:val="27195B92"/>
    <w:rsid w:val="27226D36"/>
    <w:rsid w:val="2729E4CC"/>
    <w:rsid w:val="272B49D3"/>
    <w:rsid w:val="272B7E21"/>
    <w:rsid w:val="272DD20A"/>
    <w:rsid w:val="272ED23A"/>
    <w:rsid w:val="27316885"/>
    <w:rsid w:val="27341302"/>
    <w:rsid w:val="27344F9F"/>
    <w:rsid w:val="2734D53E"/>
    <w:rsid w:val="27385334"/>
    <w:rsid w:val="27390F10"/>
    <w:rsid w:val="27394EED"/>
    <w:rsid w:val="273BCF6E"/>
    <w:rsid w:val="273C7B50"/>
    <w:rsid w:val="273EF73F"/>
    <w:rsid w:val="2741196F"/>
    <w:rsid w:val="2742D800"/>
    <w:rsid w:val="274B948D"/>
    <w:rsid w:val="274D92A2"/>
    <w:rsid w:val="27542EB7"/>
    <w:rsid w:val="275524AB"/>
    <w:rsid w:val="2755926A"/>
    <w:rsid w:val="27646AC9"/>
    <w:rsid w:val="276F52D2"/>
    <w:rsid w:val="276F974A"/>
    <w:rsid w:val="27700397"/>
    <w:rsid w:val="277376BD"/>
    <w:rsid w:val="277DA7B7"/>
    <w:rsid w:val="277DF291"/>
    <w:rsid w:val="2780FF18"/>
    <w:rsid w:val="2788343B"/>
    <w:rsid w:val="278E0AE0"/>
    <w:rsid w:val="2792AF7C"/>
    <w:rsid w:val="27949ECB"/>
    <w:rsid w:val="279792D8"/>
    <w:rsid w:val="279A287D"/>
    <w:rsid w:val="27A35B5D"/>
    <w:rsid w:val="27A58C58"/>
    <w:rsid w:val="27A5A804"/>
    <w:rsid w:val="27B05620"/>
    <w:rsid w:val="27B588E1"/>
    <w:rsid w:val="27B78C30"/>
    <w:rsid w:val="27B852F7"/>
    <w:rsid w:val="27BBD39A"/>
    <w:rsid w:val="27C88C95"/>
    <w:rsid w:val="27CBE8C6"/>
    <w:rsid w:val="27CDC531"/>
    <w:rsid w:val="27CF9CE9"/>
    <w:rsid w:val="27D152B3"/>
    <w:rsid w:val="27DAC800"/>
    <w:rsid w:val="27E74912"/>
    <w:rsid w:val="27E8C977"/>
    <w:rsid w:val="27EC2B43"/>
    <w:rsid w:val="27F6D52D"/>
    <w:rsid w:val="27F76155"/>
    <w:rsid w:val="27F8CF02"/>
    <w:rsid w:val="27FE616B"/>
    <w:rsid w:val="28026C25"/>
    <w:rsid w:val="2806BB66"/>
    <w:rsid w:val="28073E5A"/>
    <w:rsid w:val="2809D330"/>
    <w:rsid w:val="280B491B"/>
    <w:rsid w:val="280EB632"/>
    <w:rsid w:val="280F82C2"/>
    <w:rsid w:val="2814012C"/>
    <w:rsid w:val="281A1C99"/>
    <w:rsid w:val="281A7083"/>
    <w:rsid w:val="281C7377"/>
    <w:rsid w:val="282640FF"/>
    <w:rsid w:val="2826E155"/>
    <w:rsid w:val="282719F4"/>
    <w:rsid w:val="28295D09"/>
    <w:rsid w:val="282B7EFD"/>
    <w:rsid w:val="28388B31"/>
    <w:rsid w:val="283A21B3"/>
    <w:rsid w:val="28423D3A"/>
    <w:rsid w:val="2843EECF"/>
    <w:rsid w:val="28447176"/>
    <w:rsid w:val="2847D5F4"/>
    <w:rsid w:val="2847EE73"/>
    <w:rsid w:val="28496124"/>
    <w:rsid w:val="28497255"/>
    <w:rsid w:val="2852C3D4"/>
    <w:rsid w:val="2855F3D1"/>
    <w:rsid w:val="2857042A"/>
    <w:rsid w:val="28577924"/>
    <w:rsid w:val="285A29AE"/>
    <w:rsid w:val="28614124"/>
    <w:rsid w:val="286222FA"/>
    <w:rsid w:val="28674BA0"/>
    <w:rsid w:val="286D2C25"/>
    <w:rsid w:val="28751069"/>
    <w:rsid w:val="2876EE0B"/>
    <w:rsid w:val="287AFD51"/>
    <w:rsid w:val="287B6369"/>
    <w:rsid w:val="287EF537"/>
    <w:rsid w:val="288378E0"/>
    <w:rsid w:val="2883E639"/>
    <w:rsid w:val="28879768"/>
    <w:rsid w:val="288CF120"/>
    <w:rsid w:val="288DF1AA"/>
    <w:rsid w:val="2890C612"/>
    <w:rsid w:val="2891400C"/>
    <w:rsid w:val="289207B1"/>
    <w:rsid w:val="289CE6B3"/>
    <w:rsid w:val="289D4BAA"/>
    <w:rsid w:val="289F6C43"/>
    <w:rsid w:val="28A0934A"/>
    <w:rsid w:val="28A206DC"/>
    <w:rsid w:val="28A3E352"/>
    <w:rsid w:val="28A6A2F6"/>
    <w:rsid w:val="28AF28A8"/>
    <w:rsid w:val="28AF75D8"/>
    <w:rsid w:val="28B1BE7B"/>
    <w:rsid w:val="28B62CF7"/>
    <w:rsid w:val="28BB28C1"/>
    <w:rsid w:val="28BEC75A"/>
    <w:rsid w:val="28BFC2A7"/>
    <w:rsid w:val="28C3E98E"/>
    <w:rsid w:val="28C66BC5"/>
    <w:rsid w:val="28C80EC5"/>
    <w:rsid w:val="28C94F60"/>
    <w:rsid w:val="28D1A4FA"/>
    <w:rsid w:val="28D5128B"/>
    <w:rsid w:val="28D752E1"/>
    <w:rsid w:val="28DA7C28"/>
    <w:rsid w:val="28DBD77F"/>
    <w:rsid w:val="28DBFE46"/>
    <w:rsid w:val="28E31086"/>
    <w:rsid w:val="28E5FC28"/>
    <w:rsid w:val="28E61928"/>
    <w:rsid w:val="28E64E4A"/>
    <w:rsid w:val="28E724EB"/>
    <w:rsid w:val="28F39031"/>
    <w:rsid w:val="28F60B25"/>
    <w:rsid w:val="28F914C7"/>
    <w:rsid w:val="28FACE5F"/>
    <w:rsid w:val="28FCE32D"/>
    <w:rsid w:val="28FFCF42"/>
    <w:rsid w:val="29005236"/>
    <w:rsid w:val="29097818"/>
    <w:rsid w:val="290A31B1"/>
    <w:rsid w:val="290F08A0"/>
    <w:rsid w:val="29121B6F"/>
    <w:rsid w:val="2912796B"/>
    <w:rsid w:val="2916A020"/>
    <w:rsid w:val="291E2C10"/>
    <w:rsid w:val="291E913C"/>
    <w:rsid w:val="2920B9D2"/>
    <w:rsid w:val="292558DC"/>
    <w:rsid w:val="29262AC0"/>
    <w:rsid w:val="2926A609"/>
    <w:rsid w:val="2926DD24"/>
    <w:rsid w:val="29270BAC"/>
    <w:rsid w:val="2928AE6D"/>
    <w:rsid w:val="2929867C"/>
    <w:rsid w:val="292B6284"/>
    <w:rsid w:val="292BC709"/>
    <w:rsid w:val="292C37CB"/>
    <w:rsid w:val="292D7B06"/>
    <w:rsid w:val="29335491"/>
    <w:rsid w:val="2933C171"/>
    <w:rsid w:val="29386FF7"/>
    <w:rsid w:val="294047CE"/>
    <w:rsid w:val="2940CEE2"/>
    <w:rsid w:val="2945716B"/>
    <w:rsid w:val="2948F25C"/>
    <w:rsid w:val="29522D78"/>
    <w:rsid w:val="29572C48"/>
    <w:rsid w:val="2959ECEE"/>
    <w:rsid w:val="295BD447"/>
    <w:rsid w:val="295C12A3"/>
    <w:rsid w:val="295D822E"/>
    <w:rsid w:val="2962E48E"/>
    <w:rsid w:val="2964BD93"/>
    <w:rsid w:val="29669BCA"/>
    <w:rsid w:val="29681BD3"/>
    <w:rsid w:val="29692379"/>
    <w:rsid w:val="296BCF9A"/>
    <w:rsid w:val="296D127D"/>
    <w:rsid w:val="296D87ED"/>
    <w:rsid w:val="2970E282"/>
    <w:rsid w:val="29736F2D"/>
    <w:rsid w:val="29786C5C"/>
    <w:rsid w:val="297B5B79"/>
    <w:rsid w:val="297FF4F0"/>
    <w:rsid w:val="2981F423"/>
    <w:rsid w:val="2982A2A9"/>
    <w:rsid w:val="29883A14"/>
    <w:rsid w:val="298FB764"/>
    <w:rsid w:val="299009DE"/>
    <w:rsid w:val="2994FDB0"/>
    <w:rsid w:val="29993EB9"/>
    <w:rsid w:val="299A3147"/>
    <w:rsid w:val="299AC479"/>
    <w:rsid w:val="29A171A5"/>
    <w:rsid w:val="29A49689"/>
    <w:rsid w:val="29A7EAF2"/>
    <w:rsid w:val="29AD2C70"/>
    <w:rsid w:val="29AE21D7"/>
    <w:rsid w:val="29AEC0D4"/>
    <w:rsid w:val="29BAD377"/>
    <w:rsid w:val="29C0D340"/>
    <w:rsid w:val="29CB49C5"/>
    <w:rsid w:val="29D10A5C"/>
    <w:rsid w:val="29DB4820"/>
    <w:rsid w:val="29DD4010"/>
    <w:rsid w:val="29DD8CA6"/>
    <w:rsid w:val="29DE1CEC"/>
    <w:rsid w:val="29E36BEA"/>
    <w:rsid w:val="29E3ACCC"/>
    <w:rsid w:val="29E6BE1F"/>
    <w:rsid w:val="29E929AE"/>
    <w:rsid w:val="29EBF702"/>
    <w:rsid w:val="29F4213A"/>
    <w:rsid w:val="29F42486"/>
    <w:rsid w:val="29F4E638"/>
    <w:rsid w:val="29FC27B4"/>
    <w:rsid w:val="29FC58A4"/>
    <w:rsid w:val="2A04DF83"/>
    <w:rsid w:val="2A06FBC6"/>
    <w:rsid w:val="2A073DCE"/>
    <w:rsid w:val="2A07DDDC"/>
    <w:rsid w:val="2A085168"/>
    <w:rsid w:val="2A0AE357"/>
    <w:rsid w:val="2A0AFF09"/>
    <w:rsid w:val="2A15E18A"/>
    <w:rsid w:val="2A1A9435"/>
    <w:rsid w:val="2A1B5B33"/>
    <w:rsid w:val="2A1B9DDC"/>
    <w:rsid w:val="2A23FA96"/>
    <w:rsid w:val="2A2494C3"/>
    <w:rsid w:val="2A26FBEF"/>
    <w:rsid w:val="2A2B45F8"/>
    <w:rsid w:val="2A39F2EA"/>
    <w:rsid w:val="2A428E38"/>
    <w:rsid w:val="2A4298DE"/>
    <w:rsid w:val="2A443B6D"/>
    <w:rsid w:val="2A4473A6"/>
    <w:rsid w:val="2A4CBAC0"/>
    <w:rsid w:val="2A58AA86"/>
    <w:rsid w:val="2A59D92A"/>
    <w:rsid w:val="2A619522"/>
    <w:rsid w:val="2A625150"/>
    <w:rsid w:val="2A67D1D6"/>
    <w:rsid w:val="2A6C4F73"/>
    <w:rsid w:val="2A6D9252"/>
    <w:rsid w:val="2A7B2B6B"/>
    <w:rsid w:val="2A7C9A83"/>
    <w:rsid w:val="2A826565"/>
    <w:rsid w:val="2A926B42"/>
    <w:rsid w:val="2A95A89F"/>
    <w:rsid w:val="2A96D249"/>
    <w:rsid w:val="2A991298"/>
    <w:rsid w:val="2A99AC1B"/>
    <w:rsid w:val="2A9BDCFB"/>
    <w:rsid w:val="2A9BF7F3"/>
    <w:rsid w:val="2A9F6139"/>
    <w:rsid w:val="2AA502B4"/>
    <w:rsid w:val="2AAE0D29"/>
    <w:rsid w:val="2AB05E81"/>
    <w:rsid w:val="2AB216FD"/>
    <w:rsid w:val="2AB5FEEE"/>
    <w:rsid w:val="2AB703FE"/>
    <w:rsid w:val="2AB7AC57"/>
    <w:rsid w:val="2AB96DF7"/>
    <w:rsid w:val="2ABBE2F0"/>
    <w:rsid w:val="2ABBF003"/>
    <w:rsid w:val="2ABC11D0"/>
    <w:rsid w:val="2ABD5420"/>
    <w:rsid w:val="2AC15EEA"/>
    <w:rsid w:val="2AC6CED1"/>
    <w:rsid w:val="2ACCB94C"/>
    <w:rsid w:val="2ACE00A6"/>
    <w:rsid w:val="2ACE3F47"/>
    <w:rsid w:val="2AD2980D"/>
    <w:rsid w:val="2AD4B706"/>
    <w:rsid w:val="2ADA3F94"/>
    <w:rsid w:val="2ADF0E6E"/>
    <w:rsid w:val="2AE39106"/>
    <w:rsid w:val="2AE73381"/>
    <w:rsid w:val="2AF447D6"/>
    <w:rsid w:val="2AF6EB14"/>
    <w:rsid w:val="2AF7B1A2"/>
    <w:rsid w:val="2AFEE2EA"/>
    <w:rsid w:val="2AFEF15B"/>
    <w:rsid w:val="2B0106CF"/>
    <w:rsid w:val="2B0522DD"/>
    <w:rsid w:val="2B063EB2"/>
    <w:rsid w:val="2B09C22A"/>
    <w:rsid w:val="2B136AC2"/>
    <w:rsid w:val="2B166180"/>
    <w:rsid w:val="2B1907D8"/>
    <w:rsid w:val="2B1A3C58"/>
    <w:rsid w:val="2B1BFC82"/>
    <w:rsid w:val="2B1F5FC8"/>
    <w:rsid w:val="2B1FC497"/>
    <w:rsid w:val="2B2605A8"/>
    <w:rsid w:val="2B26C632"/>
    <w:rsid w:val="2B29EFA3"/>
    <w:rsid w:val="2B2CA45B"/>
    <w:rsid w:val="2B2D2947"/>
    <w:rsid w:val="2B2D3B0E"/>
    <w:rsid w:val="2B31FFF0"/>
    <w:rsid w:val="2B36F475"/>
    <w:rsid w:val="2B3AF3D1"/>
    <w:rsid w:val="2B3D92DB"/>
    <w:rsid w:val="2B40360B"/>
    <w:rsid w:val="2B42B856"/>
    <w:rsid w:val="2B4369B9"/>
    <w:rsid w:val="2B490660"/>
    <w:rsid w:val="2B4DD84E"/>
    <w:rsid w:val="2B5D2FED"/>
    <w:rsid w:val="2B61DC8A"/>
    <w:rsid w:val="2B673CAC"/>
    <w:rsid w:val="2B68A497"/>
    <w:rsid w:val="2B758806"/>
    <w:rsid w:val="2B7593D8"/>
    <w:rsid w:val="2B76F0A0"/>
    <w:rsid w:val="2B7902ED"/>
    <w:rsid w:val="2B7B44E2"/>
    <w:rsid w:val="2B836FAC"/>
    <w:rsid w:val="2B876041"/>
    <w:rsid w:val="2B89DF2C"/>
    <w:rsid w:val="2B8C8BBA"/>
    <w:rsid w:val="2B92F69F"/>
    <w:rsid w:val="2B9660B2"/>
    <w:rsid w:val="2B96E899"/>
    <w:rsid w:val="2B9BAEF3"/>
    <w:rsid w:val="2B9EE2DA"/>
    <w:rsid w:val="2BA14499"/>
    <w:rsid w:val="2BA305D4"/>
    <w:rsid w:val="2BA7F03F"/>
    <w:rsid w:val="2BA95B81"/>
    <w:rsid w:val="2BABCB7A"/>
    <w:rsid w:val="2BB04726"/>
    <w:rsid w:val="2BB1D346"/>
    <w:rsid w:val="2BB4961D"/>
    <w:rsid w:val="2BB8FB62"/>
    <w:rsid w:val="2BBA77BC"/>
    <w:rsid w:val="2BBC1D72"/>
    <w:rsid w:val="2BBEAF1A"/>
    <w:rsid w:val="2BC24C55"/>
    <w:rsid w:val="2BC386BF"/>
    <w:rsid w:val="2BC62177"/>
    <w:rsid w:val="2BC8118D"/>
    <w:rsid w:val="2BC8F867"/>
    <w:rsid w:val="2BD7BC77"/>
    <w:rsid w:val="2BD8D67E"/>
    <w:rsid w:val="2BD945DF"/>
    <w:rsid w:val="2BD9F09F"/>
    <w:rsid w:val="2BDBB955"/>
    <w:rsid w:val="2BDC43C2"/>
    <w:rsid w:val="2BE5EFAF"/>
    <w:rsid w:val="2BE8A7E5"/>
    <w:rsid w:val="2BE9D0C1"/>
    <w:rsid w:val="2BE9DA40"/>
    <w:rsid w:val="2BEB0F03"/>
    <w:rsid w:val="2BEB1F7A"/>
    <w:rsid w:val="2BEDFE69"/>
    <w:rsid w:val="2BF29F82"/>
    <w:rsid w:val="2BF5F3C5"/>
    <w:rsid w:val="2BF74DB6"/>
    <w:rsid w:val="2BF9EB2E"/>
    <w:rsid w:val="2C01CFE7"/>
    <w:rsid w:val="2C04B796"/>
    <w:rsid w:val="2C0595F5"/>
    <w:rsid w:val="2C0CDDD9"/>
    <w:rsid w:val="2C0E32E3"/>
    <w:rsid w:val="2C0ED042"/>
    <w:rsid w:val="2C1008F0"/>
    <w:rsid w:val="2C1195F5"/>
    <w:rsid w:val="2C12EF33"/>
    <w:rsid w:val="2C165B3E"/>
    <w:rsid w:val="2C1ACE7B"/>
    <w:rsid w:val="2C1EE330"/>
    <w:rsid w:val="2C1FEA2B"/>
    <w:rsid w:val="2C20246E"/>
    <w:rsid w:val="2C22766D"/>
    <w:rsid w:val="2C22B081"/>
    <w:rsid w:val="2C236BC8"/>
    <w:rsid w:val="2C25E450"/>
    <w:rsid w:val="2C269761"/>
    <w:rsid w:val="2C276D92"/>
    <w:rsid w:val="2C280BF8"/>
    <w:rsid w:val="2C29821C"/>
    <w:rsid w:val="2C2FF354"/>
    <w:rsid w:val="2C38CACE"/>
    <w:rsid w:val="2C3D27AC"/>
    <w:rsid w:val="2C532AE8"/>
    <w:rsid w:val="2C56EC0D"/>
    <w:rsid w:val="2C5C7B39"/>
    <w:rsid w:val="2C5CE070"/>
    <w:rsid w:val="2C5D9E6A"/>
    <w:rsid w:val="2C6686EA"/>
    <w:rsid w:val="2C677A5C"/>
    <w:rsid w:val="2C70919C"/>
    <w:rsid w:val="2C7147B2"/>
    <w:rsid w:val="2C763A13"/>
    <w:rsid w:val="2C78435F"/>
    <w:rsid w:val="2C7A3C32"/>
    <w:rsid w:val="2C7E1B09"/>
    <w:rsid w:val="2C83B987"/>
    <w:rsid w:val="2C89486C"/>
    <w:rsid w:val="2C8A9948"/>
    <w:rsid w:val="2C8B0BB3"/>
    <w:rsid w:val="2C8CED67"/>
    <w:rsid w:val="2C8EBF22"/>
    <w:rsid w:val="2C948A82"/>
    <w:rsid w:val="2C966553"/>
    <w:rsid w:val="2C96A40A"/>
    <w:rsid w:val="2CA81F0F"/>
    <w:rsid w:val="2CAC5239"/>
    <w:rsid w:val="2CAD3FEF"/>
    <w:rsid w:val="2CB067E7"/>
    <w:rsid w:val="2CB09A49"/>
    <w:rsid w:val="2CB32F83"/>
    <w:rsid w:val="2CC94ECF"/>
    <w:rsid w:val="2CC9BA5C"/>
    <w:rsid w:val="2CCD55F0"/>
    <w:rsid w:val="2CCD9FEA"/>
    <w:rsid w:val="2CD3D820"/>
    <w:rsid w:val="2CD7083D"/>
    <w:rsid w:val="2CD94CF5"/>
    <w:rsid w:val="2CDA559D"/>
    <w:rsid w:val="2CDFEEB3"/>
    <w:rsid w:val="2CE43C74"/>
    <w:rsid w:val="2CE47F0C"/>
    <w:rsid w:val="2CEEA39A"/>
    <w:rsid w:val="2CF2FB48"/>
    <w:rsid w:val="2CF38770"/>
    <w:rsid w:val="2CF478D2"/>
    <w:rsid w:val="2CF8A85A"/>
    <w:rsid w:val="2CFB3EBD"/>
    <w:rsid w:val="2D00A745"/>
    <w:rsid w:val="2D0316FC"/>
    <w:rsid w:val="2D06F6EE"/>
    <w:rsid w:val="2D096C81"/>
    <w:rsid w:val="2D0992BB"/>
    <w:rsid w:val="2D0B4CE1"/>
    <w:rsid w:val="2D0C6F67"/>
    <w:rsid w:val="2D0FD544"/>
    <w:rsid w:val="2D1600BA"/>
    <w:rsid w:val="2D18F54C"/>
    <w:rsid w:val="2D191209"/>
    <w:rsid w:val="2D1925F7"/>
    <w:rsid w:val="2D1E1027"/>
    <w:rsid w:val="2D225343"/>
    <w:rsid w:val="2D228ED4"/>
    <w:rsid w:val="2D22CD98"/>
    <w:rsid w:val="2D2C1C49"/>
    <w:rsid w:val="2D351F61"/>
    <w:rsid w:val="2D3BC0FA"/>
    <w:rsid w:val="2D3C20EE"/>
    <w:rsid w:val="2D45A8E4"/>
    <w:rsid w:val="2D47E573"/>
    <w:rsid w:val="2D524DB8"/>
    <w:rsid w:val="2D541CE8"/>
    <w:rsid w:val="2D551DF4"/>
    <w:rsid w:val="2D59F96B"/>
    <w:rsid w:val="2D6269C7"/>
    <w:rsid w:val="2D66DEF7"/>
    <w:rsid w:val="2D67DB6D"/>
    <w:rsid w:val="2D6C18D9"/>
    <w:rsid w:val="2D6D1ADC"/>
    <w:rsid w:val="2D6E8C60"/>
    <w:rsid w:val="2D6ED385"/>
    <w:rsid w:val="2D6EFBC0"/>
    <w:rsid w:val="2D753CBA"/>
    <w:rsid w:val="2D77A1C1"/>
    <w:rsid w:val="2D77C47A"/>
    <w:rsid w:val="2D780A2C"/>
    <w:rsid w:val="2D821B74"/>
    <w:rsid w:val="2D85429E"/>
    <w:rsid w:val="2D85C2EB"/>
    <w:rsid w:val="2D85EF89"/>
    <w:rsid w:val="2D8FAC3D"/>
    <w:rsid w:val="2D918F67"/>
    <w:rsid w:val="2D953D49"/>
    <w:rsid w:val="2D9568AE"/>
    <w:rsid w:val="2D97F06B"/>
    <w:rsid w:val="2D98F258"/>
    <w:rsid w:val="2D9A27A7"/>
    <w:rsid w:val="2DA275BE"/>
    <w:rsid w:val="2DA780FC"/>
    <w:rsid w:val="2DAB3113"/>
    <w:rsid w:val="2DABB2AE"/>
    <w:rsid w:val="2DB58124"/>
    <w:rsid w:val="2DBB7454"/>
    <w:rsid w:val="2DBC6FB1"/>
    <w:rsid w:val="2DC0021D"/>
    <w:rsid w:val="2DC23BA2"/>
    <w:rsid w:val="2DC3620B"/>
    <w:rsid w:val="2DC54BCF"/>
    <w:rsid w:val="2DC7E0A1"/>
    <w:rsid w:val="2DC8C29F"/>
    <w:rsid w:val="2DCCE4D4"/>
    <w:rsid w:val="2DD386BF"/>
    <w:rsid w:val="2DD782E9"/>
    <w:rsid w:val="2DDBA348"/>
    <w:rsid w:val="2DDD2463"/>
    <w:rsid w:val="2DDDDB6E"/>
    <w:rsid w:val="2DE0526A"/>
    <w:rsid w:val="2DE30B98"/>
    <w:rsid w:val="2DE5FC84"/>
    <w:rsid w:val="2DE7814C"/>
    <w:rsid w:val="2DE896FC"/>
    <w:rsid w:val="2DEAF99C"/>
    <w:rsid w:val="2DEC667F"/>
    <w:rsid w:val="2DED27B0"/>
    <w:rsid w:val="2DEF8CE4"/>
    <w:rsid w:val="2DF08276"/>
    <w:rsid w:val="2DF3AF72"/>
    <w:rsid w:val="2DF42A67"/>
    <w:rsid w:val="2DF7E9E8"/>
    <w:rsid w:val="2DFAB214"/>
    <w:rsid w:val="2DFDA7D6"/>
    <w:rsid w:val="2DFDE82F"/>
    <w:rsid w:val="2DFFF313"/>
    <w:rsid w:val="2E002B82"/>
    <w:rsid w:val="2E0319DC"/>
    <w:rsid w:val="2E09CBCD"/>
    <w:rsid w:val="2E107A67"/>
    <w:rsid w:val="2E13E1A5"/>
    <w:rsid w:val="2E15B524"/>
    <w:rsid w:val="2E17454C"/>
    <w:rsid w:val="2E18491C"/>
    <w:rsid w:val="2E1A81DA"/>
    <w:rsid w:val="2E239D1F"/>
    <w:rsid w:val="2E24CCAA"/>
    <w:rsid w:val="2E27F3EB"/>
    <w:rsid w:val="2E2D75FC"/>
    <w:rsid w:val="2E2EF8A8"/>
    <w:rsid w:val="2E30D60E"/>
    <w:rsid w:val="2E31E8ED"/>
    <w:rsid w:val="2E327E63"/>
    <w:rsid w:val="2E4343A6"/>
    <w:rsid w:val="2E4377FA"/>
    <w:rsid w:val="2E43BC55"/>
    <w:rsid w:val="2E47B8FD"/>
    <w:rsid w:val="2E4824C5"/>
    <w:rsid w:val="2E484A26"/>
    <w:rsid w:val="2E48752A"/>
    <w:rsid w:val="2E4B670C"/>
    <w:rsid w:val="2E4B72EF"/>
    <w:rsid w:val="2E4CB6B3"/>
    <w:rsid w:val="2E5105C3"/>
    <w:rsid w:val="2E512F21"/>
    <w:rsid w:val="2E54D0FD"/>
    <w:rsid w:val="2E567B48"/>
    <w:rsid w:val="2E57F3E9"/>
    <w:rsid w:val="2E62A5BA"/>
    <w:rsid w:val="2E64D77F"/>
    <w:rsid w:val="2E671DA4"/>
    <w:rsid w:val="2E6A0CEA"/>
    <w:rsid w:val="2E6BE94A"/>
    <w:rsid w:val="2E721616"/>
    <w:rsid w:val="2E7255F7"/>
    <w:rsid w:val="2E78B085"/>
    <w:rsid w:val="2E85F40D"/>
    <w:rsid w:val="2E862375"/>
    <w:rsid w:val="2E8EBD73"/>
    <w:rsid w:val="2E93AC36"/>
    <w:rsid w:val="2E94B358"/>
    <w:rsid w:val="2E94EC66"/>
    <w:rsid w:val="2E9B1DFE"/>
    <w:rsid w:val="2E9CF41A"/>
    <w:rsid w:val="2E9D1DB8"/>
    <w:rsid w:val="2E9D876A"/>
    <w:rsid w:val="2E9E71F0"/>
    <w:rsid w:val="2E9EE0DE"/>
    <w:rsid w:val="2EA7258D"/>
    <w:rsid w:val="2EAF1AB1"/>
    <w:rsid w:val="2EB4BD66"/>
    <w:rsid w:val="2EB68F90"/>
    <w:rsid w:val="2EB79AEF"/>
    <w:rsid w:val="2EB7D618"/>
    <w:rsid w:val="2EB8551F"/>
    <w:rsid w:val="2EB89597"/>
    <w:rsid w:val="2EB95AE3"/>
    <w:rsid w:val="2EC60F07"/>
    <w:rsid w:val="2EC6FD22"/>
    <w:rsid w:val="2EC7BBD8"/>
    <w:rsid w:val="2ECEBEE9"/>
    <w:rsid w:val="2EDC7CE0"/>
    <w:rsid w:val="2EE5303C"/>
    <w:rsid w:val="2EE6DC73"/>
    <w:rsid w:val="2EE7CC28"/>
    <w:rsid w:val="2EEC693B"/>
    <w:rsid w:val="2EED29A0"/>
    <w:rsid w:val="2EED360F"/>
    <w:rsid w:val="2EEEB8B3"/>
    <w:rsid w:val="2EF0653B"/>
    <w:rsid w:val="2EF0FF11"/>
    <w:rsid w:val="2EF69096"/>
    <w:rsid w:val="2EF6B0BC"/>
    <w:rsid w:val="2EF8F805"/>
    <w:rsid w:val="2F001B3B"/>
    <w:rsid w:val="2F0114AB"/>
    <w:rsid w:val="2F0390E3"/>
    <w:rsid w:val="2F0A3F47"/>
    <w:rsid w:val="2F0A97B0"/>
    <w:rsid w:val="2F0BF074"/>
    <w:rsid w:val="2F0D93FC"/>
    <w:rsid w:val="2F0EB730"/>
    <w:rsid w:val="2F109B0B"/>
    <w:rsid w:val="2F1255BA"/>
    <w:rsid w:val="2F16DE8A"/>
    <w:rsid w:val="2F1B3AB4"/>
    <w:rsid w:val="2F1FEB3B"/>
    <w:rsid w:val="2F25A3D6"/>
    <w:rsid w:val="2F27DF21"/>
    <w:rsid w:val="2F28BBE8"/>
    <w:rsid w:val="2F2CFA28"/>
    <w:rsid w:val="2F370712"/>
    <w:rsid w:val="2F39C092"/>
    <w:rsid w:val="2F3CEE00"/>
    <w:rsid w:val="2F3DADD2"/>
    <w:rsid w:val="2F3FAAD6"/>
    <w:rsid w:val="2F429355"/>
    <w:rsid w:val="2F44F9C7"/>
    <w:rsid w:val="2F48F0AC"/>
    <w:rsid w:val="2F500533"/>
    <w:rsid w:val="2F5275A7"/>
    <w:rsid w:val="2F5701D3"/>
    <w:rsid w:val="2F62711C"/>
    <w:rsid w:val="2F6C41DE"/>
    <w:rsid w:val="2F6EC97B"/>
    <w:rsid w:val="2F6EE84C"/>
    <w:rsid w:val="2F6F4532"/>
    <w:rsid w:val="2F786BDC"/>
    <w:rsid w:val="2F7C1939"/>
    <w:rsid w:val="2F84D223"/>
    <w:rsid w:val="2F850567"/>
    <w:rsid w:val="2F86338B"/>
    <w:rsid w:val="2F866B17"/>
    <w:rsid w:val="2F8B5D59"/>
    <w:rsid w:val="2F8F8F0D"/>
    <w:rsid w:val="2F92852A"/>
    <w:rsid w:val="2F95F458"/>
    <w:rsid w:val="2F9631E7"/>
    <w:rsid w:val="2F991E5A"/>
    <w:rsid w:val="2F9E83AF"/>
    <w:rsid w:val="2FA16644"/>
    <w:rsid w:val="2FA3E620"/>
    <w:rsid w:val="2FA7B9BE"/>
    <w:rsid w:val="2FA895F1"/>
    <w:rsid w:val="2FAC844A"/>
    <w:rsid w:val="2FACBD76"/>
    <w:rsid w:val="2FAFD38C"/>
    <w:rsid w:val="2FB70C0C"/>
    <w:rsid w:val="2FB91830"/>
    <w:rsid w:val="2FBBAE5E"/>
    <w:rsid w:val="2FBEBA22"/>
    <w:rsid w:val="2FC0FEB7"/>
    <w:rsid w:val="2FC47BE8"/>
    <w:rsid w:val="2FC75FB1"/>
    <w:rsid w:val="2FCFFEF8"/>
    <w:rsid w:val="2FD1CCCA"/>
    <w:rsid w:val="2FD25AC6"/>
    <w:rsid w:val="2FD473D1"/>
    <w:rsid w:val="2FD5EB57"/>
    <w:rsid w:val="2FD7C35F"/>
    <w:rsid w:val="2FDB6624"/>
    <w:rsid w:val="2FDC73B6"/>
    <w:rsid w:val="2FDCF0C5"/>
    <w:rsid w:val="2FDCF6A7"/>
    <w:rsid w:val="2FDE29DE"/>
    <w:rsid w:val="2FE00528"/>
    <w:rsid w:val="2FE14D1B"/>
    <w:rsid w:val="2FE47270"/>
    <w:rsid w:val="2FE47EEF"/>
    <w:rsid w:val="2FE9E235"/>
    <w:rsid w:val="2FEE7E2C"/>
    <w:rsid w:val="2FEF746A"/>
    <w:rsid w:val="2FF8A1D4"/>
    <w:rsid w:val="2FF93D5B"/>
    <w:rsid w:val="2FFFCE01"/>
    <w:rsid w:val="30046D7E"/>
    <w:rsid w:val="300EC7BA"/>
    <w:rsid w:val="300F0842"/>
    <w:rsid w:val="3011255D"/>
    <w:rsid w:val="30178B02"/>
    <w:rsid w:val="3018FBB4"/>
    <w:rsid w:val="301F6E36"/>
    <w:rsid w:val="3023BBDD"/>
    <w:rsid w:val="30280354"/>
    <w:rsid w:val="3029C710"/>
    <w:rsid w:val="302A7352"/>
    <w:rsid w:val="302A8385"/>
    <w:rsid w:val="302ABD12"/>
    <w:rsid w:val="302D8DB1"/>
    <w:rsid w:val="302E31A4"/>
    <w:rsid w:val="302EDFFF"/>
    <w:rsid w:val="303AA7A8"/>
    <w:rsid w:val="303FEF5B"/>
    <w:rsid w:val="30432CB5"/>
    <w:rsid w:val="3045B4A0"/>
    <w:rsid w:val="304A9807"/>
    <w:rsid w:val="3051AA1F"/>
    <w:rsid w:val="305212E0"/>
    <w:rsid w:val="30535A49"/>
    <w:rsid w:val="3057A083"/>
    <w:rsid w:val="305CC5F6"/>
    <w:rsid w:val="3064010E"/>
    <w:rsid w:val="30683406"/>
    <w:rsid w:val="3068E4FC"/>
    <w:rsid w:val="306BA466"/>
    <w:rsid w:val="306FDDB5"/>
    <w:rsid w:val="30724EB9"/>
    <w:rsid w:val="307AADD9"/>
    <w:rsid w:val="307E186C"/>
    <w:rsid w:val="307E5F00"/>
    <w:rsid w:val="307FAF52"/>
    <w:rsid w:val="307FB48A"/>
    <w:rsid w:val="307FF550"/>
    <w:rsid w:val="308CB639"/>
    <w:rsid w:val="308D3107"/>
    <w:rsid w:val="308DDE93"/>
    <w:rsid w:val="3094E733"/>
    <w:rsid w:val="30967E85"/>
    <w:rsid w:val="3096A76A"/>
    <w:rsid w:val="30994568"/>
    <w:rsid w:val="309A0365"/>
    <w:rsid w:val="30A29799"/>
    <w:rsid w:val="30A46897"/>
    <w:rsid w:val="30A643C5"/>
    <w:rsid w:val="30A84F27"/>
    <w:rsid w:val="30AF41D1"/>
    <w:rsid w:val="30AFBC91"/>
    <w:rsid w:val="30B6CBBC"/>
    <w:rsid w:val="30BA42EB"/>
    <w:rsid w:val="30C19477"/>
    <w:rsid w:val="30C4B7A3"/>
    <w:rsid w:val="30C96420"/>
    <w:rsid w:val="30CD0F2C"/>
    <w:rsid w:val="30CD302F"/>
    <w:rsid w:val="30CE5BD4"/>
    <w:rsid w:val="30CE7AA3"/>
    <w:rsid w:val="30D03A0F"/>
    <w:rsid w:val="30D06F9C"/>
    <w:rsid w:val="30D5E108"/>
    <w:rsid w:val="30D6CD2C"/>
    <w:rsid w:val="30D86FE1"/>
    <w:rsid w:val="30DC2175"/>
    <w:rsid w:val="30E17A49"/>
    <w:rsid w:val="30E330C7"/>
    <w:rsid w:val="30E6FF4B"/>
    <w:rsid w:val="30F2ABCB"/>
    <w:rsid w:val="30F4182B"/>
    <w:rsid w:val="30F76670"/>
    <w:rsid w:val="30FA9E40"/>
    <w:rsid w:val="30FE448C"/>
    <w:rsid w:val="310B6A61"/>
    <w:rsid w:val="310D96F0"/>
    <w:rsid w:val="310E778A"/>
    <w:rsid w:val="310FAC93"/>
    <w:rsid w:val="3111163E"/>
    <w:rsid w:val="31129CB7"/>
    <w:rsid w:val="312093A0"/>
    <w:rsid w:val="312336C3"/>
    <w:rsid w:val="3123784B"/>
    <w:rsid w:val="31241902"/>
    <w:rsid w:val="312989BF"/>
    <w:rsid w:val="312F9928"/>
    <w:rsid w:val="3131CD24"/>
    <w:rsid w:val="3132DF73"/>
    <w:rsid w:val="3133D56B"/>
    <w:rsid w:val="313978B8"/>
    <w:rsid w:val="313A510F"/>
    <w:rsid w:val="313AE166"/>
    <w:rsid w:val="3144CF6A"/>
    <w:rsid w:val="3145075E"/>
    <w:rsid w:val="3146B7BD"/>
    <w:rsid w:val="314FF81D"/>
    <w:rsid w:val="31531B2C"/>
    <w:rsid w:val="3153984D"/>
    <w:rsid w:val="3154E49E"/>
    <w:rsid w:val="315AF5CC"/>
    <w:rsid w:val="315CADEA"/>
    <w:rsid w:val="3162767F"/>
    <w:rsid w:val="31658620"/>
    <w:rsid w:val="31671546"/>
    <w:rsid w:val="3168EAE5"/>
    <w:rsid w:val="316BB6FC"/>
    <w:rsid w:val="316E290A"/>
    <w:rsid w:val="31706BD2"/>
    <w:rsid w:val="317291FF"/>
    <w:rsid w:val="3178D075"/>
    <w:rsid w:val="31818480"/>
    <w:rsid w:val="3184CF00"/>
    <w:rsid w:val="31850BBF"/>
    <w:rsid w:val="3185E5F6"/>
    <w:rsid w:val="3187A0F5"/>
    <w:rsid w:val="31881522"/>
    <w:rsid w:val="31888498"/>
    <w:rsid w:val="318BF0A0"/>
    <w:rsid w:val="318C7808"/>
    <w:rsid w:val="318E1EA4"/>
    <w:rsid w:val="31931538"/>
    <w:rsid w:val="31946AEE"/>
    <w:rsid w:val="3194FD18"/>
    <w:rsid w:val="3198A83B"/>
    <w:rsid w:val="319DCF62"/>
    <w:rsid w:val="31A0BF46"/>
    <w:rsid w:val="31A2C830"/>
    <w:rsid w:val="31A89F0B"/>
    <w:rsid w:val="31AF0FB6"/>
    <w:rsid w:val="31B0EAA7"/>
    <w:rsid w:val="31B4A0EA"/>
    <w:rsid w:val="31B81AC0"/>
    <w:rsid w:val="31BE1630"/>
    <w:rsid w:val="31BECF3D"/>
    <w:rsid w:val="31C26ADD"/>
    <w:rsid w:val="31C4B691"/>
    <w:rsid w:val="31C7CA2A"/>
    <w:rsid w:val="31CD11A1"/>
    <w:rsid w:val="31CD4549"/>
    <w:rsid w:val="31DEAC2F"/>
    <w:rsid w:val="31DEDF9E"/>
    <w:rsid w:val="31DF710F"/>
    <w:rsid w:val="31E056C3"/>
    <w:rsid w:val="31E5F043"/>
    <w:rsid w:val="31E716D2"/>
    <w:rsid w:val="31E935C3"/>
    <w:rsid w:val="31EA5675"/>
    <w:rsid w:val="31EF79EA"/>
    <w:rsid w:val="31EFFA9A"/>
    <w:rsid w:val="31F05467"/>
    <w:rsid w:val="31F44DD4"/>
    <w:rsid w:val="31F52639"/>
    <w:rsid w:val="31FACB0E"/>
    <w:rsid w:val="31FDD284"/>
    <w:rsid w:val="31FE2BA5"/>
    <w:rsid w:val="31FFB6C4"/>
    <w:rsid w:val="32025651"/>
    <w:rsid w:val="3202C25B"/>
    <w:rsid w:val="32098D4A"/>
    <w:rsid w:val="320E8404"/>
    <w:rsid w:val="321095B6"/>
    <w:rsid w:val="3216A48D"/>
    <w:rsid w:val="321D243A"/>
    <w:rsid w:val="321D2534"/>
    <w:rsid w:val="321E79A0"/>
    <w:rsid w:val="321F8DBC"/>
    <w:rsid w:val="32217C8A"/>
    <w:rsid w:val="322C4C77"/>
    <w:rsid w:val="322C7CCE"/>
    <w:rsid w:val="322CC789"/>
    <w:rsid w:val="322F4DC1"/>
    <w:rsid w:val="3230FB74"/>
    <w:rsid w:val="32319AD7"/>
    <w:rsid w:val="323216FC"/>
    <w:rsid w:val="32324681"/>
    <w:rsid w:val="3233195C"/>
    <w:rsid w:val="32365C69"/>
    <w:rsid w:val="323A9462"/>
    <w:rsid w:val="323ADCD2"/>
    <w:rsid w:val="323AEA8E"/>
    <w:rsid w:val="323C6904"/>
    <w:rsid w:val="323E8B60"/>
    <w:rsid w:val="323F0CF1"/>
    <w:rsid w:val="3240E406"/>
    <w:rsid w:val="32410A99"/>
    <w:rsid w:val="3241570B"/>
    <w:rsid w:val="3245BA81"/>
    <w:rsid w:val="3248B609"/>
    <w:rsid w:val="324CC1D1"/>
    <w:rsid w:val="324DEFEF"/>
    <w:rsid w:val="324E954B"/>
    <w:rsid w:val="324F0166"/>
    <w:rsid w:val="32514FD5"/>
    <w:rsid w:val="3258A977"/>
    <w:rsid w:val="3265245E"/>
    <w:rsid w:val="3265260F"/>
    <w:rsid w:val="32671260"/>
    <w:rsid w:val="326D28CA"/>
    <w:rsid w:val="326D6442"/>
    <w:rsid w:val="326F319C"/>
    <w:rsid w:val="32715BB8"/>
    <w:rsid w:val="3272954C"/>
    <w:rsid w:val="3277B9DE"/>
    <w:rsid w:val="327FA7C0"/>
    <w:rsid w:val="328215C4"/>
    <w:rsid w:val="3289A394"/>
    <w:rsid w:val="328CCC36"/>
    <w:rsid w:val="328EA392"/>
    <w:rsid w:val="328FB132"/>
    <w:rsid w:val="32903758"/>
    <w:rsid w:val="329413E1"/>
    <w:rsid w:val="329C5956"/>
    <w:rsid w:val="329C67E7"/>
    <w:rsid w:val="32A81056"/>
    <w:rsid w:val="32AFFFF5"/>
    <w:rsid w:val="32B066F9"/>
    <w:rsid w:val="32B1D88F"/>
    <w:rsid w:val="32B87B99"/>
    <w:rsid w:val="32B92AE9"/>
    <w:rsid w:val="32BF0855"/>
    <w:rsid w:val="32C024D9"/>
    <w:rsid w:val="32C73267"/>
    <w:rsid w:val="32C91A72"/>
    <w:rsid w:val="32CCBE6B"/>
    <w:rsid w:val="32CF9CB8"/>
    <w:rsid w:val="32CFA8DA"/>
    <w:rsid w:val="32D9AD00"/>
    <w:rsid w:val="32DF9C6C"/>
    <w:rsid w:val="32DFA6ED"/>
    <w:rsid w:val="32E1735A"/>
    <w:rsid w:val="32E52DD5"/>
    <w:rsid w:val="32EA04A0"/>
    <w:rsid w:val="32EC8D03"/>
    <w:rsid w:val="32EF1CA8"/>
    <w:rsid w:val="32F0ED17"/>
    <w:rsid w:val="32F0FCA7"/>
    <w:rsid w:val="32FB93D5"/>
    <w:rsid w:val="32FC27EC"/>
    <w:rsid w:val="33017418"/>
    <w:rsid w:val="3301764B"/>
    <w:rsid w:val="3304F6E1"/>
    <w:rsid w:val="33078A21"/>
    <w:rsid w:val="33091E06"/>
    <w:rsid w:val="330E15CC"/>
    <w:rsid w:val="33114172"/>
    <w:rsid w:val="33131E98"/>
    <w:rsid w:val="33132226"/>
    <w:rsid w:val="33159A18"/>
    <w:rsid w:val="331BD645"/>
    <w:rsid w:val="331D011B"/>
    <w:rsid w:val="331DBE02"/>
    <w:rsid w:val="331E1422"/>
    <w:rsid w:val="331F3433"/>
    <w:rsid w:val="3320A333"/>
    <w:rsid w:val="33339F0B"/>
    <w:rsid w:val="33349646"/>
    <w:rsid w:val="3337EF1F"/>
    <w:rsid w:val="333981A1"/>
    <w:rsid w:val="333BDBA9"/>
    <w:rsid w:val="3340D931"/>
    <w:rsid w:val="33432636"/>
    <w:rsid w:val="33452A3B"/>
    <w:rsid w:val="3346DA04"/>
    <w:rsid w:val="33487750"/>
    <w:rsid w:val="334995DE"/>
    <w:rsid w:val="33564C8A"/>
    <w:rsid w:val="335769F2"/>
    <w:rsid w:val="33589BC2"/>
    <w:rsid w:val="3358A3A4"/>
    <w:rsid w:val="33592A8A"/>
    <w:rsid w:val="335ED6F2"/>
    <w:rsid w:val="335F43F9"/>
    <w:rsid w:val="3366DADA"/>
    <w:rsid w:val="33687A5E"/>
    <w:rsid w:val="3368B670"/>
    <w:rsid w:val="336DC2A3"/>
    <w:rsid w:val="33707A31"/>
    <w:rsid w:val="3379AA40"/>
    <w:rsid w:val="3379C0FD"/>
    <w:rsid w:val="337B2D6B"/>
    <w:rsid w:val="337BFF4D"/>
    <w:rsid w:val="338BEB99"/>
    <w:rsid w:val="338EA323"/>
    <w:rsid w:val="3390067D"/>
    <w:rsid w:val="33945532"/>
    <w:rsid w:val="3396D576"/>
    <w:rsid w:val="3399D2E6"/>
    <w:rsid w:val="339A420B"/>
    <w:rsid w:val="339EBB64"/>
    <w:rsid w:val="339F2131"/>
    <w:rsid w:val="339F9A37"/>
    <w:rsid w:val="33A38069"/>
    <w:rsid w:val="33A4902D"/>
    <w:rsid w:val="33AC011C"/>
    <w:rsid w:val="33B0CE93"/>
    <w:rsid w:val="33B15A3D"/>
    <w:rsid w:val="33B365C2"/>
    <w:rsid w:val="33B9B3CC"/>
    <w:rsid w:val="33BA6128"/>
    <w:rsid w:val="33BBA1A1"/>
    <w:rsid w:val="33BC68AD"/>
    <w:rsid w:val="33BDC895"/>
    <w:rsid w:val="33C4C491"/>
    <w:rsid w:val="33C540BD"/>
    <w:rsid w:val="33CA2619"/>
    <w:rsid w:val="33CCED51"/>
    <w:rsid w:val="33CCF256"/>
    <w:rsid w:val="33CF0FC6"/>
    <w:rsid w:val="33D556DB"/>
    <w:rsid w:val="33DB98FA"/>
    <w:rsid w:val="33E2F05C"/>
    <w:rsid w:val="33EBC6A4"/>
    <w:rsid w:val="33ED193F"/>
    <w:rsid w:val="33EE7E7F"/>
    <w:rsid w:val="33F0A1A4"/>
    <w:rsid w:val="33F246ED"/>
    <w:rsid w:val="33F42067"/>
    <w:rsid w:val="33FBB5B1"/>
    <w:rsid w:val="33FEFC34"/>
    <w:rsid w:val="3400FE0B"/>
    <w:rsid w:val="3402746E"/>
    <w:rsid w:val="34031905"/>
    <w:rsid w:val="340347B5"/>
    <w:rsid w:val="3408F350"/>
    <w:rsid w:val="34098DCE"/>
    <w:rsid w:val="340E6697"/>
    <w:rsid w:val="3410D61A"/>
    <w:rsid w:val="3412BC05"/>
    <w:rsid w:val="34152701"/>
    <w:rsid w:val="3416700E"/>
    <w:rsid w:val="3416C694"/>
    <w:rsid w:val="3418D1CC"/>
    <w:rsid w:val="3418D3F5"/>
    <w:rsid w:val="341D1A14"/>
    <w:rsid w:val="3423FDAA"/>
    <w:rsid w:val="34265575"/>
    <w:rsid w:val="342780E0"/>
    <w:rsid w:val="34304D5A"/>
    <w:rsid w:val="343107FF"/>
    <w:rsid w:val="3434259D"/>
    <w:rsid w:val="3437C040"/>
    <w:rsid w:val="34388AD5"/>
    <w:rsid w:val="343B1358"/>
    <w:rsid w:val="3440848F"/>
    <w:rsid w:val="3440890A"/>
    <w:rsid w:val="3440D357"/>
    <w:rsid w:val="34446ED4"/>
    <w:rsid w:val="3446E65D"/>
    <w:rsid w:val="344CD39D"/>
    <w:rsid w:val="3452F3A5"/>
    <w:rsid w:val="3453ABCA"/>
    <w:rsid w:val="345412ED"/>
    <w:rsid w:val="345B8696"/>
    <w:rsid w:val="345E37F2"/>
    <w:rsid w:val="3463424A"/>
    <w:rsid w:val="3464CA48"/>
    <w:rsid w:val="3468D12F"/>
    <w:rsid w:val="3469F6D7"/>
    <w:rsid w:val="346B6050"/>
    <w:rsid w:val="34700EB1"/>
    <w:rsid w:val="34756448"/>
    <w:rsid w:val="3476D0C0"/>
    <w:rsid w:val="3479136E"/>
    <w:rsid w:val="347A873E"/>
    <w:rsid w:val="347CE754"/>
    <w:rsid w:val="347FD472"/>
    <w:rsid w:val="34818E95"/>
    <w:rsid w:val="34879C84"/>
    <w:rsid w:val="34892747"/>
    <w:rsid w:val="3489A78E"/>
    <w:rsid w:val="348A80F3"/>
    <w:rsid w:val="348EA15A"/>
    <w:rsid w:val="3492EC1C"/>
    <w:rsid w:val="3493A3AB"/>
    <w:rsid w:val="3493D5D7"/>
    <w:rsid w:val="349495B7"/>
    <w:rsid w:val="3495BB80"/>
    <w:rsid w:val="3496F350"/>
    <w:rsid w:val="34994421"/>
    <w:rsid w:val="349A1BCE"/>
    <w:rsid w:val="349D92E9"/>
    <w:rsid w:val="34A11E24"/>
    <w:rsid w:val="34A15F97"/>
    <w:rsid w:val="34A1FA22"/>
    <w:rsid w:val="34A64C97"/>
    <w:rsid w:val="34B53354"/>
    <w:rsid w:val="34B71CC3"/>
    <w:rsid w:val="34BB6930"/>
    <w:rsid w:val="34BBA9C1"/>
    <w:rsid w:val="34BD207E"/>
    <w:rsid w:val="34C0EBF4"/>
    <w:rsid w:val="34C37242"/>
    <w:rsid w:val="34C39BA0"/>
    <w:rsid w:val="34C5C172"/>
    <w:rsid w:val="34C7D883"/>
    <w:rsid w:val="34C819AC"/>
    <w:rsid w:val="34D1FDC8"/>
    <w:rsid w:val="34D7B31E"/>
    <w:rsid w:val="34D84F78"/>
    <w:rsid w:val="34D919EA"/>
    <w:rsid w:val="34DC59B8"/>
    <w:rsid w:val="34DEEBCA"/>
    <w:rsid w:val="34DF0AE7"/>
    <w:rsid w:val="34E6A1AC"/>
    <w:rsid w:val="34E84C00"/>
    <w:rsid w:val="34EA26D6"/>
    <w:rsid w:val="34EAFDBD"/>
    <w:rsid w:val="34EECD33"/>
    <w:rsid w:val="34EF18F2"/>
    <w:rsid w:val="34F359C5"/>
    <w:rsid w:val="34FA678D"/>
    <w:rsid w:val="34FAD320"/>
    <w:rsid w:val="3503590D"/>
    <w:rsid w:val="3504BC35"/>
    <w:rsid w:val="3507B7AA"/>
    <w:rsid w:val="350BB30F"/>
    <w:rsid w:val="35105CB3"/>
    <w:rsid w:val="35112E9E"/>
    <w:rsid w:val="3516C124"/>
    <w:rsid w:val="351ECA74"/>
    <w:rsid w:val="351F258C"/>
    <w:rsid w:val="35245802"/>
    <w:rsid w:val="3527516E"/>
    <w:rsid w:val="35290269"/>
    <w:rsid w:val="3531FEC6"/>
    <w:rsid w:val="35341585"/>
    <w:rsid w:val="353AA8B2"/>
    <w:rsid w:val="3540BD4D"/>
    <w:rsid w:val="354D595A"/>
    <w:rsid w:val="35504F69"/>
    <w:rsid w:val="3555FC7E"/>
    <w:rsid w:val="35663E82"/>
    <w:rsid w:val="35729EEF"/>
    <w:rsid w:val="3572C962"/>
    <w:rsid w:val="3576EB04"/>
    <w:rsid w:val="35786D70"/>
    <w:rsid w:val="357A48D3"/>
    <w:rsid w:val="35806DF0"/>
    <w:rsid w:val="35862EC8"/>
    <w:rsid w:val="358709B5"/>
    <w:rsid w:val="358B9522"/>
    <w:rsid w:val="358D825D"/>
    <w:rsid w:val="35905FCA"/>
    <w:rsid w:val="359235EF"/>
    <w:rsid w:val="359AF505"/>
    <w:rsid w:val="359B252D"/>
    <w:rsid w:val="35AB8D46"/>
    <w:rsid w:val="35ACB3BE"/>
    <w:rsid w:val="35ACBA82"/>
    <w:rsid w:val="35AE2A74"/>
    <w:rsid w:val="35B0DBAA"/>
    <w:rsid w:val="35B61AD4"/>
    <w:rsid w:val="35B90041"/>
    <w:rsid w:val="35BE1106"/>
    <w:rsid w:val="35C383E2"/>
    <w:rsid w:val="35C88E88"/>
    <w:rsid w:val="35CA2FEE"/>
    <w:rsid w:val="35CC14D6"/>
    <w:rsid w:val="35CC9DD6"/>
    <w:rsid w:val="35CF456C"/>
    <w:rsid w:val="35CFFAE1"/>
    <w:rsid w:val="35D3F547"/>
    <w:rsid w:val="35D49A2D"/>
    <w:rsid w:val="35D85B67"/>
    <w:rsid w:val="35DEACB7"/>
    <w:rsid w:val="35E15CF7"/>
    <w:rsid w:val="35E43427"/>
    <w:rsid w:val="35EE512A"/>
    <w:rsid w:val="35EEECE2"/>
    <w:rsid w:val="35F1CC65"/>
    <w:rsid w:val="35F4F6CA"/>
    <w:rsid w:val="35F73741"/>
    <w:rsid w:val="35F7691D"/>
    <w:rsid w:val="35FDCEEE"/>
    <w:rsid w:val="35FFBB07"/>
    <w:rsid w:val="3604218D"/>
    <w:rsid w:val="3604AC08"/>
    <w:rsid w:val="3608D733"/>
    <w:rsid w:val="3609B71C"/>
    <w:rsid w:val="360C62A4"/>
    <w:rsid w:val="360DBB7B"/>
    <w:rsid w:val="360FA9EF"/>
    <w:rsid w:val="3611E884"/>
    <w:rsid w:val="36122978"/>
    <w:rsid w:val="36220096"/>
    <w:rsid w:val="36240C23"/>
    <w:rsid w:val="36271FC5"/>
    <w:rsid w:val="362818E2"/>
    <w:rsid w:val="362A59A4"/>
    <w:rsid w:val="362AAADA"/>
    <w:rsid w:val="362AD4CB"/>
    <w:rsid w:val="3630BD50"/>
    <w:rsid w:val="3634F5D8"/>
    <w:rsid w:val="36357470"/>
    <w:rsid w:val="3635F273"/>
    <w:rsid w:val="3639999D"/>
    <w:rsid w:val="3639D9EB"/>
    <w:rsid w:val="3642CC32"/>
    <w:rsid w:val="36432124"/>
    <w:rsid w:val="36447BAE"/>
    <w:rsid w:val="364CA24A"/>
    <w:rsid w:val="3652500E"/>
    <w:rsid w:val="36530F94"/>
    <w:rsid w:val="3654B8B9"/>
    <w:rsid w:val="36564B66"/>
    <w:rsid w:val="36565190"/>
    <w:rsid w:val="3658B81E"/>
    <w:rsid w:val="3659FB92"/>
    <w:rsid w:val="365AF85E"/>
    <w:rsid w:val="365D66E0"/>
    <w:rsid w:val="365F7208"/>
    <w:rsid w:val="3666896D"/>
    <w:rsid w:val="366A2C78"/>
    <w:rsid w:val="366B3917"/>
    <w:rsid w:val="366EA04B"/>
    <w:rsid w:val="36786B54"/>
    <w:rsid w:val="36786D8B"/>
    <w:rsid w:val="3679062B"/>
    <w:rsid w:val="36881279"/>
    <w:rsid w:val="368B91C3"/>
    <w:rsid w:val="368FE3F6"/>
    <w:rsid w:val="369A1D12"/>
    <w:rsid w:val="369A7B5B"/>
    <w:rsid w:val="36A0891E"/>
    <w:rsid w:val="36A620C8"/>
    <w:rsid w:val="36A6DED0"/>
    <w:rsid w:val="36A82051"/>
    <w:rsid w:val="36AB9064"/>
    <w:rsid w:val="36ADCC2D"/>
    <w:rsid w:val="36B0AC26"/>
    <w:rsid w:val="36B1B808"/>
    <w:rsid w:val="36B6384E"/>
    <w:rsid w:val="36BAFD45"/>
    <w:rsid w:val="36C1B9FA"/>
    <w:rsid w:val="36C4311A"/>
    <w:rsid w:val="36C520B6"/>
    <w:rsid w:val="36C73B48"/>
    <w:rsid w:val="36CAA614"/>
    <w:rsid w:val="36CBAAF7"/>
    <w:rsid w:val="36CC3A32"/>
    <w:rsid w:val="36DF5D49"/>
    <w:rsid w:val="36DFB672"/>
    <w:rsid w:val="36ECA33B"/>
    <w:rsid w:val="36F164F2"/>
    <w:rsid w:val="370045BD"/>
    <w:rsid w:val="37039709"/>
    <w:rsid w:val="370A555E"/>
    <w:rsid w:val="370D8228"/>
    <w:rsid w:val="37111326"/>
    <w:rsid w:val="3711A674"/>
    <w:rsid w:val="3712C28E"/>
    <w:rsid w:val="3718B3A3"/>
    <w:rsid w:val="371D393E"/>
    <w:rsid w:val="371EB340"/>
    <w:rsid w:val="371F5915"/>
    <w:rsid w:val="371F8B59"/>
    <w:rsid w:val="37205882"/>
    <w:rsid w:val="3731BB6E"/>
    <w:rsid w:val="37339695"/>
    <w:rsid w:val="37351489"/>
    <w:rsid w:val="373AC912"/>
    <w:rsid w:val="373C8130"/>
    <w:rsid w:val="37432945"/>
    <w:rsid w:val="3745FB89"/>
    <w:rsid w:val="3746CC38"/>
    <w:rsid w:val="374924C2"/>
    <w:rsid w:val="374A7481"/>
    <w:rsid w:val="374B1305"/>
    <w:rsid w:val="374E83F0"/>
    <w:rsid w:val="37509CF5"/>
    <w:rsid w:val="37531354"/>
    <w:rsid w:val="37536D0D"/>
    <w:rsid w:val="3753D651"/>
    <w:rsid w:val="3754FE97"/>
    <w:rsid w:val="3756D92E"/>
    <w:rsid w:val="375C7F17"/>
    <w:rsid w:val="375D6263"/>
    <w:rsid w:val="375DF7ED"/>
    <w:rsid w:val="375DFDEF"/>
    <w:rsid w:val="375FD005"/>
    <w:rsid w:val="376029D9"/>
    <w:rsid w:val="3768BFDD"/>
    <w:rsid w:val="3771EDCC"/>
    <w:rsid w:val="377993FA"/>
    <w:rsid w:val="377B7F16"/>
    <w:rsid w:val="377E38DC"/>
    <w:rsid w:val="37845FD8"/>
    <w:rsid w:val="3788F17C"/>
    <w:rsid w:val="378CDDA6"/>
    <w:rsid w:val="3790A083"/>
    <w:rsid w:val="3793FD75"/>
    <w:rsid w:val="3797E901"/>
    <w:rsid w:val="37988954"/>
    <w:rsid w:val="379B2D45"/>
    <w:rsid w:val="379D4D86"/>
    <w:rsid w:val="379F00FB"/>
    <w:rsid w:val="379F8CDC"/>
    <w:rsid w:val="37A03C4E"/>
    <w:rsid w:val="37A4CFD1"/>
    <w:rsid w:val="37A4F210"/>
    <w:rsid w:val="37A7FD8A"/>
    <w:rsid w:val="37A82314"/>
    <w:rsid w:val="37AD922E"/>
    <w:rsid w:val="37ADBC4D"/>
    <w:rsid w:val="37B1D63B"/>
    <w:rsid w:val="37B40560"/>
    <w:rsid w:val="37BAAAAC"/>
    <w:rsid w:val="37BD168D"/>
    <w:rsid w:val="37C5293C"/>
    <w:rsid w:val="37C9B377"/>
    <w:rsid w:val="37CF134B"/>
    <w:rsid w:val="37CF703D"/>
    <w:rsid w:val="37D1B2FF"/>
    <w:rsid w:val="37D1CB5A"/>
    <w:rsid w:val="37D47378"/>
    <w:rsid w:val="37D52EBA"/>
    <w:rsid w:val="37DC0534"/>
    <w:rsid w:val="37DDD5C7"/>
    <w:rsid w:val="37DFEE6E"/>
    <w:rsid w:val="37E16A87"/>
    <w:rsid w:val="37EAFF2E"/>
    <w:rsid w:val="37EBCCFA"/>
    <w:rsid w:val="37ECC3D5"/>
    <w:rsid w:val="37ED4DFC"/>
    <w:rsid w:val="37EEB466"/>
    <w:rsid w:val="37EF108E"/>
    <w:rsid w:val="37EF515C"/>
    <w:rsid w:val="37F01159"/>
    <w:rsid w:val="37F0C1FC"/>
    <w:rsid w:val="37F117C1"/>
    <w:rsid w:val="37F309D7"/>
    <w:rsid w:val="37F36833"/>
    <w:rsid w:val="37FBC92A"/>
    <w:rsid w:val="37FEB31D"/>
    <w:rsid w:val="37FEEED2"/>
    <w:rsid w:val="3801D65A"/>
    <w:rsid w:val="3805B46D"/>
    <w:rsid w:val="3805CFF0"/>
    <w:rsid w:val="38077DC5"/>
    <w:rsid w:val="3807AA72"/>
    <w:rsid w:val="38080670"/>
    <w:rsid w:val="380818D6"/>
    <w:rsid w:val="380A935D"/>
    <w:rsid w:val="380EFFEC"/>
    <w:rsid w:val="380FAC72"/>
    <w:rsid w:val="380FED17"/>
    <w:rsid w:val="3810CB10"/>
    <w:rsid w:val="3815EC2E"/>
    <w:rsid w:val="38173053"/>
    <w:rsid w:val="3819669F"/>
    <w:rsid w:val="381BB686"/>
    <w:rsid w:val="381DB114"/>
    <w:rsid w:val="3825CDEE"/>
    <w:rsid w:val="38266E12"/>
    <w:rsid w:val="3828C3E4"/>
    <w:rsid w:val="382A8C63"/>
    <w:rsid w:val="382C8E5B"/>
    <w:rsid w:val="382DD22D"/>
    <w:rsid w:val="38311EF7"/>
    <w:rsid w:val="3831439E"/>
    <w:rsid w:val="383A9CB3"/>
    <w:rsid w:val="383F605D"/>
    <w:rsid w:val="38402887"/>
    <w:rsid w:val="38417DA0"/>
    <w:rsid w:val="384DB04A"/>
    <w:rsid w:val="384E3364"/>
    <w:rsid w:val="384FB335"/>
    <w:rsid w:val="385434BC"/>
    <w:rsid w:val="3857B43D"/>
    <w:rsid w:val="3859319A"/>
    <w:rsid w:val="385DE28E"/>
    <w:rsid w:val="386AA570"/>
    <w:rsid w:val="386BAC7E"/>
    <w:rsid w:val="386DB1C5"/>
    <w:rsid w:val="38726B08"/>
    <w:rsid w:val="3874CA5A"/>
    <w:rsid w:val="3876CFE0"/>
    <w:rsid w:val="3877D484"/>
    <w:rsid w:val="38784B1A"/>
    <w:rsid w:val="387854E9"/>
    <w:rsid w:val="38791629"/>
    <w:rsid w:val="387DEFD7"/>
    <w:rsid w:val="388141EB"/>
    <w:rsid w:val="3883DF8A"/>
    <w:rsid w:val="38845120"/>
    <w:rsid w:val="38845642"/>
    <w:rsid w:val="38876929"/>
    <w:rsid w:val="3887DE49"/>
    <w:rsid w:val="388CF3BE"/>
    <w:rsid w:val="388D37D7"/>
    <w:rsid w:val="388E27DB"/>
    <w:rsid w:val="388FC71E"/>
    <w:rsid w:val="38952A9E"/>
    <w:rsid w:val="3895E1B0"/>
    <w:rsid w:val="389F8E3C"/>
    <w:rsid w:val="38A04B53"/>
    <w:rsid w:val="38A0920A"/>
    <w:rsid w:val="38A288A1"/>
    <w:rsid w:val="38A3768D"/>
    <w:rsid w:val="38A4E7BF"/>
    <w:rsid w:val="38A5E2BC"/>
    <w:rsid w:val="38A87C1A"/>
    <w:rsid w:val="38ABC7D4"/>
    <w:rsid w:val="38AF9326"/>
    <w:rsid w:val="38B0F36E"/>
    <w:rsid w:val="38B498EE"/>
    <w:rsid w:val="38B91915"/>
    <w:rsid w:val="38BA2619"/>
    <w:rsid w:val="38BAD17D"/>
    <w:rsid w:val="38BAD4CD"/>
    <w:rsid w:val="38BB3D45"/>
    <w:rsid w:val="38C9FE81"/>
    <w:rsid w:val="38D16445"/>
    <w:rsid w:val="38D1B5A8"/>
    <w:rsid w:val="38D28C99"/>
    <w:rsid w:val="38D7142F"/>
    <w:rsid w:val="38DAD7BD"/>
    <w:rsid w:val="38DF69F3"/>
    <w:rsid w:val="38E0DD23"/>
    <w:rsid w:val="38E23CB2"/>
    <w:rsid w:val="38E792DB"/>
    <w:rsid w:val="38E91299"/>
    <w:rsid w:val="38E99E80"/>
    <w:rsid w:val="38EDE5B3"/>
    <w:rsid w:val="38EE25F0"/>
    <w:rsid w:val="38EF4973"/>
    <w:rsid w:val="38F07988"/>
    <w:rsid w:val="38F07A6A"/>
    <w:rsid w:val="38F7DDAE"/>
    <w:rsid w:val="38F8C26D"/>
    <w:rsid w:val="38F9206B"/>
    <w:rsid w:val="38FF5518"/>
    <w:rsid w:val="3901A9BB"/>
    <w:rsid w:val="39028DA7"/>
    <w:rsid w:val="3904EE4C"/>
    <w:rsid w:val="3909A478"/>
    <w:rsid w:val="390AD195"/>
    <w:rsid w:val="390E54E8"/>
    <w:rsid w:val="390EB1F2"/>
    <w:rsid w:val="390FDC96"/>
    <w:rsid w:val="391728CE"/>
    <w:rsid w:val="391967E0"/>
    <w:rsid w:val="391ED171"/>
    <w:rsid w:val="3929F893"/>
    <w:rsid w:val="392B7566"/>
    <w:rsid w:val="39300E8A"/>
    <w:rsid w:val="39316267"/>
    <w:rsid w:val="39363FC6"/>
    <w:rsid w:val="39381956"/>
    <w:rsid w:val="3938A102"/>
    <w:rsid w:val="393A8274"/>
    <w:rsid w:val="393AE088"/>
    <w:rsid w:val="393E0020"/>
    <w:rsid w:val="3946A341"/>
    <w:rsid w:val="394EA9DD"/>
    <w:rsid w:val="3956CFAD"/>
    <w:rsid w:val="39580FB2"/>
    <w:rsid w:val="39596941"/>
    <w:rsid w:val="395A0FE9"/>
    <w:rsid w:val="395B3245"/>
    <w:rsid w:val="396D4873"/>
    <w:rsid w:val="396E5D7C"/>
    <w:rsid w:val="397010D4"/>
    <w:rsid w:val="3971A68B"/>
    <w:rsid w:val="3971A9B8"/>
    <w:rsid w:val="3971CFA7"/>
    <w:rsid w:val="3973B16E"/>
    <w:rsid w:val="3974EC1A"/>
    <w:rsid w:val="3977A7E1"/>
    <w:rsid w:val="39786489"/>
    <w:rsid w:val="397AF9E6"/>
    <w:rsid w:val="397CAAA0"/>
    <w:rsid w:val="397E57EA"/>
    <w:rsid w:val="39878949"/>
    <w:rsid w:val="39879309"/>
    <w:rsid w:val="3993E8F7"/>
    <w:rsid w:val="3994F2C5"/>
    <w:rsid w:val="399EA526"/>
    <w:rsid w:val="399F2F56"/>
    <w:rsid w:val="39A3748C"/>
    <w:rsid w:val="39A83C16"/>
    <w:rsid w:val="39B2566D"/>
    <w:rsid w:val="39B39D8C"/>
    <w:rsid w:val="39B40AE0"/>
    <w:rsid w:val="39B46D10"/>
    <w:rsid w:val="39B90FD0"/>
    <w:rsid w:val="39BDCBD7"/>
    <w:rsid w:val="39BEFF8E"/>
    <w:rsid w:val="39C12B12"/>
    <w:rsid w:val="39C2D9F7"/>
    <w:rsid w:val="39C4BBF9"/>
    <w:rsid w:val="39C86217"/>
    <w:rsid w:val="39C8C9D4"/>
    <w:rsid w:val="39D2659C"/>
    <w:rsid w:val="39D4A383"/>
    <w:rsid w:val="39D9F6C6"/>
    <w:rsid w:val="39DA7013"/>
    <w:rsid w:val="39E00805"/>
    <w:rsid w:val="39E3B0D9"/>
    <w:rsid w:val="39E8610C"/>
    <w:rsid w:val="39EC048A"/>
    <w:rsid w:val="39EE1714"/>
    <w:rsid w:val="39EF15FC"/>
    <w:rsid w:val="39EF9545"/>
    <w:rsid w:val="39F62B81"/>
    <w:rsid w:val="3A0E957B"/>
    <w:rsid w:val="3A0F0B0C"/>
    <w:rsid w:val="3A0F1501"/>
    <w:rsid w:val="3A0F3EA8"/>
    <w:rsid w:val="3A12BFC1"/>
    <w:rsid w:val="3A183B91"/>
    <w:rsid w:val="3A1C97D8"/>
    <w:rsid w:val="3A21217B"/>
    <w:rsid w:val="3A22A019"/>
    <w:rsid w:val="3A2DC601"/>
    <w:rsid w:val="3A2DDF8A"/>
    <w:rsid w:val="3A2F39B2"/>
    <w:rsid w:val="3A373D63"/>
    <w:rsid w:val="3A37628A"/>
    <w:rsid w:val="3A3C44E5"/>
    <w:rsid w:val="3A40A122"/>
    <w:rsid w:val="3A40DCFC"/>
    <w:rsid w:val="3A4307B0"/>
    <w:rsid w:val="3A4829D0"/>
    <w:rsid w:val="3A49B52E"/>
    <w:rsid w:val="3A4BBC8F"/>
    <w:rsid w:val="3A4EDA6D"/>
    <w:rsid w:val="3A54011E"/>
    <w:rsid w:val="3A57EA42"/>
    <w:rsid w:val="3A5A42C8"/>
    <w:rsid w:val="3A5B2B68"/>
    <w:rsid w:val="3A5F6ECD"/>
    <w:rsid w:val="3A5F8621"/>
    <w:rsid w:val="3A612F5E"/>
    <w:rsid w:val="3A655995"/>
    <w:rsid w:val="3A6C16CE"/>
    <w:rsid w:val="3A6C19A3"/>
    <w:rsid w:val="3A6EF179"/>
    <w:rsid w:val="3A71340F"/>
    <w:rsid w:val="3A714D50"/>
    <w:rsid w:val="3A76D4EB"/>
    <w:rsid w:val="3A7A79B6"/>
    <w:rsid w:val="3A7EC53E"/>
    <w:rsid w:val="3A7F9B46"/>
    <w:rsid w:val="3A805A99"/>
    <w:rsid w:val="3A823411"/>
    <w:rsid w:val="3A893C93"/>
    <w:rsid w:val="3A8BADE5"/>
    <w:rsid w:val="3A8C6B45"/>
    <w:rsid w:val="3A8D2A34"/>
    <w:rsid w:val="3A8DE652"/>
    <w:rsid w:val="3A8E72D1"/>
    <w:rsid w:val="3A957E4F"/>
    <w:rsid w:val="3A9B03AE"/>
    <w:rsid w:val="3AA0C82D"/>
    <w:rsid w:val="3AA0F57C"/>
    <w:rsid w:val="3AA42192"/>
    <w:rsid w:val="3AA429E4"/>
    <w:rsid w:val="3AA48775"/>
    <w:rsid w:val="3AABE1AC"/>
    <w:rsid w:val="3AB0973A"/>
    <w:rsid w:val="3AB3A4FD"/>
    <w:rsid w:val="3AB68A4B"/>
    <w:rsid w:val="3AB8E08E"/>
    <w:rsid w:val="3ABA0D0C"/>
    <w:rsid w:val="3ABE8CCA"/>
    <w:rsid w:val="3ABFC8E1"/>
    <w:rsid w:val="3AC33CE4"/>
    <w:rsid w:val="3ACB213A"/>
    <w:rsid w:val="3AD1F0CA"/>
    <w:rsid w:val="3AD3994D"/>
    <w:rsid w:val="3AD512CF"/>
    <w:rsid w:val="3AD8C49D"/>
    <w:rsid w:val="3ADAA900"/>
    <w:rsid w:val="3ADC037D"/>
    <w:rsid w:val="3ADD15C0"/>
    <w:rsid w:val="3ADDEF3F"/>
    <w:rsid w:val="3ADE5DE0"/>
    <w:rsid w:val="3AE3D6A8"/>
    <w:rsid w:val="3AE533F5"/>
    <w:rsid w:val="3AE8F1BF"/>
    <w:rsid w:val="3AEC8720"/>
    <w:rsid w:val="3AEEB721"/>
    <w:rsid w:val="3AEF3E2E"/>
    <w:rsid w:val="3AF474B3"/>
    <w:rsid w:val="3AFC6FCF"/>
    <w:rsid w:val="3B000A03"/>
    <w:rsid w:val="3B06B885"/>
    <w:rsid w:val="3B082602"/>
    <w:rsid w:val="3B0ADD58"/>
    <w:rsid w:val="3B0C73F4"/>
    <w:rsid w:val="3B0D1E4B"/>
    <w:rsid w:val="3B0D29D3"/>
    <w:rsid w:val="3B0E56E2"/>
    <w:rsid w:val="3B104431"/>
    <w:rsid w:val="3B129E18"/>
    <w:rsid w:val="3B12B3DB"/>
    <w:rsid w:val="3B156C2D"/>
    <w:rsid w:val="3B1CAE24"/>
    <w:rsid w:val="3B1CE245"/>
    <w:rsid w:val="3B219593"/>
    <w:rsid w:val="3B259C53"/>
    <w:rsid w:val="3B280B86"/>
    <w:rsid w:val="3B2840CA"/>
    <w:rsid w:val="3B2B3783"/>
    <w:rsid w:val="3B2C32D4"/>
    <w:rsid w:val="3B2EE3CF"/>
    <w:rsid w:val="3B32A9DA"/>
    <w:rsid w:val="3B33D25A"/>
    <w:rsid w:val="3B3DEA08"/>
    <w:rsid w:val="3B3F80DC"/>
    <w:rsid w:val="3B479D5E"/>
    <w:rsid w:val="3B4871C1"/>
    <w:rsid w:val="3B4AC7EA"/>
    <w:rsid w:val="3B4AEC21"/>
    <w:rsid w:val="3B4C83B4"/>
    <w:rsid w:val="3B52406E"/>
    <w:rsid w:val="3B553BCF"/>
    <w:rsid w:val="3B5D175F"/>
    <w:rsid w:val="3B63FE5B"/>
    <w:rsid w:val="3B6519D1"/>
    <w:rsid w:val="3B73BFFC"/>
    <w:rsid w:val="3B75BF2E"/>
    <w:rsid w:val="3B787B9E"/>
    <w:rsid w:val="3B7C852D"/>
    <w:rsid w:val="3B83504A"/>
    <w:rsid w:val="3B835058"/>
    <w:rsid w:val="3B8405F9"/>
    <w:rsid w:val="3B860197"/>
    <w:rsid w:val="3B86EEAE"/>
    <w:rsid w:val="3B8AA8F9"/>
    <w:rsid w:val="3B8C6DA0"/>
    <w:rsid w:val="3B8FFF18"/>
    <w:rsid w:val="3B953E79"/>
    <w:rsid w:val="3BA14CC3"/>
    <w:rsid w:val="3BAE0511"/>
    <w:rsid w:val="3BB107CB"/>
    <w:rsid w:val="3BBD06B0"/>
    <w:rsid w:val="3BC04453"/>
    <w:rsid w:val="3BC2201D"/>
    <w:rsid w:val="3BC3938B"/>
    <w:rsid w:val="3BC8C5C0"/>
    <w:rsid w:val="3BCAEE83"/>
    <w:rsid w:val="3BD0458C"/>
    <w:rsid w:val="3BD22704"/>
    <w:rsid w:val="3BD5277A"/>
    <w:rsid w:val="3BD7854B"/>
    <w:rsid w:val="3BD88473"/>
    <w:rsid w:val="3BDB2C28"/>
    <w:rsid w:val="3BDD8419"/>
    <w:rsid w:val="3BE22AFB"/>
    <w:rsid w:val="3BE56674"/>
    <w:rsid w:val="3BE5A24C"/>
    <w:rsid w:val="3BE8C8EC"/>
    <w:rsid w:val="3BF07B64"/>
    <w:rsid w:val="3BFC99B9"/>
    <w:rsid w:val="3C02C87B"/>
    <w:rsid w:val="3C036AB6"/>
    <w:rsid w:val="3C077BF9"/>
    <w:rsid w:val="3C09E7E2"/>
    <w:rsid w:val="3C0A773A"/>
    <w:rsid w:val="3C0E9186"/>
    <w:rsid w:val="3C0F8A58"/>
    <w:rsid w:val="3C1BC316"/>
    <w:rsid w:val="3C200A0C"/>
    <w:rsid w:val="3C20F49F"/>
    <w:rsid w:val="3C214184"/>
    <w:rsid w:val="3C222884"/>
    <w:rsid w:val="3C2245CD"/>
    <w:rsid w:val="3C32BCD0"/>
    <w:rsid w:val="3C3406B1"/>
    <w:rsid w:val="3C36907E"/>
    <w:rsid w:val="3C3ECEB4"/>
    <w:rsid w:val="3C404253"/>
    <w:rsid w:val="3C423056"/>
    <w:rsid w:val="3C423056"/>
    <w:rsid w:val="3C470B4E"/>
    <w:rsid w:val="3C48C20C"/>
    <w:rsid w:val="3C4A4919"/>
    <w:rsid w:val="3C4F614C"/>
    <w:rsid w:val="3C512123"/>
    <w:rsid w:val="3C52D4B2"/>
    <w:rsid w:val="3C53AD08"/>
    <w:rsid w:val="3C5642B9"/>
    <w:rsid w:val="3C58F9B1"/>
    <w:rsid w:val="3C5C0474"/>
    <w:rsid w:val="3C5C36DB"/>
    <w:rsid w:val="3C5D5FC2"/>
    <w:rsid w:val="3C5E1DE1"/>
    <w:rsid w:val="3C612A6D"/>
    <w:rsid w:val="3C6225C8"/>
    <w:rsid w:val="3C64E3CB"/>
    <w:rsid w:val="3C6BEFCF"/>
    <w:rsid w:val="3C6F2A0F"/>
    <w:rsid w:val="3C76249C"/>
    <w:rsid w:val="3C7751C2"/>
    <w:rsid w:val="3C868A7D"/>
    <w:rsid w:val="3C874E4D"/>
    <w:rsid w:val="3C883903"/>
    <w:rsid w:val="3C893278"/>
    <w:rsid w:val="3C89F5A5"/>
    <w:rsid w:val="3C8A5C82"/>
    <w:rsid w:val="3C8B0E4D"/>
    <w:rsid w:val="3C8CE372"/>
    <w:rsid w:val="3C8DE2C6"/>
    <w:rsid w:val="3C915861"/>
    <w:rsid w:val="3C9963D1"/>
    <w:rsid w:val="3C9A2E23"/>
    <w:rsid w:val="3C9E1D46"/>
    <w:rsid w:val="3CA1B1FA"/>
    <w:rsid w:val="3CAAC3FD"/>
    <w:rsid w:val="3CAB337A"/>
    <w:rsid w:val="3CB34F58"/>
    <w:rsid w:val="3CB902BC"/>
    <w:rsid w:val="3CBAAE9E"/>
    <w:rsid w:val="3CC65830"/>
    <w:rsid w:val="3CC6B841"/>
    <w:rsid w:val="3CC91673"/>
    <w:rsid w:val="3CCA3761"/>
    <w:rsid w:val="3CCA9E69"/>
    <w:rsid w:val="3CCCA421"/>
    <w:rsid w:val="3CD0D8E0"/>
    <w:rsid w:val="3CDAA9AE"/>
    <w:rsid w:val="3CDAFA91"/>
    <w:rsid w:val="3CDD3773"/>
    <w:rsid w:val="3CE6C7FE"/>
    <w:rsid w:val="3CE6CE6A"/>
    <w:rsid w:val="3CE74979"/>
    <w:rsid w:val="3CE88D73"/>
    <w:rsid w:val="3CE92C93"/>
    <w:rsid w:val="3CEC4B2A"/>
    <w:rsid w:val="3CF4BE54"/>
    <w:rsid w:val="3CF95746"/>
    <w:rsid w:val="3D014C21"/>
    <w:rsid w:val="3D01B687"/>
    <w:rsid w:val="3D026468"/>
    <w:rsid w:val="3D0CA33C"/>
    <w:rsid w:val="3D116CFA"/>
    <w:rsid w:val="3D121191"/>
    <w:rsid w:val="3D13789D"/>
    <w:rsid w:val="3D15ACAF"/>
    <w:rsid w:val="3D183252"/>
    <w:rsid w:val="3D1A4A3E"/>
    <w:rsid w:val="3D1ACAFF"/>
    <w:rsid w:val="3D1E255B"/>
    <w:rsid w:val="3D1F1F77"/>
    <w:rsid w:val="3D1F94B2"/>
    <w:rsid w:val="3D1F9FA1"/>
    <w:rsid w:val="3D23982C"/>
    <w:rsid w:val="3D23A55C"/>
    <w:rsid w:val="3D24ECD6"/>
    <w:rsid w:val="3D291C3E"/>
    <w:rsid w:val="3D2DC2FF"/>
    <w:rsid w:val="3D2F4F44"/>
    <w:rsid w:val="3D32D02E"/>
    <w:rsid w:val="3D330686"/>
    <w:rsid w:val="3D35C538"/>
    <w:rsid w:val="3D3739CC"/>
    <w:rsid w:val="3D396E41"/>
    <w:rsid w:val="3D3B1A1B"/>
    <w:rsid w:val="3D3EE83C"/>
    <w:rsid w:val="3D41BAFD"/>
    <w:rsid w:val="3D4384ED"/>
    <w:rsid w:val="3D4430F5"/>
    <w:rsid w:val="3D45A13C"/>
    <w:rsid w:val="3D474735"/>
    <w:rsid w:val="3D492EF1"/>
    <w:rsid w:val="3D4E8D4C"/>
    <w:rsid w:val="3D58262B"/>
    <w:rsid w:val="3D5846B9"/>
    <w:rsid w:val="3D58FCC0"/>
    <w:rsid w:val="3D5DC8A8"/>
    <w:rsid w:val="3D5EA069"/>
    <w:rsid w:val="3D643E81"/>
    <w:rsid w:val="3D694FE4"/>
    <w:rsid w:val="3D6BBFAD"/>
    <w:rsid w:val="3D6E13FE"/>
    <w:rsid w:val="3D6FCF4B"/>
    <w:rsid w:val="3D816A04"/>
    <w:rsid w:val="3D850F4A"/>
    <w:rsid w:val="3D879D89"/>
    <w:rsid w:val="3D89B7FC"/>
    <w:rsid w:val="3D8A54F1"/>
    <w:rsid w:val="3D8D8487"/>
    <w:rsid w:val="3D973E75"/>
    <w:rsid w:val="3D9CA10B"/>
    <w:rsid w:val="3DA3FAB0"/>
    <w:rsid w:val="3DA44A84"/>
    <w:rsid w:val="3DA4FB78"/>
    <w:rsid w:val="3DA686A1"/>
    <w:rsid w:val="3DB11FB1"/>
    <w:rsid w:val="3DB6D3A1"/>
    <w:rsid w:val="3DB96A53"/>
    <w:rsid w:val="3DC05AB4"/>
    <w:rsid w:val="3DCB8065"/>
    <w:rsid w:val="3DCBA1F1"/>
    <w:rsid w:val="3DCDD296"/>
    <w:rsid w:val="3DCEF93B"/>
    <w:rsid w:val="3DD35C7F"/>
    <w:rsid w:val="3DD3732C"/>
    <w:rsid w:val="3DD5058E"/>
    <w:rsid w:val="3DD54512"/>
    <w:rsid w:val="3DD7F428"/>
    <w:rsid w:val="3DDE9C02"/>
    <w:rsid w:val="3DDF42C2"/>
    <w:rsid w:val="3DE2128C"/>
    <w:rsid w:val="3DEA4042"/>
    <w:rsid w:val="3DEF0E9E"/>
    <w:rsid w:val="3DF0DCF3"/>
    <w:rsid w:val="3DF0FD73"/>
    <w:rsid w:val="3DF4DF4F"/>
    <w:rsid w:val="3E0649EC"/>
    <w:rsid w:val="3E087374"/>
    <w:rsid w:val="3E0D0F9A"/>
    <w:rsid w:val="3E0D25FD"/>
    <w:rsid w:val="3E0FC04C"/>
    <w:rsid w:val="3E150270"/>
    <w:rsid w:val="3E15289C"/>
    <w:rsid w:val="3E17249B"/>
    <w:rsid w:val="3E1CEC85"/>
    <w:rsid w:val="3E20B848"/>
    <w:rsid w:val="3E227728"/>
    <w:rsid w:val="3E2458A9"/>
    <w:rsid w:val="3E24DD60"/>
    <w:rsid w:val="3E26B583"/>
    <w:rsid w:val="3E310353"/>
    <w:rsid w:val="3E31D867"/>
    <w:rsid w:val="3E342C38"/>
    <w:rsid w:val="3E34707A"/>
    <w:rsid w:val="3E3C37E7"/>
    <w:rsid w:val="3E43F887"/>
    <w:rsid w:val="3E4529F6"/>
    <w:rsid w:val="3E481043"/>
    <w:rsid w:val="3E4BAA97"/>
    <w:rsid w:val="3E4F1832"/>
    <w:rsid w:val="3E509B40"/>
    <w:rsid w:val="3E5100F5"/>
    <w:rsid w:val="3E5183FE"/>
    <w:rsid w:val="3E558B4B"/>
    <w:rsid w:val="3E5C4260"/>
    <w:rsid w:val="3E621905"/>
    <w:rsid w:val="3E6248F2"/>
    <w:rsid w:val="3E624983"/>
    <w:rsid w:val="3E62CA40"/>
    <w:rsid w:val="3E67ACF0"/>
    <w:rsid w:val="3E6CC203"/>
    <w:rsid w:val="3E74D9EE"/>
    <w:rsid w:val="3E77EBF6"/>
    <w:rsid w:val="3E7B5B43"/>
    <w:rsid w:val="3E7D58AA"/>
    <w:rsid w:val="3E82129F"/>
    <w:rsid w:val="3E827D40"/>
    <w:rsid w:val="3E8466C1"/>
    <w:rsid w:val="3E89FAEE"/>
    <w:rsid w:val="3E8ECC54"/>
    <w:rsid w:val="3E9125F3"/>
    <w:rsid w:val="3E92A619"/>
    <w:rsid w:val="3E95A753"/>
    <w:rsid w:val="3E96ADE3"/>
    <w:rsid w:val="3E97427E"/>
    <w:rsid w:val="3E98102E"/>
    <w:rsid w:val="3E992277"/>
    <w:rsid w:val="3E99D1A3"/>
    <w:rsid w:val="3E9A4284"/>
    <w:rsid w:val="3E9AC1A5"/>
    <w:rsid w:val="3E9B345D"/>
    <w:rsid w:val="3E9E94A5"/>
    <w:rsid w:val="3E9EE315"/>
    <w:rsid w:val="3EA81E8D"/>
    <w:rsid w:val="3EAA8C85"/>
    <w:rsid w:val="3EAE1AA4"/>
    <w:rsid w:val="3EAF50CC"/>
    <w:rsid w:val="3EAFF8F9"/>
    <w:rsid w:val="3EB1074C"/>
    <w:rsid w:val="3EB39051"/>
    <w:rsid w:val="3EBB5C43"/>
    <w:rsid w:val="3EBEB5FD"/>
    <w:rsid w:val="3EC51057"/>
    <w:rsid w:val="3EC517EB"/>
    <w:rsid w:val="3ECB7CE6"/>
    <w:rsid w:val="3ED6910B"/>
    <w:rsid w:val="3ED71F72"/>
    <w:rsid w:val="3ED8C2FF"/>
    <w:rsid w:val="3ED96F22"/>
    <w:rsid w:val="3EDC9793"/>
    <w:rsid w:val="3EDE5A88"/>
    <w:rsid w:val="3EDFBF39"/>
    <w:rsid w:val="3EE34C8F"/>
    <w:rsid w:val="3EE59579"/>
    <w:rsid w:val="3EEAAEE3"/>
    <w:rsid w:val="3EEE9682"/>
    <w:rsid w:val="3EF1E6F5"/>
    <w:rsid w:val="3EF83D9F"/>
    <w:rsid w:val="3EFEF119"/>
    <w:rsid w:val="3EFF36D5"/>
    <w:rsid w:val="3F08C50C"/>
    <w:rsid w:val="3F096EDD"/>
    <w:rsid w:val="3F0A6328"/>
    <w:rsid w:val="3F0A6B76"/>
    <w:rsid w:val="3F0DA7C4"/>
    <w:rsid w:val="3F10D331"/>
    <w:rsid w:val="3F14060F"/>
    <w:rsid w:val="3F1AA89B"/>
    <w:rsid w:val="3F1B9D69"/>
    <w:rsid w:val="3F1C51E3"/>
    <w:rsid w:val="3F244043"/>
    <w:rsid w:val="3F2952CF"/>
    <w:rsid w:val="3F2A5A9B"/>
    <w:rsid w:val="3F2A6E03"/>
    <w:rsid w:val="3F2FB2DE"/>
    <w:rsid w:val="3F34197A"/>
    <w:rsid w:val="3F34CC4A"/>
    <w:rsid w:val="3F39A2D3"/>
    <w:rsid w:val="3F3AC409"/>
    <w:rsid w:val="3F3DAC8E"/>
    <w:rsid w:val="3F41D0D7"/>
    <w:rsid w:val="3F42F689"/>
    <w:rsid w:val="3F44527A"/>
    <w:rsid w:val="3F46EE23"/>
    <w:rsid w:val="3F47D964"/>
    <w:rsid w:val="3F48131C"/>
    <w:rsid w:val="3F5059CC"/>
    <w:rsid w:val="3F54146A"/>
    <w:rsid w:val="3F5D6395"/>
    <w:rsid w:val="3F5DA405"/>
    <w:rsid w:val="3F648D43"/>
    <w:rsid w:val="3F64AD1C"/>
    <w:rsid w:val="3F6C0087"/>
    <w:rsid w:val="3F727F91"/>
    <w:rsid w:val="3F738D66"/>
    <w:rsid w:val="3F7AA4E5"/>
    <w:rsid w:val="3F7B7883"/>
    <w:rsid w:val="3F800F72"/>
    <w:rsid w:val="3F81A258"/>
    <w:rsid w:val="3F82E400"/>
    <w:rsid w:val="3F85F176"/>
    <w:rsid w:val="3F86802A"/>
    <w:rsid w:val="3F87D514"/>
    <w:rsid w:val="3F8A1789"/>
    <w:rsid w:val="3F8F6BD2"/>
    <w:rsid w:val="3FA1A1E6"/>
    <w:rsid w:val="3FA374BD"/>
    <w:rsid w:val="3FAF9A91"/>
    <w:rsid w:val="3FB16228"/>
    <w:rsid w:val="3FB6AD54"/>
    <w:rsid w:val="3FBB7F6B"/>
    <w:rsid w:val="3FBD7026"/>
    <w:rsid w:val="3FC0542E"/>
    <w:rsid w:val="3FC687E3"/>
    <w:rsid w:val="3FC7D2BF"/>
    <w:rsid w:val="3FCC2CA5"/>
    <w:rsid w:val="3FCD1B42"/>
    <w:rsid w:val="3FCD53B1"/>
    <w:rsid w:val="3FCE3E59"/>
    <w:rsid w:val="3FD3C3B1"/>
    <w:rsid w:val="3FDB5203"/>
    <w:rsid w:val="3FE87BB0"/>
    <w:rsid w:val="3FEE0D24"/>
    <w:rsid w:val="3FF130DD"/>
    <w:rsid w:val="3FF3CA03"/>
    <w:rsid w:val="3FF7FD8E"/>
    <w:rsid w:val="400A7ADB"/>
    <w:rsid w:val="400BB0D6"/>
    <w:rsid w:val="401135DC"/>
    <w:rsid w:val="4011C6B9"/>
    <w:rsid w:val="40134585"/>
    <w:rsid w:val="401815A3"/>
    <w:rsid w:val="401BB0C0"/>
    <w:rsid w:val="401FE591"/>
    <w:rsid w:val="4020DC38"/>
    <w:rsid w:val="4021D241"/>
    <w:rsid w:val="4023EB7D"/>
    <w:rsid w:val="40240B9B"/>
    <w:rsid w:val="40273714"/>
    <w:rsid w:val="402B04C3"/>
    <w:rsid w:val="402BF635"/>
    <w:rsid w:val="402CA65C"/>
    <w:rsid w:val="40301D5F"/>
    <w:rsid w:val="4034F7F8"/>
    <w:rsid w:val="403A25EA"/>
    <w:rsid w:val="403C6186"/>
    <w:rsid w:val="4041BD8F"/>
    <w:rsid w:val="40445676"/>
    <w:rsid w:val="404B47A9"/>
    <w:rsid w:val="404F7CF1"/>
    <w:rsid w:val="405671D2"/>
    <w:rsid w:val="405A66CE"/>
    <w:rsid w:val="405B5152"/>
    <w:rsid w:val="40695B13"/>
    <w:rsid w:val="406B7F09"/>
    <w:rsid w:val="406C5028"/>
    <w:rsid w:val="406F2738"/>
    <w:rsid w:val="4071D366"/>
    <w:rsid w:val="4075BA9B"/>
    <w:rsid w:val="407E1EF6"/>
    <w:rsid w:val="407E7A0E"/>
    <w:rsid w:val="40845FE1"/>
    <w:rsid w:val="4087897E"/>
    <w:rsid w:val="408B189E"/>
    <w:rsid w:val="408D8968"/>
    <w:rsid w:val="408E0F76"/>
    <w:rsid w:val="4090CE35"/>
    <w:rsid w:val="40954A00"/>
    <w:rsid w:val="40972668"/>
    <w:rsid w:val="409B0662"/>
    <w:rsid w:val="409B24F5"/>
    <w:rsid w:val="40A3CA1F"/>
    <w:rsid w:val="40A464B6"/>
    <w:rsid w:val="40A58A62"/>
    <w:rsid w:val="40A7A588"/>
    <w:rsid w:val="40A8A3AA"/>
    <w:rsid w:val="40B2B221"/>
    <w:rsid w:val="40B3324E"/>
    <w:rsid w:val="40BC7252"/>
    <w:rsid w:val="40C057AE"/>
    <w:rsid w:val="40C0722D"/>
    <w:rsid w:val="40C47678"/>
    <w:rsid w:val="40CC7B4A"/>
    <w:rsid w:val="40D23D41"/>
    <w:rsid w:val="40D3D41D"/>
    <w:rsid w:val="40D48AB9"/>
    <w:rsid w:val="40D81EA8"/>
    <w:rsid w:val="40D90C5F"/>
    <w:rsid w:val="40E0642F"/>
    <w:rsid w:val="40E29B1D"/>
    <w:rsid w:val="40E73A42"/>
    <w:rsid w:val="40E97330"/>
    <w:rsid w:val="40E9FCAF"/>
    <w:rsid w:val="40EA5381"/>
    <w:rsid w:val="40EA6849"/>
    <w:rsid w:val="40EF91C1"/>
    <w:rsid w:val="40F15C8A"/>
    <w:rsid w:val="40F38D31"/>
    <w:rsid w:val="40F58D55"/>
    <w:rsid w:val="40F72028"/>
    <w:rsid w:val="40F82DAA"/>
    <w:rsid w:val="40FBF63D"/>
    <w:rsid w:val="40FC14AC"/>
    <w:rsid w:val="40FE0889"/>
    <w:rsid w:val="410200C9"/>
    <w:rsid w:val="41059132"/>
    <w:rsid w:val="410778FE"/>
    <w:rsid w:val="41097500"/>
    <w:rsid w:val="410B541C"/>
    <w:rsid w:val="410C3A98"/>
    <w:rsid w:val="410D01D4"/>
    <w:rsid w:val="4113E944"/>
    <w:rsid w:val="4114BA77"/>
    <w:rsid w:val="4120452E"/>
    <w:rsid w:val="41241E32"/>
    <w:rsid w:val="412706D5"/>
    <w:rsid w:val="412D661B"/>
    <w:rsid w:val="412D69F8"/>
    <w:rsid w:val="412F2BCB"/>
    <w:rsid w:val="4130AC38"/>
    <w:rsid w:val="41320458"/>
    <w:rsid w:val="4134DC77"/>
    <w:rsid w:val="413DC1C5"/>
    <w:rsid w:val="41451154"/>
    <w:rsid w:val="4148F394"/>
    <w:rsid w:val="4150CE73"/>
    <w:rsid w:val="4155C1D0"/>
    <w:rsid w:val="4159B643"/>
    <w:rsid w:val="415B8BFF"/>
    <w:rsid w:val="415E4974"/>
    <w:rsid w:val="41665325"/>
    <w:rsid w:val="416EB805"/>
    <w:rsid w:val="416EEB31"/>
    <w:rsid w:val="4170A76D"/>
    <w:rsid w:val="4172CDB1"/>
    <w:rsid w:val="4174A663"/>
    <w:rsid w:val="417A4062"/>
    <w:rsid w:val="417B17F9"/>
    <w:rsid w:val="4182C157"/>
    <w:rsid w:val="418CA93D"/>
    <w:rsid w:val="418F7410"/>
    <w:rsid w:val="419A5DC0"/>
    <w:rsid w:val="41A4496C"/>
    <w:rsid w:val="41A48818"/>
    <w:rsid w:val="41A6F1E1"/>
    <w:rsid w:val="41B83E76"/>
    <w:rsid w:val="41BCE450"/>
    <w:rsid w:val="41BDF89E"/>
    <w:rsid w:val="41C46898"/>
    <w:rsid w:val="41CA95AD"/>
    <w:rsid w:val="41CEEA63"/>
    <w:rsid w:val="41D4B534"/>
    <w:rsid w:val="41D933A3"/>
    <w:rsid w:val="41DB7AC7"/>
    <w:rsid w:val="41DD6F51"/>
    <w:rsid w:val="41DDF131"/>
    <w:rsid w:val="41E11B16"/>
    <w:rsid w:val="41E171BA"/>
    <w:rsid w:val="41E1D2BD"/>
    <w:rsid w:val="41E546CF"/>
    <w:rsid w:val="41E6FE2C"/>
    <w:rsid w:val="41F12E13"/>
    <w:rsid w:val="41FB3AA0"/>
    <w:rsid w:val="41FDD2FE"/>
    <w:rsid w:val="4212597A"/>
    <w:rsid w:val="421F2D4A"/>
    <w:rsid w:val="4222DE0F"/>
    <w:rsid w:val="42287704"/>
    <w:rsid w:val="4229395B"/>
    <w:rsid w:val="422B6A0A"/>
    <w:rsid w:val="422B76D7"/>
    <w:rsid w:val="422B7B00"/>
    <w:rsid w:val="422CE8A9"/>
    <w:rsid w:val="4231A066"/>
    <w:rsid w:val="4232CB7D"/>
    <w:rsid w:val="423A4467"/>
    <w:rsid w:val="423B4DEE"/>
    <w:rsid w:val="4242D6A4"/>
    <w:rsid w:val="42495714"/>
    <w:rsid w:val="424AD22C"/>
    <w:rsid w:val="424B111A"/>
    <w:rsid w:val="4250190F"/>
    <w:rsid w:val="42509A3F"/>
    <w:rsid w:val="4253EEDC"/>
    <w:rsid w:val="42553C72"/>
    <w:rsid w:val="425B5083"/>
    <w:rsid w:val="425D7FDB"/>
    <w:rsid w:val="4261F2B2"/>
    <w:rsid w:val="4262ED4F"/>
    <w:rsid w:val="426BFE85"/>
    <w:rsid w:val="426CBBC5"/>
    <w:rsid w:val="427263B1"/>
    <w:rsid w:val="4272991C"/>
    <w:rsid w:val="4272EE57"/>
    <w:rsid w:val="4277F3AF"/>
    <w:rsid w:val="427A5C4C"/>
    <w:rsid w:val="427A6C3F"/>
    <w:rsid w:val="427B9AB6"/>
    <w:rsid w:val="428089EA"/>
    <w:rsid w:val="4282B0C1"/>
    <w:rsid w:val="42838D5A"/>
    <w:rsid w:val="4283E7FC"/>
    <w:rsid w:val="4288364C"/>
    <w:rsid w:val="4289488B"/>
    <w:rsid w:val="428A7FAB"/>
    <w:rsid w:val="428DB7D8"/>
    <w:rsid w:val="4291148D"/>
    <w:rsid w:val="42913B46"/>
    <w:rsid w:val="429211FE"/>
    <w:rsid w:val="42985B3A"/>
    <w:rsid w:val="42A37E3E"/>
    <w:rsid w:val="42B12156"/>
    <w:rsid w:val="42B20EE5"/>
    <w:rsid w:val="42BAC38E"/>
    <w:rsid w:val="42BD727C"/>
    <w:rsid w:val="42BE00F6"/>
    <w:rsid w:val="42C0D2F9"/>
    <w:rsid w:val="42C0E0BA"/>
    <w:rsid w:val="42C3D13E"/>
    <w:rsid w:val="42C68E47"/>
    <w:rsid w:val="42C76359"/>
    <w:rsid w:val="42CB5C72"/>
    <w:rsid w:val="42CE671D"/>
    <w:rsid w:val="42CFAB76"/>
    <w:rsid w:val="42D33F54"/>
    <w:rsid w:val="42D8CB36"/>
    <w:rsid w:val="42DAF9E0"/>
    <w:rsid w:val="42DE881C"/>
    <w:rsid w:val="42E225A8"/>
    <w:rsid w:val="42E4C398"/>
    <w:rsid w:val="42E7C6E5"/>
    <w:rsid w:val="42EA9B52"/>
    <w:rsid w:val="42EC1DC7"/>
    <w:rsid w:val="42F3015B"/>
    <w:rsid w:val="42F56247"/>
    <w:rsid w:val="42FD39F7"/>
    <w:rsid w:val="42FF7248"/>
    <w:rsid w:val="43005067"/>
    <w:rsid w:val="4306AECD"/>
    <w:rsid w:val="4307CDFE"/>
    <w:rsid w:val="43123C18"/>
    <w:rsid w:val="431532DC"/>
    <w:rsid w:val="43160D88"/>
    <w:rsid w:val="431B6E0F"/>
    <w:rsid w:val="431CC98B"/>
    <w:rsid w:val="43212E49"/>
    <w:rsid w:val="432C993B"/>
    <w:rsid w:val="433451FD"/>
    <w:rsid w:val="43355B2B"/>
    <w:rsid w:val="4336B4A3"/>
    <w:rsid w:val="4338995C"/>
    <w:rsid w:val="4338F90A"/>
    <w:rsid w:val="433B2944"/>
    <w:rsid w:val="433FE890"/>
    <w:rsid w:val="4344AA3D"/>
    <w:rsid w:val="4347E5E2"/>
    <w:rsid w:val="434B2478"/>
    <w:rsid w:val="434E0CDB"/>
    <w:rsid w:val="434E13F9"/>
    <w:rsid w:val="434F7304"/>
    <w:rsid w:val="434F7327"/>
    <w:rsid w:val="435744D1"/>
    <w:rsid w:val="435CBF54"/>
    <w:rsid w:val="435E296D"/>
    <w:rsid w:val="435EF2AD"/>
    <w:rsid w:val="435F501F"/>
    <w:rsid w:val="435FDE6A"/>
    <w:rsid w:val="43627930"/>
    <w:rsid w:val="4368044B"/>
    <w:rsid w:val="436B9F53"/>
    <w:rsid w:val="436E8BEA"/>
    <w:rsid w:val="43717FF0"/>
    <w:rsid w:val="43795F3B"/>
    <w:rsid w:val="437BEEC2"/>
    <w:rsid w:val="437D6A53"/>
    <w:rsid w:val="437F01EF"/>
    <w:rsid w:val="43875077"/>
    <w:rsid w:val="438FF7D4"/>
    <w:rsid w:val="439B5FF2"/>
    <w:rsid w:val="439DA818"/>
    <w:rsid w:val="43A2FF91"/>
    <w:rsid w:val="43A34A7D"/>
    <w:rsid w:val="43A59A08"/>
    <w:rsid w:val="43B0FB0D"/>
    <w:rsid w:val="43B39065"/>
    <w:rsid w:val="43B8B2E1"/>
    <w:rsid w:val="43BBB64A"/>
    <w:rsid w:val="43C30592"/>
    <w:rsid w:val="43C7E4D3"/>
    <w:rsid w:val="43C9387F"/>
    <w:rsid w:val="43CDDC11"/>
    <w:rsid w:val="43CFBB6B"/>
    <w:rsid w:val="43D9B497"/>
    <w:rsid w:val="43E339C8"/>
    <w:rsid w:val="43E6F224"/>
    <w:rsid w:val="43EDDD7E"/>
    <w:rsid w:val="43EE5646"/>
    <w:rsid w:val="43F6093D"/>
    <w:rsid w:val="43F70E82"/>
    <w:rsid w:val="43FBF5DA"/>
    <w:rsid w:val="4404B4AC"/>
    <w:rsid w:val="44077308"/>
    <w:rsid w:val="4407ADFC"/>
    <w:rsid w:val="440B242F"/>
    <w:rsid w:val="441503E4"/>
    <w:rsid w:val="44163900"/>
    <w:rsid w:val="4416ECB0"/>
    <w:rsid w:val="441ADCC8"/>
    <w:rsid w:val="441B4EE7"/>
    <w:rsid w:val="44254B80"/>
    <w:rsid w:val="4425EF14"/>
    <w:rsid w:val="442842BE"/>
    <w:rsid w:val="4435C90B"/>
    <w:rsid w:val="4435FBB5"/>
    <w:rsid w:val="44373CD4"/>
    <w:rsid w:val="44394040"/>
    <w:rsid w:val="443C6BE5"/>
    <w:rsid w:val="443DCD1C"/>
    <w:rsid w:val="443F3E47"/>
    <w:rsid w:val="443FE0C5"/>
    <w:rsid w:val="4442B4F8"/>
    <w:rsid w:val="44450E0A"/>
    <w:rsid w:val="44464928"/>
    <w:rsid w:val="44469750"/>
    <w:rsid w:val="444BA015"/>
    <w:rsid w:val="444CD6FE"/>
    <w:rsid w:val="444E9AF6"/>
    <w:rsid w:val="4451628E"/>
    <w:rsid w:val="4455E931"/>
    <w:rsid w:val="445DCF11"/>
    <w:rsid w:val="445DEC3C"/>
    <w:rsid w:val="446DD5D8"/>
    <w:rsid w:val="446EC99F"/>
    <w:rsid w:val="44756FA4"/>
    <w:rsid w:val="44785C2B"/>
    <w:rsid w:val="4479CC78"/>
    <w:rsid w:val="447C652E"/>
    <w:rsid w:val="447D4601"/>
    <w:rsid w:val="447EEBE8"/>
    <w:rsid w:val="447F740D"/>
    <w:rsid w:val="44844087"/>
    <w:rsid w:val="44856FA4"/>
    <w:rsid w:val="4488FDC6"/>
    <w:rsid w:val="44894F67"/>
    <w:rsid w:val="448F7A66"/>
    <w:rsid w:val="448FDA08"/>
    <w:rsid w:val="449FF7DA"/>
    <w:rsid w:val="44A1149C"/>
    <w:rsid w:val="44A1E194"/>
    <w:rsid w:val="44A35149"/>
    <w:rsid w:val="44A73582"/>
    <w:rsid w:val="44A7D4A8"/>
    <w:rsid w:val="44A99A69"/>
    <w:rsid w:val="44AC57D0"/>
    <w:rsid w:val="44AD9AD4"/>
    <w:rsid w:val="44AEF16E"/>
    <w:rsid w:val="44B128BD"/>
    <w:rsid w:val="44B8AA53"/>
    <w:rsid w:val="44B91A22"/>
    <w:rsid w:val="44BB299E"/>
    <w:rsid w:val="44BECA48"/>
    <w:rsid w:val="44BFC872"/>
    <w:rsid w:val="44C06432"/>
    <w:rsid w:val="44C0C7DA"/>
    <w:rsid w:val="44C3B351"/>
    <w:rsid w:val="44C9D26F"/>
    <w:rsid w:val="44CB139E"/>
    <w:rsid w:val="44CDC7A6"/>
    <w:rsid w:val="44CEC342"/>
    <w:rsid w:val="44D3077F"/>
    <w:rsid w:val="44D49854"/>
    <w:rsid w:val="44D84FC7"/>
    <w:rsid w:val="44D944FB"/>
    <w:rsid w:val="44DF582B"/>
    <w:rsid w:val="44E3CBD0"/>
    <w:rsid w:val="44E4D68D"/>
    <w:rsid w:val="44EB2635"/>
    <w:rsid w:val="44EB4812"/>
    <w:rsid w:val="44ED10D4"/>
    <w:rsid w:val="44EDF720"/>
    <w:rsid w:val="44EEE63B"/>
    <w:rsid w:val="44F248D5"/>
    <w:rsid w:val="44F32B16"/>
    <w:rsid w:val="44F3E611"/>
    <w:rsid w:val="44F7BD04"/>
    <w:rsid w:val="44F7F563"/>
    <w:rsid w:val="44F9697E"/>
    <w:rsid w:val="45004B77"/>
    <w:rsid w:val="45022325"/>
    <w:rsid w:val="4502A56A"/>
    <w:rsid w:val="4502ED4E"/>
    <w:rsid w:val="450469F4"/>
    <w:rsid w:val="45069E6F"/>
    <w:rsid w:val="450869D4"/>
    <w:rsid w:val="4508AF15"/>
    <w:rsid w:val="4509D6E2"/>
    <w:rsid w:val="450A83C6"/>
    <w:rsid w:val="450CF8E9"/>
    <w:rsid w:val="4512EDBC"/>
    <w:rsid w:val="4515CCA8"/>
    <w:rsid w:val="451933C3"/>
    <w:rsid w:val="451FC471"/>
    <w:rsid w:val="45219045"/>
    <w:rsid w:val="4526C40B"/>
    <w:rsid w:val="45282E5F"/>
    <w:rsid w:val="452A39F5"/>
    <w:rsid w:val="4536607D"/>
    <w:rsid w:val="4538DB97"/>
    <w:rsid w:val="45394ACD"/>
    <w:rsid w:val="453A7496"/>
    <w:rsid w:val="453EBCA9"/>
    <w:rsid w:val="454599DF"/>
    <w:rsid w:val="4545E45A"/>
    <w:rsid w:val="454DF07C"/>
    <w:rsid w:val="4550D49D"/>
    <w:rsid w:val="45514879"/>
    <w:rsid w:val="45576B6D"/>
    <w:rsid w:val="455BC3E5"/>
    <w:rsid w:val="4566AD36"/>
    <w:rsid w:val="456927E8"/>
    <w:rsid w:val="4569E9A8"/>
    <w:rsid w:val="456D40E4"/>
    <w:rsid w:val="456F36D8"/>
    <w:rsid w:val="456F9D35"/>
    <w:rsid w:val="45725094"/>
    <w:rsid w:val="45766FB5"/>
    <w:rsid w:val="4582B9ED"/>
    <w:rsid w:val="45856202"/>
    <w:rsid w:val="458702A8"/>
    <w:rsid w:val="458A161C"/>
    <w:rsid w:val="4593359B"/>
    <w:rsid w:val="4594A20D"/>
    <w:rsid w:val="459660A4"/>
    <w:rsid w:val="4597968F"/>
    <w:rsid w:val="4599C7FA"/>
    <w:rsid w:val="459A8F65"/>
    <w:rsid w:val="459C2826"/>
    <w:rsid w:val="459CE068"/>
    <w:rsid w:val="459EE0EB"/>
    <w:rsid w:val="45A1A7BF"/>
    <w:rsid w:val="45A26AF0"/>
    <w:rsid w:val="45A6FE57"/>
    <w:rsid w:val="45A75EFC"/>
    <w:rsid w:val="45A7A531"/>
    <w:rsid w:val="45AC4DE0"/>
    <w:rsid w:val="45ADA02A"/>
    <w:rsid w:val="45ADD9F1"/>
    <w:rsid w:val="45B30974"/>
    <w:rsid w:val="45B6DF9E"/>
    <w:rsid w:val="45B7CB96"/>
    <w:rsid w:val="45B9422C"/>
    <w:rsid w:val="45BD1519"/>
    <w:rsid w:val="45BE14B9"/>
    <w:rsid w:val="45C529A6"/>
    <w:rsid w:val="45CC900D"/>
    <w:rsid w:val="45D6EBED"/>
    <w:rsid w:val="45D9F78E"/>
    <w:rsid w:val="45DA601F"/>
    <w:rsid w:val="45DB38E6"/>
    <w:rsid w:val="45E61079"/>
    <w:rsid w:val="45EBD7AE"/>
    <w:rsid w:val="45EC0F3D"/>
    <w:rsid w:val="45ED98A6"/>
    <w:rsid w:val="45F1930D"/>
    <w:rsid w:val="45F32FDC"/>
    <w:rsid w:val="45F338F8"/>
    <w:rsid w:val="45F47750"/>
    <w:rsid w:val="45F74CF5"/>
    <w:rsid w:val="45FB98AE"/>
    <w:rsid w:val="460D0404"/>
    <w:rsid w:val="4611A52E"/>
    <w:rsid w:val="461238ED"/>
    <w:rsid w:val="4613A08F"/>
    <w:rsid w:val="46160A0D"/>
    <w:rsid w:val="4616C47E"/>
    <w:rsid w:val="46180D5B"/>
    <w:rsid w:val="461A9294"/>
    <w:rsid w:val="462997F7"/>
    <w:rsid w:val="462B67A4"/>
    <w:rsid w:val="462B67CE"/>
    <w:rsid w:val="462DC872"/>
    <w:rsid w:val="4631C4E4"/>
    <w:rsid w:val="46320046"/>
    <w:rsid w:val="4634A570"/>
    <w:rsid w:val="46355177"/>
    <w:rsid w:val="463841E3"/>
    <w:rsid w:val="4638A23D"/>
    <w:rsid w:val="4638C366"/>
    <w:rsid w:val="463922F1"/>
    <w:rsid w:val="463D02CD"/>
    <w:rsid w:val="463E9A31"/>
    <w:rsid w:val="464340FA"/>
    <w:rsid w:val="46445735"/>
    <w:rsid w:val="464AC7DB"/>
    <w:rsid w:val="464B01E2"/>
    <w:rsid w:val="4654A61D"/>
    <w:rsid w:val="46563343"/>
    <w:rsid w:val="465803FD"/>
    <w:rsid w:val="46594AC0"/>
    <w:rsid w:val="4659B4D3"/>
    <w:rsid w:val="465CBE36"/>
    <w:rsid w:val="465F230F"/>
    <w:rsid w:val="4663BFEE"/>
    <w:rsid w:val="4676F262"/>
    <w:rsid w:val="467BADE3"/>
    <w:rsid w:val="467D323F"/>
    <w:rsid w:val="4684ED4D"/>
    <w:rsid w:val="468CFC36"/>
    <w:rsid w:val="469151BA"/>
    <w:rsid w:val="46930C8F"/>
    <w:rsid w:val="469411C7"/>
    <w:rsid w:val="46941E98"/>
    <w:rsid w:val="4696DBD4"/>
    <w:rsid w:val="469A3E96"/>
    <w:rsid w:val="469DD842"/>
    <w:rsid w:val="46A0B5BE"/>
    <w:rsid w:val="46A6E5AC"/>
    <w:rsid w:val="46B01775"/>
    <w:rsid w:val="46B033AA"/>
    <w:rsid w:val="46B0D667"/>
    <w:rsid w:val="46B3F04F"/>
    <w:rsid w:val="46B7BA1D"/>
    <w:rsid w:val="46B9EFB0"/>
    <w:rsid w:val="46BB38AA"/>
    <w:rsid w:val="46C86B9B"/>
    <w:rsid w:val="46CAB43A"/>
    <w:rsid w:val="46CC2D62"/>
    <w:rsid w:val="46D2E4B5"/>
    <w:rsid w:val="46D76E3B"/>
    <w:rsid w:val="46DAFCF0"/>
    <w:rsid w:val="46DCFC67"/>
    <w:rsid w:val="46DD40EE"/>
    <w:rsid w:val="46E1AD92"/>
    <w:rsid w:val="46E3289F"/>
    <w:rsid w:val="46E59437"/>
    <w:rsid w:val="46E8DEA3"/>
    <w:rsid w:val="46EA7A3B"/>
    <w:rsid w:val="46EA938B"/>
    <w:rsid w:val="46EF1790"/>
    <w:rsid w:val="46F311AB"/>
    <w:rsid w:val="46F3FE5B"/>
    <w:rsid w:val="46FB1B93"/>
    <w:rsid w:val="46FBD580"/>
    <w:rsid w:val="47014B8A"/>
    <w:rsid w:val="4705A04C"/>
    <w:rsid w:val="47079089"/>
    <w:rsid w:val="470841AD"/>
    <w:rsid w:val="470A457E"/>
    <w:rsid w:val="470A7ED2"/>
    <w:rsid w:val="470CF2DE"/>
    <w:rsid w:val="470DA428"/>
    <w:rsid w:val="47118FE8"/>
    <w:rsid w:val="47147ACA"/>
    <w:rsid w:val="4715B0E9"/>
    <w:rsid w:val="4717224A"/>
    <w:rsid w:val="472367A5"/>
    <w:rsid w:val="472C465F"/>
    <w:rsid w:val="4737D295"/>
    <w:rsid w:val="473A79C0"/>
    <w:rsid w:val="473C1523"/>
    <w:rsid w:val="473EF29C"/>
    <w:rsid w:val="4740917D"/>
    <w:rsid w:val="47450C05"/>
    <w:rsid w:val="47482B5B"/>
    <w:rsid w:val="474906E0"/>
    <w:rsid w:val="474980BF"/>
    <w:rsid w:val="4753F418"/>
    <w:rsid w:val="4757F4DC"/>
    <w:rsid w:val="4758BCAE"/>
    <w:rsid w:val="47599CD2"/>
    <w:rsid w:val="47601FEE"/>
    <w:rsid w:val="4761C841"/>
    <w:rsid w:val="4762DB6C"/>
    <w:rsid w:val="4765E352"/>
    <w:rsid w:val="476D2FD0"/>
    <w:rsid w:val="4770F183"/>
    <w:rsid w:val="47748E5E"/>
    <w:rsid w:val="4774D48A"/>
    <w:rsid w:val="47770285"/>
    <w:rsid w:val="4779DECA"/>
    <w:rsid w:val="477BBB9C"/>
    <w:rsid w:val="477C5452"/>
    <w:rsid w:val="477EF1E3"/>
    <w:rsid w:val="478143D8"/>
    <w:rsid w:val="47849F3A"/>
    <w:rsid w:val="478CA319"/>
    <w:rsid w:val="478F5538"/>
    <w:rsid w:val="478FEDAF"/>
    <w:rsid w:val="47944881"/>
    <w:rsid w:val="4795D0BD"/>
    <w:rsid w:val="4797EA7C"/>
    <w:rsid w:val="4797F1FA"/>
    <w:rsid w:val="479AA1B2"/>
    <w:rsid w:val="479B82DD"/>
    <w:rsid w:val="479C4DBB"/>
    <w:rsid w:val="47A8BE51"/>
    <w:rsid w:val="47AE4402"/>
    <w:rsid w:val="47AF6F0E"/>
    <w:rsid w:val="47B140AA"/>
    <w:rsid w:val="47B53CA1"/>
    <w:rsid w:val="47B90A82"/>
    <w:rsid w:val="47BB3607"/>
    <w:rsid w:val="47BC896A"/>
    <w:rsid w:val="47C59135"/>
    <w:rsid w:val="47C6D87C"/>
    <w:rsid w:val="47CF864D"/>
    <w:rsid w:val="47DC53AC"/>
    <w:rsid w:val="47DCD169"/>
    <w:rsid w:val="47DD7B41"/>
    <w:rsid w:val="47DF586E"/>
    <w:rsid w:val="47E5B016"/>
    <w:rsid w:val="47E85CD9"/>
    <w:rsid w:val="47E8D5C7"/>
    <w:rsid w:val="47EA27E5"/>
    <w:rsid w:val="47EE99D2"/>
    <w:rsid w:val="47F1117E"/>
    <w:rsid w:val="47F5593F"/>
    <w:rsid w:val="47F57461"/>
    <w:rsid w:val="47F687FA"/>
    <w:rsid w:val="47F707CD"/>
    <w:rsid w:val="47F7D3CD"/>
    <w:rsid w:val="47FE739D"/>
    <w:rsid w:val="4802EA39"/>
    <w:rsid w:val="48045171"/>
    <w:rsid w:val="480AFDBB"/>
    <w:rsid w:val="480CCDB4"/>
    <w:rsid w:val="4816AC54"/>
    <w:rsid w:val="48181CB5"/>
    <w:rsid w:val="4820D53F"/>
    <w:rsid w:val="482CF55F"/>
    <w:rsid w:val="482EB1EC"/>
    <w:rsid w:val="482FEA0E"/>
    <w:rsid w:val="4830539F"/>
    <w:rsid w:val="48309D0D"/>
    <w:rsid w:val="48333031"/>
    <w:rsid w:val="48341B41"/>
    <w:rsid w:val="48372C8F"/>
    <w:rsid w:val="4837549F"/>
    <w:rsid w:val="48387415"/>
    <w:rsid w:val="483B3E5D"/>
    <w:rsid w:val="483B6C4C"/>
    <w:rsid w:val="483C3619"/>
    <w:rsid w:val="4846CDC2"/>
    <w:rsid w:val="484AE9A8"/>
    <w:rsid w:val="484DA683"/>
    <w:rsid w:val="484DDCFF"/>
    <w:rsid w:val="4854BC67"/>
    <w:rsid w:val="48554970"/>
    <w:rsid w:val="485673B0"/>
    <w:rsid w:val="4858326C"/>
    <w:rsid w:val="485F37DD"/>
    <w:rsid w:val="48651973"/>
    <w:rsid w:val="4869085B"/>
    <w:rsid w:val="486AB7F4"/>
    <w:rsid w:val="48747D63"/>
    <w:rsid w:val="4874B251"/>
    <w:rsid w:val="4875A93A"/>
    <w:rsid w:val="487875C1"/>
    <w:rsid w:val="487C6CFF"/>
    <w:rsid w:val="487D316B"/>
    <w:rsid w:val="48820E22"/>
    <w:rsid w:val="48847DD0"/>
    <w:rsid w:val="4888D60E"/>
    <w:rsid w:val="48899C52"/>
    <w:rsid w:val="488B8EC8"/>
    <w:rsid w:val="488C2EBB"/>
    <w:rsid w:val="488D814B"/>
    <w:rsid w:val="488EF44D"/>
    <w:rsid w:val="488F2C3D"/>
    <w:rsid w:val="4890FA98"/>
    <w:rsid w:val="48937091"/>
    <w:rsid w:val="4895E90C"/>
    <w:rsid w:val="4896C62E"/>
    <w:rsid w:val="489F02DC"/>
    <w:rsid w:val="48A24762"/>
    <w:rsid w:val="48A74AA7"/>
    <w:rsid w:val="48A7CCFE"/>
    <w:rsid w:val="48A82732"/>
    <w:rsid w:val="48AAFCFD"/>
    <w:rsid w:val="48AE5378"/>
    <w:rsid w:val="48B1A4C0"/>
    <w:rsid w:val="48B462F2"/>
    <w:rsid w:val="48B50128"/>
    <w:rsid w:val="48C07817"/>
    <w:rsid w:val="48C44A23"/>
    <w:rsid w:val="48CF4C7E"/>
    <w:rsid w:val="48D1E9E5"/>
    <w:rsid w:val="48D5FEAB"/>
    <w:rsid w:val="48E6BA1D"/>
    <w:rsid w:val="48E7B4E4"/>
    <w:rsid w:val="48E82923"/>
    <w:rsid w:val="48F071BA"/>
    <w:rsid w:val="48F08640"/>
    <w:rsid w:val="48F282A1"/>
    <w:rsid w:val="48FA28F1"/>
    <w:rsid w:val="48FA724D"/>
    <w:rsid w:val="49017384"/>
    <w:rsid w:val="490250BC"/>
    <w:rsid w:val="49053F5E"/>
    <w:rsid w:val="490803A2"/>
    <w:rsid w:val="490BEAE0"/>
    <w:rsid w:val="490E68A1"/>
    <w:rsid w:val="490FEB09"/>
    <w:rsid w:val="4910DBB8"/>
    <w:rsid w:val="49130A55"/>
    <w:rsid w:val="49163ACC"/>
    <w:rsid w:val="4916AD17"/>
    <w:rsid w:val="491F8936"/>
    <w:rsid w:val="4926DD4B"/>
    <w:rsid w:val="49279B6F"/>
    <w:rsid w:val="492A6CC6"/>
    <w:rsid w:val="492EA1E8"/>
    <w:rsid w:val="49306CFF"/>
    <w:rsid w:val="4930DF23"/>
    <w:rsid w:val="4932FF96"/>
    <w:rsid w:val="4934EE99"/>
    <w:rsid w:val="49367858"/>
    <w:rsid w:val="4936DC92"/>
    <w:rsid w:val="493B9B4D"/>
    <w:rsid w:val="493D6A31"/>
    <w:rsid w:val="493E44E0"/>
    <w:rsid w:val="493FB1ED"/>
    <w:rsid w:val="4945C793"/>
    <w:rsid w:val="49483FD9"/>
    <w:rsid w:val="4957FA50"/>
    <w:rsid w:val="495EC68C"/>
    <w:rsid w:val="495F8D4F"/>
    <w:rsid w:val="49619342"/>
    <w:rsid w:val="4966EAD3"/>
    <w:rsid w:val="496C78D8"/>
    <w:rsid w:val="49732C51"/>
    <w:rsid w:val="497628ED"/>
    <w:rsid w:val="497925E8"/>
    <w:rsid w:val="497CAA64"/>
    <w:rsid w:val="497CF9AC"/>
    <w:rsid w:val="497D5D6D"/>
    <w:rsid w:val="497F6E13"/>
    <w:rsid w:val="49848435"/>
    <w:rsid w:val="49852D8D"/>
    <w:rsid w:val="498F3189"/>
    <w:rsid w:val="4991B2A3"/>
    <w:rsid w:val="499307A8"/>
    <w:rsid w:val="499E99D7"/>
    <w:rsid w:val="49A0FB2E"/>
    <w:rsid w:val="49A79306"/>
    <w:rsid w:val="49A91FBB"/>
    <w:rsid w:val="49AD5B92"/>
    <w:rsid w:val="49ADE963"/>
    <w:rsid w:val="49B3644F"/>
    <w:rsid w:val="49B8B38D"/>
    <w:rsid w:val="49BB28F7"/>
    <w:rsid w:val="49BBAFFC"/>
    <w:rsid w:val="49BF1C20"/>
    <w:rsid w:val="49C20937"/>
    <w:rsid w:val="49C25977"/>
    <w:rsid w:val="49C28B1E"/>
    <w:rsid w:val="49C583D2"/>
    <w:rsid w:val="49C5FE8E"/>
    <w:rsid w:val="49D08463"/>
    <w:rsid w:val="49D23D40"/>
    <w:rsid w:val="49D2E6D5"/>
    <w:rsid w:val="49DEE339"/>
    <w:rsid w:val="49E25680"/>
    <w:rsid w:val="49E392D4"/>
    <w:rsid w:val="49EF7B41"/>
    <w:rsid w:val="49F2779E"/>
    <w:rsid w:val="49F4AA97"/>
    <w:rsid w:val="49FC5D9C"/>
    <w:rsid w:val="4A07E266"/>
    <w:rsid w:val="4A0A2281"/>
    <w:rsid w:val="4A0E5CA3"/>
    <w:rsid w:val="4A109352"/>
    <w:rsid w:val="4A192910"/>
    <w:rsid w:val="4A1B2708"/>
    <w:rsid w:val="4A1B9202"/>
    <w:rsid w:val="4A1C283D"/>
    <w:rsid w:val="4A1D34E2"/>
    <w:rsid w:val="4A200A40"/>
    <w:rsid w:val="4A25071F"/>
    <w:rsid w:val="4A25633A"/>
    <w:rsid w:val="4A274142"/>
    <w:rsid w:val="4A28C406"/>
    <w:rsid w:val="4A2955A9"/>
    <w:rsid w:val="4A32369B"/>
    <w:rsid w:val="4A3AA984"/>
    <w:rsid w:val="4A3D2C85"/>
    <w:rsid w:val="4A4040A9"/>
    <w:rsid w:val="4A44E318"/>
    <w:rsid w:val="4A475AC3"/>
    <w:rsid w:val="4A483B5C"/>
    <w:rsid w:val="4A4DC711"/>
    <w:rsid w:val="4A50D998"/>
    <w:rsid w:val="4A51C9E6"/>
    <w:rsid w:val="4A560756"/>
    <w:rsid w:val="4A563286"/>
    <w:rsid w:val="4A572C6F"/>
    <w:rsid w:val="4A586840"/>
    <w:rsid w:val="4A59EB1C"/>
    <w:rsid w:val="4A5BB472"/>
    <w:rsid w:val="4A5EC22D"/>
    <w:rsid w:val="4A61929C"/>
    <w:rsid w:val="4A62A2A0"/>
    <w:rsid w:val="4A62DF93"/>
    <w:rsid w:val="4A6CC9D5"/>
    <w:rsid w:val="4A6E2696"/>
    <w:rsid w:val="4A7011B6"/>
    <w:rsid w:val="4A715B1A"/>
    <w:rsid w:val="4A71EB03"/>
    <w:rsid w:val="4A738CB0"/>
    <w:rsid w:val="4A74CA34"/>
    <w:rsid w:val="4A75D0DA"/>
    <w:rsid w:val="4A784DF2"/>
    <w:rsid w:val="4A7A8320"/>
    <w:rsid w:val="4A7C719A"/>
    <w:rsid w:val="4A7F07FB"/>
    <w:rsid w:val="4A8091C2"/>
    <w:rsid w:val="4A816CF9"/>
    <w:rsid w:val="4A8BC97C"/>
    <w:rsid w:val="4A9241DB"/>
    <w:rsid w:val="4A94E85F"/>
    <w:rsid w:val="4A95452B"/>
    <w:rsid w:val="4A95E680"/>
    <w:rsid w:val="4A984521"/>
    <w:rsid w:val="4AA08596"/>
    <w:rsid w:val="4AA1C3CE"/>
    <w:rsid w:val="4AA71427"/>
    <w:rsid w:val="4AB3C2F5"/>
    <w:rsid w:val="4AB72E2F"/>
    <w:rsid w:val="4ABA1D42"/>
    <w:rsid w:val="4ABABD8C"/>
    <w:rsid w:val="4ABE6177"/>
    <w:rsid w:val="4AC16564"/>
    <w:rsid w:val="4AC1ABFF"/>
    <w:rsid w:val="4AC7277C"/>
    <w:rsid w:val="4AC99FAA"/>
    <w:rsid w:val="4ACC2730"/>
    <w:rsid w:val="4ACC2F30"/>
    <w:rsid w:val="4ACD15CD"/>
    <w:rsid w:val="4ACEEDC1"/>
    <w:rsid w:val="4AD57161"/>
    <w:rsid w:val="4AD9A598"/>
    <w:rsid w:val="4ADABB11"/>
    <w:rsid w:val="4AE356AA"/>
    <w:rsid w:val="4AE39515"/>
    <w:rsid w:val="4AF2F815"/>
    <w:rsid w:val="4AF4A529"/>
    <w:rsid w:val="4AF6573F"/>
    <w:rsid w:val="4AF94429"/>
    <w:rsid w:val="4AF99ACD"/>
    <w:rsid w:val="4AFCBB65"/>
    <w:rsid w:val="4AFD432A"/>
    <w:rsid w:val="4AFD89C3"/>
    <w:rsid w:val="4B0162C1"/>
    <w:rsid w:val="4B01995F"/>
    <w:rsid w:val="4B02EE2A"/>
    <w:rsid w:val="4B02F785"/>
    <w:rsid w:val="4B0409C2"/>
    <w:rsid w:val="4B047120"/>
    <w:rsid w:val="4B047805"/>
    <w:rsid w:val="4B05A324"/>
    <w:rsid w:val="4B0AA773"/>
    <w:rsid w:val="4B10D9AC"/>
    <w:rsid w:val="4B11FF31"/>
    <w:rsid w:val="4B19F2B2"/>
    <w:rsid w:val="4B1B612F"/>
    <w:rsid w:val="4B1BC1FD"/>
    <w:rsid w:val="4B1D6DF2"/>
    <w:rsid w:val="4B1E4748"/>
    <w:rsid w:val="4B215CE1"/>
    <w:rsid w:val="4B22CE70"/>
    <w:rsid w:val="4B23BE39"/>
    <w:rsid w:val="4B2659CC"/>
    <w:rsid w:val="4B26EC3D"/>
    <w:rsid w:val="4B276E69"/>
    <w:rsid w:val="4B27CD8A"/>
    <w:rsid w:val="4B31E095"/>
    <w:rsid w:val="4B3713CD"/>
    <w:rsid w:val="4B37AC17"/>
    <w:rsid w:val="4B39BE0C"/>
    <w:rsid w:val="4B39EEC6"/>
    <w:rsid w:val="4B39EED4"/>
    <w:rsid w:val="4B418CEE"/>
    <w:rsid w:val="4B44BF7E"/>
    <w:rsid w:val="4B48F952"/>
    <w:rsid w:val="4B4EBCA1"/>
    <w:rsid w:val="4B55A6B7"/>
    <w:rsid w:val="4B58CD3C"/>
    <w:rsid w:val="4B593F43"/>
    <w:rsid w:val="4B5D4D5F"/>
    <w:rsid w:val="4B5D5F5F"/>
    <w:rsid w:val="4B5F4794"/>
    <w:rsid w:val="4B61DB66"/>
    <w:rsid w:val="4B682BB4"/>
    <w:rsid w:val="4B69F8AF"/>
    <w:rsid w:val="4B6A8846"/>
    <w:rsid w:val="4B6CA071"/>
    <w:rsid w:val="4B6DCCFB"/>
    <w:rsid w:val="4B702B49"/>
    <w:rsid w:val="4B711AC2"/>
    <w:rsid w:val="4B78D673"/>
    <w:rsid w:val="4B7C7FAD"/>
    <w:rsid w:val="4B7FA08F"/>
    <w:rsid w:val="4B7FA4B7"/>
    <w:rsid w:val="4B852816"/>
    <w:rsid w:val="4B8916F5"/>
    <w:rsid w:val="4B896C9A"/>
    <w:rsid w:val="4B8A8A26"/>
    <w:rsid w:val="4B8D8A85"/>
    <w:rsid w:val="4B8E4A7E"/>
    <w:rsid w:val="4B8F8F3D"/>
    <w:rsid w:val="4B9017D5"/>
    <w:rsid w:val="4B919291"/>
    <w:rsid w:val="4B94F854"/>
    <w:rsid w:val="4B97CE7F"/>
    <w:rsid w:val="4B9ABDB1"/>
    <w:rsid w:val="4B9FED3E"/>
    <w:rsid w:val="4BA43385"/>
    <w:rsid w:val="4BA5679D"/>
    <w:rsid w:val="4BAB9A33"/>
    <w:rsid w:val="4BADC3A8"/>
    <w:rsid w:val="4BB12333"/>
    <w:rsid w:val="4BB56AB8"/>
    <w:rsid w:val="4BB5D29E"/>
    <w:rsid w:val="4BB6600C"/>
    <w:rsid w:val="4BBD3502"/>
    <w:rsid w:val="4BC2D0AF"/>
    <w:rsid w:val="4BCB129B"/>
    <w:rsid w:val="4BD09BF7"/>
    <w:rsid w:val="4BD4DAE6"/>
    <w:rsid w:val="4BD8AC9F"/>
    <w:rsid w:val="4BDE8C6F"/>
    <w:rsid w:val="4BDF6DFB"/>
    <w:rsid w:val="4BE0A2C6"/>
    <w:rsid w:val="4BE7BC50"/>
    <w:rsid w:val="4BED0010"/>
    <w:rsid w:val="4BFEF807"/>
    <w:rsid w:val="4C002834"/>
    <w:rsid w:val="4C046353"/>
    <w:rsid w:val="4C0852C7"/>
    <w:rsid w:val="4C0856B0"/>
    <w:rsid w:val="4C091FEA"/>
    <w:rsid w:val="4C0A1783"/>
    <w:rsid w:val="4C0AD1BB"/>
    <w:rsid w:val="4C13ADBC"/>
    <w:rsid w:val="4C15F5C5"/>
    <w:rsid w:val="4C19912A"/>
    <w:rsid w:val="4C21C7CD"/>
    <w:rsid w:val="4C221E47"/>
    <w:rsid w:val="4C22B184"/>
    <w:rsid w:val="4C23348F"/>
    <w:rsid w:val="4C292693"/>
    <w:rsid w:val="4C29FF35"/>
    <w:rsid w:val="4C32A3C7"/>
    <w:rsid w:val="4C35B623"/>
    <w:rsid w:val="4C35D57D"/>
    <w:rsid w:val="4C3858ED"/>
    <w:rsid w:val="4C39B079"/>
    <w:rsid w:val="4C3BCC67"/>
    <w:rsid w:val="4C3D8878"/>
    <w:rsid w:val="4C45B3F8"/>
    <w:rsid w:val="4C45D96B"/>
    <w:rsid w:val="4C485EA3"/>
    <w:rsid w:val="4C48FE9B"/>
    <w:rsid w:val="4C4A735B"/>
    <w:rsid w:val="4C4B2D98"/>
    <w:rsid w:val="4C4BC961"/>
    <w:rsid w:val="4C4F090E"/>
    <w:rsid w:val="4C504988"/>
    <w:rsid w:val="4C5685A7"/>
    <w:rsid w:val="4C5BCF1C"/>
    <w:rsid w:val="4C5BE15F"/>
    <w:rsid w:val="4C5E65A4"/>
    <w:rsid w:val="4C62B960"/>
    <w:rsid w:val="4C67442B"/>
    <w:rsid w:val="4C6DA399"/>
    <w:rsid w:val="4C7169E5"/>
    <w:rsid w:val="4C73036A"/>
    <w:rsid w:val="4C74828B"/>
    <w:rsid w:val="4C74EA76"/>
    <w:rsid w:val="4C7743F4"/>
    <w:rsid w:val="4C7CDD09"/>
    <w:rsid w:val="4C86227D"/>
    <w:rsid w:val="4C8B8AFF"/>
    <w:rsid w:val="4C938392"/>
    <w:rsid w:val="4C9796CC"/>
    <w:rsid w:val="4C9ACF66"/>
    <w:rsid w:val="4CA2E259"/>
    <w:rsid w:val="4CA4C686"/>
    <w:rsid w:val="4CA61BFF"/>
    <w:rsid w:val="4CA87B7D"/>
    <w:rsid w:val="4CAB3F00"/>
    <w:rsid w:val="4CAB6119"/>
    <w:rsid w:val="4CADC944"/>
    <w:rsid w:val="4CAE5AA7"/>
    <w:rsid w:val="4CB16A62"/>
    <w:rsid w:val="4CB1C32A"/>
    <w:rsid w:val="4CB52EAA"/>
    <w:rsid w:val="4CB53A9C"/>
    <w:rsid w:val="4CB7B87C"/>
    <w:rsid w:val="4CBCDDB8"/>
    <w:rsid w:val="4CBE2694"/>
    <w:rsid w:val="4CBEC65D"/>
    <w:rsid w:val="4CBFB32F"/>
    <w:rsid w:val="4CC23094"/>
    <w:rsid w:val="4CC30154"/>
    <w:rsid w:val="4CC3959F"/>
    <w:rsid w:val="4CC3ABF0"/>
    <w:rsid w:val="4CC5294A"/>
    <w:rsid w:val="4CC8EEB7"/>
    <w:rsid w:val="4CCC262C"/>
    <w:rsid w:val="4CCC69AA"/>
    <w:rsid w:val="4CD1BB59"/>
    <w:rsid w:val="4CD495DE"/>
    <w:rsid w:val="4CD5A23E"/>
    <w:rsid w:val="4CD95464"/>
    <w:rsid w:val="4CDCEC0A"/>
    <w:rsid w:val="4CDF22BC"/>
    <w:rsid w:val="4CDFD1E3"/>
    <w:rsid w:val="4CEBEF55"/>
    <w:rsid w:val="4CEE64EF"/>
    <w:rsid w:val="4CEF1C8E"/>
    <w:rsid w:val="4CF0C4CC"/>
    <w:rsid w:val="4CF57879"/>
    <w:rsid w:val="4CF775DF"/>
    <w:rsid w:val="4CF8ADD1"/>
    <w:rsid w:val="4CFF5546"/>
    <w:rsid w:val="4D000C5B"/>
    <w:rsid w:val="4D031951"/>
    <w:rsid w:val="4D03C699"/>
    <w:rsid w:val="4D055E93"/>
    <w:rsid w:val="4D0AAE18"/>
    <w:rsid w:val="4D113BB0"/>
    <w:rsid w:val="4D137975"/>
    <w:rsid w:val="4D13FB8D"/>
    <w:rsid w:val="4D15AA8E"/>
    <w:rsid w:val="4D165FAA"/>
    <w:rsid w:val="4D16F68F"/>
    <w:rsid w:val="4D1DF07C"/>
    <w:rsid w:val="4D1F4CCE"/>
    <w:rsid w:val="4D1F6CF3"/>
    <w:rsid w:val="4D23B5CC"/>
    <w:rsid w:val="4D23E945"/>
    <w:rsid w:val="4D243747"/>
    <w:rsid w:val="4D258E4E"/>
    <w:rsid w:val="4D267FB3"/>
    <w:rsid w:val="4D292894"/>
    <w:rsid w:val="4D29D905"/>
    <w:rsid w:val="4D2D72CB"/>
    <w:rsid w:val="4D36EDB5"/>
    <w:rsid w:val="4D3C4BA3"/>
    <w:rsid w:val="4D3DD09E"/>
    <w:rsid w:val="4D411160"/>
    <w:rsid w:val="4D422C6D"/>
    <w:rsid w:val="4D464342"/>
    <w:rsid w:val="4D519D63"/>
    <w:rsid w:val="4D535284"/>
    <w:rsid w:val="4D550B2A"/>
    <w:rsid w:val="4D5886CC"/>
    <w:rsid w:val="4D5F9B5A"/>
    <w:rsid w:val="4D61B222"/>
    <w:rsid w:val="4D6BBAA9"/>
    <w:rsid w:val="4D6C3B5B"/>
    <w:rsid w:val="4D6C5E30"/>
    <w:rsid w:val="4D6CC888"/>
    <w:rsid w:val="4D6D7FEB"/>
    <w:rsid w:val="4D737F51"/>
    <w:rsid w:val="4D749C5E"/>
    <w:rsid w:val="4D816FA1"/>
    <w:rsid w:val="4D81E61A"/>
    <w:rsid w:val="4D837BB4"/>
    <w:rsid w:val="4D864F0A"/>
    <w:rsid w:val="4D8C54C8"/>
    <w:rsid w:val="4D8E9B4C"/>
    <w:rsid w:val="4D8F7AC7"/>
    <w:rsid w:val="4D91EA07"/>
    <w:rsid w:val="4D95B5C3"/>
    <w:rsid w:val="4D963456"/>
    <w:rsid w:val="4D985476"/>
    <w:rsid w:val="4D9F43E5"/>
    <w:rsid w:val="4DA04B78"/>
    <w:rsid w:val="4DA2C674"/>
    <w:rsid w:val="4DA4012E"/>
    <w:rsid w:val="4DA56EE3"/>
    <w:rsid w:val="4DA58DDF"/>
    <w:rsid w:val="4DAB1F3A"/>
    <w:rsid w:val="4DAB537B"/>
    <w:rsid w:val="4DACF8D2"/>
    <w:rsid w:val="4DB0C04B"/>
    <w:rsid w:val="4DB3BC0E"/>
    <w:rsid w:val="4DB4A48C"/>
    <w:rsid w:val="4DBA3555"/>
    <w:rsid w:val="4DC1B7F1"/>
    <w:rsid w:val="4DC1F976"/>
    <w:rsid w:val="4DC56C34"/>
    <w:rsid w:val="4DCA8A3E"/>
    <w:rsid w:val="4DCD9FC5"/>
    <w:rsid w:val="4DD063A1"/>
    <w:rsid w:val="4DD0B60A"/>
    <w:rsid w:val="4DD3FC56"/>
    <w:rsid w:val="4DD703B8"/>
    <w:rsid w:val="4DD8AB90"/>
    <w:rsid w:val="4DE00B00"/>
    <w:rsid w:val="4DE24449"/>
    <w:rsid w:val="4DE50067"/>
    <w:rsid w:val="4DE87BF0"/>
    <w:rsid w:val="4DE90D37"/>
    <w:rsid w:val="4DEEDBF2"/>
    <w:rsid w:val="4DEFAD24"/>
    <w:rsid w:val="4DF06785"/>
    <w:rsid w:val="4DF343D1"/>
    <w:rsid w:val="4DF69E96"/>
    <w:rsid w:val="4DF7C91E"/>
    <w:rsid w:val="4DFAD233"/>
    <w:rsid w:val="4DFF9F58"/>
    <w:rsid w:val="4E06B933"/>
    <w:rsid w:val="4E076DE1"/>
    <w:rsid w:val="4E0B1026"/>
    <w:rsid w:val="4E0DE32C"/>
    <w:rsid w:val="4E0E77BA"/>
    <w:rsid w:val="4E107EDF"/>
    <w:rsid w:val="4E1119ED"/>
    <w:rsid w:val="4E13C644"/>
    <w:rsid w:val="4E19DA6E"/>
    <w:rsid w:val="4E25C650"/>
    <w:rsid w:val="4E279D26"/>
    <w:rsid w:val="4E2835DE"/>
    <w:rsid w:val="4E2D2007"/>
    <w:rsid w:val="4E33825E"/>
    <w:rsid w:val="4E418E16"/>
    <w:rsid w:val="4E42AD63"/>
    <w:rsid w:val="4E495592"/>
    <w:rsid w:val="4E4C0847"/>
    <w:rsid w:val="4E4E9255"/>
    <w:rsid w:val="4E4F11C6"/>
    <w:rsid w:val="4E533340"/>
    <w:rsid w:val="4E58C2D3"/>
    <w:rsid w:val="4E5A42E5"/>
    <w:rsid w:val="4E5C7E25"/>
    <w:rsid w:val="4E632E13"/>
    <w:rsid w:val="4E6367F5"/>
    <w:rsid w:val="4E65A980"/>
    <w:rsid w:val="4E66267B"/>
    <w:rsid w:val="4E67F93C"/>
    <w:rsid w:val="4E6A93B0"/>
    <w:rsid w:val="4E6B6E74"/>
    <w:rsid w:val="4E6C8840"/>
    <w:rsid w:val="4E72E49B"/>
    <w:rsid w:val="4E74BBB2"/>
    <w:rsid w:val="4E76494A"/>
    <w:rsid w:val="4E774189"/>
    <w:rsid w:val="4E78939F"/>
    <w:rsid w:val="4E7BBAAC"/>
    <w:rsid w:val="4E7CFE74"/>
    <w:rsid w:val="4E8172E7"/>
    <w:rsid w:val="4E856B40"/>
    <w:rsid w:val="4E889859"/>
    <w:rsid w:val="4E93D017"/>
    <w:rsid w:val="4E96CE20"/>
    <w:rsid w:val="4E96F0FD"/>
    <w:rsid w:val="4E9B0A77"/>
    <w:rsid w:val="4EA10240"/>
    <w:rsid w:val="4EA2AB77"/>
    <w:rsid w:val="4EA4C239"/>
    <w:rsid w:val="4EA599B1"/>
    <w:rsid w:val="4EA611E6"/>
    <w:rsid w:val="4EA70DA0"/>
    <w:rsid w:val="4EA7F449"/>
    <w:rsid w:val="4EAA4538"/>
    <w:rsid w:val="4EAB0BDF"/>
    <w:rsid w:val="4EAB4411"/>
    <w:rsid w:val="4EB48602"/>
    <w:rsid w:val="4EBAB837"/>
    <w:rsid w:val="4EBCBD6C"/>
    <w:rsid w:val="4EBFC1AB"/>
    <w:rsid w:val="4EC0FFA7"/>
    <w:rsid w:val="4EC21C4F"/>
    <w:rsid w:val="4EC35B7F"/>
    <w:rsid w:val="4EC4B80E"/>
    <w:rsid w:val="4ECDDB7C"/>
    <w:rsid w:val="4ED1436A"/>
    <w:rsid w:val="4ED2E49B"/>
    <w:rsid w:val="4ED56FB9"/>
    <w:rsid w:val="4ED6D042"/>
    <w:rsid w:val="4ED9B338"/>
    <w:rsid w:val="4EDC0E34"/>
    <w:rsid w:val="4EE5416A"/>
    <w:rsid w:val="4EEF3F08"/>
    <w:rsid w:val="4EF20BEB"/>
    <w:rsid w:val="4F015E7C"/>
    <w:rsid w:val="4F01CAD6"/>
    <w:rsid w:val="4F0A8A02"/>
    <w:rsid w:val="4F138BB2"/>
    <w:rsid w:val="4F18D783"/>
    <w:rsid w:val="4F19319C"/>
    <w:rsid w:val="4F1DCD13"/>
    <w:rsid w:val="4F20075E"/>
    <w:rsid w:val="4F2AF561"/>
    <w:rsid w:val="4F2C71EE"/>
    <w:rsid w:val="4F3070A7"/>
    <w:rsid w:val="4F31A673"/>
    <w:rsid w:val="4F32E197"/>
    <w:rsid w:val="4F350D1F"/>
    <w:rsid w:val="4F39818F"/>
    <w:rsid w:val="4F3B4377"/>
    <w:rsid w:val="4F3BDDAA"/>
    <w:rsid w:val="4F3C6C38"/>
    <w:rsid w:val="4F40F6C0"/>
    <w:rsid w:val="4F4345EB"/>
    <w:rsid w:val="4F47FF95"/>
    <w:rsid w:val="4F48BF0F"/>
    <w:rsid w:val="4F4AF818"/>
    <w:rsid w:val="4F4BA32E"/>
    <w:rsid w:val="4F4D3FD2"/>
    <w:rsid w:val="4F4E1E37"/>
    <w:rsid w:val="4F501778"/>
    <w:rsid w:val="4F53EB5E"/>
    <w:rsid w:val="4F578ECB"/>
    <w:rsid w:val="4F5CC093"/>
    <w:rsid w:val="4F5CEC42"/>
    <w:rsid w:val="4F5E677D"/>
    <w:rsid w:val="4F5E6895"/>
    <w:rsid w:val="4F5F049A"/>
    <w:rsid w:val="4F731B41"/>
    <w:rsid w:val="4F731D98"/>
    <w:rsid w:val="4F73D836"/>
    <w:rsid w:val="4F798276"/>
    <w:rsid w:val="4F7AEBDC"/>
    <w:rsid w:val="4F83264D"/>
    <w:rsid w:val="4F882D4D"/>
    <w:rsid w:val="4F8B6F10"/>
    <w:rsid w:val="4F91499D"/>
    <w:rsid w:val="4F91E199"/>
    <w:rsid w:val="4F93FA5B"/>
    <w:rsid w:val="4F996247"/>
    <w:rsid w:val="4F9AB517"/>
    <w:rsid w:val="4F9B4102"/>
    <w:rsid w:val="4F9C92FF"/>
    <w:rsid w:val="4F9E8512"/>
    <w:rsid w:val="4FA01D0B"/>
    <w:rsid w:val="4FA2714B"/>
    <w:rsid w:val="4FA61030"/>
    <w:rsid w:val="4FA6419E"/>
    <w:rsid w:val="4FA74E32"/>
    <w:rsid w:val="4FAE24BC"/>
    <w:rsid w:val="4FAE3F60"/>
    <w:rsid w:val="4FAF495D"/>
    <w:rsid w:val="4FAFFE9A"/>
    <w:rsid w:val="4FB34791"/>
    <w:rsid w:val="4FBB74BF"/>
    <w:rsid w:val="4FBDE8E2"/>
    <w:rsid w:val="4FC1F5BE"/>
    <w:rsid w:val="4FC2448D"/>
    <w:rsid w:val="4FC27119"/>
    <w:rsid w:val="4FC2E581"/>
    <w:rsid w:val="4FC6014E"/>
    <w:rsid w:val="4FC9368F"/>
    <w:rsid w:val="4FCFD845"/>
    <w:rsid w:val="4FD20ED5"/>
    <w:rsid w:val="4FD2E4A8"/>
    <w:rsid w:val="4FD50B8F"/>
    <w:rsid w:val="4FD77D2B"/>
    <w:rsid w:val="4FD97C80"/>
    <w:rsid w:val="4FDA004C"/>
    <w:rsid w:val="4FDB2C66"/>
    <w:rsid w:val="4FDC562D"/>
    <w:rsid w:val="4FE0433D"/>
    <w:rsid w:val="4FE33CCF"/>
    <w:rsid w:val="4FE3D27A"/>
    <w:rsid w:val="4FE528EA"/>
    <w:rsid w:val="4FE57801"/>
    <w:rsid w:val="4FE7461B"/>
    <w:rsid w:val="4FE7AB3F"/>
    <w:rsid w:val="4FECD580"/>
    <w:rsid w:val="4FF20027"/>
    <w:rsid w:val="4FF3C30D"/>
    <w:rsid w:val="4FF79566"/>
    <w:rsid w:val="4FF8996C"/>
    <w:rsid w:val="4FF9E4D1"/>
    <w:rsid w:val="4FFABC85"/>
    <w:rsid w:val="4FFD1FF3"/>
    <w:rsid w:val="4FFFA68A"/>
    <w:rsid w:val="5001FEB4"/>
    <w:rsid w:val="5004DD1F"/>
    <w:rsid w:val="50068F32"/>
    <w:rsid w:val="500C5793"/>
    <w:rsid w:val="500D1898"/>
    <w:rsid w:val="50129501"/>
    <w:rsid w:val="501342E6"/>
    <w:rsid w:val="5014D7B6"/>
    <w:rsid w:val="50166176"/>
    <w:rsid w:val="501829F4"/>
    <w:rsid w:val="50187939"/>
    <w:rsid w:val="501C2BAA"/>
    <w:rsid w:val="501E97C9"/>
    <w:rsid w:val="5022259B"/>
    <w:rsid w:val="50316081"/>
    <w:rsid w:val="503F16E3"/>
    <w:rsid w:val="5041624F"/>
    <w:rsid w:val="5043CD45"/>
    <w:rsid w:val="50465482"/>
    <w:rsid w:val="5048ED72"/>
    <w:rsid w:val="5048F631"/>
    <w:rsid w:val="504A73AF"/>
    <w:rsid w:val="504F01B5"/>
    <w:rsid w:val="5050A8E4"/>
    <w:rsid w:val="50576168"/>
    <w:rsid w:val="50584C09"/>
    <w:rsid w:val="50596800"/>
    <w:rsid w:val="505BEF74"/>
    <w:rsid w:val="505BF351"/>
    <w:rsid w:val="505EE47B"/>
    <w:rsid w:val="50707548"/>
    <w:rsid w:val="5071420F"/>
    <w:rsid w:val="50746337"/>
    <w:rsid w:val="5077BFE7"/>
    <w:rsid w:val="507A9986"/>
    <w:rsid w:val="507EAF76"/>
    <w:rsid w:val="5081FC68"/>
    <w:rsid w:val="50840284"/>
    <w:rsid w:val="508783E3"/>
    <w:rsid w:val="508A2E0C"/>
    <w:rsid w:val="508F401C"/>
    <w:rsid w:val="509116D5"/>
    <w:rsid w:val="50913403"/>
    <w:rsid w:val="50A1F6F5"/>
    <w:rsid w:val="50A30C74"/>
    <w:rsid w:val="50A86817"/>
    <w:rsid w:val="50A8EA2E"/>
    <w:rsid w:val="50ABB317"/>
    <w:rsid w:val="50AD70EF"/>
    <w:rsid w:val="50AF3952"/>
    <w:rsid w:val="50B01498"/>
    <w:rsid w:val="50B080CD"/>
    <w:rsid w:val="50B30706"/>
    <w:rsid w:val="50B5A845"/>
    <w:rsid w:val="50B9489C"/>
    <w:rsid w:val="50BA8035"/>
    <w:rsid w:val="50BCA98B"/>
    <w:rsid w:val="50BE809A"/>
    <w:rsid w:val="50C3F715"/>
    <w:rsid w:val="50CA6215"/>
    <w:rsid w:val="50CCB867"/>
    <w:rsid w:val="50CF848F"/>
    <w:rsid w:val="50D68965"/>
    <w:rsid w:val="50D73C09"/>
    <w:rsid w:val="50DCDA38"/>
    <w:rsid w:val="50DE915C"/>
    <w:rsid w:val="50E89A4A"/>
    <w:rsid w:val="50E96F31"/>
    <w:rsid w:val="50F3905C"/>
    <w:rsid w:val="50FB565D"/>
    <w:rsid w:val="50FC4B77"/>
    <w:rsid w:val="50FDE9F6"/>
    <w:rsid w:val="50FE54E6"/>
    <w:rsid w:val="50FEB245"/>
    <w:rsid w:val="50FF6044"/>
    <w:rsid w:val="50FF90D2"/>
    <w:rsid w:val="51034495"/>
    <w:rsid w:val="510C13F6"/>
    <w:rsid w:val="510D178A"/>
    <w:rsid w:val="510ECC9C"/>
    <w:rsid w:val="5111A1D4"/>
    <w:rsid w:val="51121491"/>
    <w:rsid w:val="51126145"/>
    <w:rsid w:val="5113F794"/>
    <w:rsid w:val="51142AF1"/>
    <w:rsid w:val="511A14C6"/>
    <w:rsid w:val="511BE1CE"/>
    <w:rsid w:val="511CA9BB"/>
    <w:rsid w:val="5120B078"/>
    <w:rsid w:val="5120E362"/>
    <w:rsid w:val="5121A94C"/>
    <w:rsid w:val="51224D3B"/>
    <w:rsid w:val="51232603"/>
    <w:rsid w:val="51278397"/>
    <w:rsid w:val="512C7D68"/>
    <w:rsid w:val="51304EF6"/>
    <w:rsid w:val="5130CC81"/>
    <w:rsid w:val="51357328"/>
    <w:rsid w:val="5136CB1C"/>
    <w:rsid w:val="5145FB55"/>
    <w:rsid w:val="514629D9"/>
    <w:rsid w:val="51501A17"/>
    <w:rsid w:val="5150BA98"/>
    <w:rsid w:val="5152D75D"/>
    <w:rsid w:val="51550DFA"/>
    <w:rsid w:val="515B4DD6"/>
    <w:rsid w:val="515C1F1D"/>
    <w:rsid w:val="51607E44"/>
    <w:rsid w:val="5162BED7"/>
    <w:rsid w:val="516852B9"/>
    <w:rsid w:val="51713A5E"/>
    <w:rsid w:val="51720993"/>
    <w:rsid w:val="51740B45"/>
    <w:rsid w:val="5179144F"/>
    <w:rsid w:val="51793E30"/>
    <w:rsid w:val="517A8C30"/>
    <w:rsid w:val="517A951E"/>
    <w:rsid w:val="517AA41E"/>
    <w:rsid w:val="517F06A3"/>
    <w:rsid w:val="5184025E"/>
    <w:rsid w:val="518EC77C"/>
    <w:rsid w:val="5191D6D2"/>
    <w:rsid w:val="51942ED7"/>
    <w:rsid w:val="51945CB4"/>
    <w:rsid w:val="51966553"/>
    <w:rsid w:val="51973474"/>
    <w:rsid w:val="519F5D49"/>
    <w:rsid w:val="51A0043A"/>
    <w:rsid w:val="51A2C970"/>
    <w:rsid w:val="51A3F888"/>
    <w:rsid w:val="51A492F4"/>
    <w:rsid w:val="51A85290"/>
    <w:rsid w:val="51A904FB"/>
    <w:rsid w:val="51B5C9EC"/>
    <w:rsid w:val="51BB2AEC"/>
    <w:rsid w:val="51BD2FC8"/>
    <w:rsid w:val="51C38474"/>
    <w:rsid w:val="51C568D1"/>
    <w:rsid w:val="51C6B9F9"/>
    <w:rsid w:val="51C94E83"/>
    <w:rsid w:val="51CBDDF8"/>
    <w:rsid w:val="51CC7505"/>
    <w:rsid w:val="51D204B0"/>
    <w:rsid w:val="51DA1957"/>
    <w:rsid w:val="51DA7AED"/>
    <w:rsid w:val="51DADB2B"/>
    <w:rsid w:val="51DE5E27"/>
    <w:rsid w:val="51E07461"/>
    <w:rsid w:val="51E2CF47"/>
    <w:rsid w:val="51E4CDF7"/>
    <w:rsid w:val="51E941A3"/>
    <w:rsid w:val="51EAB4A6"/>
    <w:rsid w:val="51F4C28F"/>
    <w:rsid w:val="51F62606"/>
    <w:rsid w:val="51FD37CC"/>
    <w:rsid w:val="51FD445C"/>
    <w:rsid w:val="520CBC7B"/>
    <w:rsid w:val="52109497"/>
    <w:rsid w:val="5214A6C8"/>
    <w:rsid w:val="521C2F6F"/>
    <w:rsid w:val="521DB5FA"/>
    <w:rsid w:val="521F5D60"/>
    <w:rsid w:val="5221218E"/>
    <w:rsid w:val="52276CA7"/>
    <w:rsid w:val="522B151F"/>
    <w:rsid w:val="522E23CF"/>
    <w:rsid w:val="52327380"/>
    <w:rsid w:val="5232BCF4"/>
    <w:rsid w:val="5234B59F"/>
    <w:rsid w:val="523748B9"/>
    <w:rsid w:val="523844F7"/>
    <w:rsid w:val="52398670"/>
    <w:rsid w:val="523A72B1"/>
    <w:rsid w:val="523E09D8"/>
    <w:rsid w:val="5240BBCF"/>
    <w:rsid w:val="524789DA"/>
    <w:rsid w:val="5249B31B"/>
    <w:rsid w:val="524FC8B7"/>
    <w:rsid w:val="5254C442"/>
    <w:rsid w:val="5256C7E6"/>
    <w:rsid w:val="525A2E48"/>
    <w:rsid w:val="525ADFF0"/>
    <w:rsid w:val="525ED954"/>
    <w:rsid w:val="527AD14F"/>
    <w:rsid w:val="527F98C2"/>
    <w:rsid w:val="52809509"/>
    <w:rsid w:val="52812ED4"/>
    <w:rsid w:val="52835A7D"/>
    <w:rsid w:val="528CCAEB"/>
    <w:rsid w:val="5290C639"/>
    <w:rsid w:val="5294CFE1"/>
    <w:rsid w:val="52999B92"/>
    <w:rsid w:val="529CFB98"/>
    <w:rsid w:val="529D0907"/>
    <w:rsid w:val="529DF5B0"/>
    <w:rsid w:val="52A2CD4A"/>
    <w:rsid w:val="52AA65C3"/>
    <w:rsid w:val="52B9BA68"/>
    <w:rsid w:val="52BAFB3B"/>
    <w:rsid w:val="52BD9994"/>
    <w:rsid w:val="52BF65B4"/>
    <w:rsid w:val="52C0FE36"/>
    <w:rsid w:val="52C200B5"/>
    <w:rsid w:val="52C4EC37"/>
    <w:rsid w:val="52C91F0C"/>
    <w:rsid w:val="52C950E9"/>
    <w:rsid w:val="52CDD493"/>
    <w:rsid w:val="52CE32E2"/>
    <w:rsid w:val="52CE47F0"/>
    <w:rsid w:val="52D7F1B7"/>
    <w:rsid w:val="52E270AE"/>
    <w:rsid w:val="52EC8771"/>
    <w:rsid w:val="52F0517F"/>
    <w:rsid w:val="52F77336"/>
    <w:rsid w:val="52F9D5C4"/>
    <w:rsid w:val="52FBCF64"/>
    <w:rsid w:val="52FF4948"/>
    <w:rsid w:val="53055214"/>
    <w:rsid w:val="530A73DD"/>
    <w:rsid w:val="530B30D3"/>
    <w:rsid w:val="53130085"/>
    <w:rsid w:val="531307F1"/>
    <w:rsid w:val="5315BFB2"/>
    <w:rsid w:val="531793D2"/>
    <w:rsid w:val="531798D2"/>
    <w:rsid w:val="53194C30"/>
    <w:rsid w:val="531B69A1"/>
    <w:rsid w:val="53247171"/>
    <w:rsid w:val="532BE068"/>
    <w:rsid w:val="532D0C93"/>
    <w:rsid w:val="5337824E"/>
    <w:rsid w:val="53395E7E"/>
    <w:rsid w:val="533CE7C7"/>
    <w:rsid w:val="5345BCAC"/>
    <w:rsid w:val="534B63F1"/>
    <w:rsid w:val="534D42BA"/>
    <w:rsid w:val="534D7DD0"/>
    <w:rsid w:val="534EF6D0"/>
    <w:rsid w:val="534FD0AA"/>
    <w:rsid w:val="535167D5"/>
    <w:rsid w:val="53525B15"/>
    <w:rsid w:val="5355C094"/>
    <w:rsid w:val="535631C2"/>
    <w:rsid w:val="53569BC1"/>
    <w:rsid w:val="5357EC7D"/>
    <w:rsid w:val="53590CF7"/>
    <w:rsid w:val="535B1C3E"/>
    <w:rsid w:val="535C036F"/>
    <w:rsid w:val="535C053B"/>
    <w:rsid w:val="535D8357"/>
    <w:rsid w:val="5363B9B6"/>
    <w:rsid w:val="536541E9"/>
    <w:rsid w:val="53679897"/>
    <w:rsid w:val="536E0633"/>
    <w:rsid w:val="5372BFF9"/>
    <w:rsid w:val="5374A3A4"/>
    <w:rsid w:val="5374AE63"/>
    <w:rsid w:val="5375D8C4"/>
    <w:rsid w:val="5378AEE6"/>
    <w:rsid w:val="537D8BED"/>
    <w:rsid w:val="53822C50"/>
    <w:rsid w:val="5382ED6F"/>
    <w:rsid w:val="53872B02"/>
    <w:rsid w:val="53896154"/>
    <w:rsid w:val="53897F9C"/>
    <w:rsid w:val="53990D3E"/>
    <w:rsid w:val="5399F2C7"/>
    <w:rsid w:val="539B27AB"/>
    <w:rsid w:val="539D7B30"/>
    <w:rsid w:val="539D8968"/>
    <w:rsid w:val="539E7F83"/>
    <w:rsid w:val="53A4FF52"/>
    <w:rsid w:val="53A5346B"/>
    <w:rsid w:val="53A8AE45"/>
    <w:rsid w:val="53A95304"/>
    <w:rsid w:val="53ADC526"/>
    <w:rsid w:val="53B6B0C4"/>
    <w:rsid w:val="53B90197"/>
    <w:rsid w:val="53BA2053"/>
    <w:rsid w:val="53BADE55"/>
    <w:rsid w:val="53BC4CB6"/>
    <w:rsid w:val="53BCAA7E"/>
    <w:rsid w:val="53BD6A1F"/>
    <w:rsid w:val="53BE5E3F"/>
    <w:rsid w:val="53BE81D7"/>
    <w:rsid w:val="53C19691"/>
    <w:rsid w:val="53C26410"/>
    <w:rsid w:val="53C5CBF6"/>
    <w:rsid w:val="53C83B8B"/>
    <w:rsid w:val="53CBF56A"/>
    <w:rsid w:val="53CD5CD8"/>
    <w:rsid w:val="53CF74A1"/>
    <w:rsid w:val="53D63079"/>
    <w:rsid w:val="53D66C33"/>
    <w:rsid w:val="53D8815A"/>
    <w:rsid w:val="53DB6FB9"/>
    <w:rsid w:val="53DD0153"/>
    <w:rsid w:val="53E20C75"/>
    <w:rsid w:val="53E22253"/>
    <w:rsid w:val="53E29076"/>
    <w:rsid w:val="53E30C00"/>
    <w:rsid w:val="53E54C95"/>
    <w:rsid w:val="53E5EC01"/>
    <w:rsid w:val="53E60DD0"/>
    <w:rsid w:val="53EA3948"/>
    <w:rsid w:val="53EEDBD3"/>
    <w:rsid w:val="53F2722A"/>
    <w:rsid w:val="53F7825E"/>
    <w:rsid w:val="53FC9E83"/>
    <w:rsid w:val="5413E8F5"/>
    <w:rsid w:val="541B94E7"/>
    <w:rsid w:val="541CFF35"/>
    <w:rsid w:val="541E4794"/>
    <w:rsid w:val="54201CDA"/>
    <w:rsid w:val="54247BA0"/>
    <w:rsid w:val="5427D198"/>
    <w:rsid w:val="5429F22F"/>
    <w:rsid w:val="542AA2A9"/>
    <w:rsid w:val="542DD9E2"/>
    <w:rsid w:val="543088EF"/>
    <w:rsid w:val="5433474C"/>
    <w:rsid w:val="54356774"/>
    <w:rsid w:val="5435A27A"/>
    <w:rsid w:val="543E0CCA"/>
    <w:rsid w:val="54596E9C"/>
    <w:rsid w:val="5459D323"/>
    <w:rsid w:val="5459FF55"/>
    <w:rsid w:val="545E7659"/>
    <w:rsid w:val="545F0915"/>
    <w:rsid w:val="545F1358"/>
    <w:rsid w:val="54632C7A"/>
    <w:rsid w:val="546384FA"/>
    <w:rsid w:val="5467FD14"/>
    <w:rsid w:val="5479A7EE"/>
    <w:rsid w:val="547B1ABE"/>
    <w:rsid w:val="547D17C2"/>
    <w:rsid w:val="547F8181"/>
    <w:rsid w:val="54821ACC"/>
    <w:rsid w:val="54859241"/>
    <w:rsid w:val="5486BB17"/>
    <w:rsid w:val="548F59E5"/>
    <w:rsid w:val="549410F8"/>
    <w:rsid w:val="5494D396"/>
    <w:rsid w:val="54959DCA"/>
    <w:rsid w:val="54969C04"/>
    <w:rsid w:val="54986460"/>
    <w:rsid w:val="549DCC49"/>
    <w:rsid w:val="54A517EC"/>
    <w:rsid w:val="54A6F7C6"/>
    <w:rsid w:val="54AC9767"/>
    <w:rsid w:val="54AEBD2D"/>
    <w:rsid w:val="54B49306"/>
    <w:rsid w:val="54B493F6"/>
    <w:rsid w:val="54B8E96B"/>
    <w:rsid w:val="54CBC036"/>
    <w:rsid w:val="54D1AF59"/>
    <w:rsid w:val="54D274B8"/>
    <w:rsid w:val="54D29F79"/>
    <w:rsid w:val="54D90FFA"/>
    <w:rsid w:val="54DAC6AF"/>
    <w:rsid w:val="54DBEDAF"/>
    <w:rsid w:val="54DE21AC"/>
    <w:rsid w:val="54DFF2EB"/>
    <w:rsid w:val="54F3EDB3"/>
    <w:rsid w:val="54F666C7"/>
    <w:rsid w:val="54FCF8B0"/>
    <w:rsid w:val="55040BF5"/>
    <w:rsid w:val="5506F5A7"/>
    <w:rsid w:val="550CEA62"/>
    <w:rsid w:val="55169F0D"/>
    <w:rsid w:val="551B4643"/>
    <w:rsid w:val="55215613"/>
    <w:rsid w:val="55290723"/>
    <w:rsid w:val="55291024"/>
    <w:rsid w:val="552A8B81"/>
    <w:rsid w:val="552E3984"/>
    <w:rsid w:val="55376FB2"/>
    <w:rsid w:val="553A781E"/>
    <w:rsid w:val="553B995B"/>
    <w:rsid w:val="5541AE6A"/>
    <w:rsid w:val="5545EA3F"/>
    <w:rsid w:val="55473BE6"/>
    <w:rsid w:val="554B7315"/>
    <w:rsid w:val="554E5749"/>
    <w:rsid w:val="554ECDF7"/>
    <w:rsid w:val="55503D9B"/>
    <w:rsid w:val="555169B9"/>
    <w:rsid w:val="55544C45"/>
    <w:rsid w:val="55589E53"/>
    <w:rsid w:val="555B55EC"/>
    <w:rsid w:val="555CC9A5"/>
    <w:rsid w:val="555EAAC6"/>
    <w:rsid w:val="555ED46B"/>
    <w:rsid w:val="5562CC3B"/>
    <w:rsid w:val="5567E934"/>
    <w:rsid w:val="556B331B"/>
    <w:rsid w:val="556D86EE"/>
    <w:rsid w:val="556F3DDE"/>
    <w:rsid w:val="5578F4CE"/>
    <w:rsid w:val="557AFD4D"/>
    <w:rsid w:val="558B61CA"/>
    <w:rsid w:val="558D9D29"/>
    <w:rsid w:val="558F203C"/>
    <w:rsid w:val="55937F85"/>
    <w:rsid w:val="5596414D"/>
    <w:rsid w:val="55986D57"/>
    <w:rsid w:val="5599EE07"/>
    <w:rsid w:val="559AA18A"/>
    <w:rsid w:val="559CDD47"/>
    <w:rsid w:val="559FAB9D"/>
    <w:rsid w:val="55A1A39D"/>
    <w:rsid w:val="55A8BA66"/>
    <w:rsid w:val="55AF795F"/>
    <w:rsid w:val="55B2A492"/>
    <w:rsid w:val="55B3DED9"/>
    <w:rsid w:val="55B60BC2"/>
    <w:rsid w:val="55B9CEE8"/>
    <w:rsid w:val="55BB5A12"/>
    <w:rsid w:val="55C30586"/>
    <w:rsid w:val="55C7765F"/>
    <w:rsid w:val="55CAE97C"/>
    <w:rsid w:val="55CD7E00"/>
    <w:rsid w:val="55D1256E"/>
    <w:rsid w:val="55D62672"/>
    <w:rsid w:val="55D8030F"/>
    <w:rsid w:val="55DC5608"/>
    <w:rsid w:val="55DEE528"/>
    <w:rsid w:val="55EA57E5"/>
    <w:rsid w:val="55EFA18B"/>
    <w:rsid w:val="55F107A2"/>
    <w:rsid w:val="55F1FF3B"/>
    <w:rsid w:val="55F225FD"/>
    <w:rsid w:val="55F4E596"/>
    <w:rsid w:val="55F4FDA7"/>
    <w:rsid w:val="55F6FB5C"/>
    <w:rsid w:val="55FCD82B"/>
    <w:rsid w:val="55FCFE26"/>
    <w:rsid w:val="55FF11FD"/>
    <w:rsid w:val="55FFA22D"/>
    <w:rsid w:val="56086A88"/>
    <w:rsid w:val="56093C21"/>
    <w:rsid w:val="56125D8A"/>
    <w:rsid w:val="5615899A"/>
    <w:rsid w:val="5615C364"/>
    <w:rsid w:val="56168844"/>
    <w:rsid w:val="5617BFFC"/>
    <w:rsid w:val="561D7A5F"/>
    <w:rsid w:val="561E1281"/>
    <w:rsid w:val="562107C8"/>
    <w:rsid w:val="5629B285"/>
    <w:rsid w:val="562EAA47"/>
    <w:rsid w:val="56305208"/>
    <w:rsid w:val="563335C1"/>
    <w:rsid w:val="56346433"/>
    <w:rsid w:val="56388BA4"/>
    <w:rsid w:val="5638AF9A"/>
    <w:rsid w:val="563B1C77"/>
    <w:rsid w:val="563DA4DC"/>
    <w:rsid w:val="56415098"/>
    <w:rsid w:val="5646BBB1"/>
    <w:rsid w:val="5654BE93"/>
    <w:rsid w:val="565725DE"/>
    <w:rsid w:val="565ACD7C"/>
    <w:rsid w:val="56619019"/>
    <w:rsid w:val="5663CD21"/>
    <w:rsid w:val="5669717C"/>
    <w:rsid w:val="5669B8F4"/>
    <w:rsid w:val="566BF7D0"/>
    <w:rsid w:val="566E5734"/>
    <w:rsid w:val="5671B4C4"/>
    <w:rsid w:val="5674AC46"/>
    <w:rsid w:val="567885F3"/>
    <w:rsid w:val="5683257F"/>
    <w:rsid w:val="56837C13"/>
    <w:rsid w:val="568CCE43"/>
    <w:rsid w:val="568E2866"/>
    <w:rsid w:val="569BB936"/>
    <w:rsid w:val="569CE9C3"/>
    <w:rsid w:val="56A2A5DF"/>
    <w:rsid w:val="56A37A28"/>
    <w:rsid w:val="56A7D69C"/>
    <w:rsid w:val="56AC4BD7"/>
    <w:rsid w:val="56ACEBD0"/>
    <w:rsid w:val="56B1256A"/>
    <w:rsid w:val="56B571F6"/>
    <w:rsid w:val="56B75511"/>
    <w:rsid w:val="56B8588A"/>
    <w:rsid w:val="56B97D0E"/>
    <w:rsid w:val="56C05B67"/>
    <w:rsid w:val="56C0719C"/>
    <w:rsid w:val="56C2C6B1"/>
    <w:rsid w:val="56C46993"/>
    <w:rsid w:val="56C55A31"/>
    <w:rsid w:val="56CA992A"/>
    <w:rsid w:val="56CC5509"/>
    <w:rsid w:val="56CC5BA3"/>
    <w:rsid w:val="56D072D5"/>
    <w:rsid w:val="56D7702F"/>
    <w:rsid w:val="56D894EB"/>
    <w:rsid w:val="56DD9F72"/>
    <w:rsid w:val="56E6E086"/>
    <w:rsid w:val="56E746ED"/>
    <w:rsid w:val="56E797BB"/>
    <w:rsid w:val="56E839DF"/>
    <w:rsid w:val="56E9FCEE"/>
    <w:rsid w:val="56EAEA0E"/>
    <w:rsid w:val="56EE96F4"/>
    <w:rsid w:val="56FB94DC"/>
    <w:rsid w:val="57005D1A"/>
    <w:rsid w:val="5709B4FA"/>
    <w:rsid w:val="570A3364"/>
    <w:rsid w:val="5711C0A9"/>
    <w:rsid w:val="57135EC4"/>
    <w:rsid w:val="57142538"/>
    <w:rsid w:val="57182725"/>
    <w:rsid w:val="571BB7CC"/>
    <w:rsid w:val="57212437"/>
    <w:rsid w:val="5721A11E"/>
    <w:rsid w:val="5727FB6A"/>
    <w:rsid w:val="5728EF30"/>
    <w:rsid w:val="572BC3AD"/>
    <w:rsid w:val="572D1D89"/>
    <w:rsid w:val="57310718"/>
    <w:rsid w:val="57311C1D"/>
    <w:rsid w:val="57315A70"/>
    <w:rsid w:val="5731AAAC"/>
    <w:rsid w:val="5733D6A8"/>
    <w:rsid w:val="57357060"/>
    <w:rsid w:val="57361D5E"/>
    <w:rsid w:val="573B8BD2"/>
    <w:rsid w:val="573EB111"/>
    <w:rsid w:val="573FB2EC"/>
    <w:rsid w:val="57437E18"/>
    <w:rsid w:val="5746E627"/>
    <w:rsid w:val="57472B6B"/>
    <w:rsid w:val="574AD539"/>
    <w:rsid w:val="574E9967"/>
    <w:rsid w:val="574F29D0"/>
    <w:rsid w:val="5750F38D"/>
    <w:rsid w:val="5751CB5E"/>
    <w:rsid w:val="5755FBE7"/>
    <w:rsid w:val="575627B8"/>
    <w:rsid w:val="575741A6"/>
    <w:rsid w:val="5758EB92"/>
    <w:rsid w:val="575C2A32"/>
    <w:rsid w:val="575CF829"/>
    <w:rsid w:val="575EADAC"/>
    <w:rsid w:val="57689FF1"/>
    <w:rsid w:val="577D3A82"/>
    <w:rsid w:val="577DA589"/>
    <w:rsid w:val="577DFB08"/>
    <w:rsid w:val="5786C9C5"/>
    <w:rsid w:val="5788EED3"/>
    <w:rsid w:val="57890278"/>
    <w:rsid w:val="578CB766"/>
    <w:rsid w:val="5793C8A1"/>
    <w:rsid w:val="5793FF5C"/>
    <w:rsid w:val="5794CC47"/>
    <w:rsid w:val="579D2B49"/>
    <w:rsid w:val="579E6BD8"/>
    <w:rsid w:val="57A12283"/>
    <w:rsid w:val="57A3523A"/>
    <w:rsid w:val="57A42345"/>
    <w:rsid w:val="57A4AE52"/>
    <w:rsid w:val="57A6F79B"/>
    <w:rsid w:val="57A9BF20"/>
    <w:rsid w:val="57AABEBA"/>
    <w:rsid w:val="57AADE14"/>
    <w:rsid w:val="57AEF759"/>
    <w:rsid w:val="57AF5D28"/>
    <w:rsid w:val="57B50CC1"/>
    <w:rsid w:val="57B5D69D"/>
    <w:rsid w:val="57BEA730"/>
    <w:rsid w:val="57C217FC"/>
    <w:rsid w:val="57C58BB0"/>
    <w:rsid w:val="57C62B19"/>
    <w:rsid w:val="57C63A19"/>
    <w:rsid w:val="57CC61F5"/>
    <w:rsid w:val="57CD52E4"/>
    <w:rsid w:val="57D1E9BE"/>
    <w:rsid w:val="57D7048B"/>
    <w:rsid w:val="57DF536A"/>
    <w:rsid w:val="57E18A20"/>
    <w:rsid w:val="57EEE0C2"/>
    <w:rsid w:val="57F22CE8"/>
    <w:rsid w:val="57F348C8"/>
    <w:rsid w:val="57F3EE7D"/>
    <w:rsid w:val="57FD4AB8"/>
    <w:rsid w:val="580252D6"/>
    <w:rsid w:val="58027F6B"/>
    <w:rsid w:val="58051C30"/>
    <w:rsid w:val="5807CEB5"/>
    <w:rsid w:val="580950A8"/>
    <w:rsid w:val="580A3CD2"/>
    <w:rsid w:val="580D9F4C"/>
    <w:rsid w:val="580E7B23"/>
    <w:rsid w:val="580EFBD9"/>
    <w:rsid w:val="581135F4"/>
    <w:rsid w:val="58120831"/>
    <w:rsid w:val="58164D58"/>
    <w:rsid w:val="58177686"/>
    <w:rsid w:val="58199452"/>
    <w:rsid w:val="581FAC30"/>
    <w:rsid w:val="5821DBE4"/>
    <w:rsid w:val="58225F02"/>
    <w:rsid w:val="5825931B"/>
    <w:rsid w:val="582A8BA2"/>
    <w:rsid w:val="582B635A"/>
    <w:rsid w:val="582EF3FF"/>
    <w:rsid w:val="582F4350"/>
    <w:rsid w:val="5830D745"/>
    <w:rsid w:val="5836C787"/>
    <w:rsid w:val="583AF215"/>
    <w:rsid w:val="583FF4B5"/>
    <w:rsid w:val="58403D8A"/>
    <w:rsid w:val="5840EA1D"/>
    <w:rsid w:val="58427FEA"/>
    <w:rsid w:val="58445BFD"/>
    <w:rsid w:val="584C55A2"/>
    <w:rsid w:val="584E8CD8"/>
    <w:rsid w:val="58527133"/>
    <w:rsid w:val="58535AD6"/>
    <w:rsid w:val="58576C86"/>
    <w:rsid w:val="5860FDC1"/>
    <w:rsid w:val="58644183"/>
    <w:rsid w:val="586D5E58"/>
    <w:rsid w:val="586F3417"/>
    <w:rsid w:val="5872AE0A"/>
    <w:rsid w:val="5875B00C"/>
    <w:rsid w:val="58760E4D"/>
    <w:rsid w:val="5879B798"/>
    <w:rsid w:val="587BFBD0"/>
    <w:rsid w:val="587EB160"/>
    <w:rsid w:val="5880BDE8"/>
    <w:rsid w:val="58823D8B"/>
    <w:rsid w:val="58835ADA"/>
    <w:rsid w:val="588704A6"/>
    <w:rsid w:val="588C9B19"/>
    <w:rsid w:val="588DC9F7"/>
    <w:rsid w:val="588FC6BF"/>
    <w:rsid w:val="58911D5F"/>
    <w:rsid w:val="5891A0AE"/>
    <w:rsid w:val="58941D4A"/>
    <w:rsid w:val="58952507"/>
    <w:rsid w:val="58952912"/>
    <w:rsid w:val="589A2D36"/>
    <w:rsid w:val="589BFBB0"/>
    <w:rsid w:val="58A204CB"/>
    <w:rsid w:val="58A86564"/>
    <w:rsid w:val="58AD7EFF"/>
    <w:rsid w:val="58B76CA1"/>
    <w:rsid w:val="58B93CDB"/>
    <w:rsid w:val="58B94891"/>
    <w:rsid w:val="58BB46F4"/>
    <w:rsid w:val="58BF59BE"/>
    <w:rsid w:val="58C0C5E6"/>
    <w:rsid w:val="58C7597C"/>
    <w:rsid w:val="58CBC15D"/>
    <w:rsid w:val="58CD56F0"/>
    <w:rsid w:val="58CE2B39"/>
    <w:rsid w:val="58CED236"/>
    <w:rsid w:val="58D1B9C5"/>
    <w:rsid w:val="58D7B169"/>
    <w:rsid w:val="58D9C755"/>
    <w:rsid w:val="58DA1820"/>
    <w:rsid w:val="58DBFBDB"/>
    <w:rsid w:val="58DE4E7C"/>
    <w:rsid w:val="58DF3DA3"/>
    <w:rsid w:val="58E5466B"/>
    <w:rsid w:val="58EB9C71"/>
    <w:rsid w:val="58EE543F"/>
    <w:rsid w:val="58EEF887"/>
    <w:rsid w:val="58F268F7"/>
    <w:rsid w:val="58F690D4"/>
    <w:rsid w:val="58FC652D"/>
    <w:rsid w:val="5900663B"/>
    <w:rsid w:val="5905B601"/>
    <w:rsid w:val="5908F235"/>
    <w:rsid w:val="59131591"/>
    <w:rsid w:val="5917A901"/>
    <w:rsid w:val="59181D88"/>
    <w:rsid w:val="5918BA93"/>
    <w:rsid w:val="591E6AA2"/>
    <w:rsid w:val="5921BEAB"/>
    <w:rsid w:val="5924088D"/>
    <w:rsid w:val="592B0E03"/>
    <w:rsid w:val="592BFADB"/>
    <w:rsid w:val="592D1BE6"/>
    <w:rsid w:val="592D8265"/>
    <w:rsid w:val="592FAE7B"/>
    <w:rsid w:val="5938D906"/>
    <w:rsid w:val="5941A721"/>
    <w:rsid w:val="5941D7AA"/>
    <w:rsid w:val="594E4D45"/>
    <w:rsid w:val="595193A5"/>
    <w:rsid w:val="5951B13E"/>
    <w:rsid w:val="59527502"/>
    <w:rsid w:val="5952891D"/>
    <w:rsid w:val="5958D077"/>
    <w:rsid w:val="59597034"/>
    <w:rsid w:val="595CDF89"/>
    <w:rsid w:val="595F44A4"/>
    <w:rsid w:val="5967C158"/>
    <w:rsid w:val="5968868A"/>
    <w:rsid w:val="596A01D6"/>
    <w:rsid w:val="596AE000"/>
    <w:rsid w:val="5970C420"/>
    <w:rsid w:val="59718E75"/>
    <w:rsid w:val="5977D2B1"/>
    <w:rsid w:val="597FF300"/>
    <w:rsid w:val="59810377"/>
    <w:rsid w:val="598244CA"/>
    <w:rsid w:val="59836D01"/>
    <w:rsid w:val="5985D1DE"/>
    <w:rsid w:val="598843A8"/>
    <w:rsid w:val="598BF485"/>
    <w:rsid w:val="598ECF1E"/>
    <w:rsid w:val="598FEA72"/>
    <w:rsid w:val="5990B946"/>
    <w:rsid w:val="599417A3"/>
    <w:rsid w:val="5994DA10"/>
    <w:rsid w:val="5995CEAD"/>
    <w:rsid w:val="59A04B0E"/>
    <w:rsid w:val="59A3FBE3"/>
    <w:rsid w:val="59AA3832"/>
    <w:rsid w:val="59AD10C5"/>
    <w:rsid w:val="59B1B4EE"/>
    <w:rsid w:val="59BBBDE9"/>
    <w:rsid w:val="59C158D3"/>
    <w:rsid w:val="59C8C67E"/>
    <w:rsid w:val="59CE6079"/>
    <w:rsid w:val="59CEF0A4"/>
    <w:rsid w:val="59D2F884"/>
    <w:rsid w:val="59DB5CA9"/>
    <w:rsid w:val="59DC66DE"/>
    <w:rsid w:val="59E06EC5"/>
    <w:rsid w:val="59E43D43"/>
    <w:rsid w:val="59E53F7A"/>
    <w:rsid w:val="59EACEC1"/>
    <w:rsid w:val="59FAD2A9"/>
    <w:rsid w:val="5A00AB51"/>
    <w:rsid w:val="5A01E99E"/>
    <w:rsid w:val="5A027CBC"/>
    <w:rsid w:val="5A09FC04"/>
    <w:rsid w:val="5A0A450A"/>
    <w:rsid w:val="5A0B5BC8"/>
    <w:rsid w:val="5A0B7CE2"/>
    <w:rsid w:val="5A0D426E"/>
    <w:rsid w:val="5A107F0B"/>
    <w:rsid w:val="5A17E270"/>
    <w:rsid w:val="5A1EE7A6"/>
    <w:rsid w:val="5A28AC7B"/>
    <w:rsid w:val="5A2AD0A3"/>
    <w:rsid w:val="5A2C6475"/>
    <w:rsid w:val="5A2F1D98"/>
    <w:rsid w:val="5A2F505D"/>
    <w:rsid w:val="5A30A86E"/>
    <w:rsid w:val="5A32F25E"/>
    <w:rsid w:val="5A38B35A"/>
    <w:rsid w:val="5A3DF6AF"/>
    <w:rsid w:val="5A441A00"/>
    <w:rsid w:val="5A443846"/>
    <w:rsid w:val="5A47D238"/>
    <w:rsid w:val="5A4826D6"/>
    <w:rsid w:val="5A4A9835"/>
    <w:rsid w:val="5A4F4FE4"/>
    <w:rsid w:val="5A4FAF95"/>
    <w:rsid w:val="5A522E1C"/>
    <w:rsid w:val="5A581B56"/>
    <w:rsid w:val="5A5961E6"/>
    <w:rsid w:val="5A5B273F"/>
    <w:rsid w:val="5A5C2F0C"/>
    <w:rsid w:val="5A5CC114"/>
    <w:rsid w:val="5A6322AE"/>
    <w:rsid w:val="5A6516AC"/>
    <w:rsid w:val="5A6925C0"/>
    <w:rsid w:val="5A696DA6"/>
    <w:rsid w:val="5A6AE848"/>
    <w:rsid w:val="5A6B6E30"/>
    <w:rsid w:val="5A71816C"/>
    <w:rsid w:val="5A781451"/>
    <w:rsid w:val="5A79A082"/>
    <w:rsid w:val="5A882252"/>
    <w:rsid w:val="5A91DADA"/>
    <w:rsid w:val="5A92367B"/>
    <w:rsid w:val="5A93D5F2"/>
    <w:rsid w:val="5A96105A"/>
    <w:rsid w:val="5A9A4620"/>
    <w:rsid w:val="5AA1935B"/>
    <w:rsid w:val="5AA2C0E9"/>
    <w:rsid w:val="5AA2D014"/>
    <w:rsid w:val="5AA31D56"/>
    <w:rsid w:val="5AB32F84"/>
    <w:rsid w:val="5AB5EE4B"/>
    <w:rsid w:val="5AB6B15D"/>
    <w:rsid w:val="5AB7E016"/>
    <w:rsid w:val="5ABB328F"/>
    <w:rsid w:val="5AC00DD4"/>
    <w:rsid w:val="5AC58865"/>
    <w:rsid w:val="5AC6C4A7"/>
    <w:rsid w:val="5AC6D081"/>
    <w:rsid w:val="5AC90330"/>
    <w:rsid w:val="5ACBC241"/>
    <w:rsid w:val="5ACE6971"/>
    <w:rsid w:val="5ACF8D7C"/>
    <w:rsid w:val="5ADE0980"/>
    <w:rsid w:val="5ADEE6DC"/>
    <w:rsid w:val="5ADEFB19"/>
    <w:rsid w:val="5AE1684F"/>
    <w:rsid w:val="5AE2B5E4"/>
    <w:rsid w:val="5AE44E6E"/>
    <w:rsid w:val="5AE589AC"/>
    <w:rsid w:val="5AE7481B"/>
    <w:rsid w:val="5AEA625E"/>
    <w:rsid w:val="5AEE44C4"/>
    <w:rsid w:val="5AF8609B"/>
    <w:rsid w:val="5B01C87A"/>
    <w:rsid w:val="5B03739A"/>
    <w:rsid w:val="5B0387ED"/>
    <w:rsid w:val="5B0772C5"/>
    <w:rsid w:val="5B179356"/>
    <w:rsid w:val="5B1AF29C"/>
    <w:rsid w:val="5B1F9876"/>
    <w:rsid w:val="5B2114C8"/>
    <w:rsid w:val="5B28FFBE"/>
    <w:rsid w:val="5B2B2EC9"/>
    <w:rsid w:val="5B35B672"/>
    <w:rsid w:val="5B3B8864"/>
    <w:rsid w:val="5B3C6C93"/>
    <w:rsid w:val="5B45DEFE"/>
    <w:rsid w:val="5B45F55D"/>
    <w:rsid w:val="5B46F3DC"/>
    <w:rsid w:val="5B49785C"/>
    <w:rsid w:val="5B49B40D"/>
    <w:rsid w:val="5B50BF5A"/>
    <w:rsid w:val="5B5119FA"/>
    <w:rsid w:val="5B54745A"/>
    <w:rsid w:val="5B577416"/>
    <w:rsid w:val="5B5A97C5"/>
    <w:rsid w:val="5B5F0644"/>
    <w:rsid w:val="5B65BAD9"/>
    <w:rsid w:val="5B663360"/>
    <w:rsid w:val="5B66ACB8"/>
    <w:rsid w:val="5B67105E"/>
    <w:rsid w:val="5B6D5B4F"/>
    <w:rsid w:val="5B7076B2"/>
    <w:rsid w:val="5B70A6CA"/>
    <w:rsid w:val="5B731029"/>
    <w:rsid w:val="5B76E8AC"/>
    <w:rsid w:val="5B7BAF23"/>
    <w:rsid w:val="5B7EFD32"/>
    <w:rsid w:val="5B82913E"/>
    <w:rsid w:val="5B8BC540"/>
    <w:rsid w:val="5B8E4A41"/>
    <w:rsid w:val="5B8E5E36"/>
    <w:rsid w:val="5B8F5FBC"/>
    <w:rsid w:val="5B8F884E"/>
    <w:rsid w:val="5B9084E2"/>
    <w:rsid w:val="5B90DC85"/>
    <w:rsid w:val="5B924F67"/>
    <w:rsid w:val="5B93C835"/>
    <w:rsid w:val="5B9B5067"/>
    <w:rsid w:val="5BA66BA3"/>
    <w:rsid w:val="5BA6E476"/>
    <w:rsid w:val="5BA92C81"/>
    <w:rsid w:val="5BAC3A3A"/>
    <w:rsid w:val="5BAC76EA"/>
    <w:rsid w:val="5BAEA2FC"/>
    <w:rsid w:val="5BAECFCB"/>
    <w:rsid w:val="5BB05919"/>
    <w:rsid w:val="5BB14234"/>
    <w:rsid w:val="5BB14CBE"/>
    <w:rsid w:val="5BB24700"/>
    <w:rsid w:val="5BB51CF8"/>
    <w:rsid w:val="5BB8C7F0"/>
    <w:rsid w:val="5BBFB223"/>
    <w:rsid w:val="5BC1F043"/>
    <w:rsid w:val="5BC72338"/>
    <w:rsid w:val="5BC9F63F"/>
    <w:rsid w:val="5BD2433E"/>
    <w:rsid w:val="5BD399D3"/>
    <w:rsid w:val="5BD52A47"/>
    <w:rsid w:val="5BD8E86F"/>
    <w:rsid w:val="5BD98488"/>
    <w:rsid w:val="5BDB2004"/>
    <w:rsid w:val="5BE99416"/>
    <w:rsid w:val="5BEEE0FB"/>
    <w:rsid w:val="5BF4D93D"/>
    <w:rsid w:val="5BF55601"/>
    <w:rsid w:val="5BF8C0B3"/>
    <w:rsid w:val="5BF92AC0"/>
    <w:rsid w:val="5BFBE563"/>
    <w:rsid w:val="5C030970"/>
    <w:rsid w:val="5C03B5A6"/>
    <w:rsid w:val="5C055D01"/>
    <w:rsid w:val="5C0ABCF6"/>
    <w:rsid w:val="5C0B2FFB"/>
    <w:rsid w:val="5C0CC208"/>
    <w:rsid w:val="5C0E2A05"/>
    <w:rsid w:val="5C0EE8BD"/>
    <w:rsid w:val="5C137684"/>
    <w:rsid w:val="5C15A6C7"/>
    <w:rsid w:val="5C160D19"/>
    <w:rsid w:val="5C162ED4"/>
    <w:rsid w:val="5C1D9D6D"/>
    <w:rsid w:val="5C2341E0"/>
    <w:rsid w:val="5C2811AF"/>
    <w:rsid w:val="5C34114E"/>
    <w:rsid w:val="5C378284"/>
    <w:rsid w:val="5C396996"/>
    <w:rsid w:val="5C3971BF"/>
    <w:rsid w:val="5C39CCFD"/>
    <w:rsid w:val="5C415B78"/>
    <w:rsid w:val="5C4A286A"/>
    <w:rsid w:val="5C4CB8FA"/>
    <w:rsid w:val="5C51223B"/>
    <w:rsid w:val="5C51A010"/>
    <w:rsid w:val="5C51DB30"/>
    <w:rsid w:val="5C54084E"/>
    <w:rsid w:val="5C59DF25"/>
    <w:rsid w:val="5C5A4218"/>
    <w:rsid w:val="5C63F0CB"/>
    <w:rsid w:val="5C64A5BD"/>
    <w:rsid w:val="5C653EAC"/>
    <w:rsid w:val="5C66EEE6"/>
    <w:rsid w:val="5C691FDD"/>
    <w:rsid w:val="5C70ECBA"/>
    <w:rsid w:val="5C75178E"/>
    <w:rsid w:val="5C7828BB"/>
    <w:rsid w:val="5C7C152E"/>
    <w:rsid w:val="5C7E4DA6"/>
    <w:rsid w:val="5C7EE825"/>
    <w:rsid w:val="5C82E96F"/>
    <w:rsid w:val="5C84A2B5"/>
    <w:rsid w:val="5C899BFF"/>
    <w:rsid w:val="5C8FA2AF"/>
    <w:rsid w:val="5C912F9C"/>
    <w:rsid w:val="5C97FE4E"/>
    <w:rsid w:val="5C9B0B1C"/>
    <w:rsid w:val="5C9D0996"/>
    <w:rsid w:val="5C9D257D"/>
    <w:rsid w:val="5CA21513"/>
    <w:rsid w:val="5CA30497"/>
    <w:rsid w:val="5CA5F24D"/>
    <w:rsid w:val="5CAADEEE"/>
    <w:rsid w:val="5CACEE32"/>
    <w:rsid w:val="5CB41695"/>
    <w:rsid w:val="5CB72C63"/>
    <w:rsid w:val="5CB72D42"/>
    <w:rsid w:val="5CBB5159"/>
    <w:rsid w:val="5CBE5BF3"/>
    <w:rsid w:val="5CC82C77"/>
    <w:rsid w:val="5CD2216D"/>
    <w:rsid w:val="5CD2CC38"/>
    <w:rsid w:val="5CD56A69"/>
    <w:rsid w:val="5CD79A0A"/>
    <w:rsid w:val="5CD98649"/>
    <w:rsid w:val="5CDA7543"/>
    <w:rsid w:val="5CE07F2C"/>
    <w:rsid w:val="5CE2FAEA"/>
    <w:rsid w:val="5CE4236A"/>
    <w:rsid w:val="5CE88661"/>
    <w:rsid w:val="5CEBC58A"/>
    <w:rsid w:val="5CEDB285"/>
    <w:rsid w:val="5CF390C6"/>
    <w:rsid w:val="5CF573DD"/>
    <w:rsid w:val="5CF6B68F"/>
    <w:rsid w:val="5CFE297A"/>
    <w:rsid w:val="5D0B21AF"/>
    <w:rsid w:val="5D15339D"/>
    <w:rsid w:val="5D154FD9"/>
    <w:rsid w:val="5D162B9D"/>
    <w:rsid w:val="5D1760CF"/>
    <w:rsid w:val="5D17883D"/>
    <w:rsid w:val="5D17E5EB"/>
    <w:rsid w:val="5D18B2ED"/>
    <w:rsid w:val="5D1E8BDC"/>
    <w:rsid w:val="5D1F3A3E"/>
    <w:rsid w:val="5D223B20"/>
    <w:rsid w:val="5D234F13"/>
    <w:rsid w:val="5D24F38E"/>
    <w:rsid w:val="5D2596CA"/>
    <w:rsid w:val="5D25EBD8"/>
    <w:rsid w:val="5D28831E"/>
    <w:rsid w:val="5D28AD8E"/>
    <w:rsid w:val="5D2F838A"/>
    <w:rsid w:val="5D2F924A"/>
    <w:rsid w:val="5D3023AB"/>
    <w:rsid w:val="5D37B744"/>
    <w:rsid w:val="5D3E6A29"/>
    <w:rsid w:val="5D41914F"/>
    <w:rsid w:val="5D41D090"/>
    <w:rsid w:val="5D43CC50"/>
    <w:rsid w:val="5D443E5C"/>
    <w:rsid w:val="5D45CE24"/>
    <w:rsid w:val="5D45DE1A"/>
    <w:rsid w:val="5D4677BC"/>
    <w:rsid w:val="5D46D089"/>
    <w:rsid w:val="5D482D3A"/>
    <w:rsid w:val="5D4A5DBF"/>
    <w:rsid w:val="5D50BE2F"/>
    <w:rsid w:val="5D50E9F2"/>
    <w:rsid w:val="5D554313"/>
    <w:rsid w:val="5D5556B4"/>
    <w:rsid w:val="5D59688C"/>
    <w:rsid w:val="5D5985CA"/>
    <w:rsid w:val="5D5E7865"/>
    <w:rsid w:val="5D6DF669"/>
    <w:rsid w:val="5D6EA99E"/>
    <w:rsid w:val="5D71B5CE"/>
    <w:rsid w:val="5D73981D"/>
    <w:rsid w:val="5D75F7B3"/>
    <w:rsid w:val="5D76C350"/>
    <w:rsid w:val="5D79F3AD"/>
    <w:rsid w:val="5D7A1703"/>
    <w:rsid w:val="5D7B2186"/>
    <w:rsid w:val="5D802DEB"/>
    <w:rsid w:val="5D855152"/>
    <w:rsid w:val="5D895ED4"/>
    <w:rsid w:val="5D8EECFB"/>
    <w:rsid w:val="5D93B66C"/>
    <w:rsid w:val="5D9A793A"/>
    <w:rsid w:val="5D9BD315"/>
    <w:rsid w:val="5D9D3633"/>
    <w:rsid w:val="5DA3841F"/>
    <w:rsid w:val="5DA42FB6"/>
    <w:rsid w:val="5DAA4B10"/>
    <w:rsid w:val="5DAC2D55"/>
    <w:rsid w:val="5DACB5FF"/>
    <w:rsid w:val="5DAF5040"/>
    <w:rsid w:val="5DB433BF"/>
    <w:rsid w:val="5DB4EDEB"/>
    <w:rsid w:val="5DBA8081"/>
    <w:rsid w:val="5DBCE680"/>
    <w:rsid w:val="5DBD876E"/>
    <w:rsid w:val="5DC3FA9D"/>
    <w:rsid w:val="5DC5E344"/>
    <w:rsid w:val="5DC63C2C"/>
    <w:rsid w:val="5DCC7796"/>
    <w:rsid w:val="5DCE05D6"/>
    <w:rsid w:val="5DCF7E20"/>
    <w:rsid w:val="5DD5ACD6"/>
    <w:rsid w:val="5DD6477C"/>
    <w:rsid w:val="5DDBC049"/>
    <w:rsid w:val="5DDDE8D9"/>
    <w:rsid w:val="5DDF3275"/>
    <w:rsid w:val="5DE0FF0E"/>
    <w:rsid w:val="5DE32FC3"/>
    <w:rsid w:val="5DE4C94F"/>
    <w:rsid w:val="5DE73118"/>
    <w:rsid w:val="5DE99E0A"/>
    <w:rsid w:val="5DF4088F"/>
    <w:rsid w:val="5DF6F647"/>
    <w:rsid w:val="5DF8FD35"/>
    <w:rsid w:val="5DF9D2D3"/>
    <w:rsid w:val="5DFB08EE"/>
    <w:rsid w:val="5DFC8C2D"/>
    <w:rsid w:val="5DFD8ED8"/>
    <w:rsid w:val="5DFE7E5A"/>
    <w:rsid w:val="5DFFC052"/>
    <w:rsid w:val="5E00E39B"/>
    <w:rsid w:val="5E05C2FF"/>
    <w:rsid w:val="5E065193"/>
    <w:rsid w:val="5E089E24"/>
    <w:rsid w:val="5E0948A8"/>
    <w:rsid w:val="5E0D4EF9"/>
    <w:rsid w:val="5E0EC343"/>
    <w:rsid w:val="5E0F6638"/>
    <w:rsid w:val="5E10CCAC"/>
    <w:rsid w:val="5E119691"/>
    <w:rsid w:val="5E124C70"/>
    <w:rsid w:val="5E130E58"/>
    <w:rsid w:val="5E131C0D"/>
    <w:rsid w:val="5E175E27"/>
    <w:rsid w:val="5E1B6287"/>
    <w:rsid w:val="5E1B6379"/>
    <w:rsid w:val="5E1CC6D6"/>
    <w:rsid w:val="5E1D75F0"/>
    <w:rsid w:val="5E1D907E"/>
    <w:rsid w:val="5E218818"/>
    <w:rsid w:val="5E2284F7"/>
    <w:rsid w:val="5E26109B"/>
    <w:rsid w:val="5E2717D4"/>
    <w:rsid w:val="5E28D26E"/>
    <w:rsid w:val="5E33EAC1"/>
    <w:rsid w:val="5E352393"/>
    <w:rsid w:val="5E353449"/>
    <w:rsid w:val="5E376BE6"/>
    <w:rsid w:val="5E4770A1"/>
    <w:rsid w:val="5E500056"/>
    <w:rsid w:val="5E52E706"/>
    <w:rsid w:val="5E5BCD77"/>
    <w:rsid w:val="5E5F3914"/>
    <w:rsid w:val="5E7A2967"/>
    <w:rsid w:val="5E7B74A2"/>
    <w:rsid w:val="5E7C7DA2"/>
    <w:rsid w:val="5E7E6743"/>
    <w:rsid w:val="5E7F6BBB"/>
    <w:rsid w:val="5E8536D6"/>
    <w:rsid w:val="5E85B5C6"/>
    <w:rsid w:val="5E89A43A"/>
    <w:rsid w:val="5E8C673F"/>
    <w:rsid w:val="5E8C93E1"/>
    <w:rsid w:val="5E8EC687"/>
    <w:rsid w:val="5E8F2461"/>
    <w:rsid w:val="5E90223F"/>
    <w:rsid w:val="5E915F6D"/>
    <w:rsid w:val="5E951404"/>
    <w:rsid w:val="5E972A3E"/>
    <w:rsid w:val="5E97795A"/>
    <w:rsid w:val="5EA68858"/>
    <w:rsid w:val="5EA828B6"/>
    <w:rsid w:val="5EAE9C97"/>
    <w:rsid w:val="5EB1A1DB"/>
    <w:rsid w:val="5EB40A6F"/>
    <w:rsid w:val="5EB51518"/>
    <w:rsid w:val="5EBDD445"/>
    <w:rsid w:val="5EC03772"/>
    <w:rsid w:val="5EC0AD68"/>
    <w:rsid w:val="5EC44F17"/>
    <w:rsid w:val="5ECB167F"/>
    <w:rsid w:val="5ECD0C61"/>
    <w:rsid w:val="5ECFCBD8"/>
    <w:rsid w:val="5ED3BE5B"/>
    <w:rsid w:val="5EE3855B"/>
    <w:rsid w:val="5EE5A786"/>
    <w:rsid w:val="5EEB6398"/>
    <w:rsid w:val="5EFAC87C"/>
    <w:rsid w:val="5EFBAC7D"/>
    <w:rsid w:val="5F0344F9"/>
    <w:rsid w:val="5F041204"/>
    <w:rsid w:val="5F04EB22"/>
    <w:rsid w:val="5F0852AE"/>
    <w:rsid w:val="5F120D85"/>
    <w:rsid w:val="5F2D5C51"/>
    <w:rsid w:val="5F32A6C0"/>
    <w:rsid w:val="5F341CEF"/>
    <w:rsid w:val="5F36F403"/>
    <w:rsid w:val="5F3778A2"/>
    <w:rsid w:val="5F3F41AE"/>
    <w:rsid w:val="5F3F56A0"/>
    <w:rsid w:val="5F402A06"/>
    <w:rsid w:val="5F40F4F0"/>
    <w:rsid w:val="5F41DD6E"/>
    <w:rsid w:val="5F43F4B3"/>
    <w:rsid w:val="5F4651B8"/>
    <w:rsid w:val="5F486E5A"/>
    <w:rsid w:val="5F4DD4AC"/>
    <w:rsid w:val="5F524422"/>
    <w:rsid w:val="5F52F015"/>
    <w:rsid w:val="5F57CEEE"/>
    <w:rsid w:val="5F5AB478"/>
    <w:rsid w:val="5F5B169C"/>
    <w:rsid w:val="5F5FBF95"/>
    <w:rsid w:val="5F61A282"/>
    <w:rsid w:val="5F627E42"/>
    <w:rsid w:val="5F63AE5D"/>
    <w:rsid w:val="5F63B743"/>
    <w:rsid w:val="5F66BAEA"/>
    <w:rsid w:val="5F6EB666"/>
    <w:rsid w:val="5F6FE38F"/>
    <w:rsid w:val="5F702535"/>
    <w:rsid w:val="5F72D90B"/>
    <w:rsid w:val="5F796538"/>
    <w:rsid w:val="5F7C1C9F"/>
    <w:rsid w:val="5F7DA7A5"/>
    <w:rsid w:val="5F7EE232"/>
    <w:rsid w:val="5F80D70A"/>
    <w:rsid w:val="5F850FD7"/>
    <w:rsid w:val="5F8ED162"/>
    <w:rsid w:val="5F8F49DD"/>
    <w:rsid w:val="5F923677"/>
    <w:rsid w:val="5F93C20C"/>
    <w:rsid w:val="5FA050F8"/>
    <w:rsid w:val="5FA07427"/>
    <w:rsid w:val="5FA0D8A9"/>
    <w:rsid w:val="5FA29E61"/>
    <w:rsid w:val="5FA660E0"/>
    <w:rsid w:val="5FA67A17"/>
    <w:rsid w:val="5FA93E2C"/>
    <w:rsid w:val="5FAA1808"/>
    <w:rsid w:val="5FAA6A69"/>
    <w:rsid w:val="5FAF6B0A"/>
    <w:rsid w:val="5FB4BAF1"/>
    <w:rsid w:val="5FB67450"/>
    <w:rsid w:val="5FB97675"/>
    <w:rsid w:val="5FBC4B17"/>
    <w:rsid w:val="5FBEAC03"/>
    <w:rsid w:val="5FC0E82B"/>
    <w:rsid w:val="5FC26F1D"/>
    <w:rsid w:val="5FC7BAD1"/>
    <w:rsid w:val="5FCECCAB"/>
    <w:rsid w:val="5FCEFF91"/>
    <w:rsid w:val="5FCF7FB7"/>
    <w:rsid w:val="5FD6339A"/>
    <w:rsid w:val="5FD6E90A"/>
    <w:rsid w:val="5FD73085"/>
    <w:rsid w:val="5FD9A136"/>
    <w:rsid w:val="5FDEB5F3"/>
    <w:rsid w:val="5FE664CA"/>
    <w:rsid w:val="5FE9FCD1"/>
    <w:rsid w:val="5FEAD7B1"/>
    <w:rsid w:val="5FEBECE6"/>
    <w:rsid w:val="5FF65378"/>
    <w:rsid w:val="5FFACC0A"/>
    <w:rsid w:val="5FFBC984"/>
    <w:rsid w:val="5FFCFA75"/>
    <w:rsid w:val="6002A826"/>
    <w:rsid w:val="6002C1D2"/>
    <w:rsid w:val="6002C5D6"/>
    <w:rsid w:val="6004FEF0"/>
    <w:rsid w:val="60066389"/>
    <w:rsid w:val="6008A949"/>
    <w:rsid w:val="6008DFA5"/>
    <w:rsid w:val="600F1C00"/>
    <w:rsid w:val="6011E2A4"/>
    <w:rsid w:val="601BA35D"/>
    <w:rsid w:val="601CD30A"/>
    <w:rsid w:val="601FBA12"/>
    <w:rsid w:val="60294D03"/>
    <w:rsid w:val="602B487C"/>
    <w:rsid w:val="60362FA5"/>
    <w:rsid w:val="60397B79"/>
    <w:rsid w:val="603CD161"/>
    <w:rsid w:val="6040A649"/>
    <w:rsid w:val="60443D95"/>
    <w:rsid w:val="604DB12C"/>
    <w:rsid w:val="604EA4AE"/>
    <w:rsid w:val="6050C6CB"/>
    <w:rsid w:val="60531F24"/>
    <w:rsid w:val="6053BEEC"/>
    <w:rsid w:val="605DB18F"/>
    <w:rsid w:val="605E7FC4"/>
    <w:rsid w:val="60607BC9"/>
    <w:rsid w:val="606156C9"/>
    <w:rsid w:val="606462B1"/>
    <w:rsid w:val="60656E23"/>
    <w:rsid w:val="60660758"/>
    <w:rsid w:val="606A4972"/>
    <w:rsid w:val="606A5278"/>
    <w:rsid w:val="607107DA"/>
    <w:rsid w:val="6079D13C"/>
    <w:rsid w:val="607A5A3B"/>
    <w:rsid w:val="607B25C4"/>
    <w:rsid w:val="607B517D"/>
    <w:rsid w:val="607BE594"/>
    <w:rsid w:val="607C939D"/>
    <w:rsid w:val="60856355"/>
    <w:rsid w:val="60886382"/>
    <w:rsid w:val="608A3F03"/>
    <w:rsid w:val="608C3AD9"/>
    <w:rsid w:val="608D74D7"/>
    <w:rsid w:val="608E79B9"/>
    <w:rsid w:val="6092812F"/>
    <w:rsid w:val="60937110"/>
    <w:rsid w:val="6094E0F4"/>
    <w:rsid w:val="60952033"/>
    <w:rsid w:val="609F624D"/>
    <w:rsid w:val="60A1EA5F"/>
    <w:rsid w:val="60A322B7"/>
    <w:rsid w:val="60A8741C"/>
    <w:rsid w:val="60ADC70C"/>
    <w:rsid w:val="60ADCA92"/>
    <w:rsid w:val="60B19277"/>
    <w:rsid w:val="60B6F90C"/>
    <w:rsid w:val="60BC4427"/>
    <w:rsid w:val="60BC6E08"/>
    <w:rsid w:val="60C00FD1"/>
    <w:rsid w:val="60C0B080"/>
    <w:rsid w:val="60C50710"/>
    <w:rsid w:val="60C673BE"/>
    <w:rsid w:val="60C8D357"/>
    <w:rsid w:val="60C962B6"/>
    <w:rsid w:val="60CB2629"/>
    <w:rsid w:val="60CBC6E1"/>
    <w:rsid w:val="60CBD820"/>
    <w:rsid w:val="60CD3F48"/>
    <w:rsid w:val="60D605EA"/>
    <w:rsid w:val="60D953CC"/>
    <w:rsid w:val="60DAE0CA"/>
    <w:rsid w:val="60DB95EA"/>
    <w:rsid w:val="60DE7806"/>
    <w:rsid w:val="60E4A22E"/>
    <w:rsid w:val="60E5B7D8"/>
    <w:rsid w:val="60E9ACE8"/>
    <w:rsid w:val="60EE6F26"/>
    <w:rsid w:val="60F00B49"/>
    <w:rsid w:val="60F63B8D"/>
    <w:rsid w:val="60F7EB61"/>
    <w:rsid w:val="6102234B"/>
    <w:rsid w:val="61028D66"/>
    <w:rsid w:val="61046F69"/>
    <w:rsid w:val="610A8CF4"/>
    <w:rsid w:val="610B1CA4"/>
    <w:rsid w:val="610C9C9D"/>
    <w:rsid w:val="610E9A75"/>
    <w:rsid w:val="6113444F"/>
    <w:rsid w:val="6119F1AA"/>
    <w:rsid w:val="611C3D02"/>
    <w:rsid w:val="611FCDBF"/>
    <w:rsid w:val="61248288"/>
    <w:rsid w:val="612AC4C2"/>
    <w:rsid w:val="612B0550"/>
    <w:rsid w:val="6130476E"/>
    <w:rsid w:val="6131374C"/>
    <w:rsid w:val="61330105"/>
    <w:rsid w:val="6137D6A3"/>
    <w:rsid w:val="61429320"/>
    <w:rsid w:val="61465C4B"/>
    <w:rsid w:val="614AAB9B"/>
    <w:rsid w:val="6155F2D3"/>
    <w:rsid w:val="61574CC8"/>
    <w:rsid w:val="6159B0A5"/>
    <w:rsid w:val="615B6E22"/>
    <w:rsid w:val="616174B6"/>
    <w:rsid w:val="616756B6"/>
    <w:rsid w:val="616A9956"/>
    <w:rsid w:val="616ED2C7"/>
    <w:rsid w:val="616ED4CB"/>
    <w:rsid w:val="6171FA18"/>
    <w:rsid w:val="61742E3E"/>
    <w:rsid w:val="61784DD5"/>
    <w:rsid w:val="61796A35"/>
    <w:rsid w:val="6179A320"/>
    <w:rsid w:val="617A3F0D"/>
    <w:rsid w:val="617A856A"/>
    <w:rsid w:val="617A9439"/>
    <w:rsid w:val="617B021D"/>
    <w:rsid w:val="617F0292"/>
    <w:rsid w:val="618183ED"/>
    <w:rsid w:val="6184AFA6"/>
    <w:rsid w:val="61897500"/>
    <w:rsid w:val="618A1DB7"/>
    <w:rsid w:val="618A58F2"/>
    <w:rsid w:val="618D34C9"/>
    <w:rsid w:val="618EF683"/>
    <w:rsid w:val="618F867F"/>
    <w:rsid w:val="619519E5"/>
    <w:rsid w:val="6196E848"/>
    <w:rsid w:val="61982774"/>
    <w:rsid w:val="619F1D90"/>
    <w:rsid w:val="61A17911"/>
    <w:rsid w:val="61AFEB8F"/>
    <w:rsid w:val="61B0D59E"/>
    <w:rsid w:val="61B525FD"/>
    <w:rsid w:val="61BB0B74"/>
    <w:rsid w:val="61BCD3C4"/>
    <w:rsid w:val="61BE1622"/>
    <w:rsid w:val="61C0822D"/>
    <w:rsid w:val="61C0A71A"/>
    <w:rsid w:val="61C11E87"/>
    <w:rsid w:val="61C27621"/>
    <w:rsid w:val="61CB6041"/>
    <w:rsid w:val="61CE4277"/>
    <w:rsid w:val="61D0635D"/>
    <w:rsid w:val="61D18265"/>
    <w:rsid w:val="61D21252"/>
    <w:rsid w:val="61D24473"/>
    <w:rsid w:val="61D47B29"/>
    <w:rsid w:val="61D52FA6"/>
    <w:rsid w:val="61D65935"/>
    <w:rsid w:val="61D6A2F3"/>
    <w:rsid w:val="61DC58D5"/>
    <w:rsid w:val="61DD7E8E"/>
    <w:rsid w:val="61E1B0B5"/>
    <w:rsid w:val="61E1C039"/>
    <w:rsid w:val="61E32D57"/>
    <w:rsid w:val="61E5E00F"/>
    <w:rsid w:val="61E982CE"/>
    <w:rsid w:val="61F1232E"/>
    <w:rsid w:val="61F2ABAC"/>
    <w:rsid w:val="61F8A773"/>
    <w:rsid w:val="61FAE451"/>
    <w:rsid w:val="61FB7A81"/>
    <w:rsid w:val="61FF15D2"/>
    <w:rsid w:val="6200A34D"/>
    <w:rsid w:val="6207E220"/>
    <w:rsid w:val="6209C506"/>
    <w:rsid w:val="620BCEC5"/>
    <w:rsid w:val="620C5F44"/>
    <w:rsid w:val="620F466F"/>
    <w:rsid w:val="621107FF"/>
    <w:rsid w:val="62119C18"/>
    <w:rsid w:val="6217EFA4"/>
    <w:rsid w:val="621DDA6F"/>
    <w:rsid w:val="621FF66D"/>
    <w:rsid w:val="6227C12E"/>
    <w:rsid w:val="622D3D2B"/>
    <w:rsid w:val="6231E641"/>
    <w:rsid w:val="62328AA5"/>
    <w:rsid w:val="62335EF9"/>
    <w:rsid w:val="62362B0A"/>
    <w:rsid w:val="623AD0CF"/>
    <w:rsid w:val="623E4099"/>
    <w:rsid w:val="62414AEF"/>
    <w:rsid w:val="624581A8"/>
    <w:rsid w:val="624628C2"/>
    <w:rsid w:val="624AA14E"/>
    <w:rsid w:val="624D49B9"/>
    <w:rsid w:val="624EDC46"/>
    <w:rsid w:val="624F45EC"/>
    <w:rsid w:val="62528A5A"/>
    <w:rsid w:val="62540B50"/>
    <w:rsid w:val="625C9A46"/>
    <w:rsid w:val="625EBF32"/>
    <w:rsid w:val="626438BA"/>
    <w:rsid w:val="6266A268"/>
    <w:rsid w:val="62684983"/>
    <w:rsid w:val="626E2D3D"/>
    <w:rsid w:val="6278B34F"/>
    <w:rsid w:val="6286A189"/>
    <w:rsid w:val="62884DC6"/>
    <w:rsid w:val="628B9595"/>
    <w:rsid w:val="628D9CE6"/>
    <w:rsid w:val="62975D1D"/>
    <w:rsid w:val="6297FE8E"/>
    <w:rsid w:val="629C2A21"/>
    <w:rsid w:val="629C5D9D"/>
    <w:rsid w:val="629CE176"/>
    <w:rsid w:val="629F2A19"/>
    <w:rsid w:val="62AEC6AF"/>
    <w:rsid w:val="62B04FF7"/>
    <w:rsid w:val="62B26B75"/>
    <w:rsid w:val="62C3E34A"/>
    <w:rsid w:val="62C69486"/>
    <w:rsid w:val="62CAEE96"/>
    <w:rsid w:val="62D2133C"/>
    <w:rsid w:val="62D3E489"/>
    <w:rsid w:val="62D47EE6"/>
    <w:rsid w:val="62D4F918"/>
    <w:rsid w:val="62D50645"/>
    <w:rsid w:val="62DA3CFC"/>
    <w:rsid w:val="62DAE19B"/>
    <w:rsid w:val="62DDBEC0"/>
    <w:rsid w:val="62DED176"/>
    <w:rsid w:val="62E04F9A"/>
    <w:rsid w:val="62E0A8D4"/>
    <w:rsid w:val="62E4078B"/>
    <w:rsid w:val="62EB107B"/>
    <w:rsid w:val="62F30D38"/>
    <w:rsid w:val="62FA1E03"/>
    <w:rsid w:val="62FD0F94"/>
    <w:rsid w:val="62FD152B"/>
    <w:rsid w:val="62FF2B6D"/>
    <w:rsid w:val="62FF4417"/>
    <w:rsid w:val="6300D899"/>
    <w:rsid w:val="63015424"/>
    <w:rsid w:val="63015A5F"/>
    <w:rsid w:val="6304C01C"/>
    <w:rsid w:val="63114340"/>
    <w:rsid w:val="63134C9F"/>
    <w:rsid w:val="6314FA05"/>
    <w:rsid w:val="6316CFDD"/>
    <w:rsid w:val="63193FAA"/>
    <w:rsid w:val="631BC071"/>
    <w:rsid w:val="631CAC21"/>
    <w:rsid w:val="631E58C1"/>
    <w:rsid w:val="6323435D"/>
    <w:rsid w:val="63271EEA"/>
    <w:rsid w:val="63286AC0"/>
    <w:rsid w:val="6329B4D8"/>
    <w:rsid w:val="632B5DBC"/>
    <w:rsid w:val="632C387C"/>
    <w:rsid w:val="632CE343"/>
    <w:rsid w:val="6330605A"/>
    <w:rsid w:val="63317FCA"/>
    <w:rsid w:val="6332065C"/>
    <w:rsid w:val="6332F53D"/>
    <w:rsid w:val="6338487A"/>
    <w:rsid w:val="633AA8FA"/>
    <w:rsid w:val="633FB6C6"/>
    <w:rsid w:val="6340FF6C"/>
    <w:rsid w:val="6342BBFE"/>
    <w:rsid w:val="63462B0D"/>
    <w:rsid w:val="634A7FE3"/>
    <w:rsid w:val="634C35DD"/>
    <w:rsid w:val="634F4513"/>
    <w:rsid w:val="634F5886"/>
    <w:rsid w:val="63502E42"/>
    <w:rsid w:val="63503B2B"/>
    <w:rsid w:val="635351C7"/>
    <w:rsid w:val="635B2558"/>
    <w:rsid w:val="63609E4E"/>
    <w:rsid w:val="63682BD6"/>
    <w:rsid w:val="6369DBB8"/>
    <w:rsid w:val="636C0612"/>
    <w:rsid w:val="637DD447"/>
    <w:rsid w:val="6380353A"/>
    <w:rsid w:val="6386504C"/>
    <w:rsid w:val="638B81C9"/>
    <w:rsid w:val="638E45C7"/>
    <w:rsid w:val="638F8845"/>
    <w:rsid w:val="638FFCC1"/>
    <w:rsid w:val="6392083C"/>
    <w:rsid w:val="639A5577"/>
    <w:rsid w:val="639D38B4"/>
    <w:rsid w:val="63A43967"/>
    <w:rsid w:val="63A704D1"/>
    <w:rsid w:val="63AA23D1"/>
    <w:rsid w:val="63AA75E2"/>
    <w:rsid w:val="63B286F8"/>
    <w:rsid w:val="63B615EF"/>
    <w:rsid w:val="63B630B2"/>
    <w:rsid w:val="63B9E593"/>
    <w:rsid w:val="63C31C7C"/>
    <w:rsid w:val="63C4BE0B"/>
    <w:rsid w:val="63C51D77"/>
    <w:rsid w:val="63C8B73C"/>
    <w:rsid w:val="63CC662C"/>
    <w:rsid w:val="63CCDDE4"/>
    <w:rsid w:val="63CD599A"/>
    <w:rsid w:val="63D2D2BA"/>
    <w:rsid w:val="63D81789"/>
    <w:rsid w:val="63D9CB68"/>
    <w:rsid w:val="63DFC08B"/>
    <w:rsid w:val="63E0BC0D"/>
    <w:rsid w:val="63E2B7DE"/>
    <w:rsid w:val="63E44872"/>
    <w:rsid w:val="63E6DBAF"/>
    <w:rsid w:val="63E72269"/>
    <w:rsid w:val="63E7BB2B"/>
    <w:rsid w:val="63EC691F"/>
    <w:rsid w:val="63EC7FA8"/>
    <w:rsid w:val="63ED3F14"/>
    <w:rsid w:val="63EEB872"/>
    <w:rsid w:val="63EEC3FC"/>
    <w:rsid w:val="63FA1006"/>
    <w:rsid w:val="63FE61CD"/>
    <w:rsid w:val="64006D85"/>
    <w:rsid w:val="64024B10"/>
    <w:rsid w:val="6402B2DD"/>
    <w:rsid w:val="6404B6B4"/>
    <w:rsid w:val="6407E90D"/>
    <w:rsid w:val="64115EF9"/>
    <w:rsid w:val="64133889"/>
    <w:rsid w:val="6415A659"/>
    <w:rsid w:val="641F1FDD"/>
    <w:rsid w:val="641F25AA"/>
    <w:rsid w:val="6420D87F"/>
    <w:rsid w:val="6425E71D"/>
    <w:rsid w:val="64263E5D"/>
    <w:rsid w:val="6427491F"/>
    <w:rsid w:val="6428D7F4"/>
    <w:rsid w:val="642FD98E"/>
    <w:rsid w:val="6435D3E4"/>
    <w:rsid w:val="643663EB"/>
    <w:rsid w:val="6437313A"/>
    <w:rsid w:val="6437B840"/>
    <w:rsid w:val="6440252E"/>
    <w:rsid w:val="6442BB0E"/>
    <w:rsid w:val="6443D352"/>
    <w:rsid w:val="644DF194"/>
    <w:rsid w:val="644E9EE1"/>
    <w:rsid w:val="644ED23F"/>
    <w:rsid w:val="64524672"/>
    <w:rsid w:val="645733AA"/>
    <w:rsid w:val="64578CCA"/>
    <w:rsid w:val="64585877"/>
    <w:rsid w:val="645F505A"/>
    <w:rsid w:val="645F7EB8"/>
    <w:rsid w:val="6465F7F2"/>
    <w:rsid w:val="646621C4"/>
    <w:rsid w:val="64664376"/>
    <w:rsid w:val="6467133E"/>
    <w:rsid w:val="646CB255"/>
    <w:rsid w:val="646EF8BC"/>
    <w:rsid w:val="64722F44"/>
    <w:rsid w:val="64743E32"/>
    <w:rsid w:val="64744FE7"/>
    <w:rsid w:val="64749F0D"/>
    <w:rsid w:val="64768A52"/>
    <w:rsid w:val="6476EFF6"/>
    <w:rsid w:val="6479CF16"/>
    <w:rsid w:val="647BAEB4"/>
    <w:rsid w:val="6484758B"/>
    <w:rsid w:val="6484F818"/>
    <w:rsid w:val="64869BC2"/>
    <w:rsid w:val="64885140"/>
    <w:rsid w:val="648D49E5"/>
    <w:rsid w:val="648E9EBD"/>
    <w:rsid w:val="648F1CA4"/>
    <w:rsid w:val="648F7AFB"/>
    <w:rsid w:val="6493203E"/>
    <w:rsid w:val="649577EE"/>
    <w:rsid w:val="64A2651A"/>
    <w:rsid w:val="64AC87DA"/>
    <w:rsid w:val="64AECFF7"/>
    <w:rsid w:val="64AFF861"/>
    <w:rsid w:val="64B199F8"/>
    <w:rsid w:val="64B23556"/>
    <w:rsid w:val="64BA687F"/>
    <w:rsid w:val="64BB1F8F"/>
    <w:rsid w:val="64BC394D"/>
    <w:rsid w:val="64BD90DB"/>
    <w:rsid w:val="64BDB265"/>
    <w:rsid w:val="64BE90A5"/>
    <w:rsid w:val="64C0947B"/>
    <w:rsid w:val="64C22B7E"/>
    <w:rsid w:val="64C2C0F2"/>
    <w:rsid w:val="64C6BBB5"/>
    <w:rsid w:val="64CBF699"/>
    <w:rsid w:val="64CDF407"/>
    <w:rsid w:val="64D137E7"/>
    <w:rsid w:val="64D2DDB3"/>
    <w:rsid w:val="64DB0A0F"/>
    <w:rsid w:val="64E3A87A"/>
    <w:rsid w:val="64E9D696"/>
    <w:rsid w:val="64EBB7C8"/>
    <w:rsid w:val="64EC8A9A"/>
    <w:rsid w:val="64EE515F"/>
    <w:rsid w:val="64F0AB24"/>
    <w:rsid w:val="64F11FE8"/>
    <w:rsid w:val="64F5B7BD"/>
    <w:rsid w:val="64F6DA4E"/>
    <w:rsid w:val="64FCF4C3"/>
    <w:rsid w:val="6500AFD7"/>
    <w:rsid w:val="6502745D"/>
    <w:rsid w:val="650846FD"/>
    <w:rsid w:val="6508D6AE"/>
    <w:rsid w:val="6509E40C"/>
    <w:rsid w:val="651062E2"/>
    <w:rsid w:val="651238F0"/>
    <w:rsid w:val="65129946"/>
    <w:rsid w:val="6514AD91"/>
    <w:rsid w:val="65165280"/>
    <w:rsid w:val="65168A93"/>
    <w:rsid w:val="65188922"/>
    <w:rsid w:val="6519CA62"/>
    <w:rsid w:val="651D18B3"/>
    <w:rsid w:val="6520B0D3"/>
    <w:rsid w:val="6520BEDE"/>
    <w:rsid w:val="6522E7D5"/>
    <w:rsid w:val="6525B09D"/>
    <w:rsid w:val="6526D20F"/>
    <w:rsid w:val="6527F619"/>
    <w:rsid w:val="6528A867"/>
    <w:rsid w:val="652A4D60"/>
    <w:rsid w:val="652C9EC2"/>
    <w:rsid w:val="652D19C2"/>
    <w:rsid w:val="652E43F6"/>
    <w:rsid w:val="6530949B"/>
    <w:rsid w:val="65336F56"/>
    <w:rsid w:val="6533C654"/>
    <w:rsid w:val="65341243"/>
    <w:rsid w:val="65357EB9"/>
    <w:rsid w:val="6536961A"/>
    <w:rsid w:val="653CC91A"/>
    <w:rsid w:val="65499909"/>
    <w:rsid w:val="654C020E"/>
    <w:rsid w:val="654CA0FD"/>
    <w:rsid w:val="654F6352"/>
    <w:rsid w:val="655014EA"/>
    <w:rsid w:val="6554D2BD"/>
    <w:rsid w:val="6554D2EE"/>
    <w:rsid w:val="6554D4DA"/>
    <w:rsid w:val="6559F847"/>
    <w:rsid w:val="6563FB72"/>
    <w:rsid w:val="65652BE5"/>
    <w:rsid w:val="65674D79"/>
    <w:rsid w:val="656C1942"/>
    <w:rsid w:val="656D0F25"/>
    <w:rsid w:val="656DAE2B"/>
    <w:rsid w:val="6574852F"/>
    <w:rsid w:val="657BA957"/>
    <w:rsid w:val="657EC189"/>
    <w:rsid w:val="657F2DB0"/>
    <w:rsid w:val="65812ECB"/>
    <w:rsid w:val="6582BE6C"/>
    <w:rsid w:val="658B4B93"/>
    <w:rsid w:val="65932D45"/>
    <w:rsid w:val="65954DAE"/>
    <w:rsid w:val="659A04AC"/>
    <w:rsid w:val="65A71959"/>
    <w:rsid w:val="65A72BD6"/>
    <w:rsid w:val="65A83AE6"/>
    <w:rsid w:val="65AACCB4"/>
    <w:rsid w:val="65ACFF31"/>
    <w:rsid w:val="65C09853"/>
    <w:rsid w:val="65D06F14"/>
    <w:rsid w:val="65D28706"/>
    <w:rsid w:val="65D556C0"/>
    <w:rsid w:val="65E80066"/>
    <w:rsid w:val="65F112B5"/>
    <w:rsid w:val="65F32792"/>
    <w:rsid w:val="65F63A62"/>
    <w:rsid w:val="66046BD6"/>
    <w:rsid w:val="660E8DDC"/>
    <w:rsid w:val="66130140"/>
    <w:rsid w:val="66159D4B"/>
    <w:rsid w:val="661CCC3D"/>
    <w:rsid w:val="661DC9AA"/>
    <w:rsid w:val="661FC9D2"/>
    <w:rsid w:val="66210A52"/>
    <w:rsid w:val="6624580C"/>
    <w:rsid w:val="662A0B9D"/>
    <w:rsid w:val="663BFB07"/>
    <w:rsid w:val="663CF7BA"/>
    <w:rsid w:val="663DA33E"/>
    <w:rsid w:val="663DDDFB"/>
    <w:rsid w:val="664212BD"/>
    <w:rsid w:val="664C9747"/>
    <w:rsid w:val="665542B5"/>
    <w:rsid w:val="66581107"/>
    <w:rsid w:val="66611A8A"/>
    <w:rsid w:val="6665BF1A"/>
    <w:rsid w:val="666A6403"/>
    <w:rsid w:val="666F3CA5"/>
    <w:rsid w:val="666FBF26"/>
    <w:rsid w:val="667086B5"/>
    <w:rsid w:val="667E96A0"/>
    <w:rsid w:val="667F4F27"/>
    <w:rsid w:val="66841DBC"/>
    <w:rsid w:val="6688BE16"/>
    <w:rsid w:val="668A4E78"/>
    <w:rsid w:val="66956034"/>
    <w:rsid w:val="66990722"/>
    <w:rsid w:val="669C6F67"/>
    <w:rsid w:val="669E0227"/>
    <w:rsid w:val="669F62FE"/>
    <w:rsid w:val="66A223F8"/>
    <w:rsid w:val="66A91267"/>
    <w:rsid w:val="66AF4568"/>
    <w:rsid w:val="66B04DCF"/>
    <w:rsid w:val="66B5CEF1"/>
    <w:rsid w:val="66B8C315"/>
    <w:rsid w:val="66BF1A7B"/>
    <w:rsid w:val="66BF5DB9"/>
    <w:rsid w:val="66C112C5"/>
    <w:rsid w:val="66C22AED"/>
    <w:rsid w:val="66C387C9"/>
    <w:rsid w:val="66C810A5"/>
    <w:rsid w:val="66CA8B5A"/>
    <w:rsid w:val="66CDD7DF"/>
    <w:rsid w:val="66CE634A"/>
    <w:rsid w:val="66D31066"/>
    <w:rsid w:val="66DBEC75"/>
    <w:rsid w:val="66E44E5A"/>
    <w:rsid w:val="66E82ADD"/>
    <w:rsid w:val="66EF5FCF"/>
    <w:rsid w:val="66F118BE"/>
    <w:rsid w:val="66F16631"/>
    <w:rsid w:val="66F7EAAD"/>
    <w:rsid w:val="6707D0E6"/>
    <w:rsid w:val="6710B7A6"/>
    <w:rsid w:val="671266C8"/>
    <w:rsid w:val="6713F695"/>
    <w:rsid w:val="671ACEBD"/>
    <w:rsid w:val="671B3E85"/>
    <w:rsid w:val="67216296"/>
    <w:rsid w:val="672F9BD1"/>
    <w:rsid w:val="6732535A"/>
    <w:rsid w:val="67345A92"/>
    <w:rsid w:val="6734D21C"/>
    <w:rsid w:val="6736243D"/>
    <w:rsid w:val="67386297"/>
    <w:rsid w:val="6740D084"/>
    <w:rsid w:val="67467745"/>
    <w:rsid w:val="6747E14A"/>
    <w:rsid w:val="67490E56"/>
    <w:rsid w:val="67492547"/>
    <w:rsid w:val="674ABDE8"/>
    <w:rsid w:val="674BBF8A"/>
    <w:rsid w:val="674CA4D8"/>
    <w:rsid w:val="6751A9E3"/>
    <w:rsid w:val="6751E6C9"/>
    <w:rsid w:val="6752A0B6"/>
    <w:rsid w:val="6756D72C"/>
    <w:rsid w:val="67590ABF"/>
    <w:rsid w:val="67593DCB"/>
    <w:rsid w:val="675A6547"/>
    <w:rsid w:val="675E46BF"/>
    <w:rsid w:val="676066BB"/>
    <w:rsid w:val="676186EE"/>
    <w:rsid w:val="67662112"/>
    <w:rsid w:val="676BA0B7"/>
    <w:rsid w:val="676C5476"/>
    <w:rsid w:val="676FD7A2"/>
    <w:rsid w:val="67701B96"/>
    <w:rsid w:val="6770F3E9"/>
    <w:rsid w:val="6775F3AF"/>
    <w:rsid w:val="6779DAB6"/>
    <w:rsid w:val="677AC4CF"/>
    <w:rsid w:val="677B4098"/>
    <w:rsid w:val="677B77BB"/>
    <w:rsid w:val="677CF9A3"/>
    <w:rsid w:val="677D48F5"/>
    <w:rsid w:val="67811028"/>
    <w:rsid w:val="67820E3E"/>
    <w:rsid w:val="67822613"/>
    <w:rsid w:val="6786B21B"/>
    <w:rsid w:val="678D28AD"/>
    <w:rsid w:val="678D3402"/>
    <w:rsid w:val="678F87DA"/>
    <w:rsid w:val="679098E1"/>
    <w:rsid w:val="679E4F09"/>
    <w:rsid w:val="67A02C89"/>
    <w:rsid w:val="67A2A880"/>
    <w:rsid w:val="67A31C2B"/>
    <w:rsid w:val="67A46A8F"/>
    <w:rsid w:val="67AA2CBB"/>
    <w:rsid w:val="67ACDDE6"/>
    <w:rsid w:val="67AD5417"/>
    <w:rsid w:val="67AE9E4C"/>
    <w:rsid w:val="67AECE89"/>
    <w:rsid w:val="67B0FD1A"/>
    <w:rsid w:val="67B1BCD9"/>
    <w:rsid w:val="67B93C8D"/>
    <w:rsid w:val="67BC1B4D"/>
    <w:rsid w:val="67C4E57A"/>
    <w:rsid w:val="67C56362"/>
    <w:rsid w:val="67C7301A"/>
    <w:rsid w:val="67CB11B1"/>
    <w:rsid w:val="67CF5098"/>
    <w:rsid w:val="67D58177"/>
    <w:rsid w:val="67D620D1"/>
    <w:rsid w:val="67E45936"/>
    <w:rsid w:val="67E70D2F"/>
    <w:rsid w:val="67EB7DFC"/>
    <w:rsid w:val="67F1F738"/>
    <w:rsid w:val="67F564E0"/>
    <w:rsid w:val="67F56B7F"/>
    <w:rsid w:val="67FC2B90"/>
    <w:rsid w:val="6801DD4A"/>
    <w:rsid w:val="6803ED53"/>
    <w:rsid w:val="6804C77C"/>
    <w:rsid w:val="6804CA7D"/>
    <w:rsid w:val="680658DB"/>
    <w:rsid w:val="68088A12"/>
    <w:rsid w:val="680D0C7C"/>
    <w:rsid w:val="680D50B9"/>
    <w:rsid w:val="68130D14"/>
    <w:rsid w:val="68189345"/>
    <w:rsid w:val="681A4DF7"/>
    <w:rsid w:val="6821933C"/>
    <w:rsid w:val="68234545"/>
    <w:rsid w:val="682424F5"/>
    <w:rsid w:val="68246834"/>
    <w:rsid w:val="6826EFCF"/>
    <w:rsid w:val="68282E72"/>
    <w:rsid w:val="682D5966"/>
    <w:rsid w:val="682E2C07"/>
    <w:rsid w:val="6833A16B"/>
    <w:rsid w:val="68348281"/>
    <w:rsid w:val="6838C7C3"/>
    <w:rsid w:val="683E954A"/>
    <w:rsid w:val="68407909"/>
    <w:rsid w:val="6842AA36"/>
    <w:rsid w:val="684C149E"/>
    <w:rsid w:val="68518D71"/>
    <w:rsid w:val="6852B1F6"/>
    <w:rsid w:val="685564D3"/>
    <w:rsid w:val="6857735B"/>
    <w:rsid w:val="685A0FBB"/>
    <w:rsid w:val="685BB67A"/>
    <w:rsid w:val="6863B6C7"/>
    <w:rsid w:val="686B37EC"/>
    <w:rsid w:val="686C5505"/>
    <w:rsid w:val="6870902E"/>
    <w:rsid w:val="6873EFD8"/>
    <w:rsid w:val="687E4CE3"/>
    <w:rsid w:val="687E7CB1"/>
    <w:rsid w:val="687EA58D"/>
    <w:rsid w:val="6884D423"/>
    <w:rsid w:val="688C3BD0"/>
    <w:rsid w:val="688EEFC8"/>
    <w:rsid w:val="688F3139"/>
    <w:rsid w:val="688FC6D3"/>
    <w:rsid w:val="6895CCAD"/>
    <w:rsid w:val="689E093E"/>
    <w:rsid w:val="68A8E2DA"/>
    <w:rsid w:val="68A8EE33"/>
    <w:rsid w:val="68A9DD96"/>
    <w:rsid w:val="68AAD189"/>
    <w:rsid w:val="68B6881F"/>
    <w:rsid w:val="68B77721"/>
    <w:rsid w:val="68BA8CFE"/>
    <w:rsid w:val="68D843CF"/>
    <w:rsid w:val="68D85856"/>
    <w:rsid w:val="68DDADA7"/>
    <w:rsid w:val="68E83ABC"/>
    <w:rsid w:val="68E84E90"/>
    <w:rsid w:val="68E8665D"/>
    <w:rsid w:val="68E8EABC"/>
    <w:rsid w:val="68E9DD1B"/>
    <w:rsid w:val="68EAB711"/>
    <w:rsid w:val="68ECD581"/>
    <w:rsid w:val="68F5D288"/>
    <w:rsid w:val="68F63405"/>
    <w:rsid w:val="68F6CED5"/>
    <w:rsid w:val="6901571F"/>
    <w:rsid w:val="6902BBCD"/>
    <w:rsid w:val="69063051"/>
    <w:rsid w:val="6906450A"/>
    <w:rsid w:val="69071BA7"/>
    <w:rsid w:val="690FCFCC"/>
    <w:rsid w:val="691563E4"/>
    <w:rsid w:val="691C1A25"/>
    <w:rsid w:val="69203646"/>
    <w:rsid w:val="692403AD"/>
    <w:rsid w:val="6924C588"/>
    <w:rsid w:val="692536CB"/>
    <w:rsid w:val="69287F39"/>
    <w:rsid w:val="692905ED"/>
    <w:rsid w:val="692B33F1"/>
    <w:rsid w:val="692C3EB1"/>
    <w:rsid w:val="692E5C55"/>
    <w:rsid w:val="692E6499"/>
    <w:rsid w:val="692E81AE"/>
    <w:rsid w:val="6934098E"/>
    <w:rsid w:val="693921AF"/>
    <w:rsid w:val="693DC023"/>
    <w:rsid w:val="693DF446"/>
    <w:rsid w:val="693E4FFF"/>
    <w:rsid w:val="693EF6A6"/>
    <w:rsid w:val="69458925"/>
    <w:rsid w:val="69492B55"/>
    <w:rsid w:val="694BC3A2"/>
    <w:rsid w:val="6951281E"/>
    <w:rsid w:val="69524F1A"/>
    <w:rsid w:val="695277D6"/>
    <w:rsid w:val="695446F5"/>
    <w:rsid w:val="695684C8"/>
    <w:rsid w:val="695EDF25"/>
    <w:rsid w:val="6968EABD"/>
    <w:rsid w:val="696BB9B1"/>
    <w:rsid w:val="696C322E"/>
    <w:rsid w:val="696F59EB"/>
    <w:rsid w:val="6974D36E"/>
    <w:rsid w:val="6974E269"/>
    <w:rsid w:val="6978BD05"/>
    <w:rsid w:val="697B0650"/>
    <w:rsid w:val="6982AEE8"/>
    <w:rsid w:val="6988D750"/>
    <w:rsid w:val="698E6FFC"/>
    <w:rsid w:val="69944C74"/>
    <w:rsid w:val="6995D2D9"/>
    <w:rsid w:val="69AB6EC8"/>
    <w:rsid w:val="69ABDDB2"/>
    <w:rsid w:val="69B049E1"/>
    <w:rsid w:val="69B090CA"/>
    <w:rsid w:val="69B1105C"/>
    <w:rsid w:val="69B3F4C9"/>
    <w:rsid w:val="69B6C2DF"/>
    <w:rsid w:val="69B7B613"/>
    <w:rsid w:val="69BCD95B"/>
    <w:rsid w:val="69BF9355"/>
    <w:rsid w:val="69C03153"/>
    <w:rsid w:val="69C5D7CC"/>
    <w:rsid w:val="69CC8EB9"/>
    <w:rsid w:val="69CEE836"/>
    <w:rsid w:val="69D45358"/>
    <w:rsid w:val="69D6F225"/>
    <w:rsid w:val="69D9526C"/>
    <w:rsid w:val="69DAAE8F"/>
    <w:rsid w:val="69E4049E"/>
    <w:rsid w:val="69E40A08"/>
    <w:rsid w:val="69E45679"/>
    <w:rsid w:val="69E614BE"/>
    <w:rsid w:val="69E915FA"/>
    <w:rsid w:val="69ED1590"/>
    <w:rsid w:val="69EE550A"/>
    <w:rsid w:val="69F1776F"/>
    <w:rsid w:val="69F21883"/>
    <w:rsid w:val="69F23976"/>
    <w:rsid w:val="69F4AD30"/>
    <w:rsid w:val="69F8DF88"/>
    <w:rsid w:val="69FFF931"/>
    <w:rsid w:val="6A01C128"/>
    <w:rsid w:val="6A0695C7"/>
    <w:rsid w:val="6A0A84C2"/>
    <w:rsid w:val="6A0B163B"/>
    <w:rsid w:val="6A0B66C0"/>
    <w:rsid w:val="6A0D20F1"/>
    <w:rsid w:val="6A0E3EC2"/>
    <w:rsid w:val="6A17A123"/>
    <w:rsid w:val="6A1CF39E"/>
    <w:rsid w:val="6A1F873B"/>
    <w:rsid w:val="6A205B3A"/>
    <w:rsid w:val="6A229092"/>
    <w:rsid w:val="6A2373E6"/>
    <w:rsid w:val="6A24541D"/>
    <w:rsid w:val="6A276E68"/>
    <w:rsid w:val="6A2A32F1"/>
    <w:rsid w:val="6A2CFCBF"/>
    <w:rsid w:val="6A2D53BD"/>
    <w:rsid w:val="6A2DDACC"/>
    <w:rsid w:val="6A30E068"/>
    <w:rsid w:val="6A32FFF0"/>
    <w:rsid w:val="6A371108"/>
    <w:rsid w:val="6A3E315C"/>
    <w:rsid w:val="6A4C7B7F"/>
    <w:rsid w:val="6A4D4852"/>
    <w:rsid w:val="6A4E5E7C"/>
    <w:rsid w:val="6A4E8C52"/>
    <w:rsid w:val="6A520D5B"/>
    <w:rsid w:val="6A59B429"/>
    <w:rsid w:val="6A62F47D"/>
    <w:rsid w:val="6A6A3E1C"/>
    <w:rsid w:val="6A6D015C"/>
    <w:rsid w:val="6A6E0BF0"/>
    <w:rsid w:val="6A6ED489"/>
    <w:rsid w:val="6A6EE11E"/>
    <w:rsid w:val="6A6F898C"/>
    <w:rsid w:val="6A6FD754"/>
    <w:rsid w:val="6A7387C1"/>
    <w:rsid w:val="6A756152"/>
    <w:rsid w:val="6A761C35"/>
    <w:rsid w:val="6A79ABB2"/>
    <w:rsid w:val="6A79BF22"/>
    <w:rsid w:val="6A80813A"/>
    <w:rsid w:val="6A87E1A9"/>
    <w:rsid w:val="6A901F66"/>
    <w:rsid w:val="6A914853"/>
    <w:rsid w:val="6A91E07B"/>
    <w:rsid w:val="6A968C1A"/>
    <w:rsid w:val="6A98E903"/>
    <w:rsid w:val="6A9C0BC6"/>
    <w:rsid w:val="6A9D4D2F"/>
    <w:rsid w:val="6A9F7026"/>
    <w:rsid w:val="6AA0EBCB"/>
    <w:rsid w:val="6AA1513D"/>
    <w:rsid w:val="6AA3B293"/>
    <w:rsid w:val="6AA856A4"/>
    <w:rsid w:val="6AB1D8B3"/>
    <w:rsid w:val="6ABB388E"/>
    <w:rsid w:val="6ABE97D8"/>
    <w:rsid w:val="6AC017B6"/>
    <w:rsid w:val="6AC2F163"/>
    <w:rsid w:val="6AC4AE10"/>
    <w:rsid w:val="6AC5F372"/>
    <w:rsid w:val="6AC66EC8"/>
    <w:rsid w:val="6AC91250"/>
    <w:rsid w:val="6ACBF7CD"/>
    <w:rsid w:val="6ACC2D19"/>
    <w:rsid w:val="6ACE5854"/>
    <w:rsid w:val="6AD0D748"/>
    <w:rsid w:val="6ADD227D"/>
    <w:rsid w:val="6AE24C8D"/>
    <w:rsid w:val="6AE26A32"/>
    <w:rsid w:val="6AE3678B"/>
    <w:rsid w:val="6AE3C8F5"/>
    <w:rsid w:val="6AE6AF79"/>
    <w:rsid w:val="6AEB4AC5"/>
    <w:rsid w:val="6AEB7409"/>
    <w:rsid w:val="6AEC6B39"/>
    <w:rsid w:val="6AF605BC"/>
    <w:rsid w:val="6AFB8C29"/>
    <w:rsid w:val="6AFBBFAE"/>
    <w:rsid w:val="6AFD3783"/>
    <w:rsid w:val="6B003317"/>
    <w:rsid w:val="6B00CFFD"/>
    <w:rsid w:val="6B07C250"/>
    <w:rsid w:val="6B0930A1"/>
    <w:rsid w:val="6B0DE867"/>
    <w:rsid w:val="6B0F9775"/>
    <w:rsid w:val="6B0FADAC"/>
    <w:rsid w:val="6B13A293"/>
    <w:rsid w:val="6B18D64F"/>
    <w:rsid w:val="6B1FF607"/>
    <w:rsid w:val="6B20A503"/>
    <w:rsid w:val="6B220172"/>
    <w:rsid w:val="6B24079D"/>
    <w:rsid w:val="6B28F0DE"/>
    <w:rsid w:val="6B2FDED9"/>
    <w:rsid w:val="6B310920"/>
    <w:rsid w:val="6B35150A"/>
    <w:rsid w:val="6B35E57E"/>
    <w:rsid w:val="6B361E88"/>
    <w:rsid w:val="6B3A3B8D"/>
    <w:rsid w:val="6B3D24BB"/>
    <w:rsid w:val="6B436D82"/>
    <w:rsid w:val="6B4F0F08"/>
    <w:rsid w:val="6B4FA588"/>
    <w:rsid w:val="6B505F17"/>
    <w:rsid w:val="6B562FCC"/>
    <w:rsid w:val="6B62A627"/>
    <w:rsid w:val="6B6EBB3A"/>
    <w:rsid w:val="6B6EFADB"/>
    <w:rsid w:val="6B6FDED5"/>
    <w:rsid w:val="6B709B38"/>
    <w:rsid w:val="6B711D5E"/>
    <w:rsid w:val="6B7220B8"/>
    <w:rsid w:val="6B74681C"/>
    <w:rsid w:val="6B7B078C"/>
    <w:rsid w:val="6B7E9D04"/>
    <w:rsid w:val="6B866DAF"/>
    <w:rsid w:val="6B88DB5A"/>
    <w:rsid w:val="6B88E334"/>
    <w:rsid w:val="6B8A92B8"/>
    <w:rsid w:val="6B946279"/>
    <w:rsid w:val="6B9D2A22"/>
    <w:rsid w:val="6BA5A9D3"/>
    <w:rsid w:val="6BA5B38E"/>
    <w:rsid w:val="6BA6F1BC"/>
    <w:rsid w:val="6BACA919"/>
    <w:rsid w:val="6BAE8CB9"/>
    <w:rsid w:val="6BAFBC0C"/>
    <w:rsid w:val="6BB30CED"/>
    <w:rsid w:val="6BB5724B"/>
    <w:rsid w:val="6BB642D2"/>
    <w:rsid w:val="6BB9445A"/>
    <w:rsid w:val="6BB9A3C5"/>
    <w:rsid w:val="6BBAAC2E"/>
    <w:rsid w:val="6BBAF019"/>
    <w:rsid w:val="6BBCACF4"/>
    <w:rsid w:val="6BBD08F6"/>
    <w:rsid w:val="6BC1292D"/>
    <w:rsid w:val="6BC240CA"/>
    <w:rsid w:val="6BC31061"/>
    <w:rsid w:val="6BC40687"/>
    <w:rsid w:val="6BC6A3C9"/>
    <w:rsid w:val="6BC782B3"/>
    <w:rsid w:val="6BC968E4"/>
    <w:rsid w:val="6BCB9E80"/>
    <w:rsid w:val="6BCFCDE7"/>
    <w:rsid w:val="6BD88794"/>
    <w:rsid w:val="6BE00AF1"/>
    <w:rsid w:val="6BE0300F"/>
    <w:rsid w:val="6BE6F7B8"/>
    <w:rsid w:val="6BE71369"/>
    <w:rsid w:val="6BE92854"/>
    <w:rsid w:val="6BF8091F"/>
    <w:rsid w:val="6BFAA0E7"/>
    <w:rsid w:val="6BFBF534"/>
    <w:rsid w:val="6BFCA81F"/>
    <w:rsid w:val="6BFCFE18"/>
    <w:rsid w:val="6C00055A"/>
    <w:rsid w:val="6C0421BF"/>
    <w:rsid w:val="6C04CC35"/>
    <w:rsid w:val="6C0557F4"/>
    <w:rsid w:val="6C07062C"/>
    <w:rsid w:val="6C078FC1"/>
    <w:rsid w:val="6C10F4CC"/>
    <w:rsid w:val="6C187145"/>
    <w:rsid w:val="6C1D8EE0"/>
    <w:rsid w:val="6C215C57"/>
    <w:rsid w:val="6C217AB5"/>
    <w:rsid w:val="6C2663D1"/>
    <w:rsid w:val="6C2B8C20"/>
    <w:rsid w:val="6C30389E"/>
    <w:rsid w:val="6C30D709"/>
    <w:rsid w:val="6C3269B9"/>
    <w:rsid w:val="6C3805C1"/>
    <w:rsid w:val="6C39D03B"/>
    <w:rsid w:val="6C48314A"/>
    <w:rsid w:val="6C4D3431"/>
    <w:rsid w:val="6C4E07E6"/>
    <w:rsid w:val="6C4FBAC3"/>
    <w:rsid w:val="6C539E5D"/>
    <w:rsid w:val="6C5A770F"/>
    <w:rsid w:val="6C5AA5A2"/>
    <w:rsid w:val="6C6186BC"/>
    <w:rsid w:val="6C647FFE"/>
    <w:rsid w:val="6C68659C"/>
    <w:rsid w:val="6C6BA449"/>
    <w:rsid w:val="6C73AFE0"/>
    <w:rsid w:val="6C764E95"/>
    <w:rsid w:val="6C7695EA"/>
    <w:rsid w:val="6C78CA01"/>
    <w:rsid w:val="6C7D96A3"/>
    <w:rsid w:val="6C7EC273"/>
    <w:rsid w:val="6C7F9193"/>
    <w:rsid w:val="6C817A13"/>
    <w:rsid w:val="6C84B608"/>
    <w:rsid w:val="6C8A8286"/>
    <w:rsid w:val="6C8C6FE6"/>
    <w:rsid w:val="6C8DDF20"/>
    <w:rsid w:val="6C94A8B3"/>
    <w:rsid w:val="6C95D525"/>
    <w:rsid w:val="6C95FB12"/>
    <w:rsid w:val="6C9A5F16"/>
    <w:rsid w:val="6C9D31F7"/>
    <w:rsid w:val="6C9E0E05"/>
    <w:rsid w:val="6C9EE19F"/>
    <w:rsid w:val="6CA1C542"/>
    <w:rsid w:val="6CA2C0A0"/>
    <w:rsid w:val="6CACCFB9"/>
    <w:rsid w:val="6CAD7DD6"/>
    <w:rsid w:val="6CAE188A"/>
    <w:rsid w:val="6CAE4AF4"/>
    <w:rsid w:val="6CB0CD83"/>
    <w:rsid w:val="6CB94DCF"/>
    <w:rsid w:val="6CB94EA0"/>
    <w:rsid w:val="6CBD6348"/>
    <w:rsid w:val="6CBE6E4E"/>
    <w:rsid w:val="6CBFBED3"/>
    <w:rsid w:val="6CC1E034"/>
    <w:rsid w:val="6CC7AF88"/>
    <w:rsid w:val="6CCAF8D5"/>
    <w:rsid w:val="6CCB1CEC"/>
    <w:rsid w:val="6CCCE58E"/>
    <w:rsid w:val="6CD1602F"/>
    <w:rsid w:val="6CD1C74B"/>
    <w:rsid w:val="6CD27D03"/>
    <w:rsid w:val="6CD6A5CB"/>
    <w:rsid w:val="6CD8035F"/>
    <w:rsid w:val="6CD9101E"/>
    <w:rsid w:val="6CDD84E4"/>
    <w:rsid w:val="6CDDA2D6"/>
    <w:rsid w:val="6CE245B7"/>
    <w:rsid w:val="6CE2E382"/>
    <w:rsid w:val="6CE60D5F"/>
    <w:rsid w:val="6CE61D19"/>
    <w:rsid w:val="6CE77B25"/>
    <w:rsid w:val="6CE83B9E"/>
    <w:rsid w:val="6CF13320"/>
    <w:rsid w:val="6CF40A28"/>
    <w:rsid w:val="6CF726FF"/>
    <w:rsid w:val="6CF978AE"/>
    <w:rsid w:val="6CF9BB39"/>
    <w:rsid w:val="6CFC347B"/>
    <w:rsid w:val="6CFF5B46"/>
    <w:rsid w:val="6D05FA71"/>
    <w:rsid w:val="6D0D0068"/>
    <w:rsid w:val="6D10BBC9"/>
    <w:rsid w:val="6D134491"/>
    <w:rsid w:val="6D14C4F9"/>
    <w:rsid w:val="6D155751"/>
    <w:rsid w:val="6D1EBC4A"/>
    <w:rsid w:val="6D216C6C"/>
    <w:rsid w:val="6D247A42"/>
    <w:rsid w:val="6D24DDDE"/>
    <w:rsid w:val="6D26D87A"/>
    <w:rsid w:val="6D2935BA"/>
    <w:rsid w:val="6D2B72BB"/>
    <w:rsid w:val="6D2CEC3A"/>
    <w:rsid w:val="6D3939D6"/>
    <w:rsid w:val="6D418E5E"/>
    <w:rsid w:val="6D43F930"/>
    <w:rsid w:val="6D46B0BB"/>
    <w:rsid w:val="6D4A4C08"/>
    <w:rsid w:val="6D4CE195"/>
    <w:rsid w:val="6D56C2C8"/>
    <w:rsid w:val="6D58F8AC"/>
    <w:rsid w:val="6D5952BA"/>
    <w:rsid w:val="6D5B57FE"/>
    <w:rsid w:val="6D5CEC1C"/>
    <w:rsid w:val="6D633082"/>
    <w:rsid w:val="6D656A41"/>
    <w:rsid w:val="6D6BDB93"/>
    <w:rsid w:val="6D6CC5E3"/>
    <w:rsid w:val="6D738545"/>
    <w:rsid w:val="6D73FF4A"/>
    <w:rsid w:val="6D7AC100"/>
    <w:rsid w:val="6D7EEC17"/>
    <w:rsid w:val="6D835880"/>
    <w:rsid w:val="6D873750"/>
    <w:rsid w:val="6D8F7ABE"/>
    <w:rsid w:val="6D9A3065"/>
    <w:rsid w:val="6DBE2D0F"/>
    <w:rsid w:val="6DBEE242"/>
    <w:rsid w:val="6DC01B98"/>
    <w:rsid w:val="6DC09B3D"/>
    <w:rsid w:val="6DC224F7"/>
    <w:rsid w:val="6DC4C420"/>
    <w:rsid w:val="6DCB2AF1"/>
    <w:rsid w:val="6DD758D8"/>
    <w:rsid w:val="6DE1ADFD"/>
    <w:rsid w:val="6DE63E0C"/>
    <w:rsid w:val="6DE81663"/>
    <w:rsid w:val="6DE82099"/>
    <w:rsid w:val="6DF131FE"/>
    <w:rsid w:val="6DF3A505"/>
    <w:rsid w:val="6DF7286C"/>
    <w:rsid w:val="6DFAA70E"/>
    <w:rsid w:val="6DFD1C01"/>
    <w:rsid w:val="6DFFC45A"/>
    <w:rsid w:val="6E00ECFF"/>
    <w:rsid w:val="6E048799"/>
    <w:rsid w:val="6E057EBC"/>
    <w:rsid w:val="6E058D5C"/>
    <w:rsid w:val="6E07BCB0"/>
    <w:rsid w:val="6E0E9692"/>
    <w:rsid w:val="6E11246D"/>
    <w:rsid w:val="6E11D821"/>
    <w:rsid w:val="6E121C63"/>
    <w:rsid w:val="6E154AA1"/>
    <w:rsid w:val="6E1A0E6D"/>
    <w:rsid w:val="6E1CCF93"/>
    <w:rsid w:val="6E1E26D1"/>
    <w:rsid w:val="6E212CA9"/>
    <w:rsid w:val="6E26CAF5"/>
    <w:rsid w:val="6E293DC2"/>
    <w:rsid w:val="6E30AF5F"/>
    <w:rsid w:val="6E3104AA"/>
    <w:rsid w:val="6E3232DD"/>
    <w:rsid w:val="6E456AA1"/>
    <w:rsid w:val="6E462C54"/>
    <w:rsid w:val="6E4CA189"/>
    <w:rsid w:val="6E51D203"/>
    <w:rsid w:val="6E529B12"/>
    <w:rsid w:val="6E56015C"/>
    <w:rsid w:val="6E59AF65"/>
    <w:rsid w:val="6E602C03"/>
    <w:rsid w:val="6E661D27"/>
    <w:rsid w:val="6E66B443"/>
    <w:rsid w:val="6E693DF8"/>
    <w:rsid w:val="6E6AC8C6"/>
    <w:rsid w:val="6E6C6A47"/>
    <w:rsid w:val="6E6E867F"/>
    <w:rsid w:val="6E6F8748"/>
    <w:rsid w:val="6E701733"/>
    <w:rsid w:val="6E772781"/>
    <w:rsid w:val="6E790811"/>
    <w:rsid w:val="6E7B9220"/>
    <w:rsid w:val="6E82066B"/>
    <w:rsid w:val="6E8629DC"/>
    <w:rsid w:val="6E882F95"/>
    <w:rsid w:val="6E89DE5E"/>
    <w:rsid w:val="6E9061E9"/>
    <w:rsid w:val="6E9679FE"/>
    <w:rsid w:val="6E96BCCC"/>
    <w:rsid w:val="6E96DA00"/>
    <w:rsid w:val="6E9DE7E6"/>
    <w:rsid w:val="6EA390D1"/>
    <w:rsid w:val="6EA4B410"/>
    <w:rsid w:val="6EA4E39E"/>
    <w:rsid w:val="6EA4EAE5"/>
    <w:rsid w:val="6EA512E8"/>
    <w:rsid w:val="6EA8A50C"/>
    <w:rsid w:val="6EAB3735"/>
    <w:rsid w:val="6EAC56BA"/>
    <w:rsid w:val="6EB04747"/>
    <w:rsid w:val="6EB20D30"/>
    <w:rsid w:val="6EB390D7"/>
    <w:rsid w:val="6EB4ABF9"/>
    <w:rsid w:val="6EB965CF"/>
    <w:rsid w:val="6EBF55DA"/>
    <w:rsid w:val="6ECC343E"/>
    <w:rsid w:val="6ECD786A"/>
    <w:rsid w:val="6EDCB2BC"/>
    <w:rsid w:val="6EE344F4"/>
    <w:rsid w:val="6EE5BD4D"/>
    <w:rsid w:val="6EE840E1"/>
    <w:rsid w:val="6EE9902C"/>
    <w:rsid w:val="6EEA8EFE"/>
    <w:rsid w:val="6EF68222"/>
    <w:rsid w:val="6EF78820"/>
    <w:rsid w:val="6EFA1BD6"/>
    <w:rsid w:val="6EFD3ADC"/>
    <w:rsid w:val="6EFEF399"/>
    <w:rsid w:val="6F012815"/>
    <w:rsid w:val="6F017ED2"/>
    <w:rsid w:val="6F04AD71"/>
    <w:rsid w:val="6F0C223B"/>
    <w:rsid w:val="6F0E2F55"/>
    <w:rsid w:val="6F11DFEE"/>
    <w:rsid w:val="6F148861"/>
    <w:rsid w:val="6F169C6B"/>
    <w:rsid w:val="6F171A94"/>
    <w:rsid w:val="6F18EAD3"/>
    <w:rsid w:val="6F1A11AF"/>
    <w:rsid w:val="6F1A4235"/>
    <w:rsid w:val="6F2702F8"/>
    <w:rsid w:val="6F287B8A"/>
    <w:rsid w:val="6F29626E"/>
    <w:rsid w:val="6F2F5EA1"/>
    <w:rsid w:val="6F310BD2"/>
    <w:rsid w:val="6F39F665"/>
    <w:rsid w:val="6F3EB505"/>
    <w:rsid w:val="6F421BD3"/>
    <w:rsid w:val="6F454723"/>
    <w:rsid w:val="6F470822"/>
    <w:rsid w:val="6F494FA2"/>
    <w:rsid w:val="6F49780E"/>
    <w:rsid w:val="6F4C89A1"/>
    <w:rsid w:val="6F4D8FCC"/>
    <w:rsid w:val="6F528115"/>
    <w:rsid w:val="6F59890D"/>
    <w:rsid w:val="6F5F8FE8"/>
    <w:rsid w:val="6F607B8B"/>
    <w:rsid w:val="6F608700"/>
    <w:rsid w:val="6F662EA9"/>
    <w:rsid w:val="6F666166"/>
    <w:rsid w:val="6F677DA3"/>
    <w:rsid w:val="6F69BE1A"/>
    <w:rsid w:val="6F6A621C"/>
    <w:rsid w:val="6F6AEE38"/>
    <w:rsid w:val="6F6C6580"/>
    <w:rsid w:val="6F6C7EED"/>
    <w:rsid w:val="6F6D0579"/>
    <w:rsid w:val="6F7A35C8"/>
    <w:rsid w:val="6F7AC0B7"/>
    <w:rsid w:val="6F7AC533"/>
    <w:rsid w:val="6F7BCB5C"/>
    <w:rsid w:val="6F7CA630"/>
    <w:rsid w:val="6F7E88AA"/>
    <w:rsid w:val="6F836983"/>
    <w:rsid w:val="6F8702E6"/>
    <w:rsid w:val="6F87B06A"/>
    <w:rsid w:val="6F8BDFBA"/>
    <w:rsid w:val="6F8D0E7F"/>
    <w:rsid w:val="6F927B68"/>
    <w:rsid w:val="6F94F9BB"/>
    <w:rsid w:val="6F97D37D"/>
    <w:rsid w:val="6F980F4B"/>
    <w:rsid w:val="6F98FA39"/>
    <w:rsid w:val="6F9A2D16"/>
    <w:rsid w:val="6FAC2E48"/>
    <w:rsid w:val="6FACE604"/>
    <w:rsid w:val="6FB0A1E3"/>
    <w:rsid w:val="6FB1671E"/>
    <w:rsid w:val="6FB4E266"/>
    <w:rsid w:val="6FB62619"/>
    <w:rsid w:val="6FBB13F1"/>
    <w:rsid w:val="6FBDC51E"/>
    <w:rsid w:val="6FBE7483"/>
    <w:rsid w:val="6FBF750B"/>
    <w:rsid w:val="6FC08C5C"/>
    <w:rsid w:val="6FC658CF"/>
    <w:rsid w:val="6FC71705"/>
    <w:rsid w:val="6FC96236"/>
    <w:rsid w:val="6FCAC7DA"/>
    <w:rsid w:val="6FCC870A"/>
    <w:rsid w:val="6FCD1BD7"/>
    <w:rsid w:val="6FCE7352"/>
    <w:rsid w:val="6FD084E6"/>
    <w:rsid w:val="6FD87793"/>
    <w:rsid w:val="6FDB933C"/>
    <w:rsid w:val="6FDD050B"/>
    <w:rsid w:val="6FDD5A3B"/>
    <w:rsid w:val="6FE7ABE0"/>
    <w:rsid w:val="6FEA6A07"/>
    <w:rsid w:val="6FF36914"/>
    <w:rsid w:val="6FF4F351"/>
    <w:rsid w:val="6FF78708"/>
    <w:rsid w:val="6FFC71ED"/>
    <w:rsid w:val="7000E07F"/>
    <w:rsid w:val="7005BE49"/>
    <w:rsid w:val="7007B471"/>
    <w:rsid w:val="700C81D2"/>
    <w:rsid w:val="700DC8F6"/>
    <w:rsid w:val="700F777A"/>
    <w:rsid w:val="701366B6"/>
    <w:rsid w:val="70167A9F"/>
    <w:rsid w:val="70168457"/>
    <w:rsid w:val="7019F0DC"/>
    <w:rsid w:val="701AAE7F"/>
    <w:rsid w:val="701AC1EC"/>
    <w:rsid w:val="701AE544"/>
    <w:rsid w:val="701AF019"/>
    <w:rsid w:val="7022ADA2"/>
    <w:rsid w:val="70237CF4"/>
    <w:rsid w:val="702B739B"/>
    <w:rsid w:val="702C8C35"/>
    <w:rsid w:val="7031160A"/>
    <w:rsid w:val="70324044"/>
    <w:rsid w:val="70360496"/>
    <w:rsid w:val="70367A1B"/>
    <w:rsid w:val="703868EE"/>
    <w:rsid w:val="7038A934"/>
    <w:rsid w:val="70394F62"/>
    <w:rsid w:val="7048EFBA"/>
    <w:rsid w:val="704A0F0E"/>
    <w:rsid w:val="704F3120"/>
    <w:rsid w:val="705082A5"/>
    <w:rsid w:val="70535E17"/>
    <w:rsid w:val="70543478"/>
    <w:rsid w:val="705ABAEF"/>
    <w:rsid w:val="705BAE17"/>
    <w:rsid w:val="705C139E"/>
    <w:rsid w:val="706263A4"/>
    <w:rsid w:val="70657C7C"/>
    <w:rsid w:val="7067F331"/>
    <w:rsid w:val="706B0469"/>
    <w:rsid w:val="706B712B"/>
    <w:rsid w:val="706CAA38"/>
    <w:rsid w:val="706F1B2F"/>
    <w:rsid w:val="706F3BDF"/>
    <w:rsid w:val="70711758"/>
    <w:rsid w:val="7071894D"/>
    <w:rsid w:val="707C5C72"/>
    <w:rsid w:val="707E9E11"/>
    <w:rsid w:val="708218AF"/>
    <w:rsid w:val="70850F69"/>
    <w:rsid w:val="7089EA7A"/>
    <w:rsid w:val="708A6CD4"/>
    <w:rsid w:val="708C08DE"/>
    <w:rsid w:val="708D3727"/>
    <w:rsid w:val="708D8CED"/>
    <w:rsid w:val="70971D1E"/>
    <w:rsid w:val="709F8B07"/>
    <w:rsid w:val="70A37421"/>
    <w:rsid w:val="70AC5C5B"/>
    <w:rsid w:val="70ADA854"/>
    <w:rsid w:val="70B4584F"/>
    <w:rsid w:val="70B48D8E"/>
    <w:rsid w:val="70C1481A"/>
    <w:rsid w:val="70C313EF"/>
    <w:rsid w:val="70C32739"/>
    <w:rsid w:val="70C607C8"/>
    <w:rsid w:val="70C97F64"/>
    <w:rsid w:val="70C9D84A"/>
    <w:rsid w:val="70CD221D"/>
    <w:rsid w:val="70D97EE5"/>
    <w:rsid w:val="70DA191F"/>
    <w:rsid w:val="70DBF68A"/>
    <w:rsid w:val="70E20D32"/>
    <w:rsid w:val="70E3DC67"/>
    <w:rsid w:val="70E97474"/>
    <w:rsid w:val="70F28955"/>
    <w:rsid w:val="70FD1378"/>
    <w:rsid w:val="70FEC300"/>
    <w:rsid w:val="7103273A"/>
    <w:rsid w:val="7109FA71"/>
    <w:rsid w:val="710D0EC1"/>
    <w:rsid w:val="7112E365"/>
    <w:rsid w:val="711BF997"/>
    <w:rsid w:val="711F392C"/>
    <w:rsid w:val="7120287D"/>
    <w:rsid w:val="712258F8"/>
    <w:rsid w:val="7125C517"/>
    <w:rsid w:val="712F1D1D"/>
    <w:rsid w:val="7133186C"/>
    <w:rsid w:val="7133E08A"/>
    <w:rsid w:val="7138EDF8"/>
    <w:rsid w:val="713A603B"/>
    <w:rsid w:val="713ABE66"/>
    <w:rsid w:val="713BAC39"/>
    <w:rsid w:val="713C0F8D"/>
    <w:rsid w:val="7140A83E"/>
    <w:rsid w:val="714144C9"/>
    <w:rsid w:val="7142CE1E"/>
    <w:rsid w:val="7148556B"/>
    <w:rsid w:val="714A7D69"/>
    <w:rsid w:val="714E5DE6"/>
    <w:rsid w:val="715244A8"/>
    <w:rsid w:val="71558AC4"/>
    <w:rsid w:val="715FCCE1"/>
    <w:rsid w:val="71604994"/>
    <w:rsid w:val="71687F68"/>
    <w:rsid w:val="7172386B"/>
    <w:rsid w:val="7174B4AE"/>
    <w:rsid w:val="71785C42"/>
    <w:rsid w:val="717C871E"/>
    <w:rsid w:val="71819B4D"/>
    <w:rsid w:val="718301A0"/>
    <w:rsid w:val="7186F171"/>
    <w:rsid w:val="71876ECF"/>
    <w:rsid w:val="7187F560"/>
    <w:rsid w:val="718D6971"/>
    <w:rsid w:val="719887A9"/>
    <w:rsid w:val="719B43D6"/>
    <w:rsid w:val="71A091CA"/>
    <w:rsid w:val="71A1AF40"/>
    <w:rsid w:val="71A3ECA1"/>
    <w:rsid w:val="71AA01E7"/>
    <w:rsid w:val="71B7CE6D"/>
    <w:rsid w:val="71B7F7E1"/>
    <w:rsid w:val="71B97769"/>
    <w:rsid w:val="71BB1C64"/>
    <w:rsid w:val="71BC4440"/>
    <w:rsid w:val="71C4C34D"/>
    <w:rsid w:val="71C931FC"/>
    <w:rsid w:val="71D77164"/>
    <w:rsid w:val="71DADAF1"/>
    <w:rsid w:val="71DD38F2"/>
    <w:rsid w:val="71E2CBF0"/>
    <w:rsid w:val="71E734B7"/>
    <w:rsid w:val="71EDA4B6"/>
    <w:rsid w:val="71EF9152"/>
    <w:rsid w:val="71FAA478"/>
    <w:rsid w:val="71FF58D5"/>
    <w:rsid w:val="720344CA"/>
    <w:rsid w:val="72085BC4"/>
    <w:rsid w:val="72089125"/>
    <w:rsid w:val="7208ABA6"/>
    <w:rsid w:val="72114AC2"/>
    <w:rsid w:val="721537EE"/>
    <w:rsid w:val="72169D3C"/>
    <w:rsid w:val="721F4F43"/>
    <w:rsid w:val="7222EB6E"/>
    <w:rsid w:val="722452E1"/>
    <w:rsid w:val="722653EF"/>
    <w:rsid w:val="72272E27"/>
    <w:rsid w:val="722AB862"/>
    <w:rsid w:val="722FFAC8"/>
    <w:rsid w:val="7237C25D"/>
    <w:rsid w:val="723BA9F8"/>
    <w:rsid w:val="723BBE60"/>
    <w:rsid w:val="72415BD8"/>
    <w:rsid w:val="72416F9E"/>
    <w:rsid w:val="72458D7F"/>
    <w:rsid w:val="724E5B7E"/>
    <w:rsid w:val="724F5036"/>
    <w:rsid w:val="7251E82E"/>
    <w:rsid w:val="72522379"/>
    <w:rsid w:val="7259525A"/>
    <w:rsid w:val="725AFB10"/>
    <w:rsid w:val="7260192A"/>
    <w:rsid w:val="7267B5BE"/>
    <w:rsid w:val="726C0FF0"/>
    <w:rsid w:val="726F3B59"/>
    <w:rsid w:val="7271F86E"/>
    <w:rsid w:val="7278D60F"/>
    <w:rsid w:val="727A0B36"/>
    <w:rsid w:val="72856156"/>
    <w:rsid w:val="7285BEAD"/>
    <w:rsid w:val="728AB5C4"/>
    <w:rsid w:val="728AEAC0"/>
    <w:rsid w:val="7291157F"/>
    <w:rsid w:val="729314E8"/>
    <w:rsid w:val="729329CE"/>
    <w:rsid w:val="7297413D"/>
    <w:rsid w:val="729BC9DD"/>
    <w:rsid w:val="72A092EB"/>
    <w:rsid w:val="72A48382"/>
    <w:rsid w:val="72AF37A5"/>
    <w:rsid w:val="72B5696D"/>
    <w:rsid w:val="72B67413"/>
    <w:rsid w:val="72B6F47E"/>
    <w:rsid w:val="72BBB0BC"/>
    <w:rsid w:val="72BE2711"/>
    <w:rsid w:val="72BE3DE0"/>
    <w:rsid w:val="72BF8EC8"/>
    <w:rsid w:val="72C30272"/>
    <w:rsid w:val="72C4AD45"/>
    <w:rsid w:val="72CFF27D"/>
    <w:rsid w:val="72D71C08"/>
    <w:rsid w:val="72D81D66"/>
    <w:rsid w:val="72DB1B6D"/>
    <w:rsid w:val="72E2AA39"/>
    <w:rsid w:val="72E8095E"/>
    <w:rsid w:val="72E9F925"/>
    <w:rsid w:val="72EE3608"/>
    <w:rsid w:val="72EEF512"/>
    <w:rsid w:val="72F3E2E5"/>
    <w:rsid w:val="72F70DF7"/>
    <w:rsid w:val="73069359"/>
    <w:rsid w:val="73090E09"/>
    <w:rsid w:val="730A8BA2"/>
    <w:rsid w:val="731361DC"/>
    <w:rsid w:val="73148C8D"/>
    <w:rsid w:val="7315070C"/>
    <w:rsid w:val="7315080E"/>
    <w:rsid w:val="7323355A"/>
    <w:rsid w:val="73256041"/>
    <w:rsid w:val="732895D7"/>
    <w:rsid w:val="7329ED6E"/>
    <w:rsid w:val="732A5429"/>
    <w:rsid w:val="732B4195"/>
    <w:rsid w:val="732C81AF"/>
    <w:rsid w:val="732F99A9"/>
    <w:rsid w:val="73326B71"/>
    <w:rsid w:val="733441E3"/>
    <w:rsid w:val="73382394"/>
    <w:rsid w:val="733B79C8"/>
    <w:rsid w:val="733EC4FD"/>
    <w:rsid w:val="733F92E7"/>
    <w:rsid w:val="7340C082"/>
    <w:rsid w:val="7341AA0D"/>
    <w:rsid w:val="73425B42"/>
    <w:rsid w:val="73456C20"/>
    <w:rsid w:val="7347E1AF"/>
    <w:rsid w:val="73521DB7"/>
    <w:rsid w:val="7356D317"/>
    <w:rsid w:val="7358BD0F"/>
    <w:rsid w:val="735A2F39"/>
    <w:rsid w:val="735B388D"/>
    <w:rsid w:val="735B62CE"/>
    <w:rsid w:val="735DFAD8"/>
    <w:rsid w:val="735E06D0"/>
    <w:rsid w:val="735F6855"/>
    <w:rsid w:val="7361780C"/>
    <w:rsid w:val="7364CEB1"/>
    <w:rsid w:val="73671F05"/>
    <w:rsid w:val="736BE6F9"/>
    <w:rsid w:val="73737A03"/>
    <w:rsid w:val="7375F77E"/>
    <w:rsid w:val="738004F8"/>
    <w:rsid w:val="738F2E97"/>
    <w:rsid w:val="739043DD"/>
    <w:rsid w:val="73917417"/>
    <w:rsid w:val="7391F68B"/>
    <w:rsid w:val="73978CBF"/>
    <w:rsid w:val="73995F42"/>
    <w:rsid w:val="739EBC68"/>
    <w:rsid w:val="73A631F6"/>
    <w:rsid w:val="73AD130B"/>
    <w:rsid w:val="73AE0752"/>
    <w:rsid w:val="73AF2E93"/>
    <w:rsid w:val="73B70993"/>
    <w:rsid w:val="73BD5304"/>
    <w:rsid w:val="73BD7D42"/>
    <w:rsid w:val="73BECC71"/>
    <w:rsid w:val="73C01A0E"/>
    <w:rsid w:val="73C0D27F"/>
    <w:rsid w:val="73C40B71"/>
    <w:rsid w:val="73C83EB2"/>
    <w:rsid w:val="73CBDF69"/>
    <w:rsid w:val="73CFB4DB"/>
    <w:rsid w:val="73D8347B"/>
    <w:rsid w:val="73DCED2F"/>
    <w:rsid w:val="73DD77D9"/>
    <w:rsid w:val="73DDA546"/>
    <w:rsid w:val="73E3FA92"/>
    <w:rsid w:val="73E58C4E"/>
    <w:rsid w:val="73E6B30A"/>
    <w:rsid w:val="73E6ED89"/>
    <w:rsid w:val="73ECA3AA"/>
    <w:rsid w:val="73F393F2"/>
    <w:rsid w:val="73F5BCFA"/>
    <w:rsid w:val="73F730AF"/>
    <w:rsid w:val="73F84F54"/>
    <w:rsid w:val="73F92B4C"/>
    <w:rsid w:val="73FCB59B"/>
    <w:rsid w:val="73FD1FAE"/>
    <w:rsid w:val="73FDE7E6"/>
    <w:rsid w:val="7401C72F"/>
    <w:rsid w:val="74063B98"/>
    <w:rsid w:val="74082C20"/>
    <w:rsid w:val="740C2BDC"/>
    <w:rsid w:val="740E041C"/>
    <w:rsid w:val="740FF98A"/>
    <w:rsid w:val="74171D7C"/>
    <w:rsid w:val="7417B1C0"/>
    <w:rsid w:val="741C6486"/>
    <w:rsid w:val="741FF759"/>
    <w:rsid w:val="743089AC"/>
    <w:rsid w:val="74373E7A"/>
    <w:rsid w:val="7437E71E"/>
    <w:rsid w:val="743C9467"/>
    <w:rsid w:val="743CC722"/>
    <w:rsid w:val="743E811C"/>
    <w:rsid w:val="744258BE"/>
    <w:rsid w:val="744299D0"/>
    <w:rsid w:val="7449691A"/>
    <w:rsid w:val="744D62E7"/>
    <w:rsid w:val="744D8F26"/>
    <w:rsid w:val="74521A6F"/>
    <w:rsid w:val="74545743"/>
    <w:rsid w:val="745A4255"/>
    <w:rsid w:val="745A8EB8"/>
    <w:rsid w:val="745B77B1"/>
    <w:rsid w:val="746D2F31"/>
    <w:rsid w:val="747128EF"/>
    <w:rsid w:val="74721F9D"/>
    <w:rsid w:val="7476F099"/>
    <w:rsid w:val="74831B9A"/>
    <w:rsid w:val="7483BD9B"/>
    <w:rsid w:val="7483C1AF"/>
    <w:rsid w:val="74844EF2"/>
    <w:rsid w:val="7489472D"/>
    <w:rsid w:val="7489E016"/>
    <w:rsid w:val="7491C75D"/>
    <w:rsid w:val="749527DA"/>
    <w:rsid w:val="74952D01"/>
    <w:rsid w:val="74A3DD0C"/>
    <w:rsid w:val="74A403BD"/>
    <w:rsid w:val="74AB8133"/>
    <w:rsid w:val="74AE709A"/>
    <w:rsid w:val="74B624C9"/>
    <w:rsid w:val="74B6B999"/>
    <w:rsid w:val="74B894EA"/>
    <w:rsid w:val="74C57B00"/>
    <w:rsid w:val="74CA0D4A"/>
    <w:rsid w:val="74CAF890"/>
    <w:rsid w:val="74CD4194"/>
    <w:rsid w:val="74CFB171"/>
    <w:rsid w:val="74D10C33"/>
    <w:rsid w:val="74D3BDA6"/>
    <w:rsid w:val="74D3CD06"/>
    <w:rsid w:val="74DDDA04"/>
    <w:rsid w:val="74DF9B88"/>
    <w:rsid w:val="74E3882C"/>
    <w:rsid w:val="74E53D5D"/>
    <w:rsid w:val="74E61AD8"/>
    <w:rsid w:val="74F059CE"/>
    <w:rsid w:val="74F7CC4C"/>
    <w:rsid w:val="74FA74CF"/>
    <w:rsid w:val="74FBB791"/>
    <w:rsid w:val="74FBE1A4"/>
    <w:rsid w:val="74FD559B"/>
    <w:rsid w:val="75044C80"/>
    <w:rsid w:val="7504BA03"/>
    <w:rsid w:val="750620B8"/>
    <w:rsid w:val="7509151D"/>
    <w:rsid w:val="7515A9C9"/>
    <w:rsid w:val="751AF262"/>
    <w:rsid w:val="751EA8C0"/>
    <w:rsid w:val="752553AD"/>
    <w:rsid w:val="75263ECB"/>
    <w:rsid w:val="7526B496"/>
    <w:rsid w:val="752A1B0F"/>
    <w:rsid w:val="752D0073"/>
    <w:rsid w:val="752F15EF"/>
    <w:rsid w:val="752FA1A8"/>
    <w:rsid w:val="7539B493"/>
    <w:rsid w:val="7542737B"/>
    <w:rsid w:val="7543F046"/>
    <w:rsid w:val="7545A7DA"/>
    <w:rsid w:val="7547EF07"/>
    <w:rsid w:val="7548D196"/>
    <w:rsid w:val="75518E20"/>
    <w:rsid w:val="75591992"/>
    <w:rsid w:val="75591FE6"/>
    <w:rsid w:val="7565C682"/>
    <w:rsid w:val="7566FF9B"/>
    <w:rsid w:val="75678980"/>
    <w:rsid w:val="7567BADA"/>
    <w:rsid w:val="757118F7"/>
    <w:rsid w:val="7573177C"/>
    <w:rsid w:val="7573AEAE"/>
    <w:rsid w:val="7577E965"/>
    <w:rsid w:val="75785BA0"/>
    <w:rsid w:val="757AF8DA"/>
    <w:rsid w:val="757DCA1D"/>
    <w:rsid w:val="7585E9F5"/>
    <w:rsid w:val="758646D4"/>
    <w:rsid w:val="758720BD"/>
    <w:rsid w:val="75878DC9"/>
    <w:rsid w:val="758E3A0D"/>
    <w:rsid w:val="7590F507"/>
    <w:rsid w:val="7597D6EC"/>
    <w:rsid w:val="7598C724"/>
    <w:rsid w:val="759ABA25"/>
    <w:rsid w:val="759FD772"/>
    <w:rsid w:val="75A3D2FB"/>
    <w:rsid w:val="75AE23BD"/>
    <w:rsid w:val="75B29200"/>
    <w:rsid w:val="75B8AC72"/>
    <w:rsid w:val="75BB6D90"/>
    <w:rsid w:val="75BD87C5"/>
    <w:rsid w:val="75C130C1"/>
    <w:rsid w:val="75C35D07"/>
    <w:rsid w:val="75C480AD"/>
    <w:rsid w:val="75C5E350"/>
    <w:rsid w:val="75CD466B"/>
    <w:rsid w:val="75D7801C"/>
    <w:rsid w:val="75D8AFDC"/>
    <w:rsid w:val="75D91C7D"/>
    <w:rsid w:val="75E4C669"/>
    <w:rsid w:val="75E4E07B"/>
    <w:rsid w:val="75E6BD6F"/>
    <w:rsid w:val="75EB2030"/>
    <w:rsid w:val="75EBC25C"/>
    <w:rsid w:val="75EE353E"/>
    <w:rsid w:val="75F43D27"/>
    <w:rsid w:val="75F59012"/>
    <w:rsid w:val="75FA9998"/>
    <w:rsid w:val="75FABFD5"/>
    <w:rsid w:val="760085FD"/>
    <w:rsid w:val="76045D44"/>
    <w:rsid w:val="76088A11"/>
    <w:rsid w:val="7608EB2F"/>
    <w:rsid w:val="760ACEA7"/>
    <w:rsid w:val="760DB1B2"/>
    <w:rsid w:val="760F0FD1"/>
    <w:rsid w:val="76156BC5"/>
    <w:rsid w:val="7618DF49"/>
    <w:rsid w:val="761A0404"/>
    <w:rsid w:val="761CDAED"/>
    <w:rsid w:val="761F72B7"/>
    <w:rsid w:val="76241D19"/>
    <w:rsid w:val="7627F1F8"/>
    <w:rsid w:val="76289317"/>
    <w:rsid w:val="762A4E9B"/>
    <w:rsid w:val="762B4CBC"/>
    <w:rsid w:val="762D78BB"/>
    <w:rsid w:val="76337D37"/>
    <w:rsid w:val="763740FA"/>
    <w:rsid w:val="76382C55"/>
    <w:rsid w:val="7639BB90"/>
    <w:rsid w:val="763EF805"/>
    <w:rsid w:val="76442C12"/>
    <w:rsid w:val="76445F78"/>
    <w:rsid w:val="76447A12"/>
    <w:rsid w:val="7644DF78"/>
    <w:rsid w:val="764AD4D3"/>
    <w:rsid w:val="7656E5C4"/>
    <w:rsid w:val="76575547"/>
    <w:rsid w:val="765914B8"/>
    <w:rsid w:val="765BE42A"/>
    <w:rsid w:val="76614436"/>
    <w:rsid w:val="7667CFC9"/>
    <w:rsid w:val="766BA8ED"/>
    <w:rsid w:val="766BE666"/>
    <w:rsid w:val="766CFF23"/>
    <w:rsid w:val="766E6929"/>
    <w:rsid w:val="7677EAB9"/>
    <w:rsid w:val="767D0DCC"/>
    <w:rsid w:val="767DA8EA"/>
    <w:rsid w:val="76810DF2"/>
    <w:rsid w:val="7681DA43"/>
    <w:rsid w:val="768487B8"/>
    <w:rsid w:val="768CBE7D"/>
    <w:rsid w:val="768FFFDC"/>
    <w:rsid w:val="7690F436"/>
    <w:rsid w:val="769179A0"/>
    <w:rsid w:val="76964B57"/>
    <w:rsid w:val="769A1C31"/>
    <w:rsid w:val="76A08FA9"/>
    <w:rsid w:val="76A648E4"/>
    <w:rsid w:val="76AACE09"/>
    <w:rsid w:val="76B52C85"/>
    <w:rsid w:val="76B98CB3"/>
    <w:rsid w:val="76BB4AA4"/>
    <w:rsid w:val="76BC05E3"/>
    <w:rsid w:val="76BD0474"/>
    <w:rsid w:val="76BD8B93"/>
    <w:rsid w:val="76C018C7"/>
    <w:rsid w:val="76C0511A"/>
    <w:rsid w:val="76C228C6"/>
    <w:rsid w:val="76C4918A"/>
    <w:rsid w:val="76CD6B63"/>
    <w:rsid w:val="76CEF459"/>
    <w:rsid w:val="76CF2F05"/>
    <w:rsid w:val="76D235ED"/>
    <w:rsid w:val="76DFA0E4"/>
    <w:rsid w:val="76E0AD17"/>
    <w:rsid w:val="76E19B93"/>
    <w:rsid w:val="76E1A7AF"/>
    <w:rsid w:val="76E2C93D"/>
    <w:rsid w:val="76E41FA2"/>
    <w:rsid w:val="76F5E9AD"/>
    <w:rsid w:val="76F7D0C8"/>
    <w:rsid w:val="76FA782C"/>
    <w:rsid w:val="76FC79C4"/>
    <w:rsid w:val="7718A629"/>
    <w:rsid w:val="77198C0E"/>
    <w:rsid w:val="7719D2AA"/>
    <w:rsid w:val="771C8F6A"/>
    <w:rsid w:val="771D91E8"/>
    <w:rsid w:val="7720A852"/>
    <w:rsid w:val="77210642"/>
    <w:rsid w:val="77212EAE"/>
    <w:rsid w:val="77287817"/>
    <w:rsid w:val="7732A2E7"/>
    <w:rsid w:val="773358A5"/>
    <w:rsid w:val="77341EE8"/>
    <w:rsid w:val="773BA49F"/>
    <w:rsid w:val="773D07B5"/>
    <w:rsid w:val="773DBD1B"/>
    <w:rsid w:val="773E2450"/>
    <w:rsid w:val="7742FDC7"/>
    <w:rsid w:val="774319D3"/>
    <w:rsid w:val="7745BD03"/>
    <w:rsid w:val="7746515B"/>
    <w:rsid w:val="7747905D"/>
    <w:rsid w:val="774F2397"/>
    <w:rsid w:val="77529247"/>
    <w:rsid w:val="77570002"/>
    <w:rsid w:val="775708C2"/>
    <w:rsid w:val="7757AFE9"/>
    <w:rsid w:val="77592EFA"/>
    <w:rsid w:val="77596BDB"/>
    <w:rsid w:val="7759AC45"/>
    <w:rsid w:val="775BA02E"/>
    <w:rsid w:val="775BBFC2"/>
    <w:rsid w:val="7762BD60"/>
    <w:rsid w:val="776421F3"/>
    <w:rsid w:val="77656D5A"/>
    <w:rsid w:val="776572E1"/>
    <w:rsid w:val="77659B59"/>
    <w:rsid w:val="776BF316"/>
    <w:rsid w:val="776DB5AA"/>
    <w:rsid w:val="776EB61D"/>
    <w:rsid w:val="777270B9"/>
    <w:rsid w:val="77760E85"/>
    <w:rsid w:val="777900FB"/>
    <w:rsid w:val="777946C8"/>
    <w:rsid w:val="777C9683"/>
    <w:rsid w:val="777DD513"/>
    <w:rsid w:val="77830125"/>
    <w:rsid w:val="77851F95"/>
    <w:rsid w:val="778D71E7"/>
    <w:rsid w:val="7792C028"/>
    <w:rsid w:val="779304CF"/>
    <w:rsid w:val="77931CB7"/>
    <w:rsid w:val="7794C12A"/>
    <w:rsid w:val="7797459A"/>
    <w:rsid w:val="779E1B8D"/>
    <w:rsid w:val="77A23FA1"/>
    <w:rsid w:val="77A38483"/>
    <w:rsid w:val="77A478DE"/>
    <w:rsid w:val="77A7B705"/>
    <w:rsid w:val="77AC321C"/>
    <w:rsid w:val="77B2196B"/>
    <w:rsid w:val="77B5A430"/>
    <w:rsid w:val="77BB0880"/>
    <w:rsid w:val="77BE5A09"/>
    <w:rsid w:val="77C0280E"/>
    <w:rsid w:val="77C06384"/>
    <w:rsid w:val="77C2F413"/>
    <w:rsid w:val="77C7D596"/>
    <w:rsid w:val="77CA0B1F"/>
    <w:rsid w:val="77CEA507"/>
    <w:rsid w:val="77D085E0"/>
    <w:rsid w:val="77D1A4F5"/>
    <w:rsid w:val="77D97565"/>
    <w:rsid w:val="77DA8B7C"/>
    <w:rsid w:val="77E69307"/>
    <w:rsid w:val="77EBB3B1"/>
    <w:rsid w:val="77F00CDA"/>
    <w:rsid w:val="77F9BAAA"/>
    <w:rsid w:val="77FB377D"/>
    <w:rsid w:val="77FB79A7"/>
    <w:rsid w:val="77FBBE9E"/>
    <w:rsid w:val="77FF2585"/>
    <w:rsid w:val="7801AF82"/>
    <w:rsid w:val="7802FC64"/>
    <w:rsid w:val="780662D8"/>
    <w:rsid w:val="780F39BC"/>
    <w:rsid w:val="7814F72F"/>
    <w:rsid w:val="78165604"/>
    <w:rsid w:val="781EA112"/>
    <w:rsid w:val="7823C2A8"/>
    <w:rsid w:val="782526C1"/>
    <w:rsid w:val="782829AF"/>
    <w:rsid w:val="78297E24"/>
    <w:rsid w:val="782CBE51"/>
    <w:rsid w:val="7831BEE9"/>
    <w:rsid w:val="783610ED"/>
    <w:rsid w:val="7838C690"/>
    <w:rsid w:val="78454415"/>
    <w:rsid w:val="7845F0AC"/>
    <w:rsid w:val="784738BA"/>
    <w:rsid w:val="78473E4C"/>
    <w:rsid w:val="784DED14"/>
    <w:rsid w:val="7850BF15"/>
    <w:rsid w:val="7856DC2F"/>
    <w:rsid w:val="785AF11E"/>
    <w:rsid w:val="785C2EDD"/>
    <w:rsid w:val="785C7666"/>
    <w:rsid w:val="78614B9F"/>
    <w:rsid w:val="7862980B"/>
    <w:rsid w:val="786449BE"/>
    <w:rsid w:val="786989F0"/>
    <w:rsid w:val="78723628"/>
    <w:rsid w:val="7876E3D8"/>
    <w:rsid w:val="787A22BC"/>
    <w:rsid w:val="787E881D"/>
    <w:rsid w:val="7882445A"/>
    <w:rsid w:val="7882A332"/>
    <w:rsid w:val="78860875"/>
    <w:rsid w:val="789030D8"/>
    <w:rsid w:val="7893DFE4"/>
    <w:rsid w:val="789C81F1"/>
    <w:rsid w:val="789C9C76"/>
    <w:rsid w:val="789DA071"/>
    <w:rsid w:val="78A1FBF7"/>
    <w:rsid w:val="78A870BC"/>
    <w:rsid w:val="78AB1B1F"/>
    <w:rsid w:val="78AB5FDB"/>
    <w:rsid w:val="78AEB3CA"/>
    <w:rsid w:val="78B3FCF6"/>
    <w:rsid w:val="78BA1F1A"/>
    <w:rsid w:val="78BB3E64"/>
    <w:rsid w:val="78BBFA7B"/>
    <w:rsid w:val="78C4AEE5"/>
    <w:rsid w:val="78C63733"/>
    <w:rsid w:val="78C74244"/>
    <w:rsid w:val="78D3C6E5"/>
    <w:rsid w:val="78D445BF"/>
    <w:rsid w:val="78D608D6"/>
    <w:rsid w:val="78D6BD40"/>
    <w:rsid w:val="78D996E7"/>
    <w:rsid w:val="78DBFA6F"/>
    <w:rsid w:val="78DDCDD7"/>
    <w:rsid w:val="78DDFED7"/>
    <w:rsid w:val="78DE317B"/>
    <w:rsid w:val="78DE6FB6"/>
    <w:rsid w:val="78E6C3DF"/>
    <w:rsid w:val="78E8617E"/>
    <w:rsid w:val="78EAE202"/>
    <w:rsid w:val="78EB01FD"/>
    <w:rsid w:val="78EC425C"/>
    <w:rsid w:val="78F01D37"/>
    <w:rsid w:val="78F49DEF"/>
    <w:rsid w:val="78FCD2E1"/>
    <w:rsid w:val="7902E0CB"/>
    <w:rsid w:val="790BC2FA"/>
    <w:rsid w:val="790FC2F0"/>
    <w:rsid w:val="7912FC07"/>
    <w:rsid w:val="7913B0BA"/>
    <w:rsid w:val="79151136"/>
    <w:rsid w:val="791883BF"/>
    <w:rsid w:val="79190839"/>
    <w:rsid w:val="791A323C"/>
    <w:rsid w:val="791B95C0"/>
    <w:rsid w:val="791C19D9"/>
    <w:rsid w:val="791C34C4"/>
    <w:rsid w:val="791C7F5E"/>
    <w:rsid w:val="791F64CA"/>
    <w:rsid w:val="79239CE8"/>
    <w:rsid w:val="79252EC1"/>
    <w:rsid w:val="792645F5"/>
    <w:rsid w:val="79290E6C"/>
    <w:rsid w:val="792B5355"/>
    <w:rsid w:val="792F43B0"/>
    <w:rsid w:val="793E5D31"/>
    <w:rsid w:val="7941D934"/>
    <w:rsid w:val="794A5776"/>
    <w:rsid w:val="794C6815"/>
    <w:rsid w:val="794CE32D"/>
    <w:rsid w:val="79537E2F"/>
    <w:rsid w:val="7953E5D7"/>
    <w:rsid w:val="7954AF05"/>
    <w:rsid w:val="79568B39"/>
    <w:rsid w:val="795AD9C9"/>
    <w:rsid w:val="795FB850"/>
    <w:rsid w:val="7960A261"/>
    <w:rsid w:val="796121EE"/>
    <w:rsid w:val="79634D41"/>
    <w:rsid w:val="7965F8FB"/>
    <w:rsid w:val="7969A4F1"/>
    <w:rsid w:val="796DDEEB"/>
    <w:rsid w:val="796F1DA7"/>
    <w:rsid w:val="7971C958"/>
    <w:rsid w:val="7974B910"/>
    <w:rsid w:val="79779819"/>
    <w:rsid w:val="797A00D2"/>
    <w:rsid w:val="797EBDFF"/>
    <w:rsid w:val="798CF957"/>
    <w:rsid w:val="799967E2"/>
    <w:rsid w:val="799A51C4"/>
    <w:rsid w:val="799E60A7"/>
    <w:rsid w:val="799F0D30"/>
    <w:rsid w:val="79A8125B"/>
    <w:rsid w:val="79A8D8FF"/>
    <w:rsid w:val="79B2D4D4"/>
    <w:rsid w:val="79B35AD5"/>
    <w:rsid w:val="79B7BA5C"/>
    <w:rsid w:val="79BA40A6"/>
    <w:rsid w:val="79BC64C4"/>
    <w:rsid w:val="79BD9025"/>
    <w:rsid w:val="79BE85D7"/>
    <w:rsid w:val="79C7356F"/>
    <w:rsid w:val="79CB7209"/>
    <w:rsid w:val="79D3B3A7"/>
    <w:rsid w:val="79DB608A"/>
    <w:rsid w:val="79DF2936"/>
    <w:rsid w:val="79E02EA4"/>
    <w:rsid w:val="79E18487"/>
    <w:rsid w:val="79E2E318"/>
    <w:rsid w:val="79E3EF82"/>
    <w:rsid w:val="79E58BDB"/>
    <w:rsid w:val="79E793C3"/>
    <w:rsid w:val="79EDF53C"/>
    <w:rsid w:val="79F0DD98"/>
    <w:rsid w:val="79F37A27"/>
    <w:rsid w:val="79FAE195"/>
    <w:rsid w:val="7A050D77"/>
    <w:rsid w:val="7A0562EE"/>
    <w:rsid w:val="7A082D8D"/>
    <w:rsid w:val="7A0DA1A9"/>
    <w:rsid w:val="7A0FC684"/>
    <w:rsid w:val="7A14DA6B"/>
    <w:rsid w:val="7A14F1DA"/>
    <w:rsid w:val="7A172664"/>
    <w:rsid w:val="7A1C48BB"/>
    <w:rsid w:val="7A261FBE"/>
    <w:rsid w:val="7A271684"/>
    <w:rsid w:val="7A29697A"/>
    <w:rsid w:val="7A2A62E1"/>
    <w:rsid w:val="7A2D22DB"/>
    <w:rsid w:val="7A332183"/>
    <w:rsid w:val="7A36B4B7"/>
    <w:rsid w:val="7A37E91C"/>
    <w:rsid w:val="7A39A891"/>
    <w:rsid w:val="7A3A7903"/>
    <w:rsid w:val="7A3D1EFD"/>
    <w:rsid w:val="7A41B834"/>
    <w:rsid w:val="7A42FD8C"/>
    <w:rsid w:val="7A468541"/>
    <w:rsid w:val="7A4A4174"/>
    <w:rsid w:val="7A4DB9D9"/>
    <w:rsid w:val="7A4E9648"/>
    <w:rsid w:val="7A55AA9A"/>
    <w:rsid w:val="7A5623D3"/>
    <w:rsid w:val="7A58A86D"/>
    <w:rsid w:val="7A58A989"/>
    <w:rsid w:val="7A5D1FA9"/>
    <w:rsid w:val="7A6062B9"/>
    <w:rsid w:val="7A632E30"/>
    <w:rsid w:val="7A701904"/>
    <w:rsid w:val="7A75D31A"/>
    <w:rsid w:val="7A78792F"/>
    <w:rsid w:val="7A79E014"/>
    <w:rsid w:val="7A7BF53C"/>
    <w:rsid w:val="7A7FD9A2"/>
    <w:rsid w:val="7A80AA1A"/>
    <w:rsid w:val="7A80EF43"/>
    <w:rsid w:val="7A84562C"/>
    <w:rsid w:val="7A856467"/>
    <w:rsid w:val="7A88B212"/>
    <w:rsid w:val="7A959D6E"/>
    <w:rsid w:val="7A960656"/>
    <w:rsid w:val="7A9A4191"/>
    <w:rsid w:val="7AA3A06F"/>
    <w:rsid w:val="7AA3E38E"/>
    <w:rsid w:val="7AA64D92"/>
    <w:rsid w:val="7AA79DE8"/>
    <w:rsid w:val="7AA8EC0B"/>
    <w:rsid w:val="7AAB0953"/>
    <w:rsid w:val="7AAF73C0"/>
    <w:rsid w:val="7AB4E210"/>
    <w:rsid w:val="7AB8C70A"/>
    <w:rsid w:val="7AB9EBEE"/>
    <w:rsid w:val="7ABD64B3"/>
    <w:rsid w:val="7ABD7BB3"/>
    <w:rsid w:val="7ABFF880"/>
    <w:rsid w:val="7AC1E944"/>
    <w:rsid w:val="7AC34EAB"/>
    <w:rsid w:val="7AC39F9F"/>
    <w:rsid w:val="7AC6404F"/>
    <w:rsid w:val="7ACED5EC"/>
    <w:rsid w:val="7AD09B95"/>
    <w:rsid w:val="7AD4F1A5"/>
    <w:rsid w:val="7AD562AA"/>
    <w:rsid w:val="7AD69A29"/>
    <w:rsid w:val="7AD86CF3"/>
    <w:rsid w:val="7AD961E4"/>
    <w:rsid w:val="7ADECD1E"/>
    <w:rsid w:val="7AE1DC17"/>
    <w:rsid w:val="7AE40986"/>
    <w:rsid w:val="7AED199A"/>
    <w:rsid w:val="7AF271C7"/>
    <w:rsid w:val="7AF472E2"/>
    <w:rsid w:val="7AFA2E26"/>
    <w:rsid w:val="7AFA660A"/>
    <w:rsid w:val="7AFD29CF"/>
    <w:rsid w:val="7AFE02B9"/>
    <w:rsid w:val="7AFF3D03"/>
    <w:rsid w:val="7AFFBF3A"/>
    <w:rsid w:val="7AFFD314"/>
    <w:rsid w:val="7B0068F3"/>
    <w:rsid w:val="7B08D769"/>
    <w:rsid w:val="7B09463D"/>
    <w:rsid w:val="7B0A4302"/>
    <w:rsid w:val="7B0C8387"/>
    <w:rsid w:val="7B0E9EA7"/>
    <w:rsid w:val="7B0F0342"/>
    <w:rsid w:val="7B0F80CC"/>
    <w:rsid w:val="7B0FD924"/>
    <w:rsid w:val="7B14C545"/>
    <w:rsid w:val="7B18E56D"/>
    <w:rsid w:val="7B1B8FF0"/>
    <w:rsid w:val="7B1C6096"/>
    <w:rsid w:val="7B1C8FCC"/>
    <w:rsid w:val="7B24C5AC"/>
    <w:rsid w:val="7B24FBFC"/>
    <w:rsid w:val="7B27C28C"/>
    <w:rsid w:val="7B287AC7"/>
    <w:rsid w:val="7B2D4516"/>
    <w:rsid w:val="7B2DAF52"/>
    <w:rsid w:val="7B2E2B9A"/>
    <w:rsid w:val="7B2EC26C"/>
    <w:rsid w:val="7B2ED49D"/>
    <w:rsid w:val="7B337B9C"/>
    <w:rsid w:val="7B341315"/>
    <w:rsid w:val="7B36D8AC"/>
    <w:rsid w:val="7B396FDF"/>
    <w:rsid w:val="7B3A50EC"/>
    <w:rsid w:val="7B3E0AB5"/>
    <w:rsid w:val="7B41EC87"/>
    <w:rsid w:val="7B422195"/>
    <w:rsid w:val="7B51DA38"/>
    <w:rsid w:val="7B540D71"/>
    <w:rsid w:val="7B56D2BE"/>
    <w:rsid w:val="7B572F79"/>
    <w:rsid w:val="7B58ABD7"/>
    <w:rsid w:val="7B5911A0"/>
    <w:rsid w:val="7B595D4F"/>
    <w:rsid w:val="7B5F9443"/>
    <w:rsid w:val="7B641544"/>
    <w:rsid w:val="7B65103B"/>
    <w:rsid w:val="7B6E54F7"/>
    <w:rsid w:val="7B6F2C1E"/>
    <w:rsid w:val="7B792754"/>
    <w:rsid w:val="7B7C2A04"/>
    <w:rsid w:val="7B7F02BF"/>
    <w:rsid w:val="7B7FA295"/>
    <w:rsid w:val="7B812551"/>
    <w:rsid w:val="7B812E08"/>
    <w:rsid w:val="7B82DDE4"/>
    <w:rsid w:val="7B88C6B7"/>
    <w:rsid w:val="7B8AA01C"/>
    <w:rsid w:val="7B8D3808"/>
    <w:rsid w:val="7B93923E"/>
    <w:rsid w:val="7B963AE2"/>
    <w:rsid w:val="7B9ED6DD"/>
    <w:rsid w:val="7B9F5159"/>
    <w:rsid w:val="7BA0B238"/>
    <w:rsid w:val="7BA17609"/>
    <w:rsid w:val="7BA1D2E2"/>
    <w:rsid w:val="7BA67BB5"/>
    <w:rsid w:val="7BA78855"/>
    <w:rsid w:val="7BA92378"/>
    <w:rsid w:val="7BAB61CB"/>
    <w:rsid w:val="7BB51991"/>
    <w:rsid w:val="7BB58750"/>
    <w:rsid w:val="7BB6D33B"/>
    <w:rsid w:val="7BB98C2B"/>
    <w:rsid w:val="7BBD8A1E"/>
    <w:rsid w:val="7BC020C8"/>
    <w:rsid w:val="7BC20D25"/>
    <w:rsid w:val="7BC22419"/>
    <w:rsid w:val="7BC5EE99"/>
    <w:rsid w:val="7BC62218"/>
    <w:rsid w:val="7BCDEDEE"/>
    <w:rsid w:val="7BD009EE"/>
    <w:rsid w:val="7BD2BE7A"/>
    <w:rsid w:val="7BD2CE2E"/>
    <w:rsid w:val="7BD446DD"/>
    <w:rsid w:val="7BDBBCB5"/>
    <w:rsid w:val="7BE038F7"/>
    <w:rsid w:val="7BE0C308"/>
    <w:rsid w:val="7BE63B31"/>
    <w:rsid w:val="7BE68339"/>
    <w:rsid w:val="7BF220F4"/>
    <w:rsid w:val="7BF58B59"/>
    <w:rsid w:val="7BF6CAF1"/>
    <w:rsid w:val="7BFF2AC8"/>
    <w:rsid w:val="7C05D7DA"/>
    <w:rsid w:val="7C0746D9"/>
    <w:rsid w:val="7C0982FB"/>
    <w:rsid w:val="7C0BB3E6"/>
    <w:rsid w:val="7C0DC54F"/>
    <w:rsid w:val="7C135194"/>
    <w:rsid w:val="7C1799C4"/>
    <w:rsid w:val="7C17A82D"/>
    <w:rsid w:val="7C19D21A"/>
    <w:rsid w:val="7C1EAB52"/>
    <w:rsid w:val="7C26B08D"/>
    <w:rsid w:val="7C28835F"/>
    <w:rsid w:val="7C2DAEB1"/>
    <w:rsid w:val="7C30A3B3"/>
    <w:rsid w:val="7C30B18A"/>
    <w:rsid w:val="7C3AE427"/>
    <w:rsid w:val="7C419B87"/>
    <w:rsid w:val="7C42C43E"/>
    <w:rsid w:val="7C42F768"/>
    <w:rsid w:val="7C43BB17"/>
    <w:rsid w:val="7C4C84C6"/>
    <w:rsid w:val="7C503D1B"/>
    <w:rsid w:val="7C54E551"/>
    <w:rsid w:val="7C5C4480"/>
    <w:rsid w:val="7C5FAC8F"/>
    <w:rsid w:val="7C61373E"/>
    <w:rsid w:val="7C64270B"/>
    <w:rsid w:val="7C68917F"/>
    <w:rsid w:val="7C68B511"/>
    <w:rsid w:val="7C6C6E2D"/>
    <w:rsid w:val="7C6C764E"/>
    <w:rsid w:val="7C6ECAA0"/>
    <w:rsid w:val="7C710772"/>
    <w:rsid w:val="7C7D59E5"/>
    <w:rsid w:val="7C87884F"/>
    <w:rsid w:val="7C886F78"/>
    <w:rsid w:val="7C888C0C"/>
    <w:rsid w:val="7C8C04A1"/>
    <w:rsid w:val="7C8C9C2D"/>
    <w:rsid w:val="7C8DA805"/>
    <w:rsid w:val="7C8FF1B5"/>
    <w:rsid w:val="7C984EC0"/>
    <w:rsid w:val="7C9A41D1"/>
    <w:rsid w:val="7C9A80E4"/>
    <w:rsid w:val="7C9A9696"/>
    <w:rsid w:val="7CA072DA"/>
    <w:rsid w:val="7CA0C5A8"/>
    <w:rsid w:val="7CA43E97"/>
    <w:rsid w:val="7CA6BD13"/>
    <w:rsid w:val="7CA6C3BB"/>
    <w:rsid w:val="7CA77117"/>
    <w:rsid w:val="7CA9E546"/>
    <w:rsid w:val="7CAAEFB7"/>
    <w:rsid w:val="7CAC0CA8"/>
    <w:rsid w:val="7CAD542C"/>
    <w:rsid w:val="7CADD38B"/>
    <w:rsid w:val="7CB0D414"/>
    <w:rsid w:val="7CB60656"/>
    <w:rsid w:val="7CB7CA1B"/>
    <w:rsid w:val="7CB89FFE"/>
    <w:rsid w:val="7CBF9A3F"/>
    <w:rsid w:val="7CBFAF6C"/>
    <w:rsid w:val="7CC1A715"/>
    <w:rsid w:val="7CC2B571"/>
    <w:rsid w:val="7CC30CFC"/>
    <w:rsid w:val="7CC47672"/>
    <w:rsid w:val="7CC4EC91"/>
    <w:rsid w:val="7CC69EDF"/>
    <w:rsid w:val="7CC79D68"/>
    <w:rsid w:val="7CC8EE86"/>
    <w:rsid w:val="7CCBF419"/>
    <w:rsid w:val="7CD20B54"/>
    <w:rsid w:val="7CD4B123"/>
    <w:rsid w:val="7CD606E2"/>
    <w:rsid w:val="7CDBDF8D"/>
    <w:rsid w:val="7CDDAB39"/>
    <w:rsid w:val="7CE2A918"/>
    <w:rsid w:val="7CE2B027"/>
    <w:rsid w:val="7CEBAA0A"/>
    <w:rsid w:val="7CEC0A81"/>
    <w:rsid w:val="7CF2DEA6"/>
    <w:rsid w:val="7CF32F9C"/>
    <w:rsid w:val="7CF7A4E3"/>
    <w:rsid w:val="7CF831F6"/>
    <w:rsid w:val="7CF8345F"/>
    <w:rsid w:val="7CF9C23F"/>
    <w:rsid w:val="7CFC1EB0"/>
    <w:rsid w:val="7CFD6FB9"/>
    <w:rsid w:val="7D0170A4"/>
    <w:rsid w:val="7D019735"/>
    <w:rsid w:val="7D05A30A"/>
    <w:rsid w:val="7D069414"/>
    <w:rsid w:val="7D0CA620"/>
    <w:rsid w:val="7D0CD97D"/>
    <w:rsid w:val="7D180E2E"/>
    <w:rsid w:val="7D1FDCF2"/>
    <w:rsid w:val="7D206392"/>
    <w:rsid w:val="7D22653C"/>
    <w:rsid w:val="7D24387F"/>
    <w:rsid w:val="7D25F6AA"/>
    <w:rsid w:val="7D2A065B"/>
    <w:rsid w:val="7D2F528E"/>
    <w:rsid w:val="7D3236E3"/>
    <w:rsid w:val="7D344E3C"/>
    <w:rsid w:val="7D39DC93"/>
    <w:rsid w:val="7D3DAB24"/>
    <w:rsid w:val="7D3DDB53"/>
    <w:rsid w:val="7D3EED24"/>
    <w:rsid w:val="7D4949AC"/>
    <w:rsid w:val="7D4A8ACF"/>
    <w:rsid w:val="7D4C9B7E"/>
    <w:rsid w:val="7D4D1FD9"/>
    <w:rsid w:val="7D4DD193"/>
    <w:rsid w:val="7D4F3AAD"/>
    <w:rsid w:val="7D5CE18C"/>
    <w:rsid w:val="7D661173"/>
    <w:rsid w:val="7D6635ED"/>
    <w:rsid w:val="7D685BB4"/>
    <w:rsid w:val="7D69AD92"/>
    <w:rsid w:val="7D6F17C1"/>
    <w:rsid w:val="7D75381B"/>
    <w:rsid w:val="7D75D2A0"/>
    <w:rsid w:val="7D7B0D14"/>
    <w:rsid w:val="7D82385B"/>
    <w:rsid w:val="7D8C2049"/>
    <w:rsid w:val="7D919939"/>
    <w:rsid w:val="7D95215A"/>
    <w:rsid w:val="7D95BCE2"/>
    <w:rsid w:val="7D974651"/>
    <w:rsid w:val="7D981784"/>
    <w:rsid w:val="7D9C1B9E"/>
    <w:rsid w:val="7D9D4E7F"/>
    <w:rsid w:val="7DA04DC0"/>
    <w:rsid w:val="7DA6985F"/>
    <w:rsid w:val="7DA98A50"/>
    <w:rsid w:val="7DAA4EB0"/>
    <w:rsid w:val="7DABFDDE"/>
    <w:rsid w:val="7DB0558B"/>
    <w:rsid w:val="7DB3C4E9"/>
    <w:rsid w:val="7DB6D139"/>
    <w:rsid w:val="7DB7FFFF"/>
    <w:rsid w:val="7DBE7254"/>
    <w:rsid w:val="7DC1516F"/>
    <w:rsid w:val="7DC41268"/>
    <w:rsid w:val="7DC5D323"/>
    <w:rsid w:val="7DC6845F"/>
    <w:rsid w:val="7DCA6691"/>
    <w:rsid w:val="7DCB5047"/>
    <w:rsid w:val="7DD4C363"/>
    <w:rsid w:val="7DDCB9BE"/>
    <w:rsid w:val="7DDD6C2A"/>
    <w:rsid w:val="7DE317D6"/>
    <w:rsid w:val="7DE54AF7"/>
    <w:rsid w:val="7DE64C45"/>
    <w:rsid w:val="7DE9D85E"/>
    <w:rsid w:val="7DEB4541"/>
    <w:rsid w:val="7DED053B"/>
    <w:rsid w:val="7DF38AED"/>
    <w:rsid w:val="7DF3BEBA"/>
    <w:rsid w:val="7DF56577"/>
    <w:rsid w:val="7DF5B33A"/>
    <w:rsid w:val="7DF678F9"/>
    <w:rsid w:val="7DFA6AD9"/>
    <w:rsid w:val="7DFBDD4B"/>
    <w:rsid w:val="7E0CD2F0"/>
    <w:rsid w:val="7E0F2CF0"/>
    <w:rsid w:val="7E10F0A5"/>
    <w:rsid w:val="7E1B92DF"/>
    <w:rsid w:val="7E1D08E8"/>
    <w:rsid w:val="7E1FA29E"/>
    <w:rsid w:val="7E262E4D"/>
    <w:rsid w:val="7E2A382C"/>
    <w:rsid w:val="7E2A8140"/>
    <w:rsid w:val="7E3015D5"/>
    <w:rsid w:val="7E307B5C"/>
    <w:rsid w:val="7E316856"/>
    <w:rsid w:val="7E3169DA"/>
    <w:rsid w:val="7E3B34B8"/>
    <w:rsid w:val="7E411611"/>
    <w:rsid w:val="7E417084"/>
    <w:rsid w:val="7E432DFB"/>
    <w:rsid w:val="7E454F1C"/>
    <w:rsid w:val="7E47FFC5"/>
    <w:rsid w:val="7E4D774A"/>
    <w:rsid w:val="7E4EEB01"/>
    <w:rsid w:val="7E4F3139"/>
    <w:rsid w:val="7E51825A"/>
    <w:rsid w:val="7E529B83"/>
    <w:rsid w:val="7E576064"/>
    <w:rsid w:val="7E600E7D"/>
    <w:rsid w:val="7E6BC25D"/>
    <w:rsid w:val="7E72F83C"/>
    <w:rsid w:val="7E73DE4C"/>
    <w:rsid w:val="7E7649F3"/>
    <w:rsid w:val="7E767125"/>
    <w:rsid w:val="7E76C249"/>
    <w:rsid w:val="7E7E8642"/>
    <w:rsid w:val="7E7E9916"/>
    <w:rsid w:val="7E7EAFF2"/>
    <w:rsid w:val="7E7FC132"/>
    <w:rsid w:val="7E848804"/>
    <w:rsid w:val="7E858BDC"/>
    <w:rsid w:val="7E88E16B"/>
    <w:rsid w:val="7E8A0883"/>
    <w:rsid w:val="7E8B0B16"/>
    <w:rsid w:val="7E946EF8"/>
    <w:rsid w:val="7E94D3D5"/>
    <w:rsid w:val="7E9E0EBE"/>
    <w:rsid w:val="7EA1D4C7"/>
    <w:rsid w:val="7EA3AAC7"/>
    <w:rsid w:val="7EA78164"/>
    <w:rsid w:val="7EA9A257"/>
    <w:rsid w:val="7EAA8CCF"/>
    <w:rsid w:val="7EAD92CF"/>
    <w:rsid w:val="7EAE197E"/>
    <w:rsid w:val="7EB0B107"/>
    <w:rsid w:val="7EB22CF6"/>
    <w:rsid w:val="7EB29828"/>
    <w:rsid w:val="7EB632BB"/>
    <w:rsid w:val="7EB659EB"/>
    <w:rsid w:val="7EB6FEF0"/>
    <w:rsid w:val="7EC30185"/>
    <w:rsid w:val="7EC822E6"/>
    <w:rsid w:val="7EC9DDD1"/>
    <w:rsid w:val="7ED5D358"/>
    <w:rsid w:val="7ED69882"/>
    <w:rsid w:val="7ED6BB2C"/>
    <w:rsid w:val="7ED6D6F8"/>
    <w:rsid w:val="7ED93746"/>
    <w:rsid w:val="7EDF7945"/>
    <w:rsid w:val="7EE303CB"/>
    <w:rsid w:val="7EE702CB"/>
    <w:rsid w:val="7EE9ED67"/>
    <w:rsid w:val="7EEB5A7A"/>
    <w:rsid w:val="7EEB941C"/>
    <w:rsid w:val="7EEEA7AA"/>
    <w:rsid w:val="7EF58021"/>
    <w:rsid w:val="7EF78BE2"/>
    <w:rsid w:val="7EF95380"/>
    <w:rsid w:val="7EF9FD95"/>
    <w:rsid w:val="7EFB5E74"/>
    <w:rsid w:val="7EFDE2D4"/>
    <w:rsid w:val="7F00CF52"/>
    <w:rsid w:val="7F05491D"/>
    <w:rsid w:val="7F0C29C2"/>
    <w:rsid w:val="7F0CA0F0"/>
    <w:rsid w:val="7F0E2DFD"/>
    <w:rsid w:val="7F14DDBE"/>
    <w:rsid w:val="7F1D3431"/>
    <w:rsid w:val="7F1DEB3A"/>
    <w:rsid w:val="7F20754B"/>
    <w:rsid w:val="7F208F2F"/>
    <w:rsid w:val="7F2167BE"/>
    <w:rsid w:val="7F22AAF2"/>
    <w:rsid w:val="7F26F3AC"/>
    <w:rsid w:val="7F293DD9"/>
    <w:rsid w:val="7F2F379F"/>
    <w:rsid w:val="7F32DBF5"/>
    <w:rsid w:val="7F3A5F92"/>
    <w:rsid w:val="7F3AFCC8"/>
    <w:rsid w:val="7F3E0156"/>
    <w:rsid w:val="7F3E4D85"/>
    <w:rsid w:val="7F3E74CF"/>
    <w:rsid w:val="7F438D87"/>
    <w:rsid w:val="7F490316"/>
    <w:rsid w:val="7F4B4039"/>
    <w:rsid w:val="7F4DC88D"/>
    <w:rsid w:val="7F509193"/>
    <w:rsid w:val="7F51FD2C"/>
    <w:rsid w:val="7F532C95"/>
    <w:rsid w:val="7F576010"/>
    <w:rsid w:val="7F5BF312"/>
    <w:rsid w:val="7F5CFA76"/>
    <w:rsid w:val="7F5D133B"/>
    <w:rsid w:val="7F5DEA63"/>
    <w:rsid w:val="7F5FA621"/>
    <w:rsid w:val="7F61291F"/>
    <w:rsid w:val="7F646580"/>
    <w:rsid w:val="7F6538B4"/>
    <w:rsid w:val="7F6655C5"/>
    <w:rsid w:val="7F688B81"/>
    <w:rsid w:val="7F6CF31C"/>
    <w:rsid w:val="7F6EC9B7"/>
    <w:rsid w:val="7F779B95"/>
    <w:rsid w:val="7F7A844F"/>
    <w:rsid w:val="7F7D3884"/>
    <w:rsid w:val="7F7DF8F0"/>
    <w:rsid w:val="7F841EE2"/>
    <w:rsid w:val="7F8BE895"/>
    <w:rsid w:val="7F8C060E"/>
    <w:rsid w:val="7F8CA396"/>
    <w:rsid w:val="7F906CD7"/>
    <w:rsid w:val="7F918AB4"/>
    <w:rsid w:val="7F9F3036"/>
    <w:rsid w:val="7FA4084B"/>
    <w:rsid w:val="7FA6E9C6"/>
    <w:rsid w:val="7FA99BF3"/>
    <w:rsid w:val="7FAA58A1"/>
    <w:rsid w:val="7FAB738A"/>
    <w:rsid w:val="7FABA257"/>
    <w:rsid w:val="7FAD408C"/>
    <w:rsid w:val="7FAE0DAC"/>
    <w:rsid w:val="7FB41477"/>
    <w:rsid w:val="7FC0828A"/>
    <w:rsid w:val="7FC35B2D"/>
    <w:rsid w:val="7FC439CA"/>
    <w:rsid w:val="7FCA0807"/>
    <w:rsid w:val="7FCD3E6E"/>
    <w:rsid w:val="7FCD7D01"/>
    <w:rsid w:val="7FCD9E26"/>
    <w:rsid w:val="7FCDFAEF"/>
    <w:rsid w:val="7FD47564"/>
    <w:rsid w:val="7FD7C61D"/>
    <w:rsid w:val="7FD85FCD"/>
    <w:rsid w:val="7FE37AB5"/>
    <w:rsid w:val="7FE5048B"/>
    <w:rsid w:val="7FE66A0D"/>
    <w:rsid w:val="7FEA4F3D"/>
    <w:rsid w:val="7FEBB093"/>
    <w:rsid w:val="7FF4B0B1"/>
    <w:rsid w:val="7FF5612D"/>
    <w:rsid w:val="7FFE2190"/>
    <w:rsid w:val="7FFE52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3D89B"/>
  <w15:docId w15:val="{6BB11BCF-5F98-4F9D-A274-3826489C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9B7048"/>
    <w:pPr>
      <w:spacing w:after="200" w:line="276" w:lineRule="auto"/>
    </w:pPr>
  </w:style>
  <w:style w:type="paragraph" w:styleId="Heading1">
    <w:uiPriority w:val="1"/>
    <w:name w:val="heading 1"/>
    <w:basedOn w:val="CSTemplate-AppendixSubHeadings"/>
    <w:next w:val="CSTemplate-Normal"/>
    <w:link w:val="Heading1Char"/>
    <w:qFormat/>
    <w:rsid w:val="18645AB0"/>
    <w:rPr>
      <w:rFonts w:ascii="Calibri" w:hAnsi="Calibri" w:eastAsia="Calibri" w:cs="Calibri" w:asciiTheme="majorAscii" w:hAnsiTheme="majorAscii" w:eastAsiaTheme="majorEastAsia" w:cstheme="majorBidi"/>
      <w:b w:val="1"/>
      <w:bCs w:val="1"/>
      <w:color w:val="007DC5"/>
      <w:sz w:val="30"/>
      <w:szCs w:val="30"/>
    </w:rPr>
    <w:pPr>
      <w:spacing w:after="0" w:line="240" w:lineRule="auto"/>
      <w:ind w:left="360" w:hanging="360"/>
      <w:contextualSpacing/>
    </w:pPr>
  </w:style>
  <w:style w:type="paragraph" w:styleId="Heading2">
    <w:uiPriority w:val="1"/>
    <w:name w:val="heading 2"/>
    <w:basedOn w:val="ListParagraph"/>
    <w:next w:val="CSTemplate-Normal"/>
    <w:link w:val="Heading2Char"/>
    <w:qFormat/>
    <w:rsid w:val="18645AB0"/>
    <w:rPr>
      <w:rFonts w:eastAsia="FS Emeric" w:cs="" w:asciiTheme="minorAscii" w:hAnsiTheme="minorAscii" w:eastAsiaTheme="minorAscii" w:cstheme="minorBidi"/>
      <w:b w:val="1"/>
      <w:bCs w:val="1"/>
      <w:color w:val="007DC5"/>
      <w:sz w:val="24"/>
      <w:szCs w:val="24"/>
    </w:rPr>
    <w:pPr>
      <w:spacing w:before="240" w:after="120" w:line="276" w:lineRule="auto"/>
      <w:ind w:left="576" w:hanging="576"/>
      <w:outlineLvl w:val="1"/>
    </w:pPr>
  </w:style>
  <w:style w:type="paragraph" w:styleId="Heading3">
    <w:uiPriority w:val="9"/>
    <w:name w:val="heading 3"/>
    <w:basedOn w:val="Heading2"/>
    <w:next w:val="Normal"/>
    <w:unhideWhenUsed/>
    <w:link w:val="Heading3Char"/>
    <w:qFormat/>
    <w:rsid w:val="18645AB0"/>
    <w:rPr>
      <w:sz w:val="22"/>
      <w:szCs w:val="22"/>
    </w:rPr>
    <w:pPr>
      <w:outlineLvl w:val="2"/>
    </w:pPr>
  </w:style>
  <w:style w:type="paragraph" w:styleId="Heading4">
    <w:name w:val="heading 4"/>
    <w:aliases w:val="CS Template - Heading 4,AN Template - Heading 4"/>
    <w:basedOn w:val="Normal"/>
    <w:next w:val="Normal"/>
    <w:link w:val="Heading4Char"/>
    <w:uiPriority w:val="9"/>
    <w:unhideWhenUsed/>
    <w:qFormat/>
    <w:rsid w:val="009B7048"/>
    <w:pPr>
      <w:keepNext/>
      <w:keepLines/>
      <w:numPr>
        <w:ilvl w:val="3"/>
        <w:numId w:val="39"/>
      </w:numPr>
      <w:spacing w:before="40" w:after="0"/>
      <w:outlineLvl w:val="3"/>
    </w:pPr>
    <w:rPr>
      <w:rFonts w:ascii="Calibri" w:hAnsi="Calibri" w:eastAsiaTheme="majorEastAsia" w:cstheme="majorBidi"/>
      <w:i/>
      <w:iCs/>
      <w:color w:val="F03782"/>
    </w:rPr>
  </w:style>
  <w:style w:type="paragraph" w:styleId="Heading5">
    <w:name w:val="heading 5"/>
    <w:aliases w:val="CS Template - Heading 5"/>
    <w:basedOn w:val="Normal"/>
    <w:next w:val="Normal"/>
    <w:link w:val="Heading5Char"/>
    <w:uiPriority w:val="9"/>
    <w:semiHidden/>
    <w:unhideWhenUsed/>
    <w:qFormat/>
    <w:rsid w:val="009B7048"/>
    <w:pPr>
      <w:keepNext/>
      <w:keepLines/>
      <w:numPr>
        <w:ilvl w:val="4"/>
        <w:numId w:val="39"/>
      </w:numPr>
      <w:spacing w:before="40" w:after="0"/>
      <w:outlineLvl w:val="4"/>
    </w:pPr>
    <w:rPr>
      <w:rFonts w:asciiTheme="majorHAnsi" w:hAnsiTheme="majorHAnsi" w:eastAsiaTheme="majorEastAsia" w:cstheme="majorBidi"/>
      <w:color w:val="F03782"/>
    </w:rPr>
  </w:style>
  <w:style w:type="paragraph" w:styleId="Heading6">
    <w:name w:val="heading 6"/>
    <w:basedOn w:val="Normal"/>
    <w:next w:val="Normal"/>
    <w:link w:val="Heading6Char"/>
    <w:uiPriority w:val="9"/>
    <w:semiHidden/>
    <w:unhideWhenUsed/>
    <w:qFormat/>
    <w:rsid w:val="009B7048"/>
    <w:pPr>
      <w:keepNext/>
      <w:keepLines/>
      <w:numPr>
        <w:ilvl w:val="5"/>
        <w:numId w:val="39"/>
      </w:numPr>
      <w:spacing w:before="40" w:after="0"/>
      <w:outlineLvl w:val="5"/>
    </w:pPr>
    <w:rPr>
      <w:rFonts w:asciiTheme="majorHAnsi" w:hAnsiTheme="majorHAnsi" w:eastAsiaTheme="majorEastAsia" w:cstheme="majorBidi"/>
      <w:color w:val="946D00" w:themeColor="accent1" w:themeShade="7F"/>
    </w:rPr>
  </w:style>
  <w:style w:type="paragraph" w:styleId="Heading7">
    <w:name w:val="heading 7"/>
    <w:basedOn w:val="Normal"/>
    <w:next w:val="Normal"/>
    <w:link w:val="Heading7Char"/>
    <w:uiPriority w:val="9"/>
    <w:semiHidden/>
    <w:unhideWhenUsed/>
    <w:qFormat/>
    <w:rsid w:val="009B7048"/>
    <w:pPr>
      <w:keepNext/>
      <w:keepLines/>
      <w:numPr>
        <w:ilvl w:val="6"/>
        <w:numId w:val="39"/>
      </w:numPr>
      <w:spacing w:before="40" w:after="0"/>
      <w:outlineLvl w:val="6"/>
    </w:pPr>
    <w:rPr>
      <w:rFonts w:asciiTheme="majorHAnsi" w:hAnsiTheme="majorHAnsi" w:eastAsiaTheme="majorEastAsia" w:cstheme="majorBidi"/>
      <w:i/>
      <w:iCs/>
      <w:color w:val="946D00" w:themeColor="accent1" w:themeShade="7F"/>
    </w:rPr>
  </w:style>
  <w:style w:type="paragraph" w:styleId="Heading8">
    <w:name w:val="heading 8"/>
    <w:basedOn w:val="Normal"/>
    <w:next w:val="Normal"/>
    <w:link w:val="Heading8Char"/>
    <w:uiPriority w:val="9"/>
    <w:semiHidden/>
    <w:unhideWhenUsed/>
    <w:qFormat/>
    <w:rsid w:val="009B7048"/>
    <w:pPr>
      <w:keepNext/>
      <w:keepLines/>
      <w:numPr>
        <w:ilvl w:val="7"/>
        <w:numId w:val="39"/>
      </w:numPr>
      <w:spacing w:before="40" w:after="0"/>
      <w:outlineLvl w:val="7"/>
    </w:pPr>
    <w:rPr>
      <w:rFonts w:asciiTheme="majorHAnsi" w:hAnsiTheme="majorHAnsi" w:eastAsiaTheme="majorEastAsia" w:cstheme="majorBidi"/>
      <w:color w:val="6B6F74" w:themeColor="text1" w:themeTint="D8"/>
      <w:sz w:val="21"/>
      <w:szCs w:val="21"/>
    </w:rPr>
  </w:style>
  <w:style w:type="paragraph" w:styleId="Heading9">
    <w:name w:val="heading 9"/>
    <w:basedOn w:val="Normal"/>
    <w:next w:val="Normal"/>
    <w:link w:val="Heading9Char"/>
    <w:uiPriority w:val="9"/>
    <w:semiHidden/>
    <w:unhideWhenUsed/>
    <w:qFormat/>
    <w:rsid w:val="009B7048"/>
    <w:pPr>
      <w:keepNext/>
      <w:keepLines/>
      <w:numPr>
        <w:ilvl w:val="8"/>
        <w:numId w:val="39"/>
      </w:numPr>
      <w:spacing w:before="40" w:after="0"/>
      <w:outlineLvl w:val="8"/>
    </w:pPr>
    <w:rPr>
      <w:rFonts w:asciiTheme="majorHAnsi" w:hAnsiTheme="majorHAnsi" w:eastAsiaTheme="majorEastAsia" w:cstheme="majorBidi"/>
      <w:i/>
      <w:iCs/>
      <w:color w:val="6B6F74"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1"/>
    <w:name w:val="Heading 1 Char"/>
    <w:basedOn w:val="CSTemplate-AppendixSubHeadings"/>
    <w:link w:val="Heading1"/>
    <w:rsid w:val="18645AB0"/>
    <w:rPr>
      <w:rFonts w:ascii="Calibri" w:hAnsi="Calibri" w:eastAsia="Calibri" w:cs="Calibri" w:asciiTheme="majorAscii" w:hAnsiTheme="majorAscii" w:eastAsiaTheme="majorEastAsia" w:cstheme="majorBidi"/>
      <w:b w:val="1"/>
      <w:bCs w:val="1"/>
      <w:color w:val="007DC5"/>
      <w:sz w:val="30"/>
      <w:szCs w:val="30"/>
    </w:rPr>
  </w:style>
  <w:style w:type="character" w:styleId="Heading2Char" w:customStyle="true">
    <w:uiPriority w:val="1"/>
    <w:name w:val="Heading 2 Char"/>
    <w:basedOn w:val="DefaultParagraphFont"/>
    <w:link w:val="Heading2"/>
    <w:rsid w:val="18645AB0"/>
    <w:rPr>
      <w:rFonts w:ascii="Calibri" w:hAnsi="Calibri" w:eastAsia="FS Emeric" w:cs="" w:asciiTheme="minorAscii" w:hAnsiTheme="minorAscii" w:eastAsiaTheme="minorAscii" w:cstheme="minorBidi"/>
      <w:b w:val="1"/>
      <w:bCs w:val="1"/>
      <w:color w:val="007DC5"/>
      <w:sz w:val="24"/>
      <w:szCs w:val="24"/>
    </w:rPr>
  </w:style>
  <w:style w:type="paragraph" w:styleId="Title">
    <w:name w:val="Title"/>
    <w:basedOn w:val="Normal"/>
    <w:next w:val="Normal"/>
    <w:link w:val="TitleChar"/>
    <w:uiPriority w:val="10"/>
    <w:rsid w:val="009B704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B7048"/>
    <w:rPr>
      <w:rFonts w:asciiTheme="majorHAnsi" w:hAnsiTheme="majorHAnsi" w:eastAsiaTheme="majorEastAsia" w:cstheme="majorBidi"/>
      <w:spacing w:val="-10"/>
      <w:kern w:val="28"/>
      <w:sz w:val="56"/>
      <w:szCs w:val="56"/>
    </w:rPr>
  </w:style>
  <w:style w:type="paragraph" w:styleId="Subtitle">
    <w:name w:val="Subtitle"/>
    <w:next w:val="Normal"/>
    <w:link w:val="SubtitleChar"/>
    <w:uiPriority w:val="11"/>
    <w:rsid w:val="009B7048"/>
    <w:pPr>
      <w:spacing w:before="100" w:after="0" w:line="240" w:lineRule="auto"/>
    </w:pPr>
    <w:rPr>
      <w:rFonts w:ascii="Calibri Light" w:hAnsi="Calibri Light" w:eastAsia="Times New Roman" w:cs="Times New Roman"/>
      <w:caps/>
      <w:color w:val="0070C0"/>
      <w:sz w:val="44"/>
      <w:szCs w:val="44"/>
      <w:lang w:val="en-ZA"/>
    </w:rPr>
  </w:style>
  <w:style w:type="character" w:styleId="SubtitleChar" w:customStyle="1">
    <w:name w:val="Subtitle Char"/>
    <w:basedOn w:val="DefaultParagraphFont"/>
    <w:link w:val="Subtitle"/>
    <w:uiPriority w:val="11"/>
    <w:rsid w:val="009B7048"/>
    <w:rPr>
      <w:rFonts w:ascii="Calibri Light" w:hAnsi="Calibri Light" w:eastAsia="Times New Roman" w:cs="Times New Roman"/>
      <w:caps/>
      <w:color w:val="0070C0"/>
      <w:sz w:val="44"/>
      <w:szCs w:val="44"/>
      <w:lang w:val="en-ZA"/>
    </w:rPr>
  </w:style>
  <w:style w:type="paragraph" w:styleId="NoSpacing">
    <w:name w:val="No Spacing"/>
    <w:uiPriority w:val="1"/>
    <w:rsid w:val="009B7048"/>
    <w:pPr>
      <w:spacing w:after="0" w:line="240" w:lineRule="auto"/>
    </w:pPr>
  </w:style>
  <w:style w:type="paragraph" w:styleId="Header">
    <w:name w:val="header"/>
    <w:basedOn w:val="Normal"/>
    <w:link w:val="HeaderChar"/>
    <w:uiPriority w:val="99"/>
    <w:unhideWhenUsed/>
    <w:rsid w:val="009B70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7048"/>
  </w:style>
  <w:style w:type="paragraph" w:styleId="Footer">
    <w:name w:val="footer"/>
    <w:basedOn w:val="Normal"/>
    <w:link w:val="FooterChar"/>
    <w:uiPriority w:val="99"/>
    <w:unhideWhenUsed/>
    <w:rsid w:val="009B70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7048"/>
  </w:style>
  <w:style w:type="character" w:styleId="Heading3Char" w:customStyle="1">
    <w:name w:val="Heading 3 Char"/>
    <w:aliases w:val="CS Template - Heading 3 Char,AN Template - Heading 3 Char"/>
    <w:basedOn w:val="DefaultParagraphFont"/>
    <w:link w:val="Heading3"/>
    <w:uiPriority w:val="9"/>
    <w:rsid w:val="009B7048"/>
    <w:rPr>
      <w:b/>
      <w:color w:val="007DC5"/>
    </w:rPr>
  </w:style>
  <w:style w:type="character" w:styleId="Heading4Char" w:customStyle="1">
    <w:name w:val="Heading 4 Char"/>
    <w:aliases w:val="CS Template - Heading 4 Char,AN Template - Heading 4 Char"/>
    <w:basedOn w:val="DefaultParagraphFont"/>
    <w:link w:val="Heading4"/>
    <w:uiPriority w:val="9"/>
    <w:rsid w:val="009B7048"/>
    <w:rPr>
      <w:rFonts w:ascii="Calibri" w:hAnsi="Calibri" w:eastAsiaTheme="majorEastAsia" w:cstheme="majorBidi"/>
      <w:i/>
      <w:iCs/>
      <w:color w:val="F03782"/>
    </w:rPr>
  </w:style>
  <w:style w:type="character" w:styleId="Hyperlink">
    <w:name w:val="Hyperlink"/>
    <w:basedOn w:val="DefaultParagraphFont"/>
    <w:uiPriority w:val="99"/>
    <w:unhideWhenUsed/>
    <w:rsid w:val="009B7048"/>
    <w:rPr>
      <w:color w:val="00A499" w:themeColor="hyperlink"/>
      <w:u w:val="single"/>
    </w:rPr>
  </w:style>
  <w:style w:type="character" w:styleId="FollowedHyperlink">
    <w:name w:val="FollowedHyperlink"/>
    <w:basedOn w:val="DefaultParagraphFont"/>
    <w:uiPriority w:val="99"/>
    <w:semiHidden/>
    <w:unhideWhenUsed/>
    <w:rsid w:val="009B7048"/>
    <w:rPr>
      <w:color w:val="FFC72C" w:themeColor="followedHyperlink"/>
      <w:u w:val="single"/>
    </w:rPr>
  </w:style>
  <w:style w:type="paragraph" w:styleId="msonormal0" w:customStyle="1">
    <w:name w:val="msonormal"/>
    <w:basedOn w:val="Normal"/>
    <w:uiPriority w:val="99"/>
    <w:semiHidden/>
    <w:rsid w:val="0069317C"/>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NormalWeb">
    <w:name w:val="Normal (Web)"/>
    <w:basedOn w:val="Normal"/>
    <w:uiPriority w:val="99"/>
    <w:semiHidden/>
    <w:unhideWhenUsed/>
    <w:rsid w:val="0069317C"/>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TOC1">
    <w:name w:val="toc 1"/>
    <w:basedOn w:val="Normal"/>
    <w:next w:val="Normal"/>
    <w:autoRedefine/>
    <w:uiPriority w:val="39"/>
    <w:unhideWhenUsed/>
    <w:rsid w:val="00D25B72"/>
    <w:pPr>
      <w:spacing w:after="100"/>
    </w:pPr>
    <w:rPr>
      <w:rFonts w:ascii="Calibri" w:hAnsi="Calibri"/>
      <w:b/>
    </w:rPr>
  </w:style>
  <w:style w:type="paragraph" w:styleId="TOC2">
    <w:name w:val="toc 2"/>
    <w:basedOn w:val="Normal"/>
    <w:next w:val="Normal"/>
    <w:uiPriority w:val="39"/>
    <w:unhideWhenUsed/>
    <w:rsid w:val="38DAD7BD"/>
    <w:pPr>
      <w:spacing w:after="100"/>
      <w:ind w:left="220"/>
    </w:pPr>
    <w:rPr>
      <w:rFonts w:ascii="Calibri" w:hAnsi="Calibri"/>
    </w:rPr>
  </w:style>
  <w:style w:type="paragraph" w:styleId="TOC3">
    <w:name w:val="toc 3"/>
    <w:basedOn w:val="Normal"/>
    <w:next w:val="Normal"/>
    <w:autoRedefine/>
    <w:uiPriority w:val="39"/>
    <w:unhideWhenUsed/>
    <w:rsid w:val="00D25B72"/>
    <w:pPr>
      <w:spacing w:after="100"/>
      <w:ind w:left="440"/>
    </w:pPr>
    <w:rPr>
      <w:rFonts w:ascii="Calibri" w:hAnsi="Calibri"/>
      <w:i/>
    </w:rPr>
  </w:style>
  <w:style w:type="paragraph" w:styleId="TOC4">
    <w:name w:val="toc 4"/>
    <w:basedOn w:val="Normal"/>
    <w:next w:val="Normal"/>
    <w:autoRedefine/>
    <w:uiPriority w:val="39"/>
    <w:unhideWhenUsed/>
    <w:rsid w:val="009B7048"/>
    <w:pPr>
      <w:spacing w:after="100" w:line="259" w:lineRule="auto"/>
      <w:ind w:left="660"/>
    </w:pPr>
    <w:rPr>
      <w:rFonts w:eastAsiaTheme="minorEastAsia"/>
    </w:rPr>
  </w:style>
  <w:style w:type="paragraph" w:styleId="TOC5">
    <w:name w:val="toc 5"/>
    <w:basedOn w:val="Normal"/>
    <w:next w:val="Normal"/>
    <w:autoRedefine/>
    <w:uiPriority w:val="39"/>
    <w:unhideWhenUsed/>
    <w:rsid w:val="009B7048"/>
    <w:pPr>
      <w:spacing w:after="100" w:line="259" w:lineRule="auto"/>
      <w:ind w:left="880"/>
    </w:pPr>
    <w:rPr>
      <w:rFonts w:eastAsiaTheme="minorEastAsia"/>
    </w:rPr>
  </w:style>
  <w:style w:type="paragraph" w:styleId="TOC6">
    <w:name w:val="toc 6"/>
    <w:basedOn w:val="Normal"/>
    <w:next w:val="Normal"/>
    <w:autoRedefine/>
    <w:uiPriority w:val="39"/>
    <w:unhideWhenUsed/>
    <w:rsid w:val="009B7048"/>
    <w:pPr>
      <w:spacing w:after="100" w:line="259" w:lineRule="auto"/>
      <w:ind w:left="1100"/>
    </w:pPr>
    <w:rPr>
      <w:rFonts w:eastAsiaTheme="minorEastAsia"/>
    </w:rPr>
  </w:style>
  <w:style w:type="paragraph" w:styleId="TOC7">
    <w:name w:val="toc 7"/>
    <w:basedOn w:val="Normal"/>
    <w:next w:val="Normal"/>
    <w:autoRedefine/>
    <w:uiPriority w:val="39"/>
    <w:unhideWhenUsed/>
    <w:rsid w:val="009B7048"/>
    <w:pPr>
      <w:spacing w:after="100" w:line="259" w:lineRule="auto"/>
      <w:ind w:left="1320"/>
    </w:pPr>
    <w:rPr>
      <w:rFonts w:eastAsiaTheme="minorEastAsia"/>
    </w:rPr>
  </w:style>
  <w:style w:type="paragraph" w:styleId="TOC8">
    <w:name w:val="toc 8"/>
    <w:basedOn w:val="Normal"/>
    <w:next w:val="Normal"/>
    <w:autoRedefine/>
    <w:uiPriority w:val="39"/>
    <w:unhideWhenUsed/>
    <w:rsid w:val="009B7048"/>
    <w:pPr>
      <w:spacing w:after="100" w:line="259" w:lineRule="auto"/>
      <w:ind w:left="1540"/>
    </w:pPr>
    <w:rPr>
      <w:rFonts w:eastAsiaTheme="minorEastAsia"/>
    </w:rPr>
  </w:style>
  <w:style w:type="paragraph" w:styleId="TOC9">
    <w:name w:val="toc 9"/>
    <w:basedOn w:val="Normal"/>
    <w:next w:val="Normal"/>
    <w:autoRedefine/>
    <w:uiPriority w:val="39"/>
    <w:unhideWhenUsed/>
    <w:rsid w:val="009B7048"/>
    <w:pPr>
      <w:spacing w:after="100" w:line="259" w:lineRule="auto"/>
      <w:ind w:left="1760"/>
    </w:pPr>
    <w:rPr>
      <w:rFonts w:eastAsiaTheme="minorEastAsia"/>
    </w:rPr>
  </w:style>
  <w:style w:type="paragraph" w:styleId="CommentText">
    <w:name w:val="annotation text"/>
    <w:basedOn w:val="Normal"/>
    <w:link w:val="CommentTextChar"/>
    <w:uiPriority w:val="99"/>
    <w:unhideWhenUsed/>
    <w:rsid w:val="009B7048"/>
    <w:pPr>
      <w:spacing w:line="240" w:lineRule="auto"/>
    </w:pPr>
    <w:rPr>
      <w:sz w:val="20"/>
      <w:szCs w:val="20"/>
    </w:rPr>
  </w:style>
  <w:style w:type="character" w:styleId="CommentTextChar" w:customStyle="1">
    <w:name w:val="Comment Text Char"/>
    <w:basedOn w:val="DefaultParagraphFont"/>
    <w:link w:val="CommentText"/>
    <w:uiPriority w:val="99"/>
    <w:rsid w:val="009B7048"/>
    <w:rPr>
      <w:sz w:val="20"/>
      <w:szCs w:val="20"/>
    </w:rPr>
  </w:style>
  <w:style w:type="paragraph" w:styleId="CommentSubject">
    <w:name w:val="annotation subject"/>
    <w:basedOn w:val="CommentText"/>
    <w:next w:val="CommentText"/>
    <w:link w:val="CommentSubjectChar"/>
    <w:uiPriority w:val="99"/>
    <w:semiHidden/>
    <w:unhideWhenUsed/>
    <w:rsid w:val="009B7048"/>
    <w:rPr>
      <w:b/>
      <w:bCs/>
    </w:rPr>
  </w:style>
  <w:style w:type="character" w:styleId="CommentSubjectChar" w:customStyle="1">
    <w:name w:val="Comment Subject Char"/>
    <w:basedOn w:val="CommentTextChar"/>
    <w:link w:val="CommentSubject"/>
    <w:uiPriority w:val="99"/>
    <w:semiHidden/>
    <w:rsid w:val="009B7048"/>
    <w:rPr>
      <w:b/>
      <w:bCs/>
      <w:sz w:val="20"/>
      <w:szCs w:val="20"/>
    </w:rPr>
  </w:style>
  <w:style w:type="paragraph" w:styleId="ListParagraph">
    <w:name w:val="List Paragraph"/>
    <w:basedOn w:val="Normal"/>
    <w:link w:val="ListParagraphChar"/>
    <w:uiPriority w:val="34"/>
    <w:rsid w:val="00E2676E"/>
    <w:pPr>
      <w:ind w:left="720"/>
      <w:contextualSpacing/>
    </w:pPr>
    <w:rPr>
      <w:rFonts w:ascii="Calibri" w:hAnsi="Calibri"/>
    </w:rPr>
  </w:style>
  <w:style w:type="character" w:styleId="CommentReference">
    <w:name w:val="annotation reference"/>
    <w:basedOn w:val="DefaultParagraphFont"/>
    <w:uiPriority w:val="99"/>
    <w:semiHidden/>
    <w:unhideWhenUsed/>
    <w:rsid w:val="009B7048"/>
    <w:rPr>
      <w:sz w:val="16"/>
      <w:szCs w:val="16"/>
    </w:rPr>
  </w:style>
  <w:style w:type="table" w:styleId="TableGrid">
    <w:name w:val="Table Grid"/>
    <w:basedOn w:val="TableNormal"/>
    <w:uiPriority w:val="39"/>
    <w:rsid w:val="009B7048"/>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B7048"/>
    <w:rPr>
      <w:color w:val="605E5C"/>
      <w:shd w:val="clear" w:color="auto" w:fill="E1DFDD"/>
    </w:rPr>
  </w:style>
  <w:style w:type="paragraph" w:styleId="Revision">
    <w:name w:val="Revision"/>
    <w:hidden/>
    <w:uiPriority w:val="99"/>
    <w:semiHidden/>
    <w:rsid w:val="00255960"/>
    <w:pPr>
      <w:spacing w:after="0" w:line="240" w:lineRule="auto"/>
    </w:pPr>
    <w:rPr>
      <w:rFonts w:ascii="Calibri" w:hAnsi="Calibri"/>
    </w:rPr>
  </w:style>
  <w:style w:type="paragraph" w:styleId="Default" w:customStyle="1">
    <w:name w:val="Default"/>
    <w:rsid w:val="002D5EB1"/>
    <w:pPr>
      <w:autoSpaceDE w:val="0"/>
      <w:autoSpaceDN w:val="0"/>
      <w:adjustRightInd w:val="0"/>
      <w:spacing w:after="0" w:line="240" w:lineRule="auto"/>
    </w:pPr>
    <w:rPr>
      <w:rFonts w:ascii="Calibri" w:hAnsi="Calibri" w:cs="Calibri"/>
      <w:color w:val="000000"/>
      <w:sz w:val="24"/>
      <w:szCs w:val="24"/>
      <w:lang w:val="en-GB"/>
    </w:rPr>
  </w:style>
  <w:style w:type="character" w:styleId="ui-provider" w:customStyle="1">
    <w:name w:val="ui-provider"/>
    <w:basedOn w:val="DefaultParagraphFont"/>
    <w:rsid w:val="00D62CD9"/>
  </w:style>
  <w:style w:type="character" w:styleId="ListParagraphChar" w:customStyle="1">
    <w:name w:val="List Paragraph Char"/>
    <w:basedOn w:val="DefaultParagraphFont"/>
    <w:link w:val="ListParagraph"/>
    <w:uiPriority w:val="34"/>
    <w:locked/>
    <w:rsid w:val="00E2676E"/>
    <w:rPr>
      <w:rFonts w:ascii="Calibri" w:hAnsi="Calibri"/>
    </w:rPr>
  </w:style>
  <w:style w:type="character" w:styleId="cf01" w:customStyle="1">
    <w:name w:val="cf01"/>
    <w:basedOn w:val="DefaultParagraphFont"/>
    <w:rsid w:val="00AD0A7A"/>
    <w:rPr>
      <w:rFonts w:hint="default" w:ascii="Segoe UI" w:hAnsi="Segoe UI" w:cs="Segoe UI"/>
      <w:sz w:val="18"/>
      <w:szCs w:val="18"/>
    </w:rPr>
  </w:style>
  <w:style w:type="paragraph" w:styleId="TOCHeading">
    <w:uiPriority w:val="39"/>
    <w:name w:val="TOC Heading"/>
    <w:basedOn w:val="Heading1"/>
    <w:next w:val="Normal"/>
    <w:unhideWhenUsed/>
    <w:qFormat/>
    <w:rsid w:val="18645AB0"/>
    <w:rPr>
      <w:rFonts w:ascii="Glosa Roman" w:hAnsi="Glosa Roman" w:eastAsia="" w:cs=""/>
      <w:b w:val="0"/>
      <w:bCs w:val="0"/>
      <w:color w:val="DFA400" w:themeColor="accent1" w:themeTint="FF" w:themeShade="BF"/>
      <w:sz w:val="32"/>
      <w:szCs w:val="32"/>
    </w:rPr>
    <w:pPr>
      <w:keepLines w:val="1"/>
      <w:tabs>
        <w:tab w:val="clear" w:leader="none" w:pos="360"/>
        <w:tab w:val="clear" w:leader="none" w:pos="2070"/>
      </w:tabs>
      <w:spacing w:before="240"/>
      <w:jc w:val="left"/>
    </w:pPr>
  </w:style>
  <w:style w:type="character" w:styleId="Strong">
    <w:name w:val="Strong"/>
    <w:basedOn w:val="DefaultParagraphFont"/>
    <w:uiPriority w:val="22"/>
    <w:qFormat/>
    <w:rsid w:val="00833286"/>
    <w:rPr>
      <w:b/>
      <w:bCs/>
    </w:rPr>
  </w:style>
  <w:style w:type="paragraph" w:styleId="Style1" w:customStyle="1">
    <w:name w:val="Style1"/>
    <w:basedOn w:val="Heading4"/>
    <w:link w:val="Style1Char"/>
    <w:qFormat/>
    <w:rsid w:val="00E30AAE"/>
    <w:pPr>
      <w:numPr>
        <w:numId w:val="23"/>
      </w:numPr>
      <w:jc w:val="both"/>
    </w:pPr>
    <w:rPr>
      <w:rFonts w:eastAsia="Calibri" w:cs="Calibri"/>
    </w:rPr>
  </w:style>
  <w:style w:type="character" w:styleId="Style1Char" w:customStyle="1">
    <w:name w:val="Style1 Char"/>
    <w:basedOn w:val="Heading4Char"/>
    <w:link w:val="Style1"/>
    <w:rsid w:val="00E30AAE"/>
    <w:rPr>
      <w:rFonts w:ascii="Calibri" w:hAnsi="Calibri" w:eastAsia="Calibri" w:cs="Calibri"/>
      <w:b w:val="0"/>
      <w:i/>
      <w:iCs/>
      <w:color w:val="F03782"/>
    </w:rPr>
  </w:style>
  <w:style w:type="paragraph" w:styleId="ANTemplate-Guidelines" w:customStyle="1">
    <w:name w:val="AN Template - Guidelines"/>
    <w:basedOn w:val="Normal"/>
    <w:qFormat/>
    <w:rsid w:val="00CC1968"/>
    <w:pPr>
      <w:spacing w:before="120"/>
    </w:pPr>
    <w:rPr>
      <w:rFonts w:ascii="Calibri" w:hAnsi="Calibri" w:eastAsia="Calibri"/>
      <w:i/>
      <w:color w:val="008000"/>
      <w:lang w:val="en-GB"/>
    </w:rPr>
  </w:style>
  <w:style w:type="paragraph" w:styleId="BackMatter1" w:customStyle="1">
    <w:name w:val="Back Matter 1"/>
    <w:basedOn w:val="Normal"/>
    <w:rsid w:val="009B7048"/>
    <w:pPr>
      <w:numPr>
        <w:numId w:val="26"/>
      </w:numPr>
      <w:pBdr>
        <w:bottom w:val="single" w:color="999999" w:sz="12" w:space="1"/>
      </w:pBdr>
      <w:spacing w:before="240" w:after="120" w:line="240" w:lineRule="auto"/>
    </w:pPr>
    <w:rPr>
      <w:rFonts w:eastAsia="Times New Roman" w:cs="Times New Roman"/>
      <w:b/>
      <w:bCs/>
      <w:color w:val="4E84C4"/>
      <w:sz w:val="28"/>
      <w:szCs w:val="20"/>
      <w:lang w:val="en-GB"/>
    </w:rPr>
  </w:style>
  <w:style w:type="paragraph" w:styleId="BackMatter2" w:customStyle="1">
    <w:name w:val="Back Matter 2"/>
    <w:basedOn w:val="BackMatter1"/>
    <w:rsid w:val="009B7048"/>
    <w:pPr>
      <w:numPr>
        <w:numId w:val="25"/>
      </w:numPr>
      <w:spacing w:before="120"/>
    </w:pPr>
  </w:style>
  <w:style w:type="paragraph" w:styleId="BackMatter3" w:customStyle="1">
    <w:name w:val="Back Matter 3"/>
    <w:basedOn w:val="BackMatter2"/>
    <w:rsid w:val="009B7048"/>
    <w:pPr>
      <w:numPr>
        <w:ilvl w:val="2"/>
        <w:numId w:val="26"/>
      </w:numPr>
      <w:spacing w:after="0"/>
    </w:pPr>
    <w:rPr>
      <w:bCs w:val="0"/>
      <w:sz w:val="24"/>
    </w:rPr>
  </w:style>
  <w:style w:type="paragraph" w:styleId="BalloonText">
    <w:name w:val="Balloon Text"/>
    <w:basedOn w:val="Normal"/>
    <w:link w:val="BalloonTextChar"/>
    <w:uiPriority w:val="99"/>
    <w:semiHidden/>
    <w:unhideWhenUsed/>
    <w:rsid w:val="009B704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B7048"/>
    <w:rPr>
      <w:rFonts w:ascii="Tahoma" w:hAnsi="Tahoma" w:cs="Tahoma"/>
      <w:sz w:val="16"/>
      <w:szCs w:val="16"/>
    </w:rPr>
  </w:style>
  <w:style w:type="paragraph" w:styleId="Body" w:customStyle="1">
    <w:name w:val="Body"/>
    <w:basedOn w:val="Normal"/>
    <w:rsid w:val="009B7048"/>
    <w:pPr>
      <w:spacing w:after="0" w:line="240" w:lineRule="auto"/>
      <w:jc w:val="both"/>
    </w:pPr>
    <w:rPr>
      <w:rFonts w:ascii="Arial" w:hAnsi="Arial" w:eastAsia="Times New Roman" w:cs="Times New Roman"/>
      <w:szCs w:val="20"/>
    </w:rPr>
  </w:style>
  <w:style w:type="paragraph" w:styleId="BodyText">
    <w:name w:val="Body Text"/>
    <w:basedOn w:val="Normal"/>
    <w:link w:val="BodyTextChar"/>
    <w:uiPriority w:val="99"/>
    <w:semiHidden/>
    <w:unhideWhenUsed/>
    <w:rsid w:val="009B7048"/>
    <w:pPr>
      <w:spacing w:after="120"/>
    </w:pPr>
  </w:style>
  <w:style w:type="character" w:styleId="BodyTextChar" w:customStyle="1">
    <w:name w:val="Body Text Char"/>
    <w:basedOn w:val="DefaultParagraphFont"/>
    <w:link w:val="BodyText"/>
    <w:uiPriority w:val="99"/>
    <w:semiHidden/>
    <w:rsid w:val="009B7048"/>
  </w:style>
  <w:style w:type="paragraph" w:styleId="BodyTextIndent">
    <w:name w:val="Body Text Indent"/>
    <w:basedOn w:val="Normal"/>
    <w:link w:val="BodyTextIndentChar"/>
    <w:rsid w:val="009B7048"/>
    <w:pPr>
      <w:spacing w:after="120" w:line="240" w:lineRule="auto"/>
      <w:ind w:left="360"/>
    </w:pPr>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rsid w:val="009B7048"/>
    <w:rPr>
      <w:rFonts w:ascii="Times New Roman" w:hAnsi="Times New Roman" w:eastAsia="Times New Roman" w:cs="Times New Roman"/>
      <w:sz w:val="24"/>
      <w:szCs w:val="24"/>
    </w:rPr>
  </w:style>
  <w:style w:type="paragraph" w:styleId="BodytextTCS" w:customStyle="1">
    <w:name w:val="Body text TCS"/>
    <w:link w:val="BodytextTCSChar1"/>
    <w:rsid w:val="00284AE6"/>
    <w:pPr>
      <w:keepLines/>
      <w:spacing w:after="120" w:line="280" w:lineRule="atLeast"/>
    </w:pPr>
    <w:rPr>
      <w:rFonts w:ascii="Calibri" w:hAnsi="Calibri" w:eastAsia="Times New Roman" w:cs="Times New Roman"/>
      <w:noProof/>
      <w:szCs w:val="20"/>
      <w:lang w:val="en-GB"/>
    </w:rPr>
  </w:style>
  <w:style w:type="character" w:styleId="BodytextTCSChar1" w:customStyle="1">
    <w:name w:val="Body text TCS Char1"/>
    <w:basedOn w:val="DefaultParagraphFont"/>
    <w:link w:val="BodytextTCS"/>
    <w:locked/>
    <w:rsid w:val="00284AE6"/>
    <w:rPr>
      <w:rFonts w:ascii="Calibri" w:hAnsi="Calibri" w:eastAsia="Times New Roman" w:cs="Times New Roman"/>
      <w:noProof/>
      <w:szCs w:val="20"/>
      <w:lang w:val="en-GB"/>
    </w:rPr>
  </w:style>
  <w:style w:type="paragraph" w:styleId="Bulletedlist1" w:customStyle="1">
    <w:name w:val="Bulleted list 1"/>
    <w:rsid w:val="00D5685A"/>
    <w:pPr>
      <w:numPr>
        <w:numId w:val="27"/>
      </w:numPr>
      <w:spacing w:after="120" w:line="240" w:lineRule="auto"/>
    </w:pPr>
    <w:rPr>
      <w:rFonts w:ascii="Calibri" w:hAnsi="Calibri" w:eastAsia="Times New Roman" w:cs="Times New Roman"/>
      <w:lang w:val="en-AU"/>
    </w:rPr>
  </w:style>
  <w:style w:type="paragraph" w:styleId="Bulletedlist2" w:customStyle="1">
    <w:name w:val="Bulleted list 2"/>
    <w:rsid w:val="009B7048"/>
    <w:pPr>
      <w:numPr>
        <w:numId w:val="28"/>
      </w:numPr>
      <w:spacing w:after="120" w:line="240" w:lineRule="auto"/>
    </w:pPr>
    <w:rPr>
      <w:rFonts w:ascii="Arial" w:hAnsi="Arial" w:eastAsia="Times New Roman" w:cs="Times New Roman"/>
      <w:sz w:val="20"/>
      <w:szCs w:val="20"/>
      <w:lang w:val="en-AU"/>
    </w:rPr>
  </w:style>
  <w:style w:type="paragraph" w:styleId="Caption">
    <w:name w:val="caption"/>
    <w:aliases w:val="CS Template - Caption,AN Template - Caption"/>
    <w:basedOn w:val="Normal"/>
    <w:next w:val="Normal"/>
    <w:link w:val="CaptionChar"/>
    <w:uiPriority w:val="35"/>
    <w:qFormat/>
    <w:rsid w:val="00066ACC"/>
    <w:pPr>
      <w:spacing w:line="240" w:lineRule="auto"/>
      <w:jc w:val="center"/>
    </w:pPr>
    <w:rPr>
      <w:rFonts w:ascii="Calibri" w:hAnsi="Calibri" w:eastAsia="Calibri" w:cs="Times New Roman"/>
      <w:b/>
      <w:bCs/>
      <w:sz w:val="20"/>
      <w:szCs w:val="20"/>
      <w:lang w:val="en-GB"/>
    </w:rPr>
  </w:style>
  <w:style w:type="character" w:styleId="CaptionChar" w:customStyle="1">
    <w:name w:val="Caption Char"/>
    <w:aliases w:val="CS Template - Caption Char,AN Template - Caption Char"/>
    <w:link w:val="Caption"/>
    <w:uiPriority w:val="35"/>
    <w:locked/>
    <w:rsid w:val="00066ACC"/>
    <w:rPr>
      <w:rFonts w:ascii="Calibri" w:hAnsi="Calibri" w:eastAsia="Calibri" w:cs="Times New Roman"/>
      <w:b/>
      <w:bCs/>
      <w:sz w:val="20"/>
      <w:szCs w:val="20"/>
      <w:lang w:val="en-GB"/>
    </w:rPr>
  </w:style>
  <w:style w:type="paragraph" w:styleId="CSTemplate-Appendix" w:customStyle="1">
    <w:name w:val="CS Template - Appendix"/>
    <w:basedOn w:val="Title"/>
    <w:link w:val="CSTemplate-AppendixChar"/>
    <w:qFormat/>
    <w:rsid w:val="009B7048"/>
    <w:pPr>
      <w:pBdr>
        <w:bottom w:val="single" w:color="auto" w:sz="4" w:space="1"/>
      </w:pBdr>
    </w:pPr>
    <w:rPr>
      <w:b/>
      <w:color w:val="007DC5"/>
      <w:sz w:val="28"/>
    </w:rPr>
  </w:style>
  <w:style w:type="character" w:styleId="CSTemplate-AppendixChar" w:customStyle="1">
    <w:name w:val="CS Template - Appendix Char"/>
    <w:basedOn w:val="TitleChar"/>
    <w:link w:val="CSTemplate-Appendix"/>
    <w:rsid w:val="009B7048"/>
    <w:rPr>
      <w:rFonts w:asciiTheme="majorHAnsi" w:hAnsiTheme="majorHAnsi" w:eastAsiaTheme="majorEastAsia" w:cstheme="majorBidi"/>
      <w:b/>
      <w:color w:val="007DC5"/>
      <w:spacing w:val="-10"/>
      <w:kern w:val="28"/>
      <w:sz w:val="28"/>
      <w:szCs w:val="56"/>
    </w:rPr>
  </w:style>
  <w:style w:type="paragraph" w:styleId="CSTemplate-AppendixSubHeadings" w:customStyle="1">
    <w:name w:val="CS Template - Appendix Sub Headings"/>
    <w:basedOn w:val="CSTemplate-Appendix"/>
    <w:link w:val="CSTemplate-AppendixSubHeadingsChar"/>
    <w:qFormat/>
    <w:rsid w:val="009B7048"/>
    <w:pPr>
      <w:numPr>
        <w:numId w:val="29"/>
      </w:numPr>
      <w:pBdr>
        <w:bottom w:val="none" w:color="auto" w:sz="0" w:space="0"/>
      </w:pBdr>
    </w:pPr>
    <w:rPr>
      <w:sz w:val="24"/>
    </w:rPr>
  </w:style>
  <w:style w:type="character" w:styleId="CSTemplate-AppendixSubHeadingsChar" w:customStyle="1">
    <w:name w:val="CS Template - Appendix Sub Headings Char"/>
    <w:basedOn w:val="CSTemplate-AppendixChar"/>
    <w:link w:val="CSTemplate-AppendixSubHeadings"/>
    <w:rsid w:val="009B7048"/>
    <w:rPr>
      <w:rFonts w:asciiTheme="majorHAnsi" w:hAnsiTheme="majorHAnsi" w:eastAsiaTheme="majorEastAsia" w:cstheme="majorBidi"/>
      <w:b/>
      <w:color w:val="007DC5"/>
      <w:spacing w:val="-10"/>
      <w:kern w:val="28"/>
      <w:sz w:val="24"/>
      <w:szCs w:val="56"/>
    </w:rPr>
  </w:style>
  <w:style w:type="paragraph" w:styleId="CSTemplate-BodytextTCS1" w:customStyle="1">
    <w:name w:val="CS Template - Body text TCS 1"/>
    <w:link w:val="CSTemplate-BodytextTCS1Char"/>
    <w:rsid w:val="009B7048"/>
    <w:pPr>
      <w:keepLines/>
      <w:spacing w:before="40" w:after="120" w:line="280" w:lineRule="exact"/>
    </w:pPr>
    <w:rPr>
      <w:rFonts w:eastAsia="Times New Roman" w:cs="Times New Roman"/>
      <w:noProof/>
      <w:szCs w:val="20"/>
      <w:lang w:val="en-GB"/>
    </w:rPr>
  </w:style>
  <w:style w:type="character" w:styleId="CSTemplate-BodytextTCS1Char" w:customStyle="1">
    <w:name w:val="CS Template - Body text TCS 1 Char"/>
    <w:link w:val="CSTemplate-BodytextTCS1"/>
    <w:rsid w:val="009B7048"/>
    <w:rPr>
      <w:rFonts w:eastAsia="Times New Roman" w:cs="Times New Roman"/>
      <w:noProof/>
      <w:szCs w:val="20"/>
      <w:lang w:val="en-GB"/>
    </w:rPr>
  </w:style>
  <w:style w:type="paragraph" w:styleId="CSTemplate-BulletedNumberedTCS2" w:customStyle="1">
    <w:name w:val="CS Template - Bulleted(Numbered TCS 2)"/>
    <w:basedOn w:val="Normal"/>
    <w:qFormat/>
    <w:rsid w:val="009B7048"/>
    <w:pPr>
      <w:keepLines/>
      <w:numPr>
        <w:numId w:val="30"/>
      </w:numPr>
      <w:spacing w:after="0" w:line="280" w:lineRule="exact"/>
    </w:pPr>
    <w:rPr>
      <w:rFonts w:ascii="Arial" w:hAnsi="Arial" w:eastAsia="Times New Roman" w:cs="Times New Roman"/>
      <w:noProof/>
      <w:sz w:val="20"/>
      <w:szCs w:val="20"/>
    </w:rPr>
  </w:style>
  <w:style w:type="paragraph" w:styleId="CSTemplate-Guidelines" w:customStyle="1">
    <w:name w:val="CS Template - Guidelines"/>
    <w:basedOn w:val="Normal"/>
    <w:qFormat/>
    <w:rsid w:val="009B7048"/>
    <w:pPr>
      <w:spacing w:before="120"/>
    </w:pPr>
    <w:rPr>
      <w:rFonts w:eastAsia="Calibri"/>
      <w:i/>
      <w:color w:val="008000"/>
      <w:lang w:val="en-GB"/>
    </w:rPr>
  </w:style>
  <w:style w:type="paragraph" w:styleId="CSTemplate-Normal" w:customStyle="1">
    <w:name w:val="CS Template - Normal"/>
    <w:link w:val="CSTemplate-NormalChar"/>
    <w:qFormat/>
    <w:rsid w:val="00CC51C5"/>
    <w:pPr>
      <w:keepLines/>
      <w:spacing w:after="120" w:line="280" w:lineRule="atLeast"/>
    </w:pPr>
    <w:rPr>
      <w:rFonts w:ascii="Calibri" w:hAnsi="Calibri" w:eastAsia="Times New Roman" w:cs="Times New Roman"/>
      <w:szCs w:val="20"/>
    </w:rPr>
  </w:style>
  <w:style w:type="character" w:styleId="CSTemplate-NormalChar" w:customStyle="1">
    <w:name w:val="CS Template - Normal Char"/>
    <w:basedOn w:val="DefaultParagraphFont"/>
    <w:link w:val="CSTemplate-Normal"/>
    <w:locked/>
    <w:rsid w:val="00CC51C5"/>
    <w:rPr>
      <w:rFonts w:ascii="Calibri" w:hAnsi="Calibri" w:eastAsia="Times New Roman" w:cs="Times New Roman"/>
      <w:szCs w:val="20"/>
    </w:rPr>
  </w:style>
  <w:style w:type="paragraph" w:styleId="CSTemplate-Subtitle1" w:customStyle="1">
    <w:name w:val="CS Template - Subtitle 1"/>
    <w:basedOn w:val="NoSpacing"/>
    <w:qFormat/>
    <w:rsid w:val="009B7048"/>
    <w:pPr>
      <w:spacing w:before="100"/>
    </w:pPr>
    <w:rPr>
      <w:rFonts w:ascii="Calibri Light" w:hAnsi="Calibri Light" w:cs="Calibri Light" w:eastAsiaTheme="majorEastAsia"/>
      <w:color w:val="F03782"/>
      <w:sz w:val="44"/>
      <w:szCs w:val="44"/>
    </w:rPr>
  </w:style>
  <w:style w:type="paragraph" w:styleId="TableText10Bold" w:customStyle="1">
    <w:name w:val="Table Text 10 Bold"/>
    <w:basedOn w:val="Normal"/>
    <w:next w:val="Normal"/>
    <w:link w:val="TableText10BoldChar"/>
    <w:uiPriority w:val="99"/>
    <w:rsid w:val="009B7048"/>
    <w:pPr>
      <w:spacing w:before="20" w:after="120" w:line="240" w:lineRule="auto"/>
    </w:pPr>
    <w:rPr>
      <w:rFonts w:ascii="Arial" w:hAnsi="Arial" w:eastAsia="Times New Roman" w:cs="Times New Roman"/>
      <w:b/>
      <w:sz w:val="20"/>
      <w:szCs w:val="20"/>
    </w:rPr>
  </w:style>
  <w:style w:type="character" w:styleId="TableText10BoldChar" w:customStyle="1">
    <w:name w:val="Table Text 10 Bold Char"/>
    <w:basedOn w:val="DefaultParagraphFont"/>
    <w:link w:val="TableText10Bold"/>
    <w:uiPriority w:val="99"/>
    <w:locked/>
    <w:rsid w:val="009B7048"/>
    <w:rPr>
      <w:rFonts w:ascii="Arial" w:hAnsi="Arial" w:eastAsia="Times New Roman" w:cs="Times New Roman"/>
      <w:b/>
      <w:sz w:val="20"/>
      <w:szCs w:val="20"/>
    </w:rPr>
  </w:style>
  <w:style w:type="paragraph" w:styleId="CSTemplate-TableBody" w:customStyle="1">
    <w:name w:val="CS Template - Table Body"/>
    <w:basedOn w:val="TableText10Bold"/>
    <w:qFormat/>
    <w:rsid w:val="009B7048"/>
    <w:pPr>
      <w:spacing w:before="60" w:after="60"/>
    </w:pPr>
    <w:rPr>
      <w:rFonts w:ascii="Calibri" w:hAnsi="Calibri"/>
      <w:b w:val="0"/>
      <w:sz w:val="22"/>
      <w:lang w:val="en-GB"/>
    </w:rPr>
  </w:style>
  <w:style w:type="paragraph" w:styleId="CSTemplate-TableHeading" w:customStyle="1">
    <w:name w:val="CS Template - Table Heading"/>
    <w:basedOn w:val="BodyTextIndent"/>
    <w:uiPriority w:val="99"/>
    <w:qFormat/>
    <w:rsid w:val="009B7048"/>
    <w:pPr>
      <w:spacing w:after="0" w:line="280" w:lineRule="exact"/>
      <w:ind w:left="0"/>
      <w:jc w:val="center"/>
    </w:pPr>
    <w:rPr>
      <w:rFonts w:ascii="Calibri" w:hAnsi="Calibri" w:cs="Arial"/>
      <w:b/>
      <w:color w:val="FFFFFF"/>
      <w:sz w:val="22"/>
    </w:rPr>
  </w:style>
  <w:style w:type="paragraph" w:styleId="CSTemplate-TableText" w:customStyle="1">
    <w:name w:val="CS Template - Table Text"/>
    <w:basedOn w:val="Normal"/>
    <w:link w:val="CSTemplate-TableTextChar"/>
    <w:rsid w:val="009B7048"/>
    <w:pPr>
      <w:tabs>
        <w:tab w:val="decimal" w:pos="0"/>
      </w:tabs>
      <w:spacing w:before="60" w:after="60" w:line="240" w:lineRule="auto"/>
      <w:ind w:right="58"/>
    </w:pPr>
    <w:rPr>
      <w:rFonts w:ascii="Times New Roman" w:hAnsi="Times New Roman" w:eastAsia="Times New Roman" w:cs="Times New Roman"/>
      <w:sz w:val="24"/>
      <w:szCs w:val="20"/>
    </w:rPr>
  </w:style>
  <w:style w:type="character" w:styleId="CSTemplate-TableTextChar" w:customStyle="1">
    <w:name w:val="CS Template - Table Text Char"/>
    <w:basedOn w:val="BodyTextIndentChar"/>
    <w:link w:val="CSTemplate-TableText"/>
    <w:rsid w:val="009B7048"/>
    <w:rPr>
      <w:rFonts w:ascii="Times New Roman" w:hAnsi="Times New Roman" w:eastAsia="Times New Roman" w:cs="Times New Roman"/>
      <w:sz w:val="24"/>
      <w:szCs w:val="20"/>
    </w:rPr>
  </w:style>
  <w:style w:type="paragraph" w:styleId="CSTemplate-Title1" w:customStyle="1">
    <w:name w:val="CS Template - Title 1"/>
    <w:qFormat/>
    <w:rsid w:val="009B7048"/>
    <w:pPr>
      <w:spacing w:before="100" w:after="0" w:line="240" w:lineRule="auto"/>
    </w:pPr>
    <w:rPr>
      <w:rFonts w:eastAsiaTheme="majorEastAsia" w:cstheme="minorHAnsi"/>
      <w:caps/>
      <w:color w:val="F03782"/>
      <w:sz w:val="72"/>
      <w:szCs w:val="72"/>
    </w:rPr>
  </w:style>
  <w:style w:type="paragraph" w:styleId="Date-n-Version" w:customStyle="1">
    <w:name w:val="Date-n-Version"/>
    <w:rsid w:val="009B7048"/>
    <w:pPr>
      <w:spacing w:after="200" w:line="276" w:lineRule="auto"/>
    </w:pPr>
    <w:rPr>
      <w:rFonts w:ascii="Calibri Light" w:hAnsi="Calibri Light" w:cs="Arial"/>
      <w:sz w:val="36"/>
      <w:szCs w:val="24"/>
      <w:lang w:val="en-GB"/>
    </w:rPr>
  </w:style>
  <w:style w:type="character" w:styleId="Emphasis">
    <w:name w:val="Emphasis"/>
    <w:basedOn w:val="DefaultParagraphFont"/>
    <w:uiPriority w:val="20"/>
    <w:rsid w:val="009B7048"/>
    <w:rPr>
      <w:i/>
      <w:iCs/>
    </w:rPr>
  </w:style>
  <w:style w:type="paragraph" w:styleId="FigureCaption" w:customStyle="1">
    <w:name w:val="Figure_Caption"/>
    <w:next w:val="Normal"/>
    <w:rsid w:val="009B7048"/>
    <w:pPr>
      <w:spacing w:before="120" w:after="120" w:line="240" w:lineRule="auto"/>
      <w:jc w:val="center"/>
    </w:pPr>
    <w:rPr>
      <w:rFonts w:ascii="Arial" w:hAnsi="Arial" w:eastAsia="Times New Roman" w:cs="Times New Roman"/>
      <w:b/>
      <w:bCs/>
      <w:sz w:val="20"/>
      <w:szCs w:val="20"/>
      <w:lang w:val="en-AU"/>
    </w:rPr>
  </w:style>
  <w:style w:type="paragraph" w:styleId="FootnoteText">
    <w:name w:val="footnote text"/>
    <w:basedOn w:val="Normal"/>
    <w:link w:val="FootnoteTextChar"/>
    <w:semiHidden/>
    <w:rsid w:val="009B7048"/>
    <w:pPr>
      <w:spacing w:after="0" w:line="240" w:lineRule="auto"/>
    </w:pPr>
    <w:rPr>
      <w:rFonts w:ascii="Times New Roman" w:hAnsi="Times New Roman" w:eastAsia="Times New Roman" w:cs="Times New Roman"/>
      <w:sz w:val="20"/>
      <w:szCs w:val="20"/>
      <w:lang w:val="en-GB"/>
    </w:rPr>
  </w:style>
  <w:style w:type="character" w:styleId="FootnoteTextChar" w:customStyle="1">
    <w:name w:val="Footnote Text Char"/>
    <w:basedOn w:val="DefaultParagraphFont"/>
    <w:link w:val="FootnoteText"/>
    <w:semiHidden/>
    <w:rsid w:val="009B7048"/>
    <w:rPr>
      <w:rFonts w:ascii="Times New Roman" w:hAnsi="Times New Roman" w:eastAsia="Times New Roman" w:cs="Times New Roman"/>
      <w:sz w:val="20"/>
      <w:szCs w:val="20"/>
      <w:lang w:val="en-GB"/>
    </w:rPr>
  </w:style>
  <w:style w:type="paragraph" w:styleId="GuidelineText" w:customStyle="1">
    <w:name w:val="Guideline Text"/>
    <w:link w:val="GuidelineTextChar"/>
    <w:rsid w:val="00A86646"/>
    <w:pPr>
      <w:keepLines/>
      <w:spacing w:before="40" w:after="120" w:line="280" w:lineRule="exact"/>
    </w:pPr>
    <w:rPr>
      <w:rFonts w:ascii="Calibri" w:hAnsi="Calibri" w:eastAsia="Times New Roman" w:cs="Times New Roman"/>
      <w:i/>
      <w:color w:val="008000"/>
      <w:lang w:val="en-GB"/>
    </w:rPr>
  </w:style>
  <w:style w:type="character" w:styleId="GuidelineTextChar" w:customStyle="1">
    <w:name w:val="Guideline Text Char"/>
    <w:basedOn w:val="DefaultParagraphFont"/>
    <w:link w:val="GuidelineText"/>
    <w:rsid w:val="00A86646"/>
    <w:rPr>
      <w:rFonts w:ascii="Calibri" w:hAnsi="Calibri" w:eastAsia="Times New Roman" w:cs="Times New Roman"/>
      <w:i/>
      <w:color w:val="008000"/>
      <w:lang w:val="en-GB"/>
    </w:rPr>
  </w:style>
  <w:style w:type="character" w:styleId="GuidelineTextChar1" w:customStyle="1">
    <w:name w:val="Guideline Text Char1"/>
    <w:locked/>
    <w:rsid w:val="009B7048"/>
    <w:rPr>
      <w:rFonts w:ascii="Arial" w:hAnsi="Arial" w:eastAsia="Times New Roman" w:cs="Arial"/>
      <w:i/>
      <w:noProof/>
      <w:color w:val="008000"/>
      <w:lang w:val="en-GB"/>
    </w:rPr>
  </w:style>
  <w:style w:type="character" w:styleId="Heading5Char" w:customStyle="1">
    <w:name w:val="Heading 5 Char"/>
    <w:aliases w:val="CS Template - Heading 5 Char"/>
    <w:basedOn w:val="DefaultParagraphFont"/>
    <w:link w:val="Heading5"/>
    <w:uiPriority w:val="9"/>
    <w:semiHidden/>
    <w:rsid w:val="009B7048"/>
    <w:rPr>
      <w:rFonts w:asciiTheme="majorHAnsi" w:hAnsiTheme="majorHAnsi" w:eastAsiaTheme="majorEastAsia" w:cstheme="majorBidi"/>
      <w:color w:val="F03782"/>
    </w:rPr>
  </w:style>
  <w:style w:type="character" w:styleId="Heading6Char" w:customStyle="1">
    <w:name w:val="Heading 6 Char"/>
    <w:basedOn w:val="DefaultParagraphFont"/>
    <w:link w:val="Heading6"/>
    <w:uiPriority w:val="9"/>
    <w:semiHidden/>
    <w:rsid w:val="009B7048"/>
    <w:rPr>
      <w:rFonts w:asciiTheme="majorHAnsi" w:hAnsiTheme="majorHAnsi" w:eastAsiaTheme="majorEastAsia" w:cstheme="majorBidi"/>
      <w:color w:val="946D00" w:themeColor="accent1" w:themeShade="7F"/>
    </w:rPr>
  </w:style>
  <w:style w:type="character" w:styleId="Heading7Char" w:customStyle="1">
    <w:name w:val="Heading 7 Char"/>
    <w:basedOn w:val="DefaultParagraphFont"/>
    <w:link w:val="Heading7"/>
    <w:uiPriority w:val="9"/>
    <w:semiHidden/>
    <w:rsid w:val="009B7048"/>
    <w:rPr>
      <w:rFonts w:asciiTheme="majorHAnsi" w:hAnsiTheme="majorHAnsi" w:eastAsiaTheme="majorEastAsia" w:cstheme="majorBidi"/>
      <w:i/>
      <w:iCs/>
      <w:color w:val="946D00" w:themeColor="accent1" w:themeShade="7F"/>
    </w:rPr>
  </w:style>
  <w:style w:type="character" w:styleId="Heading8Char" w:customStyle="1">
    <w:name w:val="Heading 8 Char"/>
    <w:basedOn w:val="DefaultParagraphFont"/>
    <w:link w:val="Heading8"/>
    <w:uiPriority w:val="9"/>
    <w:semiHidden/>
    <w:rsid w:val="009B7048"/>
    <w:rPr>
      <w:rFonts w:asciiTheme="majorHAnsi" w:hAnsiTheme="majorHAnsi" w:eastAsiaTheme="majorEastAsia" w:cstheme="majorBidi"/>
      <w:color w:val="6B6F74" w:themeColor="text1" w:themeTint="D8"/>
      <w:sz w:val="21"/>
      <w:szCs w:val="21"/>
    </w:rPr>
  </w:style>
  <w:style w:type="character" w:styleId="Heading9Char" w:customStyle="1">
    <w:name w:val="Heading 9 Char"/>
    <w:basedOn w:val="DefaultParagraphFont"/>
    <w:link w:val="Heading9"/>
    <w:uiPriority w:val="9"/>
    <w:semiHidden/>
    <w:rsid w:val="009B7048"/>
    <w:rPr>
      <w:rFonts w:asciiTheme="majorHAnsi" w:hAnsiTheme="majorHAnsi" w:eastAsiaTheme="majorEastAsia" w:cstheme="majorBidi"/>
      <w:i/>
      <w:iCs/>
      <w:color w:val="6B6F74" w:themeColor="text1" w:themeTint="D8"/>
      <w:sz w:val="21"/>
      <w:szCs w:val="21"/>
    </w:rPr>
  </w:style>
  <w:style w:type="paragraph" w:styleId="HLDTemplate-Guidelines" w:customStyle="1">
    <w:name w:val="HLD Template - Guidelines"/>
    <w:basedOn w:val="Normal"/>
    <w:qFormat/>
    <w:rsid w:val="009B7048"/>
    <w:pPr>
      <w:spacing w:after="0"/>
    </w:pPr>
    <w:rPr>
      <w:rFonts w:eastAsia="Calibri"/>
      <w:i/>
      <w:color w:val="008000"/>
      <w:lang w:val="en-GB"/>
    </w:rPr>
  </w:style>
  <w:style w:type="paragraph" w:styleId="InstructionalTextTableText10" w:customStyle="1">
    <w:name w:val="Instructional Text Table Text 10"/>
    <w:basedOn w:val="Normal"/>
    <w:link w:val="InstructionalTextTableText10Char"/>
    <w:rsid w:val="009B7048"/>
    <w:pPr>
      <w:spacing w:before="20" w:after="120" w:line="240" w:lineRule="auto"/>
    </w:pPr>
    <w:rPr>
      <w:rFonts w:ascii="Arial" w:hAnsi="Arial" w:eastAsia="Times New Roman" w:cs="Times New Roman"/>
      <w:i/>
      <w:color w:val="0000FF"/>
      <w:sz w:val="24"/>
      <w:szCs w:val="20"/>
      <w:lang w:eastAsia="ar-SA"/>
    </w:rPr>
  </w:style>
  <w:style w:type="character" w:styleId="InstructionalTextTableText10Char" w:customStyle="1">
    <w:name w:val="Instructional Text Table Text 10 Char"/>
    <w:basedOn w:val="DefaultParagraphFont"/>
    <w:link w:val="InstructionalTextTableText10"/>
    <w:rsid w:val="009B7048"/>
    <w:rPr>
      <w:rFonts w:ascii="Arial" w:hAnsi="Arial" w:eastAsia="Times New Roman" w:cs="Times New Roman"/>
      <w:i/>
      <w:color w:val="0000FF"/>
      <w:sz w:val="24"/>
      <w:szCs w:val="20"/>
      <w:lang w:eastAsia="ar-SA"/>
    </w:rPr>
  </w:style>
  <w:style w:type="paragraph" w:styleId="ListBullet">
    <w:name w:val="List Bullet"/>
    <w:basedOn w:val="Normal"/>
    <w:autoRedefine/>
    <w:rsid w:val="009B7048"/>
    <w:pPr>
      <w:spacing w:before="40" w:after="40" w:line="240" w:lineRule="auto"/>
      <w:ind w:left="360" w:right="62"/>
    </w:pPr>
    <w:rPr>
      <w:rFonts w:ascii="Arial" w:hAnsi="Arial" w:eastAsia="Times New Roman" w:cs="Times New Roman"/>
      <w:szCs w:val="20"/>
    </w:rPr>
  </w:style>
  <w:style w:type="paragraph" w:styleId="Notes" w:customStyle="1">
    <w:name w:val="Notes"/>
    <w:basedOn w:val="Normal"/>
    <w:rsid w:val="009B7048"/>
    <w:pPr>
      <w:shd w:val="pct20" w:color="auto" w:fill="auto"/>
      <w:tabs>
        <w:tab w:val="left" w:pos="720"/>
      </w:tabs>
      <w:spacing w:before="120" w:after="120" w:line="240" w:lineRule="auto"/>
    </w:pPr>
    <w:rPr>
      <w:rFonts w:ascii="Arial" w:hAnsi="Arial" w:eastAsia="Times New Roman" w:cs="Arial"/>
      <w:bCs/>
      <w:color w:val="000000"/>
      <w:sz w:val="18"/>
      <w:szCs w:val="20"/>
      <w:lang w:val="en-GB"/>
    </w:rPr>
  </w:style>
  <w:style w:type="paragraph" w:styleId="Numberedlist1" w:customStyle="1">
    <w:name w:val="Numbered list 1"/>
    <w:rsid w:val="00B35DD4"/>
    <w:pPr>
      <w:numPr>
        <w:numId w:val="41"/>
      </w:numPr>
      <w:spacing w:before="40" w:after="40" w:line="240" w:lineRule="auto"/>
    </w:pPr>
    <w:rPr>
      <w:rFonts w:ascii="Calibri" w:hAnsi="Calibri" w:eastAsia="Times New Roman" w:cs="Times New Roman"/>
      <w:noProof/>
      <w:szCs w:val="20"/>
    </w:rPr>
  </w:style>
  <w:style w:type="paragraph" w:styleId="Numberedlist2" w:customStyle="1">
    <w:name w:val="Numbered list 2"/>
    <w:basedOn w:val="Numberedlist1"/>
    <w:rsid w:val="009B7048"/>
    <w:pPr>
      <w:numPr>
        <w:numId w:val="42"/>
      </w:numPr>
      <w:tabs>
        <w:tab w:val="left" w:pos="600"/>
      </w:tabs>
      <w:spacing w:after="120" w:line="280" w:lineRule="exact"/>
    </w:pPr>
    <w:rPr>
      <w:lang w:val="en-AU"/>
    </w:rPr>
  </w:style>
  <w:style w:type="paragraph" w:styleId="PrefaceHeading1" w:customStyle="1">
    <w:name w:val="Preface Heading 1"/>
    <w:rsid w:val="00CC51C5"/>
    <w:pPr>
      <w:pBdr>
        <w:bottom w:val="single" w:color="000000" w:sz="4" w:space="1"/>
      </w:pBdr>
      <w:spacing w:after="480" w:line="276" w:lineRule="auto"/>
    </w:pPr>
    <w:rPr>
      <w:rFonts w:ascii="Calibri" w:hAnsi="Calibri" w:cs="Arial"/>
      <w:b/>
      <w:color w:val="007DC5"/>
      <w:sz w:val="28"/>
      <w:szCs w:val="28"/>
      <w:lang w:val="en-GB"/>
    </w:rPr>
  </w:style>
  <w:style w:type="paragraph" w:styleId="PrefaceHeading2" w:customStyle="1">
    <w:name w:val="Preface Heading 2"/>
    <w:basedOn w:val="Normal"/>
    <w:rsid w:val="00CC51C5"/>
    <w:rPr>
      <w:rFonts w:ascii="Calibri" w:hAnsi="Calibri" w:cs="Arial"/>
      <w:b/>
      <w:color w:val="007DC5"/>
      <w:sz w:val="24"/>
      <w:szCs w:val="20"/>
      <w:lang w:val="en-GB"/>
    </w:rPr>
  </w:style>
  <w:style w:type="paragraph" w:styleId="Subtitle1" w:customStyle="1">
    <w:name w:val="Subtitle 1"/>
    <w:basedOn w:val="NoSpacing"/>
    <w:autoRedefine/>
    <w:qFormat/>
    <w:rsid w:val="008A7060"/>
    <w:pPr>
      <w:spacing w:before="100"/>
    </w:pPr>
    <w:rPr>
      <w:rFonts w:ascii="Calibri" w:hAnsi="Calibri" w:eastAsia="Arial" w:cstheme="majorBidi"/>
      <w:b/>
      <w:noProof/>
      <w:sz w:val="28"/>
      <w:szCs w:val="44"/>
      <w:lang w:val="en-ZA"/>
    </w:rPr>
  </w:style>
  <w:style w:type="paragraph" w:styleId="Subtitle10" w:customStyle="1">
    <w:name w:val="Subtitle1"/>
    <w:rsid w:val="009B7048"/>
    <w:pPr>
      <w:spacing w:after="200" w:line="276" w:lineRule="auto"/>
    </w:pPr>
    <w:rPr>
      <w:rFonts w:ascii="Calibri Light" w:hAnsi="Calibri Light" w:eastAsiaTheme="majorEastAsia" w:cstheme="majorBidi"/>
      <w:b/>
      <w:color w:val="0070C0"/>
      <w:spacing w:val="-10"/>
      <w:kern w:val="28"/>
      <w:sz w:val="44"/>
      <w:szCs w:val="56"/>
    </w:rPr>
  </w:style>
  <w:style w:type="paragraph" w:styleId="TableContents" w:customStyle="1">
    <w:name w:val="Table Contents"/>
    <w:basedOn w:val="Normal"/>
    <w:rsid w:val="009B7048"/>
    <w:pPr>
      <w:suppressLineNumbers/>
      <w:suppressAutoHyphens/>
      <w:spacing w:after="0" w:line="240" w:lineRule="auto"/>
    </w:pPr>
    <w:rPr>
      <w:rFonts w:ascii="Myriad Pro" w:hAnsi="Myriad Pro" w:eastAsia="Times New Roman" w:cs="Times New Roman"/>
      <w:noProof/>
      <w:sz w:val="20"/>
      <w:szCs w:val="20"/>
      <w:lang w:eastAsia="ar-SA"/>
    </w:rPr>
  </w:style>
  <w:style w:type="table" w:styleId="TableGrid1" w:customStyle="1">
    <w:name w:val="Table Grid1"/>
    <w:basedOn w:val="TableNormal"/>
    <w:next w:val="TableGrid"/>
    <w:uiPriority w:val="39"/>
    <w:rsid w:val="009B70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link w:val="TableHeadingChar"/>
    <w:rsid w:val="009B7048"/>
    <w:pPr>
      <w:keepNext/>
      <w:spacing w:before="120" w:after="120" w:line="240" w:lineRule="auto"/>
      <w:jc w:val="center"/>
    </w:pPr>
    <w:rPr>
      <w:rFonts w:ascii="Arial" w:hAnsi="Arial" w:eastAsia="Times New Roman" w:cs="Times New Roman"/>
      <w:b/>
      <w:bCs/>
      <w:noProof/>
      <w:color w:val="FFFFFF"/>
      <w:sz w:val="20"/>
      <w:szCs w:val="20"/>
    </w:rPr>
  </w:style>
  <w:style w:type="character" w:styleId="TableHeadingChar" w:customStyle="1">
    <w:name w:val="Table Heading Char"/>
    <w:link w:val="TableHeading"/>
    <w:locked/>
    <w:rsid w:val="009B7048"/>
    <w:rPr>
      <w:rFonts w:ascii="Arial" w:hAnsi="Arial" w:eastAsia="Times New Roman" w:cs="Times New Roman"/>
      <w:b/>
      <w:bCs/>
      <w:noProof/>
      <w:color w:val="FFFFFF"/>
      <w:sz w:val="20"/>
      <w:szCs w:val="20"/>
    </w:rPr>
  </w:style>
  <w:style w:type="paragraph" w:styleId="TableofFigures">
    <w:name w:val="table of figures"/>
    <w:basedOn w:val="Normal"/>
    <w:next w:val="Normal"/>
    <w:uiPriority w:val="99"/>
    <w:unhideWhenUsed/>
    <w:rsid w:val="00AB5894"/>
    <w:pPr>
      <w:spacing w:after="0"/>
    </w:pPr>
    <w:rPr>
      <w:rFonts w:ascii="Calibri" w:hAnsi="Calibri"/>
    </w:rPr>
  </w:style>
  <w:style w:type="paragraph" w:styleId="Tabletext" w:customStyle="1">
    <w:name w:val="Table text"/>
    <w:link w:val="TabletextChar"/>
    <w:rsid w:val="009B7048"/>
    <w:pPr>
      <w:spacing w:before="60" w:after="60" w:line="240" w:lineRule="auto"/>
    </w:pPr>
    <w:rPr>
      <w:rFonts w:eastAsia="Times New Roman" w:cs="Times New Roman"/>
      <w:szCs w:val="20"/>
    </w:rPr>
  </w:style>
  <w:style w:type="character" w:styleId="TabletextChar" w:customStyle="1">
    <w:name w:val="Table text Char"/>
    <w:basedOn w:val="DefaultParagraphFont"/>
    <w:link w:val="Tabletext"/>
    <w:rsid w:val="009B7048"/>
    <w:rPr>
      <w:rFonts w:eastAsia="Times New Roman" w:cs="Times New Roman"/>
      <w:szCs w:val="20"/>
    </w:rPr>
  </w:style>
  <w:style w:type="paragraph" w:styleId="TableText0" w:customStyle="1">
    <w:name w:val="Table Text"/>
    <w:link w:val="TableTextChar0"/>
    <w:rsid w:val="009B7048"/>
    <w:pPr>
      <w:spacing w:before="60" w:after="60" w:line="240" w:lineRule="auto"/>
    </w:pPr>
    <w:rPr>
      <w:rFonts w:ascii="Verdana" w:hAnsi="Verdana" w:eastAsia="Times New Roman"/>
      <w:sz w:val="18"/>
      <w:lang w:val="en-GB"/>
    </w:rPr>
  </w:style>
  <w:style w:type="character" w:styleId="TableTextChar0" w:customStyle="1">
    <w:name w:val="Table Text Char"/>
    <w:link w:val="TableText0"/>
    <w:locked/>
    <w:rsid w:val="009B7048"/>
    <w:rPr>
      <w:rFonts w:ascii="Verdana" w:hAnsi="Verdana" w:eastAsia="Times New Roman"/>
      <w:sz w:val="18"/>
      <w:lang w:val="en-GB"/>
    </w:rPr>
  </w:style>
  <w:style w:type="paragraph" w:styleId="TableText10HeaderCenter" w:customStyle="1">
    <w:name w:val="Table Text 10 Header Center"/>
    <w:basedOn w:val="Normal"/>
    <w:link w:val="TableText10HeaderCenterChar"/>
    <w:uiPriority w:val="99"/>
    <w:rsid w:val="009B7048"/>
    <w:pPr>
      <w:keepNext/>
      <w:spacing w:after="120" w:line="240" w:lineRule="auto"/>
      <w:jc w:val="center"/>
    </w:pPr>
    <w:rPr>
      <w:rFonts w:ascii="Arial" w:hAnsi="Arial" w:eastAsia="Times New Roman" w:cs="Times New Roman"/>
      <w:b/>
      <w:color w:val="D9D9D6"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9B7048"/>
    <w:rPr>
      <w:rFonts w:ascii="Arial" w:hAnsi="Arial" w:eastAsia="Times New Roman" w:cs="Times New Roman"/>
      <w:b/>
      <w:color w:val="D9D9D6" w:themeColor="background1"/>
      <w:sz w:val="20"/>
      <w:szCs w:val="24"/>
    </w:rPr>
  </w:style>
  <w:style w:type="paragraph" w:styleId="TableTextBullets" w:customStyle="1">
    <w:name w:val="Table Text_Bullets"/>
    <w:basedOn w:val="Tabletext"/>
    <w:rsid w:val="009B7048"/>
    <w:pPr>
      <w:numPr>
        <w:numId w:val="43"/>
      </w:numPr>
    </w:pPr>
    <w:rPr>
      <w:rFonts w:ascii="Arial" w:hAnsi="Arial" w:eastAsia="MS PGothic" w:cs="Arial"/>
      <w:sz w:val="20"/>
      <w:lang w:val="en-GB"/>
    </w:rPr>
  </w:style>
  <w:style w:type="paragraph" w:styleId="TableCaption" w:customStyle="1">
    <w:name w:val="Table_Caption"/>
    <w:next w:val="Normal"/>
    <w:rsid w:val="009B7048"/>
    <w:pPr>
      <w:keepNext/>
      <w:spacing w:before="120" w:after="120" w:line="240" w:lineRule="auto"/>
      <w:jc w:val="center"/>
    </w:pPr>
    <w:rPr>
      <w:rFonts w:ascii="Arial" w:hAnsi="Arial" w:eastAsia="Times New Roman" w:cs="Times New Roman"/>
      <w:b/>
      <w:bCs/>
      <w:noProof/>
      <w:sz w:val="20"/>
      <w:szCs w:val="20"/>
      <w:lang w:val="en-AU"/>
    </w:rPr>
  </w:style>
  <w:style w:type="paragraph" w:styleId="TCSTableBodyText" w:customStyle="1">
    <w:name w:val="TCS_Table_Body_Text"/>
    <w:basedOn w:val="Normal"/>
    <w:rsid w:val="009B7048"/>
    <w:pPr>
      <w:keepLines/>
      <w:spacing w:before="40" w:after="120" w:line="280" w:lineRule="exact"/>
    </w:pPr>
    <w:rPr>
      <w:rFonts w:ascii="Arial" w:hAnsi="Arial" w:eastAsia="Times New Roman" w:cs="Times New Roman"/>
      <w:noProof/>
      <w:sz w:val="20"/>
      <w:szCs w:val="20"/>
      <w:lang w:val="en-GB"/>
    </w:rPr>
  </w:style>
  <w:style w:type="paragraph" w:styleId="Title1" w:customStyle="1">
    <w:name w:val="Title 1"/>
    <w:autoRedefine/>
    <w:qFormat/>
    <w:rsid w:val="00A57B2D"/>
    <w:pPr>
      <w:spacing w:after="0" w:line="240" w:lineRule="auto"/>
    </w:pPr>
    <w:rPr>
      <w:rFonts w:ascii="Calibri" w:hAnsi="Calibri" w:eastAsiaTheme="majorEastAsia" w:cstheme="minorHAnsi"/>
      <w:b/>
      <w:bCs/>
      <w:color w:val="007DC5"/>
      <w:sz w:val="72"/>
      <w:szCs w:val="2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524">
      <w:bodyDiv w:val="1"/>
      <w:marLeft w:val="0"/>
      <w:marRight w:val="0"/>
      <w:marTop w:val="0"/>
      <w:marBottom w:val="0"/>
      <w:divBdr>
        <w:top w:val="none" w:sz="0" w:space="0" w:color="auto"/>
        <w:left w:val="none" w:sz="0" w:space="0" w:color="auto"/>
        <w:bottom w:val="none" w:sz="0" w:space="0" w:color="auto"/>
        <w:right w:val="none" w:sz="0" w:space="0" w:color="auto"/>
      </w:divBdr>
    </w:div>
    <w:div w:id="8526397">
      <w:bodyDiv w:val="1"/>
      <w:marLeft w:val="0"/>
      <w:marRight w:val="0"/>
      <w:marTop w:val="0"/>
      <w:marBottom w:val="0"/>
      <w:divBdr>
        <w:top w:val="none" w:sz="0" w:space="0" w:color="auto"/>
        <w:left w:val="none" w:sz="0" w:space="0" w:color="auto"/>
        <w:bottom w:val="none" w:sz="0" w:space="0" w:color="auto"/>
        <w:right w:val="none" w:sz="0" w:space="0" w:color="auto"/>
      </w:divBdr>
    </w:div>
    <w:div w:id="9718147">
      <w:bodyDiv w:val="1"/>
      <w:marLeft w:val="0"/>
      <w:marRight w:val="0"/>
      <w:marTop w:val="0"/>
      <w:marBottom w:val="0"/>
      <w:divBdr>
        <w:top w:val="none" w:sz="0" w:space="0" w:color="auto"/>
        <w:left w:val="none" w:sz="0" w:space="0" w:color="auto"/>
        <w:bottom w:val="none" w:sz="0" w:space="0" w:color="auto"/>
        <w:right w:val="none" w:sz="0" w:space="0" w:color="auto"/>
      </w:divBdr>
    </w:div>
    <w:div w:id="11227663">
      <w:bodyDiv w:val="1"/>
      <w:marLeft w:val="0"/>
      <w:marRight w:val="0"/>
      <w:marTop w:val="0"/>
      <w:marBottom w:val="0"/>
      <w:divBdr>
        <w:top w:val="none" w:sz="0" w:space="0" w:color="auto"/>
        <w:left w:val="none" w:sz="0" w:space="0" w:color="auto"/>
        <w:bottom w:val="none" w:sz="0" w:space="0" w:color="auto"/>
        <w:right w:val="none" w:sz="0" w:space="0" w:color="auto"/>
      </w:divBdr>
    </w:div>
    <w:div w:id="12653613">
      <w:bodyDiv w:val="1"/>
      <w:marLeft w:val="0"/>
      <w:marRight w:val="0"/>
      <w:marTop w:val="0"/>
      <w:marBottom w:val="0"/>
      <w:divBdr>
        <w:top w:val="none" w:sz="0" w:space="0" w:color="auto"/>
        <w:left w:val="none" w:sz="0" w:space="0" w:color="auto"/>
        <w:bottom w:val="none" w:sz="0" w:space="0" w:color="auto"/>
        <w:right w:val="none" w:sz="0" w:space="0" w:color="auto"/>
      </w:divBdr>
    </w:div>
    <w:div w:id="15354541">
      <w:bodyDiv w:val="1"/>
      <w:marLeft w:val="0"/>
      <w:marRight w:val="0"/>
      <w:marTop w:val="0"/>
      <w:marBottom w:val="0"/>
      <w:divBdr>
        <w:top w:val="none" w:sz="0" w:space="0" w:color="auto"/>
        <w:left w:val="none" w:sz="0" w:space="0" w:color="auto"/>
        <w:bottom w:val="none" w:sz="0" w:space="0" w:color="auto"/>
        <w:right w:val="none" w:sz="0" w:space="0" w:color="auto"/>
      </w:divBdr>
    </w:div>
    <w:div w:id="16080602">
      <w:bodyDiv w:val="1"/>
      <w:marLeft w:val="0"/>
      <w:marRight w:val="0"/>
      <w:marTop w:val="0"/>
      <w:marBottom w:val="0"/>
      <w:divBdr>
        <w:top w:val="none" w:sz="0" w:space="0" w:color="auto"/>
        <w:left w:val="none" w:sz="0" w:space="0" w:color="auto"/>
        <w:bottom w:val="none" w:sz="0" w:space="0" w:color="auto"/>
        <w:right w:val="none" w:sz="0" w:space="0" w:color="auto"/>
      </w:divBdr>
    </w:div>
    <w:div w:id="19745682">
      <w:bodyDiv w:val="1"/>
      <w:marLeft w:val="0"/>
      <w:marRight w:val="0"/>
      <w:marTop w:val="0"/>
      <w:marBottom w:val="0"/>
      <w:divBdr>
        <w:top w:val="none" w:sz="0" w:space="0" w:color="auto"/>
        <w:left w:val="none" w:sz="0" w:space="0" w:color="auto"/>
        <w:bottom w:val="none" w:sz="0" w:space="0" w:color="auto"/>
        <w:right w:val="none" w:sz="0" w:space="0" w:color="auto"/>
      </w:divBdr>
    </w:div>
    <w:div w:id="23411529">
      <w:bodyDiv w:val="1"/>
      <w:marLeft w:val="0"/>
      <w:marRight w:val="0"/>
      <w:marTop w:val="0"/>
      <w:marBottom w:val="0"/>
      <w:divBdr>
        <w:top w:val="none" w:sz="0" w:space="0" w:color="auto"/>
        <w:left w:val="none" w:sz="0" w:space="0" w:color="auto"/>
        <w:bottom w:val="none" w:sz="0" w:space="0" w:color="auto"/>
        <w:right w:val="none" w:sz="0" w:space="0" w:color="auto"/>
      </w:divBdr>
    </w:div>
    <w:div w:id="24454333">
      <w:bodyDiv w:val="1"/>
      <w:marLeft w:val="0"/>
      <w:marRight w:val="0"/>
      <w:marTop w:val="0"/>
      <w:marBottom w:val="0"/>
      <w:divBdr>
        <w:top w:val="none" w:sz="0" w:space="0" w:color="auto"/>
        <w:left w:val="none" w:sz="0" w:space="0" w:color="auto"/>
        <w:bottom w:val="none" w:sz="0" w:space="0" w:color="auto"/>
        <w:right w:val="none" w:sz="0" w:space="0" w:color="auto"/>
      </w:divBdr>
    </w:div>
    <w:div w:id="25714186">
      <w:bodyDiv w:val="1"/>
      <w:marLeft w:val="0"/>
      <w:marRight w:val="0"/>
      <w:marTop w:val="0"/>
      <w:marBottom w:val="0"/>
      <w:divBdr>
        <w:top w:val="none" w:sz="0" w:space="0" w:color="auto"/>
        <w:left w:val="none" w:sz="0" w:space="0" w:color="auto"/>
        <w:bottom w:val="none" w:sz="0" w:space="0" w:color="auto"/>
        <w:right w:val="none" w:sz="0" w:space="0" w:color="auto"/>
      </w:divBdr>
    </w:div>
    <w:div w:id="27028077">
      <w:bodyDiv w:val="1"/>
      <w:marLeft w:val="0"/>
      <w:marRight w:val="0"/>
      <w:marTop w:val="0"/>
      <w:marBottom w:val="0"/>
      <w:divBdr>
        <w:top w:val="none" w:sz="0" w:space="0" w:color="auto"/>
        <w:left w:val="none" w:sz="0" w:space="0" w:color="auto"/>
        <w:bottom w:val="none" w:sz="0" w:space="0" w:color="auto"/>
        <w:right w:val="none" w:sz="0" w:space="0" w:color="auto"/>
      </w:divBdr>
    </w:div>
    <w:div w:id="27799716">
      <w:bodyDiv w:val="1"/>
      <w:marLeft w:val="0"/>
      <w:marRight w:val="0"/>
      <w:marTop w:val="0"/>
      <w:marBottom w:val="0"/>
      <w:divBdr>
        <w:top w:val="none" w:sz="0" w:space="0" w:color="auto"/>
        <w:left w:val="none" w:sz="0" w:space="0" w:color="auto"/>
        <w:bottom w:val="none" w:sz="0" w:space="0" w:color="auto"/>
        <w:right w:val="none" w:sz="0" w:space="0" w:color="auto"/>
      </w:divBdr>
    </w:div>
    <w:div w:id="29695572">
      <w:bodyDiv w:val="1"/>
      <w:marLeft w:val="0"/>
      <w:marRight w:val="0"/>
      <w:marTop w:val="0"/>
      <w:marBottom w:val="0"/>
      <w:divBdr>
        <w:top w:val="none" w:sz="0" w:space="0" w:color="auto"/>
        <w:left w:val="none" w:sz="0" w:space="0" w:color="auto"/>
        <w:bottom w:val="none" w:sz="0" w:space="0" w:color="auto"/>
        <w:right w:val="none" w:sz="0" w:space="0" w:color="auto"/>
      </w:divBdr>
    </w:div>
    <w:div w:id="32119754">
      <w:bodyDiv w:val="1"/>
      <w:marLeft w:val="0"/>
      <w:marRight w:val="0"/>
      <w:marTop w:val="0"/>
      <w:marBottom w:val="0"/>
      <w:divBdr>
        <w:top w:val="none" w:sz="0" w:space="0" w:color="auto"/>
        <w:left w:val="none" w:sz="0" w:space="0" w:color="auto"/>
        <w:bottom w:val="none" w:sz="0" w:space="0" w:color="auto"/>
        <w:right w:val="none" w:sz="0" w:space="0" w:color="auto"/>
      </w:divBdr>
    </w:div>
    <w:div w:id="35786628">
      <w:bodyDiv w:val="1"/>
      <w:marLeft w:val="0"/>
      <w:marRight w:val="0"/>
      <w:marTop w:val="0"/>
      <w:marBottom w:val="0"/>
      <w:divBdr>
        <w:top w:val="none" w:sz="0" w:space="0" w:color="auto"/>
        <w:left w:val="none" w:sz="0" w:space="0" w:color="auto"/>
        <w:bottom w:val="none" w:sz="0" w:space="0" w:color="auto"/>
        <w:right w:val="none" w:sz="0" w:space="0" w:color="auto"/>
      </w:divBdr>
    </w:div>
    <w:div w:id="39133024">
      <w:bodyDiv w:val="1"/>
      <w:marLeft w:val="0"/>
      <w:marRight w:val="0"/>
      <w:marTop w:val="0"/>
      <w:marBottom w:val="0"/>
      <w:divBdr>
        <w:top w:val="none" w:sz="0" w:space="0" w:color="auto"/>
        <w:left w:val="none" w:sz="0" w:space="0" w:color="auto"/>
        <w:bottom w:val="none" w:sz="0" w:space="0" w:color="auto"/>
        <w:right w:val="none" w:sz="0" w:space="0" w:color="auto"/>
      </w:divBdr>
    </w:div>
    <w:div w:id="40247683">
      <w:bodyDiv w:val="1"/>
      <w:marLeft w:val="0"/>
      <w:marRight w:val="0"/>
      <w:marTop w:val="0"/>
      <w:marBottom w:val="0"/>
      <w:divBdr>
        <w:top w:val="none" w:sz="0" w:space="0" w:color="auto"/>
        <w:left w:val="none" w:sz="0" w:space="0" w:color="auto"/>
        <w:bottom w:val="none" w:sz="0" w:space="0" w:color="auto"/>
        <w:right w:val="none" w:sz="0" w:space="0" w:color="auto"/>
      </w:divBdr>
      <w:divsChild>
        <w:div w:id="1594237814">
          <w:marLeft w:val="0"/>
          <w:marRight w:val="0"/>
          <w:marTop w:val="0"/>
          <w:marBottom w:val="0"/>
          <w:divBdr>
            <w:top w:val="none" w:sz="0" w:space="0" w:color="auto"/>
            <w:left w:val="none" w:sz="0" w:space="0" w:color="auto"/>
            <w:bottom w:val="none" w:sz="0" w:space="0" w:color="auto"/>
            <w:right w:val="none" w:sz="0" w:space="0" w:color="auto"/>
          </w:divBdr>
          <w:divsChild>
            <w:div w:id="147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942">
      <w:bodyDiv w:val="1"/>
      <w:marLeft w:val="0"/>
      <w:marRight w:val="0"/>
      <w:marTop w:val="0"/>
      <w:marBottom w:val="0"/>
      <w:divBdr>
        <w:top w:val="none" w:sz="0" w:space="0" w:color="auto"/>
        <w:left w:val="none" w:sz="0" w:space="0" w:color="auto"/>
        <w:bottom w:val="none" w:sz="0" w:space="0" w:color="auto"/>
        <w:right w:val="none" w:sz="0" w:space="0" w:color="auto"/>
      </w:divBdr>
    </w:div>
    <w:div w:id="44185017">
      <w:bodyDiv w:val="1"/>
      <w:marLeft w:val="0"/>
      <w:marRight w:val="0"/>
      <w:marTop w:val="0"/>
      <w:marBottom w:val="0"/>
      <w:divBdr>
        <w:top w:val="none" w:sz="0" w:space="0" w:color="auto"/>
        <w:left w:val="none" w:sz="0" w:space="0" w:color="auto"/>
        <w:bottom w:val="none" w:sz="0" w:space="0" w:color="auto"/>
        <w:right w:val="none" w:sz="0" w:space="0" w:color="auto"/>
      </w:divBdr>
    </w:div>
    <w:div w:id="45296740">
      <w:bodyDiv w:val="1"/>
      <w:marLeft w:val="0"/>
      <w:marRight w:val="0"/>
      <w:marTop w:val="0"/>
      <w:marBottom w:val="0"/>
      <w:divBdr>
        <w:top w:val="none" w:sz="0" w:space="0" w:color="auto"/>
        <w:left w:val="none" w:sz="0" w:space="0" w:color="auto"/>
        <w:bottom w:val="none" w:sz="0" w:space="0" w:color="auto"/>
        <w:right w:val="none" w:sz="0" w:space="0" w:color="auto"/>
      </w:divBdr>
    </w:div>
    <w:div w:id="47918897">
      <w:bodyDiv w:val="1"/>
      <w:marLeft w:val="0"/>
      <w:marRight w:val="0"/>
      <w:marTop w:val="0"/>
      <w:marBottom w:val="0"/>
      <w:divBdr>
        <w:top w:val="none" w:sz="0" w:space="0" w:color="auto"/>
        <w:left w:val="none" w:sz="0" w:space="0" w:color="auto"/>
        <w:bottom w:val="none" w:sz="0" w:space="0" w:color="auto"/>
        <w:right w:val="none" w:sz="0" w:space="0" w:color="auto"/>
      </w:divBdr>
    </w:div>
    <w:div w:id="48235922">
      <w:bodyDiv w:val="1"/>
      <w:marLeft w:val="0"/>
      <w:marRight w:val="0"/>
      <w:marTop w:val="0"/>
      <w:marBottom w:val="0"/>
      <w:divBdr>
        <w:top w:val="none" w:sz="0" w:space="0" w:color="auto"/>
        <w:left w:val="none" w:sz="0" w:space="0" w:color="auto"/>
        <w:bottom w:val="none" w:sz="0" w:space="0" w:color="auto"/>
        <w:right w:val="none" w:sz="0" w:space="0" w:color="auto"/>
      </w:divBdr>
    </w:div>
    <w:div w:id="48386985">
      <w:bodyDiv w:val="1"/>
      <w:marLeft w:val="0"/>
      <w:marRight w:val="0"/>
      <w:marTop w:val="0"/>
      <w:marBottom w:val="0"/>
      <w:divBdr>
        <w:top w:val="none" w:sz="0" w:space="0" w:color="auto"/>
        <w:left w:val="none" w:sz="0" w:space="0" w:color="auto"/>
        <w:bottom w:val="none" w:sz="0" w:space="0" w:color="auto"/>
        <w:right w:val="none" w:sz="0" w:space="0" w:color="auto"/>
      </w:divBdr>
    </w:div>
    <w:div w:id="51395134">
      <w:bodyDiv w:val="1"/>
      <w:marLeft w:val="0"/>
      <w:marRight w:val="0"/>
      <w:marTop w:val="0"/>
      <w:marBottom w:val="0"/>
      <w:divBdr>
        <w:top w:val="none" w:sz="0" w:space="0" w:color="auto"/>
        <w:left w:val="none" w:sz="0" w:space="0" w:color="auto"/>
        <w:bottom w:val="none" w:sz="0" w:space="0" w:color="auto"/>
        <w:right w:val="none" w:sz="0" w:space="0" w:color="auto"/>
      </w:divBdr>
    </w:div>
    <w:div w:id="59908771">
      <w:bodyDiv w:val="1"/>
      <w:marLeft w:val="0"/>
      <w:marRight w:val="0"/>
      <w:marTop w:val="0"/>
      <w:marBottom w:val="0"/>
      <w:divBdr>
        <w:top w:val="none" w:sz="0" w:space="0" w:color="auto"/>
        <w:left w:val="none" w:sz="0" w:space="0" w:color="auto"/>
        <w:bottom w:val="none" w:sz="0" w:space="0" w:color="auto"/>
        <w:right w:val="none" w:sz="0" w:space="0" w:color="auto"/>
      </w:divBdr>
    </w:div>
    <w:div w:id="62611216">
      <w:bodyDiv w:val="1"/>
      <w:marLeft w:val="0"/>
      <w:marRight w:val="0"/>
      <w:marTop w:val="0"/>
      <w:marBottom w:val="0"/>
      <w:divBdr>
        <w:top w:val="none" w:sz="0" w:space="0" w:color="auto"/>
        <w:left w:val="none" w:sz="0" w:space="0" w:color="auto"/>
        <w:bottom w:val="none" w:sz="0" w:space="0" w:color="auto"/>
        <w:right w:val="none" w:sz="0" w:space="0" w:color="auto"/>
      </w:divBdr>
    </w:div>
    <w:div w:id="63645332">
      <w:bodyDiv w:val="1"/>
      <w:marLeft w:val="0"/>
      <w:marRight w:val="0"/>
      <w:marTop w:val="0"/>
      <w:marBottom w:val="0"/>
      <w:divBdr>
        <w:top w:val="none" w:sz="0" w:space="0" w:color="auto"/>
        <w:left w:val="none" w:sz="0" w:space="0" w:color="auto"/>
        <w:bottom w:val="none" w:sz="0" w:space="0" w:color="auto"/>
        <w:right w:val="none" w:sz="0" w:space="0" w:color="auto"/>
      </w:divBdr>
    </w:div>
    <w:div w:id="65299514">
      <w:bodyDiv w:val="1"/>
      <w:marLeft w:val="0"/>
      <w:marRight w:val="0"/>
      <w:marTop w:val="0"/>
      <w:marBottom w:val="0"/>
      <w:divBdr>
        <w:top w:val="none" w:sz="0" w:space="0" w:color="auto"/>
        <w:left w:val="none" w:sz="0" w:space="0" w:color="auto"/>
        <w:bottom w:val="none" w:sz="0" w:space="0" w:color="auto"/>
        <w:right w:val="none" w:sz="0" w:space="0" w:color="auto"/>
      </w:divBdr>
    </w:div>
    <w:div w:id="65303273">
      <w:bodyDiv w:val="1"/>
      <w:marLeft w:val="0"/>
      <w:marRight w:val="0"/>
      <w:marTop w:val="0"/>
      <w:marBottom w:val="0"/>
      <w:divBdr>
        <w:top w:val="none" w:sz="0" w:space="0" w:color="auto"/>
        <w:left w:val="none" w:sz="0" w:space="0" w:color="auto"/>
        <w:bottom w:val="none" w:sz="0" w:space="0" w:color="auto"/>
        <w:right w:val="none" w:sz="0" w:space="0" w:color="auto"/>
      </w:divBdr>
    </w:div>
    <w:div w:id="66003737">
      <w:bodyDiv w:val="1"/>
      <w:marLeft w:val="0"/>
      <w:marRight w:val="0"/>
      <w:marTop w:val="0"/>
      <w:marBottom w:val="0"/>
      <w:divBdr>
        <w:top w:val="none" w:sz="0" w:space="0" w:color="auto"/>
        <w:left w:val="none" w:sz="0" w:space="0" w:color="auto"/>
        <w:bottom w:val="none" w:sz="0" w:space="0" w:color="auto"/>
        <w:right w:val="none" w:sz="0" w:space="0" w:color="auto"/>
      </w:divBdr>
    </w:div>
    <w:div w:id="72549190">
      <w:bodyDiv w:val="1"/>
      <w:marLeft w:val="0"/>
      <w:marRight w:val="0"/>
      <w:marTop w:val="0"/>
      <w:marBottom w:val="0"/>
      <w:divBdr>
        <w:top w:val="none" w:sz="0" w:space="0" w:color="auto"/>
        <w:left w:val="none" w:sz="0" w:space="0" w:color="auto"/>
        <w:bottom w:val="none" w:sz="0" w:space="0" w:color="auto"/>
        <w:right w:val="none" w:sz="0" w:space="0" w:color="auto"/>
      </w:divBdr>
    </w:div>
    <w:div w:id="76051574">
      <w:bodyDiv w:val="1"/>
      <w:marLeft w:val="0"/>
      <w:marRight w:val="0"/>
      <w:marTop w:val="0"/>
      <w:marBottom w:val="0"/>
      <w:divBdr>
        <w:top w:val="none" w:sz="0" w:space="0" w:color="auto"/>
        <w:left w:val="none" w:sz="0" w:space="0" w:color="auto"/>
        <w:bottom w:val="none" w:sz="0" w:space="0" w:color="auto"/>
        <w:right w:val="none" w:sz="0" w:space="0" w:color="auto"/>
      </w:divBdr>
    </w:div>
    <w:div w:id="78792822">
      <w:bodyDiv w:val="1"/>
      <w:marLeft w:val="0"/>
      <w:marRight w:val="0"/>
      <w:marTop w:val="0"/>
      <w:marBottom w:val="0"/>
      <w:divBdr>
        <w:top w:val="none" w:sz="0" w:space="0" w:color="auto"/>
        <w:left w:val="none" w:sz="0" w:space="0" w:color="auto"/>
        <w:bottom w:val="none" w:sz="0" w:space="0" w:color="auto"/>
        <w:right w:val="none" w:sz="0" w:space="0" w:color="auto"/>
      </w:divBdr>
    </w:div>
    <w:div w:id="80950401">
      <w:bodyDiv w:val="1"/>
      <w:marLeft w:val="0"/>
      <w:marRight w:val="0"/>
      <w:marTop w:val="0"/>
      <w:marBottom w:val="0"/>
      <w:divBdr>
        <w:top w:val="none" w:sz="0" w:space="0" w:color="auto"/>
        <w:left w:val="none" w:sz="0" w:space="0" w:color="auto"/>
        <w:bottom w:val="none" w:sz="0" w:space="0" w:color="auto"/>
        <w:right w:val="none" w:sz="0" w:space="0" w:color="auto"/>
      </w:divBdr>
    </w:div>
    <w:div w:id="81227361">
      <w:bodyDiv w:val="1"/>
      <w:marLeft w:val="0"/>
      <w:marRight w:val="0"/>
      <w:marTop w:val="0"/>
      <w:marBottom w:val="0"/>
      <w:divBdr>
        <w:top w:val="none" w:sz="0" w:space="0" w:color="auto"/>
        <w:left w:val="none" w:sz="0" w:space="0" w:color="auto"/>
        <w:bottom w:val="none" w:sz="0" w:space="0" w:color="auto"/>
        <w:right w:val="none" w:sz="0" w:space="0" w:color="auto"/>
      </w:divBdr>
    </w:div>
    <w:div w:id="83452682">
      <w:bodyDiv w:val="1"/>
      <w:marLeft w:val="0"/>
      <w:marRight w:val="0"/>
      <w:marTop w:val="0"/>
      <w:marBottom w:val="0"/>
      <w:divBdr>
        <w:top w:val="none" w:sz="0" w:space="0" w:color="auto"/>
        <w:left w:val="none" w:sz="0" w:space="0" w:color="auto"/>
        <w:bottom w:val="none" w:sz="0" w:space="0" w:color="auto"/>
        <w:right w:val="none" w:sz="0" w:space="0" w:color="auto"/>
      </w:divBdr>
    </w:div>
    <w:div w:id="88548683">
      <w:bodyDiv w:val="1"/>
      <w:marLeft w:val="0"/>
      <w:marRight w:val="0"/>
      <w:marTop w:val="0"/>
      <w:marBottom w:val="0"/>
      <w:divBdr>
        <w:top w:val="none" w:sz="0" w:space="0" w:color="auto"/>
        <w:left w:val="none" w:sz="0" w:space="0" w:color="auto"/>
        <w:bottom w:val="none" w:sz="0" w:space="0" w:color="auto"/>
        <w:right w:val="none" w:sz="0" w:space="0" w:color="auto"/>
      </w:divBdr>
    </w:div>
    <w:div w:id="90248890">
      <w:bodyDiv w:val="1"/>
      <w:marLeft w:val="0"/>
      <w:marRight w:val="0"/>
      <w:marTop w:val="0"/>
      <w:marBottom w:val="0"/>
      <w:divBdr>
        <w:top w:val="none" w:sz="0" w:space="0" w:color="auto"/>
        <w:left w:val="none" w:sz="0" w:space="0" w:color="auto"/>
        <w:bottom w:val="none" w:sz="0" w:space="0" w:color="auto"/>
        <w:right w:val="none" w:sz="0" w:space="0" w:color="auto"/>
      </w:divBdr>
    </w:div>
    <w:div w:id="95368403">
      <w:bodyDiv w:val="1"/>
      <w:marLeft w:val="0"/>
      <w:marRight w:val="0"/>
      <w:marTop w:val="0"/>
      <w:marBottom w:val="0"/>
      <w:divBdr>
        <w:top w:val="none" w:sz="0" w:space="0" w:color="auto"/>
        <w:left w:val="none" w:sz="0" w:space="0" w:color="auto"/>
        <w:bottom w:val="none" w:sz="0" w:space="0" w:color="auto"/>
        <w:right w:val="none" w:sz="0" w:space="0" w:color="auto"/>
      </w:divBdr>
    </w:div>
    <w:div w:id="105200295">
      <w:bodyDiv w:val="1"/>
      <w:marLeft w:val="0"/>
      <w:marRight w:val="0"/>
      <w:marTop w:val="0"/>
      <w:marBottom w:val="0"/>
      <w:divBdr>
        <w:top w:val="none" w:sz="0" w:space="0" w:color="auto"/>
        <w:left w:val="none" w:sz="0" w:space="0" w:color="auto"/>
        <w:bottom w:val="none" w:sz="0" w:space="0" w:color="auto"/>
        <w:right w:val="none" w:sz="0" w:space="0" w:color="auto"/>
      </w:divBdr>
    </w:div>
    <w:div w:id="105277773">
      <w:bodyDiv w:val="1"/>
      <w:marLeft w:val="0"/>
      <w:marRight w:val="0"/>
      <w:marTop w:val="0"/>
      <w:marBottom w:val="0"/>
      <w:divBdr>
        <w:top w:val="none" w:sz="0" w:space="0" w:color="auto"/>
        <w:left w:val="none" w:sz="0" w:space="0" w:color="auto"/>
        <w:bottom w:val="none" w:sz="0" w:space="0" w:color="auto"/>
        <w:right w:val="none" w:sz="0" w:space="0" w:color="auto"/>
      </w:divBdr>
    </w:div>
    <w:div w:id="106973947">
      <w:bodyDiv w:val="1"/>
      <w:marLeft w:val="0"/>
      <w:marRight w:val="0"/>
      <w:marTop w:val="0"/>
      <w:marBottom w:val="0"/>
      <w:divBdr>
        <w:top w:val="none" w:sz="0" w:space="0" w:color="auto"/>
        <w:left w:val="none" w:sz="0" w:space="0" w:color="auto"/>
        <w:bottom w:val="none" w:sz="0" w:space="0" w:color="auto"/>
        <w:right w:val="none" w:sz="0" w:space="0" w:color="auto"/>
      </w:divBdr>
    </w:div>
    <w:div w:id="106974854">
      <w:bodyDiv w:val="1"/>
      <w:marLeft w:val="0"/>
      <w:marRight w:val="0"/>
      <w:marTop w:val="0"/>
      <w:marBottom w:val="0"/>
      <w:divBdr>
        <w:top w:val="none" w:sz="0" w:space="0" w:color="auto"/>
        <w:left w:val="none" w:sz="0" w:space="0" w:color="auto"/>
        <w:bottom w:val="none" w:sz="0" w:space="0" w:color="auto"/>
        <w:right w:val="none" w:sz="0" w:space="0" w:color="auto"/>
      </w:divBdr>
    </w:div>
    <w:div w:id="107745399">
      <w:bodyDiv w:val="1"/>
      <w:marLeft w:val="0"/>
      <w:marRight w:val="0"/>
      <w:marTop w:val="0"/>
      <w:marBottom w:val="0"/>
      <w:divBdr>
        <w:top w:val="none" w:sz="0" w:space="0" w:color="auto"/>
        <w:left w:val="none" w:sz="0" w:space="0" w:color="auto"/>
        <w:bottom w:val="none" w:sz="0" w:space="0" w:color="auto"/>
        <w:right w:val="none" w:sz="0" w:space="0" w:color="auto"/>
      </w:divBdr>
    </w:div>
    <w:div w:id="108209743">
      <w:bodyDiv w:val="1"/>
      <w:marLeft w:val="0"/>
      <w:marRight w:val="0"/>
      <w:marTop w:val="0"/>
      <w:marBottom w:val="0"/>
      <w:divBdr>
        <w:top w:val="none" w:sz="0" w:space="0" w:color="auto"/>
        <w:left w:val="none" w:sz="0" w:space="0" w:color="auto"/>
        <w:bottom w:val="none" w:sz="0" w:space="0" w:color="auto"/>
        <w:right w:val="none" w:sz="0" w:space="0" w:color="auto"/>
      </w:divBdr>
    </w:div>
    <w:div w:id="114569169">
      <w:bodyDiv w:val="1"/>
      <w:marLeft w:val="0"/>
      <w:marRight w:val="0"/>
      <w:marTop w:val="0"/>
      <w:marBottom w:val="0"/>
      <w:divBdr>
        <w:top w:val="none" w:sz="0" w:space="0" w:color="auto"/>
        <w:left w:val="none" w:sz="0" w:space="0" w:color="auto"/>
        <w:bottom w:val="none" w:sz="0" w:space="0" w:color="auto"/>
        <w:right w:val="none" w:sz="0" w:space="0" w:color="auto"/>
      </w:divBdr>
    </w:div>
    <w:div w:id="116486840">
      <w:bodyDiv w:val="1"/>
      <w:marLeft w:val="0"/>
      <w:marRight w:val="0"/>
      <w:marTop w:val="0"/>
      <w:marBottom w:val="0"/>
      <w:divBdr>
        <w:top w:val="none" w:sz="0" w:space="0" w:color="auto"/>
        <w:left w:val="none" w:sz="0" w:space="0" w:color="auto"/>
        <w:bottom w:val="none" w:sz="0" w:space="0" w:color="auto"/>
        <w:right w:val="none" w:sz="0" w:space="0" w:color="auto"/>
      </w:divBdr>
    </w:div>
    <w:div w:id="118036878">
      <w:bodyDiv w:val="1"/>
      <w:marLeft w:val="0"/>
      <w:marRight w:val="0"/>
      <w:marTop w:val="0"/>
      <w:marBottom w:val="0"/>
      <w:divBdr>
        <w:top w:val="none" w:sz="0" w:space="0" w:color="auto"/>
        <w:left w:val="none" w:sz="0" w:space="0" w:color="auto"/>
        <w:bottom w:val="none" w:sz="0" w:space="0" w:color="auto"/>
        <w:right w:val="none" w:sz="0" w:space="0" w:color="auto"/>
      </w:divBdr>
    </w:div>
    <w:div w:id="121002754">
      <w:bodyDiv w:val="1"/>
      <w:marLeft w:val="0"/>
      <w:marRight w:val="0"/>
      <w:marTop w:val="0"/>
      <w:marBottom w:val="0"/>
      <w:divBdr>
        <w:top w:val="none" w:sz="0" w:space="0" w:color="auto"/>
        <w:left w:val="none" w:sz="0" w:space="0" w:color="auto"/>
        <w:bottom w:val="none" w:sz="0" w:space="0" w:color="auto"/>
        <w:right w:val="none" w:sz="0" w:space="0" w:color="auto"/>
      </w:divBdr>
    </w:div>
    <w:div w:id="121964422">
      <w:bodyDiv w:val="1"/>
      <w:marLeft w:val="0"/>
      <w:marRight w:val="0"/>
      <w:marTop w:val="0"/>
      <w:marBottom w:val="0"/>
      <w:divBdr>
        <w:top w:val="none" w:sz="0" w:space="0" w:color="auto"/>
        <w:left w:val="none" w:sz="0" w:space="0" w:color="auto"/>
        <w:bottom w:val="none" w:sz="0" w:space="0" w:color="auto"/>
        <w:right w:val="none" w:sz="0" w:space="0" w:color="auto"/>
      </w:divBdr>
    </w:div>
    <w:div w:id="124472683">
      <w:bodyDiv w:val="1"/>
      <w:marLeft w:val="0"/>
      <w:marRight w:val="0"/>
      <w:marTop w:val="0"/>
      <w:marBottom w:val="0"/>
      <w:divBdr>
        <w:top w:val="none" w:sz="0" w:space="0" w:color="auto"/>
        <w:left w:val="none" w:sz="0" w:space="0" w:color="auto"/>
        <w:bottom w:val="none" w:sz="0" w:space="0" w:color="auto"/>
        <w:right w:val="none" w:sz="0" w:space="0" w:color="auto"/>
      </w:divBdr>
    </w:div>
    <w:div w:id="125391169">
      <w:bodyDiv w:val="1"/>
      <w:marLeft w:val="0"/>
      <w:marRight w:val="0"/>
      <w:marTop w:val="0"/>
      <w:marBottom w:val="0"/>
      <w:divBdr>
        <w:top w:val="none" w:sz="0" w:space="0" w:color="auto"/>
        <w:left w:val="none" w:sz="0" w:space="0" w:color="auto"/>
        <w:bottom w:val="none" w:sz="0" w:space="0" w:color="auto"/>
        <w:right w:val="none" w:sz="0" w:space="0" w:color="auto"/>
      </w:divBdr>
    </w:div>
    <w:div w:id="125707154">
      <w:bodyDiv w:val="1"/>
      <w:marLeft w:val="0"/>
      <w:marRight w:val="0"/>
      <w:marTop w:val="0"/>
      <w:marBottom w:val="0"/>
      <w:divBdr>
        <w:top w:val="none" w:sz="0" w:space="0" w:color="auto"/>
        <w:left w:val="none" w:sz="0" w:space="0" w:color="auto"/>
        <w:bottom w:val="none" w:sz="0" w:space="0" w:color="auto"/>
        <w:right w:val="none" w:sz="0" w:space="0" w:color="auto"/>
      </w:divBdr>
    </w:div>
    <w:div w:id="126050749">
      <w:bodyDiv w:val="1"/>
      <w:marLeft w:val="0"/>
      <w:marRight w:val="0"/>
      <w:marTop w:val="0"/>
      <w:marBottom w:val="0"/>
      <w:divBdr>
        <w:top w:val="none" w:sz="0" w:space="0" w:color="auto"/>
        <w:left w:val="none" w:sz="0" w:space="0" w:color="auto"/>
        <w:bottom w:val="none" w:sz="0" w:space="0" w:color="auto"/>
        <w:right w:val="none" w:sz="0" w:space="0" w:color="auto"/>
      </w:divBdr>
    </w:div>
    <w:div w:id="128791426">
      <w:bodyDiv w:val="1"/>
      <w:marLeft w:val="0"/>
      <w:marRight w:val="0"/>
      <w:marTop w:val="0"/>
      <w:marBottom w:val="0"/>
      <w:divBdr>
        <w:top w:val="none" w:sz="0" w:space="0" w:color="auto"/>
        <w:left w:val="none" w:sz="0" w:space="0" w:color="auto"/>
        <w:bottom w:val="none" w:sz="0" w:space="0" w:color="auto"/>
        <w:right w:val="none" w:sz="0" w:space="0" w:color="auto"/>
      </w:divBdr>
    </w:div>
    <w:div w:id="129788963">
      <w:bodyDiv w:val="1"/>
      <w:marLeft w:val="0"/>
      <w:marRight w:val="0"/>
      <w:marTop w:val="0"/>
      <w:marBottom w:val="0"/>
      <w:divBdr>
        <w:top w:val="none" w:sz="0" w:space="0" w:color="auto"/>
        <w:left w:val="none" w:sz="0" w:space="0" w:color="auto"/>
        <w:bottom w:val="none" w:sz="0" w:space="0" w:color="auto"/>
        <w:right w:val="none" w:sz="0" w:space="0" w:color="auto"/>
      </w:divBdr>
    </w:div>
    <w:div w:id="132910253">
      <w:bodyDiv w:val="1"/>
      <w:marLeft w:val="0"/>
      <w:marRight w:val="0"/>
      <w:marTop w:val="0"/>
      <w:marBottom w:val="0"/>
      <w:divBdr>
        <w:top w:val="none" w:sz="0" w:space="0" w:color="auto"/>
        <w:left w:val="none" w:sz="0" w:space="0" w:color="auto"/>
        <w:bottom w:val="none" w:sz="0" w:space="0" w:color="auto"/>
        <w:right w:val="none" w:sz="0" w:space="0" w:color="auto"/>
      </w:divBdr>
    </w:div>
    <w:div w:id="134379630">
      <w:bodyDiv w:val="1"/>
      <w:marLeft w:val="0"/>
      <w:marRight w:val="0"/>
      <w:marTop w:val="0"/>
      <w:marBottom w:val="0"/>
      <w:divBdr>
        <w:top w:val="none" w:sz="0" w:space="0" w:color="auto"/>
        <w:left w:val="none" w:sz="0" w:space="0" w:color="auto"/>
        <w:bottom w:val="none" w:sz="0" w:space="0" w:color="auto"/>
        <w:right w:val="none" w:sz="0" w:space="0" w:color="auto"/>
      </w:divBdr>
    </w:div>
    <w:div w:id="136073691">
      <w:bodyDiv w:val="1"/>
      <w:marLeft w:val="0"/>
      <w:marRight w:val="0"/>
      <w:marTop w:val="0"/>
      <w:marBottom w:val="0"/>
      <w:divBdr>
        <w:top w:val="none" w:sz="0" w:space="0" w:color="auto"/>
        <w:left w:val="none" w:sz="0" w:space="0" w:color="auto"/>
        <w:bottom w:val="none" w:sz="0" w:space="0" w:color="auto"/>
        <w:right w:val="none" w:sz="0" w:space="0" w:color="auto"/>
      </w:divBdr>
    </w:div>
    <w:div w:id="146014458">
      <w:bodyDiv w:val="1"/>
      <w:marLeft w:val="0"/>
      <w:marRight w:val="0"/>
      <w:marTop w:val="0"/>
      <w:marBottom w:val="0"/>
      <w:divBdr>
        <w:top w:val="none" w:sz="0" w:space="0" w:color="auto"/>
        <w:left w:val="none" w:sz="0" w:space="0" w:color="auto"/>
        <w:bottom w:val="none" w:sz="0" w:space="0" w:color="auto"/>
        <w:right w:val="none" w:sz="0" w:space="0" w:color="auto"/>
      </w:divBdr>
    </w:div>
    <w:div w:id="149907347">
      <w:bodyDiv w:val="1"/>
      <w:marLeft w:val="0"/>
      <w:marRight w:val="0"/>
      <w:marTop w:val="0"/>
      <w:marBottom w:val="0"/>
      <w:divBdr>
        <w:top w:val="none" w:sz="0" w:space="0" w:color="auto"/>
        <w:left w:val="none" w:sz="0" w:space="0" w:color="auto"/>
        <w:bottom w:val="none" w:sz="0" w:space="0" w:color="auto"/>
        <w:right w:val="none" w:sz="0" w:space="0" w:color="auto"/>
      </w:divBdr>
    </w:div>
    <w:div w:id="156531280">
      <w:bodyDiv w:val="1"/>
      <w:marLeft w:val="0"/>
      <w:marRight w:val="0"/>
      <w:marTop w:val="0"/>
      <w:marBottom w:val="0"/>
      <w:divBdr>
        <w:top w:val="none" w:sz="0" w:space="0" w:color="auto"/>
        <w:left w:val="none" w:sz="0" w:space="0" w:color="auto"/>
        <w:bottom w:val="none" w:sz="0" w:space="0" w:color="auto"/>
        <w:right w:val="none" w:sz="0" w:space="0" w:color="auto"/>
      </w:divBdr>
    </w:div>
    <w:div w:id="157968348">
      <w:bodyDiv w:val="1"/>
      <w:marLeft w:val="0"/>
      <w:marRight w:val="0"/>
      <w:marTop w:val="0"/>
      <w:marBottom w:val="0"/>
      <w:divBdr>
        <w:top w:val="none" w:sz="0" w:space="0" w:color="auto"/>
        <w:left w:val="none" w:sz="0" w:space="0" w:color="auto"/>
        <w:bottom w:val="none" w:sz="0" w:space="0" w:color="auto"/>
        <w:right w:val="none" w:sz="0" w:space="0" w:color="auto"/>
      </w:divBdr>
    </w:div>
    <w:div w:id="158081726">
      <w:bodyDiv w:val="1"/>
      <w:marLeft w:val="0"/>
      <w:marRight w:val="0"/>
      <w:marTop w:val="0"/>
      <w:marBottom w:val="0"/>
      <w:divBdr>
        <w:top w:val="none" w:sz="0" w:space="0" w:color="auto"/>
        <w:left w:val="none" w:sz="0" w:space="0" w:color="auto"/>
        <w:bottom w:val="none" w:sz="0" w:space="0" w:color="auto"/>
        <w:right w:val="none" w:sz="0" w:space="0" w:color="auto"/>
      </w:divBdr>
    </w:div>
    <w:div w:id="158693731">
      <w:bodyDiv w:val="1"/>
      <w:marLeft w:val="0"/>
      <w:marRight w:val="0"/>
      <w:marTop w:val="0"/>
      <w:marBottom w:val="0"/>
      <w:divBdr>
        <w:top w:val="none" w:sz="0" w:space="0" w:color="auto"/>
        <w:left w:val="none" w:sz="0" w:space="0" w:color="auto"/>
        <w:bottom w:val="none" w:sz="0" w:space="0" w:color="auto"/>
        <w:right w:val="none" w:sz="0" w:space="0" w:color="auto"/>
      </w:divBdr>
    </w:div>
    <w:div w:id="158808933">
      <w:bodyDiv w:val="1"/>
      <w:marLeft w:val="0"/>
      <w:marRight w:val="0"/>
      <w:marTop w:val="0"/>
      <w:marBottom w:val="0"/>
      <w:divBdr>
        <w:top w:val="none" w:sz="0" w:space="0" w:color="auto"/>
        <w:left w:val="none" w:sz="0" w:space="0" w:color="auto"/>
        <w:bottom w:val="none" w:sz="0" w:space="0" w:color="auto"/>
        <w:right w:val="none" w:sz="0" w:space="0" w:color="auto"/>
      </w:divBdr>
    </w:div>
    <w:div w:id="165177213">
      <w:bodyDiv w:val="1"/>
      <w:marLeft w:val="0"/>
      <w:marRight w:val="0"/>
      <w:marTop w:val="0"/>
      <w:marBottom w:val="0"/>
      <w:divBdr>
        <w:top w:val="none" w:sz="0" w:space="0" w:color="auto"/>
        <w:left w:val="none" w:sz="0" w:space="0" w:color="auto"/>
        <w:bottom w:val="none" w:sz="0" w:space="0" w:color="auto"/>
        <w:right w:val="none" w:sz="0" w:space="0" w:color="auto"/>
      </w:divBdr>
    </w:div>
    <w:div w:id="167213921">
      <w:bodyDiv w:val="1"/>
      <w:marLeft w:val="0"/>
      <w:marRight w:val="0"/>
      <w:marTop w:val="0"/>
      <w:marBottom w:val="0"/>
      <w:divBdr>
        <w:top w:val="none" w:sz="0" w:space="0" w:color="auto"/>
        <w:left w:val="none" w:sz="0" w:space="0" w:color="auto"/>
        <w:bottom w:val="none" w:sz="0" w:space="0" w:color="auto"/>
        <w:right w:val="none" w:sz="0" w:space="0" w:color="auto"/>
      </w:divBdr>
    </w:div>
    <w:div w:id="173736755">
      <w:bodyDiv w:val="1"/>
      <w:marLeft w:val="0"/>
      <w:marRight w:val="0"/>
      <w:marTop w:val="0"/>
      <w:marBottom w:val="0"/>
      <w:divBdr>
        <w:top w:val="none" w:sz="0" w:space="0" w:color="auto"/>
        <w:left w:val="none" w:sz="0" w:space="0" w:color="auto"/>
        <w:bottom w:val="none" w:sz="0" w:space="0" w:color="auto"/>
        <w:right w:val="none" w:sz="0" w:space="0" w:color="auto"/>
      </w:divBdr>
    </w:div>
    <w:div w:id="173961333">
      <w:bodyDiv w:val="1"/>
      <w:marLeft w:val="0"/>
      <w:marRight w:val="0"/>
      <w:marTop w:val="0"/>
      <w:marBottom w:val="0"/>
      <w:divBdr>
        <w:top w:val="none" w:sz="0" w:space="0" w:color="auto"/>
        <w:left w:val="none" w:sz="0" w:space="0" w:color="auto"/>
        <w:bottom w:val="none" w:sz="0" w:space="0" w:color="auto"/>
        <w:right w:val="none" w:sz="0" w:space="0" w:color="auto"/>
      </w:divBdr>
    </w:div>
    <w:div w:id="175190568">
      <w:bodyDiv w:val="1"/>
      <w:marLeft w:val="0"/>
      <w:marRight w:val="0"/>
      <w:marTop w:val="0"/>
      <w:marBottom w:val="0"/>
      <w:divBdr>
        <w:top w:val="none" w:sz="0" w:space="0" w:color="auto"/>
        <w:left w:val="none" w:sz="0" w:space="0" w:color="auto"/>
        <w:bottom w:val="none" w:sz="0" w:space="0" w:color="auto"/>
        <w:right w:val="none" w:sz="0" w:space="0" w:color="auto"/>
      </w:divBdr>
    </w:div>
    <w:div w:id="176505185">
      <w:bodyDiv w:val="1"/>
      <w:marLeft w:val="0"/>
      <w:marRight w:val="0"/>
      <w:marTop w:val="0"/>
      <w:marBottom w:val="0"/>
      <w:divBdr>
        <w:top w:val="none" w:sz="0" w:space="0" w:color="auto"/>
        <w:left w:val="none" w:sz="0" w:space="0" w:color="auto"/>
        <w:bottom w:val="none" w:sz="0" w:space="0" w:color="auto"/>
        <w:right w:val="none" w:sz="0" w:space="0" w:color="auto"/>
      </w:divBdr>
    </w:div>
    <w:div w:id="179123866">
      <w:bodyDiv w:val="1"/>
      <w:marLeft w:val="0"/>
      <w:marRight w:val="0"/>
      <w:marTop w:val="0"/>
      <w:marBottom w:val="0"/>
      <w:divBdr>
        <w:top w:val="none" w:sz="0" w:space="0" w:color="auto"/>
        <w:left w:val="none" w:sz="0" w:space="0" w:color="auto"/>
        <w:bottom w:val="none" w:sz="0" w:space="0" w:color="auto"/>
        <w:right w:val="none" w:sz="0" w:space="0" w:color="auto"/>
      </w:divBdr>
    </w:div>
    <w:div w:id="180318178">
      <w:bodyDiv w:val="1"/>
      <w:marLeft w:val="0"/>
      <w:marRight w:val="0"/>
      <w:marTop w:val="0"/>
      <w:marBottom w:val="0"/>
      <w:divBdr>
        <w:top w:val="none" w:sz="0" w:space="0" w:color="auto"/>
        <w:left w:val="none" w:sz="0" w:space="0" w:color="auto"/>
        <w:bottom w:val="none" w:sz="0" w:space="0" w:color="auto"/>
        <w:right w:val="none" w:sz="0" w:space="0" w:color="auto"/>
      </w:divBdr>
    </w:div>
    <w:div w:id="184174115">
      <w:bodyDiv w:val="1"/>
      <w:marLeft w:val="0"/>
      <w:marRight w:val="0"/>
      <w:marTop w:val="0"/>
      <w:marBottom w:val="0"/>
      <w:divBdr>
        <w:top w:val="none" w:sz="0" w:space="0" w:color="auto"/>
        <w:left w:val="none" w:sz="0" w:space="0" w:color="auto"/>
        <w:bottom w:val="none" w:sz="0" w:space="0" w:color="auto"/>
        <w:right w:val="none" w:sz="0" w:space="0" w:color="auto"/>
      </w:divBdr>
    </w:div>
    <w:div w:id="186066500">
      <w:bodyDiv w:val="1"/>
      <w:marLeft w:val="0"/>
      <w:marRight w:val="0"/>
      <w:marTop w:val="0"/>
      <w:marBottom w:val="0"/>
      <w:divBdr>
        <w:top w:val="none" w:sz="0" w:space="0" w:color="auto"/>
        <w:left w:val="none" w:sz="0" w:space="0" w:color="auto"/>
        <w:bottom w:val="none" w:sz="0" w:space="0" w:color="auto"/>
        <w:right w:val="none" w:sz="0" w:space="0" w:color="auto"/>
      </w:divBdr>
    </w:div>
    <w:div w:id="192547299">
      <w:bodyDiv w:val="1"/>
      <w:marLeft w:val="0"/>
      <w:marRight w:val="0"/>
      <w:marTop w:val="0"/>
      <w:marBottom w:val="0"/>
      <w:divBdr>
        <w:top w:val="none" w:sz="0" w:space="0" w:color="auto"/>
        <w:left w:val="none" w:sz="0" w:space="0" w:color="auto"/>
        <w:bottom w:val="none" w:sz="0" w:space="0" w:color="auto"/>
        <w:right w:val="none" w:sz="0" w:space="0" w:color="auto"/>
      </w:divBdr>
    </w:div>
    <w:div w:id="199981843">
      <w:bodyDiv w:val="1"/>
      <w:marLeft w:val="0"/>
      <w:marRight w:val="0"/>
      <w:marTop w:val="0"/>
      <w:marBottom w:val="0"/>
      <w:divBdr>
        <w:top w:val="none" w:sz="0" w:space="0" w:color="auto"/>
        <w:left w:val="none" w:sz="0" w:space="0" w:color="auto"/>
        <w:bottom w:val="none" w:sz="0" w:space="0" w:color="auto"/>
        <w:right w:val="none" w:sz="0" w:space="0" w:color="auto"/>
      </w:divBdr>
    </w:div>
    <w:div w:id="201749305">
      <w:bodyDiv w:val="1"/>
      <w:marLeft w:val="0"/>
      <w:marRight w:val="0"/>
      <w:marTop w:val="0"/>
      <w:marBottom w:val="0"/>
      <w:divBdr>
        <w:top w:val="none" w:sz="0" w:space="0" w:color="auto"/>
        <w:left w:val="none" w:sz="0" w:space="0" w:color="auto"/>
        <w:bottom w:val="none" w:sz="0" w:space="0" w:color="auto"/>
        <w:right w:val="none" w:sz="0" w:space="0" w:color="auto"/>
      </w:divBdr>
    </w:div>
    <w:div w:id="205069637">
      <w:bodyDiv w:val="1"/>
      <w:marLeft w:val="0"/>
      <w:marRight w:val="0"/>
      <w:marTop w:val="0"/>
      <w:marBottom w:val="0"/>
      <w:divBdr>
        <w:top w:val="none" w:sz="0" w:space="0" w:color="auto"/>
        <w:left w:val="none" w:sz="0" w:space="0" w:color="auto"/>
        <w:bottom w:val="none" w:sz="0" w:space="0" w:color="auto"/>
        <w:right w:val="none" w:sz="0" w:space="0" w:color="auto"/>
      </w:divBdr>
    </w:div>
    <w:div w:id="210919133">
      <w:bodyDiv w:val="1"/>
      <w:marLeft w:val="0"/>
      <w:marRight w:val="0"/>
      <w:marTop w:val="0"/>
      <w:marBottom w:val="0"/>
      <w:divBdr>
        <w:top w:val="none" w:sz="0" w:space="0" w:color="auto"/>
        <w:left w:val="none" w:sz="0" w:space="0" w:color="auto"/>
        <w:bottom w:val="none" w:sz="0" w:space="0" w:color="auto"/>
        <w:right w:val="none" w:sz="0" w:space="0" w:color="auto"/>
      </w:divBdr>
    </w:div>
    <w:div w:id="212273815">
      <w:bodyDiv w:val="1"/>
      <w:marLeft w:val="0"/>
      <w:marRight w:val="0"/>
      <w:marTop w:val="0"/>
      <w:marBottom w:val="0"/>
      <w:divBdr>
        <w:top w:val="none" w:sz="0" w:space="0" w:color="auto"/>
        <w:left w:val="none" w:sz="0" w:space="0" w:color="auto"/>
        <w:bottom w:val="none" w:sz="0" w:space="0" w:color="auto"/>
        <w:right w:val="none" w:sz="0" w:space="0" w:color="auto"/>
      </w:divBdr>
    </w:div>
    <w:div w:id="213737833">
      <w:bodyDiv w:val="1"/>
      <w:marLeft w:val="0"/>
      <w:marRight w:val="0"/>
      <w:marTop w:val="0"/>
      <w:marBottom w:val="0"/>
      <w:divBdr>
        <w:top w:val="none" w:sz="0" w:space="0" w:color="auto"/>
        <w:left w:val="none" w:sz="0" w:space="0" w:color="auto"/>
        <w:bottom w:val="none" w:sz="0" w:space="0" w:color="auto"/>
        <w:right w:val="none" w:sz="0" w:space="0" w:color="auto"/>
      </w:divBdr>
    </w:div>
    <w:div w:id="219292473">
      <w:bodyDiv w:val="1"/>
      <w:marLeft w:val="0"/>
      <w:marRight w:val="0"/>
      <w:marTop w:val="0"/>
      <w:marBottom w:val="0"/>
      <w:divBdr>
        <w:top w:val="none" w:sz="0" w:space="0" w:color="auto"/>
        <w:left w:val="none" w:sz="0" w:space="0" w:color="auto"/>
        <w:bottom w:val="none" w:sz="0" w:space="0" w:color="auto"/>
        <w:right w:val="none" w:sz="0" w:space="0" w:color="auto"/>
      </w:divBdr>
    </w:div>
    <w:div w:id="231162585">
      <w:bodyDiv w:val="1"/>
      <w:marLeft w:val="0"/>
      <w:marRight w:val="0"/>
      <w:marTop w:val="0"/>
      <w:marBottom w:val="0"/>
      <w:divBdr>
        <w:top w:val="none" w:sz="0" w:space="0" w:color="auto"/>
        <w:left w:val="none" w:sz="0" w:space="0" w:color="auto"/>
        <w:bottom w:val="none" w:sz="0" w:space="0" w:color="auto"/>
        <w:right w:val="none" w:sz="0" w:space="0" w:color="auto"/>
      </w:divBdr>
    </w:div>
    <w:div w:id="232277624">
      <w:bodyDiv w:val="1"/>
      <w:marLeft w:val="0"/>
      <w:marRight w:val="0"/>
      <w:marTop w:val="0"/>
      <w:marBottom w:val="0"/>
      <w:divBdr>
        <w:top w:val="none" w:sz="0" w:space="0" w:color="auto"/>
        <w:left w:val="none" w:sz="0" w:space="0" w:color="auto"/>
        <w:bottom w:val="none" w:sz="0" w:space="0" w:color="auto"/>
        <w:right w:val="none" w:sz="0" w:space="0" w:color="auto"/>
      </w:divBdr>
    </w:div>
    <w:div w:id="236020455">
      <w:bodyDiv w:val="1"/>
      <w:marLeft w:val="0"/>
      <w:marRight w:val="0"/>
      <w:marTop w:val="0"/>
      <w:marBottom w:val="0"/>
      <w:divBdr>
        <w:top w:val="none" w:sz="0" w:space="0" w:color="auto"/>
        <w:left w:val="none" w:sz="0" w:space="0" w:color="auto"/>
        <w:bottom w:val="none" w:sz="0" w:space="0" w:color="auto"/>
        <w:right w:val="none" w:sz="0" w:space="0" w:color="auto"/>
      </w:divBdr>
    </w:div>
    <w:div w:id="239293139">
      <w:bodyDiv w:val="1"/>
      <w:marLeft w:val="0"/>
      <w:marRight w:val="0"/>
      <w:marTop w:val="0"/>
      <w:marBottom w:val="0"/>
      <w:divBdr>
        <w:top w:val="none" w:sz="0" w:space="0" w:color="auto"/>
        <w:left w:val="none" w:sz="0" w:space="0" w:color="auto"/>
        <w:bottom w:val="none" w:sz="0" w:space="0" w:color="auto"/>
        <w:right w:val="none" w:sz="0" w:space="0" w:color="auto"/>
      </w:divBdr>
    </w:div>
    <w:div w:id="241453748">
      <w:bodyDiv w:val="1"/>
      <w:marLeft w:val="0"/>
      <w:marRight w:val="0"/>
      <w:marTop w:val="0"/>
      <w:marBottom w:val="0"/>
      <w:divBdr>
        <w:top w:val="none" w:sz="0" w:space="0" w:color="auto"/>
        <w:left w:val="none" w:sz="0" w:space="0" w:color="auto"/>
        <w:bottom w:val="none" w:sz="0" w:space="0" w:color="auto"/>
        <w:right w:val="none" w:sz="0" w:space="0" w:color="auto"/>
      </w:divBdr>
    </w:div>
    <w:div w:id="247543409">
      <w:bodyDiv w:val="1"/>
      <w:marLeft w:val="0"/>
      <w:marRight w:val="0"/>
      <w:marTop w:val="0"/>
      <w:marBottom w:val="0"/>
      <w:divBdr>
        <w:top w:val="none" w:sz="0" w:space="0" w:color="auto"/>
        <w:left w:val="none" w:sz="0" w:space="0" w:color="auto"/>
        <w:bottom w:val="none" w:sz="0" w:space="0" w:color="auto"/>
        <w:right w:val="none" w:sz="0" w:space="0" w:color="auto"/>
      </w:divBdr>
    </w:div>
    <w:div w:id="253053079">
      <w:bodyDiv w:val="1"/>
      <w:marLeft w:val="0"/>
      <w:marRight w:val="0"/>
      <w:marTop w:val="0"/>
      <w:marBottom w:val="0"/>
      <w:divBdr>
        <w:top w:val="none" w:sz="0" w:space="0" w:color="auto"/>
        <w:left w:val="none" w:sz="0" w:space="0" w:color="auto"/>
        <w:bottom w:val="none" w:sz="0" w:space="0" w:color="auto"/>
        <w:right w:val="none" w:sz="0" w:space="0" w:color="auto"/>
      </w:divBdr>
    </w:div>
    <w:div w:id="261107704">
      <w:bodyDiv w:val="1"/>
      <w:marLeft w:val="0"/>
      <w:marRight w:val="0"/>
      <w:marTop w:val="0"/>
      <w:marBottom w:val="0"/>
      <w:divBdr>
        <w:top w:val="none" w:sz="0" w:space="0" w:color="auto"/>
        <w:left w:val="none" w:sz="0" w:space="0" w:color="auto"/>
        <w:bottom w:val="none" w:sz="0" w:space="0" w:color="auto"/>
        <w:right w:val="none" w:sz="0" w:space="0" w:color="auto"/>
      </w:divBdr>
    </w:div>
    <w:div w:id="261375071">
      <w:bodyDiv w:val="1"/>
      <w:marLeft w:val="0"/>
      <w:marRight w:val="0"/>
      <w:marTop w:val="0"/>
      <w:marBottom w:val="0"/>
      <w:divBdr>
        <w:top w:val="none" w:sz="0" w:space="0" w:color="auto"/>
        <w:left w:val="none" w:sz="0" w:space="0" w:color="auto"/>
        <w:bottom w:val="none" w:sz="0" w:space="0" w:color="auto"/>
        <w:right w:val="none" w:sz="0" w:space="0" w:color="auto"/>
      </w:divBdr>
    </w:div>
    <w:div w:id="262345396">
      <w:bodyDiv w:val="1"/>
      <w:marLeft w:val="0"/>
      <w:marRight w:val="0"/>
      <w:marTop w:val="0"/>
      <w:marBottom w:val="0"/>
      <w:divBdr>
        <w:top w:val="none" w:sz="0" w:space="0" w:color="auto"/>
        <w:left w:val="none" w:sz="0" w:space="0" w:color="auto"/>
        <w:bottom w:val="none" w:sz="0" w:space="0" w:color="auto"/>
        <w:right w:val="none" w:sz="0" w:space="0" w:color="auto"/>
      </w:divBdr>
    </w:div>
    <w:div w:id="262416158">
      <w:bodyDiv w:val="1"/>
      <w:marLeft w:val="0"/>
      <w:marRight w:val="0"/>
      <w:marTop w:val="0"/>
      <w:marBottom w:val="0"/>
      <w:divBdr>
        <w:top w:val="none" w:sz="0" w:space="0" w:color="auto"/>
        <w:left w:val="none" w:sz="0" w:space="0" w:color="auto"/>
        <w:bottom w:val="none" w:sz="0" w:space="0" w:color="auto"/>
        <w:right w:val="none" w:sz="0" w:space="0" w:color="auto"/>
      </w:divBdr>
    </w:div>
    <w:div w:id="268436824">
      <w:bodyDiv w:val="1"/>
      <w:marLeft w:val="0"/>
      <w:marRight w:val="0"/>
      <w:marTop w:val="0"/>
      <w:marBottom w:val="0"/>
      <w:divBdr>
        <w:top w:val="none" w:sz="0" w:space="0" w:color="auto"/>
        <w:left w:val="none" w:sz="0" w:space="0" w:color="auto"/>
        <w:bottom w:val="none" w:sz="0" w:space="0" w:color="auto"/>
        <w:right w:val="none" w:sz="0" w:space="0" w:color="auto"/>
      </w:divBdr>
    </w:div>
    <w:div w:id="269514690">
      <w:bodyDiv w:val="1"/>
      <w:marLeft w:val="0"/>
      <w:marRight w:val="0"/>
      <w:marTop w:val="0"/>
      <w:marBottom w:val="0"/>
      <w:divBdr>
        <w:top w:val="none" w:sz="0" w:space="0" w:color="auto"/>
        <w:left w:val="none" w:sz="0" w:space="0" w:color="auto"/>
        <w:bottom w:val="none" w:sz="0" w:space="0" w:color="auto"/>
        <w:right w:val="none" w:sz="0" w:space="0" w:color="auto"/>
      </w:divBdr>
    </w:div>
    <w:div w:id="271132363">
      <w:bodyDiv w:val="1"/>
      <w:marLeft w:val="0"/>
      <w:marRight w:val="0"/>
      <w:marTop w:val="0"/>
      <w:marBottom w:val="0"/>
      <w:divBdr>
        <w:top w:val="none" w:sz="0" w:space="0" w:color="auto"/>
        <w:left w:val="none" w:sz="0" w:space="0" w:color="auto"/>
        <w:bottom w:val="none" w:sz="0" w:space="0" w:color="auto"/>
        <w:right w:val="none" w:sz="0" w:space="0" w:color="auto"/>
      </w:divBdr>
    </w:div>
    <w:div w:id="272178381">
      <w:bodyDiv w:val="1"/>
      <w:marLeft w:val="0"/>
      <w:marRight w:val="0"/>
      <w:marTop w:val="0"/>
      <w:marBottom w:val="0"/>
      <w:divBdr>
        <w:top w:val="none" w:sz="0" w:space="0" w:color="auto"/>
        <w:left w:val="none" w:sz="0" w:space="0" w:color="auto"/>
        <w:bottom w:val="none" w:sz="0" w:space="0" w:color="auto"/>
        <w:right w:val="none" w:sz="0" w:space="0" w:color="auto"/>
      </w:divBdr>
    </w:div>
    <w:div w:id="275718054">
      <w:bodyDiv w:val="1"/>
      <w:marLeft w:val="0"/>
      <w:marRight w:val="0"/>
      <w:marTop w:val="0"/>
      <w:marBottom w:val="0"/>
      <w:divBdr>
        <w:top w:val="none" w:sz="0" w:space="0" w:color="auto"/>
        <w:left w:val="none" w:sz="0" w:space="0" w:color="auto"/>
        <w:bottom w:val="none" w:sz="0" w:space="0" w:color="auto"/>
        <w:right w:val="none" w:sz="0" w:space="0" w:color="auto"/>
      </w:divBdr>
    </w:div>
    <w:div w:id="277763899">
      <w:bodyDiv w:val="1"/>
      <w:marLeft w:val="0"/>
      <w:marRight w:val="0"/>
      <w:marTop w:val="0"/>
      <w:marBottom w:val="0"/>
      <w:divBdr>
        <w:top w:val="none" w:sz="0" w:space="0" w:color="auto"/>
        <w:left w:val="none" w:sz="0" w:space="0" w:color="auto"/>
        <w:bottom w:val="none" w:sz="0" w:space="0" w:color="auto"/>
        <w:right w:val="none" w:sz="0" w:space="0" w:color="auto"/>
      </w:divBdr>
    </w:div>
    <w:div w:id="277957995">
      <w:bodyDiv w:val="1"/>
      <w:marLeft w:val="0"/>
      <w:marRight w:val="0"/>
      <w:marTop w:val="0"/>
      <w:marBottom w:val="0"/>
      <w:divBdr>
        <w:top w:val="none" w:sz="0" w:space="0" w:color="auto"/>
        <w:left w:val="none" w:sz="0" w:space="0" w:color="auto"/>
        <w:bottom w:val="none" w:sz="0" w:space="0" w:color="auto"/>
        <w:right w:val="none" w:sz="0" w:space="0" w:color="auto"/>
      </w:divBdr>
    </w:div>
    <w:div w:id="282272495">
      <w:bodyDiv w:val="1"/>
      <w:marLeft w:val="0"/>
      <w:marRight w:val="0"/>
      <w:marTop w:val="0"/>
      <w:marBottom w:val="0"/>
      <w:divBdr>
        <w:top w:val="none" w:sz="0" w:space="0" w:color="auto"/>
        <w:left w:val="none" w:sz="0" w:space="0" w:color="auto"/>
        <w:bottom w:val="none" w:sz="0" w:space="0" w:color="auto"/>
        <w:right w:val="none" w:sz="0" w:space="0" w:color="auto"/>
      </w:divBdr>
    </w:div>
    <w:div w:id="282612677">
      <w:bodyDiv w:val="1"/>
      <w:marLeft w:val="0"/>
      <w:marRight w:val="0"/>
      <w:marTop w:val="0"/>
      <w:marBottom w:val="0"/>
      <w:divBdr>
        <w:top w:val="none" w:sz="0" w:space="0" w:color="auto"/>
        <w:left w:val="none" w:sz="0" w:space="0" w:color="auto"/>
        <w:bottom w:val="none" w:sz="0" w:space="0" w:color="auto"/>
        <w:right w:val="none" w:sz="0" w:space="0" w:color="auto"/>
      </w:divBdr>
    </w:div>
    <w:div w:id="292519043">
      <w:bodyDiv w:val="1"/>
      <w:marLeft w:val="0"/>
      <w:marRight w:val="0"/>
      <w:marTop w:val="0"/>
      <w:marBottom w:val="0"/>
      <w:divBdr>
        <w:top w:val="none" w:sz="0" w:space="0" w:color="auto"/>
        <w:left w:val="none" w:sz="0" w:space="0" w:color="auto"/>
        <w:bottom w:val="none" w:sz="0" w:space="0" w:color="auto"/>
        <w:right w:val="none" w:sz="0" w:space="0" w:color="auto"/>
      </w:divBdr>
    </w:div>
    <w:div w:id="294221523">
      <w:bodyDiv w:val="1"/>
      <w:marLeft w:val="0"/>
      <w:marRight w:val="0"/>
      <w:marTop w:val="0"/>
      <w:marBottom w:val="0"/>
      <w:divBdr>
        <w:top w:val="none" w:sz="0" w:space="0" w:color="auto"/>
        <w:left w:val="none" w:sz="0" w:space="0" w:color="auto"/>
        <w:bottom w:val="none" w:sz="0" w:space="0" w:color="auto"/>
        <w:right w:val="none" w:sz="0" w:space="0" w:color="auto"/>
      </w:divBdr>
    </w:div>
    <w:div w:id="298531291">
      <w:bodyDiv w:val="1"/>
      <w:marLeft w:val="0"/>
      <w:marRight w:val="0"/>
      <w:marTop w:val="0"/>
      <w:marBottom w:val="0"/>
      <w:divBdr>
        <w:top w:val="none" w:sz="0" w:space="0" w:color="auto"/>
        <w:left w:val="none" w:sz="0" w:space="0" w:color="auto"/>
        <w:bottom w:val="none" w:sz="0" w:space="0" w:color="auto"/>
        <w:right w:val="none" w:sz="0" w:space="0" w:color="auto"/>
      </w:divBdr>
    </w:div>
    <w:div w:id="305626007">
      <w:bodyDiv w:val="1"/>
      <w:marLeft w:val="0"/>
      <w:marRight w:val="0"/>
      <w:marTop w:val="0"/>
      <w:marBottom w:val="0"/>
      <w:divBdr>
        <w:top w:val="none" w:sz="0" w:space="0" w:color="auto"/>
        <w:left w:val="none" w:sz="0" w:space="0" w:color="auto"/>
        <w:bottom w:val="none" w:sz="0" w:space="0" w:color="auto"/>
        <w:right w:val="none" w:sz="0" w:space="0" w:color="auto"/>
      </w:divBdr>
    </w:div>
    <w:div w:id="312948072">
      <w:bodyDiv w:val="1"/>
      <w:marLeft w:val="0"/>
      <w:marRight w:val="0"/>
      <w:marTop w:val="0"/>
      <w:marBottom w:val="0"/>
      <w:divBdr>
        <w:top w:val="none" w:sz="0" w:space="0" w:color="auto"/>
        <w:left w:val="none" w:sz="0" w:space="0" w:color="auto"/>
        <w:bottom w:val="none" w:sz="0" w:space="0" w:color="auto"/>
        <w:right w:val="none" w:sz="0" w:space="0" w:color="auto"/>
      </w:divBdr>
    </w:div>
    <w:div w:id="313487960">
      <w:bodyDiv w:val="1"/>
      <w:marLeft w:val="0"/>
      <w:marRight w:val="0"/>
      <w:marTop w:val="0"/>
      <w:marBottom w:val="0"/>
      <w:divBdr>
        <w:top w:val="none" w:sz="0" w:space="0" w:color="auto"/>
        <w:left w:val="none" w:sz="0" w:space="0" w:color="auto"/>
        <w:bottom w:val="none" w:sz="0" w:space="0" w:color="auto"/>
        <w:right w:val="none" w:sz="0" w:space="0" w:color="auto"/>
      </w:divBdr>
    </w:div>
    <w:div w:id="315645114">
      <w:bodyDiv w:val="1"/>
      <w:marLeft w:val="0"/>
      <w:marRight w:val="0"/>
      <w:marTop w:val="0"/>
      <w:marBottom w:val="0"/>
      <w:divBdr>
        <w:top w:val="none" w:sz="0" w:space="0" w:color="auto"/>
        <w:left w:val="none" w:sz="0" w:space="0" w:color="auto"/>
        <w:bottom w:val="none" w:sz="0" w:space="0" w:color="auto"/>
        <w:right w:val="none" w:sz="0" w:space="0" w:color="auto"/>
      </w:divBdr>
    </w:div>
    <w:div w:id="316997856">
      <w:bodyDiv w:val="1"/>
      <w:marLeft w:val="0"/>
      <w:marRight w:val="0"/>
      <w:marTop w:val="0"/>
      <w:marBottom w:val="0"/>
      <w:divBdr>
        <w:top w:val="none" w:sz="0" w:space="0" w:color="auto"/>
        <w:left w:val="none" w:sz="0" w:space="0" w:color="auto"/>
        <w:bottom w:val="none" w:sz="0" w:space="0" w:color="auto"/>
        <w:right w:val="none" w:sz="0" w:space="0" w:color="auto"/>
      </w:divBdr>
    </w:div>
    <w:div w:id="317658661">
      <w:bodyDiv w:val="1"/>
      <w:marLeft w:val="0"/>
      <w:marRight w:val="0"/>
      <w:marTop w:val="0"/>
      <w:marBottom w:val="0"/>
      <w:divBdr>
        <w:top w:val="none" w:sz="0" w:space="0" w:color="auto"/>
        <w:left w:val="none" w:sz="0" w:space="0" w:color="auto"/>
        <w:bottom w:val="none" w:sz="0" w:space="0" w:color="auto"/>
        <w:right w:val="none" w:sz="0" w:space="0" w:color="auto"/>
      </w:divBdr>
    </w:div>
    <w:div w:id="321852388">
      <w:bodyDiv w:val="1"/>
      <w:marLeft w:val="0"/>
      <w:marRight w:val="0"/>
      <w:marTop w:val="0"/>
      <w:marBottom w:val="0"/>
      <w:divBdr>
        <w:top w:val="none" w:sz="0" w:space="0" w:color="auto"/>
        <w:left w:val="none" w:sz="0" w:space="0" w:color="auto"/>
        <w:bottom w:val="none" w:sz="0" w:space="0" w:color="auto"/>
        <w:right w:val="none" w:sz="0" w:space="0" w:color="auto"/>
      </w:divBdr>
    </w:div>
    <w:div w:id="326322768">
      <w:bodyDiv w:val="1"/>
      <w:marLeft w:val="0"/>
      <w:marRight w:val="0"/>
      <w:marTop w:val="0"/>
      <w:marBottom w:val="0"/>
      <w:divBdr>
        <w:top w:val="none" w:sz="0" w:space="0" w:color="auto"/>
        <w:left w:val="none" w:sz="0" w:space="0" w:color="auto"/>
        <w:bottom w:val="none" w:sz="0" w:space="0" w:color="auto"/>
        <w:right w:val="none" w:sz="0" w:space="0" w:color="auto"/>
      </w:divBdr>
    </w:div>
    <w:div w:id="327566052">
      <w:bodyDiv w:val="1"/>
      <w:marLeft w:val="0"/>
      <w:marRight w:val="0"/>
      <w:marTop w:val="0"/>
      <w:marBottom w:val="0"/>
      <w:divBdr>
        <w:top w:val="none" w:sz="0" w:space="0" w:color="auto"/>
        <w:left w:val="none" w:sz="0" w:space="0" w:color="auto"/>
        <w:bottom w:val="none" w:sz="0" w:space="0" w:color="auto"/>
        <w:right w:val="none" w:sz="0" w:space="0" w:color="auto"/>
      </w:divBdr>
    </w:div>
    <w:div w:id="329673424">
      <w:bodyDiv w:val="1"/>
      <w:marLeft w:val="0"/>
      <w:marRight w:val="0"/>
      <w:marTop w:val="0"/>
      <w:marBottom w:val="0"/>
      <w:divBdr>
        <w:top w:val="none" w:sz="0" w:space="0" w:color="auto"/>
        <w:left w:val="none" w:sz="0" w:space="0" w:color="auto"/>
        <w:bottom w:val="none" w:sz="0" w:space="0" w:color="auto"/>
        <w:right w:val="none" w:sz="0" w:space="0" w:color="auto"/>
      </w:divBdr>
    </w:div>
    <w:div w:id="330182229">
      <w:bodyDiv w:val="1"/>
      <w:marLeft w:val="0"/>
      <w:marRight w:val="0"/>
      <w:marTop w:val="0"/>
      <w:marBottom w:val="0"/>
      <w:divBdr>
        <w:top w:val="none" w:sz="0" w:space="0" w:color="auto"/>
        <w:left w:val="none" w:sz="0" w:space="0" w:color="auto"/>
        <w:bottom w:val="none" w:sz="0" w:space="0" w:color="auto"/>
        <w:right w:val="none" w:sz="0" w:space="0" w:color="auto"/>
      </w:divBdr>
    </w:div>
    <w:div w:id="330766162">
      <w:bodyDiv w:val="1"/>
      <w:marLeft w:val="0"/>
      <w:marRight w:val="0"/>
      <w:marTop w:val="0"/>
      <w:marBottom w:val="0"/>
      <w:divBdr>
        <w:top w:val="none" w:sz="0" w:space="0" w:color="auto"/>
        <w:left w:val="none" w:sz="0" w:space="0" w:color="auto"/>
        <w:bottom w:val="none" w:sz="0" w:space="0" w:color="auto"/>
        <w:right w:val="none" w:sz="0" w:space="0" w:color="auto"/>
      </w:divBdr>
    </w:div>
    <w:div w:id="331296589">
      <w:bodyDiv w:val="1"/>
      <w:marLeft w:val="0"/>
      <w:marRight w:val="0"/>
      <w:marTop w:val="0"/>
      <w:marBottom w:val="0"/>
      <w:divBdr>
        <w:top w:val="none" w:sz="0" w:space="0" w:color="auto"/>
        <w:left w:val="none" w:sz="0" w:space="0" w:color="auto"/>
        <w:bottom w:val="none" w:sz="0" w:space="0" w:color="auto"/>
        <w:right w:val="none" w:sz="0" w:space="0" w:color="auto"/>
      </w:divBdr>
    </w:div>
    <w:div w:id="335764176">
      <w:bodyDiv w:val="1"/>
      <w:marLeft w:val="0"/>
      <w:marRight w:val="0"/>
      <w:marTop w:val="0"/>
      <w:marBottom w:val="0"/>
      <w:divBdr>
        <w:top w:val="none" w:sz="0" w:space="0" w:color="auto"/>
        <w:left w:val="none" w:sz="0" w:space="0" w:color="auto"/>
        <w:bottom w:val="none" w:sz="0" w:space="0" w:color="auto"/>
        <w:right w:val="none" w:sz="0" w:space="0" w:color="auto"/>
      </w:divBdr>
    </w:div>
    <w:div w:id="337000089">
      <w:bodyDiv w:val="1"/>
      <w:marLeft w:val="0"/>
      <w:marRight w:val="0"/>
      <w:marTop w:val="0"/>
      <w:marBottom w:val="0"/>
      <w:divBdr>
        <w:top w:val="none" w:sz="0" w:space="0" w:color="auto"/>
        <w:left w:val="none" w:sz="0" w:space="0" w:color="auto"/>
        <w:bottom w:val="none" w:sz="0" w:space="0" w:color="auto"/>
        <w:right w:val="none" w:sz="0" w:space="0" w:color="auto"/>
      </w:divBdr>
    </w:div>
    <w:div w:id="338121534">
      <w:bodyDiv w:val="1"/>
      <w:marLeft w:val="0"/>
      <w:marRight w:val="0"/>
      <w:marTop w:val="0"/>
      <w:marBottom w:val="0"/>
      <w:divBdr>
        <w:top w:val="none" w:sz="0" w:space="0" w:color="auto"/>
        <w:left w:val="none" w:sz="0" w:space="0" w:color="auto"/>
        <w:bottom w:val="none" w:sz="0" w:space="0" w:color="auto"/>
        <w:right w:val="none" w:sz="0" w:space="0" w:color="auto"/>
      </w:divBdr>
    </w:div>
    <w:div w:id="340819643">
      <w:bodyDiv w:val="1"/>
      <w:marLeft w:val="0"/>
      <w:marRight w:val="0"/>
      <w:marTop w:val="0"/>
      <w:marBottom w:val="0"/>
      <w:divBdr>
        <w:top w:val="none" w:sz="0" w:space="0" w:color="auto"/>
        <w:left w:val="none" w:sz="0" w:space="0" w:color="auto"/>
        <w:bottom w:val="none" w:sz="0" w:space="0" w:color="auto"/>
        <w:right w:val="none" w:sz="0" w:space="0" w:color="auto"/>
      </w:divBdr>
    </w:div>
    <w:div w:id="344946759">
      <w:bodyDiv w:val="1"/>
      <w:marLeft w:val="0"/>
      <w:marRight w:val="0"/>
      <w:marTop w:val="0"/>
      <w:marBottom w:val="0"/>
      <w:divBdr>
        <w:top w:val="none" w:sz="0" w:space="0" w:color="auto"/>
        <w:left w:val="none" w:sz="0" w:space="0" w:color="auto"/>
        <w:bottom w:val="none" w:sz="0" w:space="0" w:color="auto"/>
        <w:right w:val="none" w:sz="0" w:space="0" w:color="auto"/>
      </w:divBdr>
    </w:div>
    <w:div w:id="345012700">
      <w:bodyDiv w:val="1"/>
      <w:marLeft w:val="0"/>
      <w:marRight w:val="0"/>
      <w:marTop w:val="0"/>
      <w:marBottom w:val="0"/>
      <w:divBdr>
        <w:top w:val="none" w:sz="0" w:space="0" w:color="auto"/>
        <w:left w:val="none" w:sz="0" w:space="0" w:color="auto"/>
        <w:bottom w:val="none" w:sz="0" w:space="0" w:color="auto"/>
        <w:right w:val="none" w:sz="0" w:space="0" w:color="auto"/>
      </w:divBdr>
    </w:div>
    <w:div w:id="348216819">
      <w:bodyDiv w:val="1"/>
      <w:marLeft w:val="0"/>
      <w:marRight w:val="0"/>
      <w:marTop w:val="0"/>
      <w:marBottom w:val="0"/>
      <w:divBdr>
        <w:top w:val="none" w:sz="0" w:space="0" w:color="auto"/>
        <w:left w:val="none" w:sz="0" w:space="0" w:color="auto"/>
        <w:bottom w:val="none" w:sz="0" w:space="0" w:color="auto"/>
        <w:right w:val="none" w:sz="0" w:space="0" w:color="auto"/>
      </w:divBdr>
    </w:div>
    <w:div w:id="353658542">
      <w:bodyDiv w:val="1"/>
      <w:marLeft w:val="0"/>
      <w:marRight w:val="0"/>
      <w:marTop w:val="0"/>
      <w:marBottom w:val="0"/>
      <w:divBdr>
        <w:top w:val="none" w:sz="0" w:space="0" w:color="auto"/>
        <w:left w:val="none" w:sz="0" w:space="0" w:color="auto"/>
        <w:bottom w:val="none" w:sz="0" w:space="0" w:color="auto"/>
        <w:right w:val="none" w:sz="0" w:space="0" w:color="auto"/>
      </w:divBdr>
    </w:div>
    <w:div w:id="355930810">
      <w:bodyDiv w:val="1"/>
      <w:marLeft w:val="0"/>
      <w:marRight w:val="0"/>
      <w:marTop w:val="0"/>
      <w:marBottom w:val="0"/>
      <w:divBdr>
        <w:top w:val="none" w:sz="0" w:space="0" w:color="auto"/>
        <w:left w:val="none" w:sz="0" w:space="0" w:color="auto"/>
        <w:bottom w:val="none" w:sz="0" w:space="0" w:color="auto"/>
        <w:right w:val="none" w:sz="0" w:space="0" w:color="auto"/>
      </w:divBdr>
    </w:div>
    <w:div w:id="358243824">
      <w:bodyDiv w:val="1"/>
      <w:marLeft w:val="0"/>
      <w:marRight w:val="0"/>
      <w:marTop w:val="0"/>
      <w:marBottom w:val="0"/>
      <w:divBdr>
        <w:top w:val="none" w:sz="0" w:space="0" w:color="auto"/>
        <w:left w:val="none" w:sz="0" w:space="0" w:color="auto"/>
        <w:bottom w:val="none" w:sz="0" w:space="0" w:color="auto"/>
        <w:right w:val="none" w:sz="0" w:space="0" w:color="auto"/>
      </w:divBdr>
    </w:div>
    <w:div w:id="368268063">
      <w:bodyDiv w:val="1"/>
      <w:marLeft w:val="0"/>
      <w:marRight w:val="0"/>
      <w:marTop w:val="0"/>
      <w:marBottom w:val="0"/>
      <w:divBdr>
        <w:top w:val="none" w:sz="0" w:space="0" w:color="auto"/>
        <w:left w:val="none" w:sz="0" w:space="0" w:color="auto"/>
        <w:bottom w:val="none" w:sz="0" w:space="0" w:color="auto"/>
        <w:right w:val="none" w:sz="0" w:space="0" w:color="auto"/>
      </w:divBdr>
    </w:div>
    <w:div w:id="369039513">
      <w:bodyDiv w:val="1"/>
      <w:marLeft w:val="0"/>
      <w:marRight w:val="0"/>
      <w:marTop w:val="0"/>
      <w:marBottom w:val="0"/>
      <w:divBdr>
        <w:top w:val="none" w:sz="0" w:space="0" w:color="auto"/>
        <w:left w:val="none" w:sz="0" w:space="0" w:color="auto"/>
        <w:bottom w:val="none" w:sz="0" w:space="0" w:color="auto"/>
        <w:right w:val="none" w:sz="0" w:space="0" w:color="auto"/>
      </w:divBdr>
    </w:div>
    <w:div w:id="370614828">
      <w:bodyDiv w:val="1"/>
      <w:marLeft w:val="0"/>
      <w:marRight w:val="0"/>
      <w:marTop w:val="0"/>
      <w:marBottom w:val="0"/>
      <w:divBdr>
        <w:top w:val="none" w:sz="0" w:space="0" w:color="auto"/>
        <w:left w:val="none" w:sz="0" w:space="0" w:color="auto"/>
        <w:bottom w:val="none" w:sz="0" w:space="0" w:color="auto"/>
        <w:right w:val="none" w:sz="0" w:space="0" w:color="auto"/>
      </w:divBdr>
    </w:div>
    <w:div w:id="374238576">
      <w:bodyDiv w:val="1"/>
      <w:marLeft w:val="0"/>
      <w:marRight w:val="0"/>
      <w:marTop w:val="0"/>
      <w:marBottom w:val="0"/>
      <w:divBdr>
        <w:top w:val="none" w:sz="0" w:space="0" w:color="auto"/>
        <w:left w:val="none" w:sz="0" w:space="0" w:color="auto"/>
        <w:bottom w:val="none" w:sz="0" w:space="0" w:color="auto"/>
        <w:right w:val="none" w:sz="0" w:space="0" w:color="auto"/>
      </w:divBdr>
    </w:div>
    <w:div w:id="374627109">
      <w:bodyDiv w:val="1"/>
      <w:marLeft w:val="0"/>
      <w:marRight w:val="0"/>
      <w:marTop w:val="0"/>
      <w:marBottom w:val="0"/>
      <w:divBdr>
        <w:top w:val="none" w:sz="0" w:space="0" w:color="auto"/>
        <w:left w:val="none" w:sz="0" w:space="0" w:color="auto"/>
        <w:bottom w:val="none" w:sz="0" w:space="0" w:color="auto"/>
        <w:right w:val="none" w:sz="0" w:space="0" w:color="auto"/>
      </w:divBdr>
    </w:div>
    <w:div w:id="379986770">
      <w:bodyDiv w:val="1"/>
      <w:marLeft w:val="0"/>
      <w:marRight w:val="0"/>
      <w:marTop w:val="0"/>
      <w:marBottom w:val="0"/>
      <w:divBdr>
        <w:top w:val="none" w:sz="0" w:space="0" w:color="auto"/>
        <w:left w:val="none" w:sz="0" w:space="0" w:color="auto"/>
        <w:bottom w:val="none" w:sz="0" w:space="0" w:color="auto"/>
        <w:right w:val="none" w:sz="0" w:space="0" w:color="auto"/>
      </w:divBdr>
    </w:div>
    <w:div w:id="385379626">
      <w:bodyDiv w:val="1"/>
      <w:marLeft w:val="0"/>
      <w:marRight w:val="0"/>
      <w:marTop w:val="0"/>
      <w:marBottom w:val="0"/>
      <w:divBdr>
        <w:top w:val="none" w:sz="0" w:space="0" w:color="auto"/>
        <w:left w:val="none" w:sz="0" w:space="0" w:color="auto"/>
        <w:bottom w:val="none" w:sz="0" w:space="0" w:color="auto"/>
        <w:right w:val="none" w:sz="0" w:space="0" w:color="auto"/>
      </w:divBdr>
    </w:div>
    <w:div w:id="388069488">
      <w:bodyDiv w:val="1"/>
      <w:marLeft w:val="0"/>
      <w:marRight w:val="0"/>
      <w:marTop w:val="0"/>
      <w:marBottom w:val="0"/>
      <w:divBdr>
        <w:top w:val="none" w:sz="0" w:space="0" w:color="auto"/>
        <w:left w:val="none" w:sz="0" w:space="0" w:color="auto"/>
        <w:bottom w:val="none" w:sz="0" w:space="0" w:color="auto"/>
        <w:right w:val="none" w:sz="0" w:space="0" w:color="auto"/>
      </w:divBdr>
    </w:div>
    <w:div w:id="396828931">
      <w:bodyDiv w:val="1"/>
      <w:marLeft w:val="0"/>
      <w:marRight w:val="0"/>
      <w:marTop w:val="0"/>
      <w:marBottom w:val="0"/>
      <w:divBdr>
        <w:top w:val="none" w:sz="0" w:space="0" w:color="auto"/>
        <w:left w:val="none" w:sz="0" w:space="0" w:color="auto"/>
        <w:bottom w:val="none" w:sz="0" w:space="0" w:color="auto"/>
        <w:right w:val="none" w:sz="0" w:space="0" w:color="auto"/>
      </w:divBdr>
    </w:div>
    <w:div w:id="398016871">
      <w:bodyDiv w:val="1"/>
      <w:marLeft w:val="0"/>
      <w:marRight w:val="0"/>
      <w:marTop w:val="0"/>
      <w:marBottom w:val="0"/>
      <w:divBdr>
        <w:top w:val="none" w:sz="0" w:space="0" w:color="auto"/>
        <w:left w:val="none" w:sz="0" w:space="0" w:color="auto"/>
        <w:bottom w:val="none" w:sz="0" w:space="0" w:color="auto"/>
        <w:right w:val="none" w:sz="0" w:space="0" w:color="auto"/>
      </w:divBdr>
    </w:div>
    <w:div w:id="398746164">
      <w:bodyDiv w:val="1"/>
      <w:marLeft w:val="0"/>
      <w:marRight w:val="0"/>
      <w:marTop w:val="0"/>
      <w:marBottom w:val="0"/>
      <w:divBdr>
        <w:top w:val="none" w:sz="0" w:space="0" w:color="auto"/>
        <w:left w:val="none" w:sz="0" w:space="0" w:color="auto"/>
        <w:bottom w:val="none" w:sz="0" w:space="0" w:color="auto"/>
        <w:right w:val="none" w:sz="0" w:space="0" w:color="auto"/>
      </w:divBdr>
    </w:div>
    <w:div w:id="404382190">
      <w:bodyDiv w:val="1"/>
      <w:marLeft w:val="0"/>
      <w:marRight w:val="0"/>
      <w:marTop w:val="0"/>
      <w:marBottom w:val="0"/>
      <w:divBdr>
        <w:top w:val="none" w:sz="0" w:space="0" w:color="auto"/>
        <w:left w:val="none" w:sz="0" w:space="0" w:color="auto"/>
        <w:bottom w:val="none" w:sz="0" w:space="0" w:color="auto"/>
        <w:right w:val="none" w:sz="0" w:space="0" w:color="auto"/>
      </w:divBdr>
    </w:div>
    <w:div w:id="405954345">
      <w:bodyDiv w:val="1"/>
      <w:marLeft w:val="0"/>
      <w:marRight w:val="0"/>
      <w:marTop w:val="0"/>
      <w:marBottom w:val="0"/>
      <w:divBdr>
        <w:top w:val="none" w:sz="0" w:space="0" w:color="auto"/>
        <w:left w:val="none" w:sz="0" w:space="0" w:color="auto"/>
        <w:bottom w:val="none" w:sz="0" w:space="0" w:color="auto"/>
        <w:right w:val="none" w:sz="0" w:space="0" w:color="auto"/>
      </w:divBdr>
    </w:div>
    <w:div w:id="414858974">
      <w:bodyDiv w:val="1"/>
      <w:marLeft w:val="0"/>
      <w:marRight w:val="0"/>
      <w:marTop w:val="0"/>
      <w:marBottom w:val="0"/>
      <w:divBdr>
        <w:top w:val="none" w:sz="0" w:space="0" w:color="auto"/>
        <w:left w:val="none" w:sz="0" w:space="0" w:color="auto"/>
        <w:bottom w:val="none" w:sz="0" w:space="0" w:color="auto"/>
        <w:right w:val="none" w:sz="0" w:space="0" w:color="auto"/>
      </w:divBdr>
    </w:div>
    <w:div w:id="415396283">
      <w:bodyDiv w:val="1"/>
      <w:marLeft w:val="0"/>
      <w:marRight w:val="0"/>
      <w:marTop w:val="0"/>
      <w:marBottom w:val="0"/>
      <w:divBdr>
        <w:top w:val="none" w:sz="0" w:space="0" w:color="auto"/>
        <w:left w:val="none" w:sz="0" w:space="0" w:color="auto"/>
        <w:bottom w:val="none" w:sz="0" w:space="0" w:color="auto"/>
        <w:right w:val="none" w:sz="0" w:space="0" w:color="auto"/>
      </w:divBdr>
    </w:div>
    <w:div w:id="418020850">
      <w:bodyDiv w:val="1"/>
      <w:marLeft w:val="0"/>
      <w:marRight w:val="0"/>
      <w:marTop w:val="0"/>
      <w:marBottom w:val="0"/>
      <w:divBdr>
        <w:top w:val="none" w:sz="0" w:space="0" w:color="auto"/>
        <w:left w:val="none" w:sz="0" w:space="0" w:color="auto"/>
        <w:bottom w:val="none" w:sz="0" w:space="0" w:color="auto"/>
        <w:right w:val="none" w:sz="0" w:space="0" w:color="auto"/>
      </w:divBdr>
    </w:div>
    <w:div w:id="420495742">
      <w:bodyDiv w:val="1"/>
      <w:marLeft w:val="0"/>
      <w:marRight w:val="0"/>
      <w:marTop w:val="0"/>
      <w:marBottom w:val="0"/>
      <w:divBdr>
        <w:top w:val="none" w:sz="0" w:space="0" w:color="auto"/>
        <w:left w:val="none" w:sz="0" w:space="0" w:color="auto"/>
        <w:bottom w:val="none" w:sz="0" w:space="0" w:color="auto"/>
        <w:right w:val="none" w:sz="0" w:space="0" w:color="auto"/>
      </w:divBdr>
    </w:div>
    <w:div w:id="420562754">
      <w:bodyDiv w:val="1"/>
      <w:marLeft w:val="0"/>
      <w:marRight w:val="0"/>
      <w:marTop w:val="0"/>
      <w:marBottom w:val="0"/>
      <w:divBdr>
        <w:top w:val="none" w:sz="0" w:space="0" w:color="auto"/>
        <w:left w:val="none" w:sz="0" w:space="0" w:color="auto"/>
        <w:bottom w:val="none" w:sz="0" w:space="0" w:color="auto"/>
        <w:right w:val="none" w:sz="0" w:space="0" w:color="auto"/>
      </w:divBdr>
    </w:div>
    <w:div w:id="428159380">
      <w:bodyDiv w:val="1"/>
      <w:marLeft w:val="0"/>
      <w:marRight w:val="0"/>
      <w:marTop w:val="0"/>
      <w:marBottom w:val="0"/>
      <w:divBdr>
        <w:top w:val="none" w:sz="0" w:space="0" w:color="auto"/>
        <w:left w:val="none" w:sz="0" w:space="0" w:color="auto"/>
        <w:bottom w:val="none" w:sz="0" w:space="0" w:color="auto"/>
        <w:right w:val="none" w:sz="0" w:space="0" w:color="auto"/>
      </w:divBdr>
    </w:div>
    <w:div w:id="429131200">
      <w:bodyDiv w:val="1"/>
      <w:marLeft w:val="0"/>
      <w:marRight w:val="0"/>
      <w:marTop w:val="0"/>
      <w:marBottom w:val="0"/>
      <w:divBdr>
        <w:top w:val="none" w:sz="0" w:space="0" w:color="auto"/>
        <w:left w:val="none" w:sz="0" w:space="0" w:color="auto"/>
        <w:bottom w:val="none" w:sz="0" w:space="0" w:color="auto"/>
        <w:right w:val="none" w:sz="0" w:space="0" w:color="auto"/>
      </w:divBdr>
    </w:div>
    <w:div w:id="430470845">
      <w:bodyDiv w:val="1"/>
      <w:marLeft w:val="0"/>
      <w:marRight w:val="0"/>
      <w:marTop w:val="0"/>
      <w:marBottom w:val="0"/>
      <w:divBdr>
        <w:top w:val="none" w:sz="0" w:space="0" w:color="auto"/>
        <w:left w:val="none" w:sz="0" w:space="0" w:color="auto"/>
        <w:bottom w:val="none" w:sz="0" w:space="0" w:color="auto"/>
        <w:right w:val="none" w:sz="0" w:space="0" w:color="auto"/>
      </w:divBdr>
    </w:div>
    <w:div w:id="431171821">
      <w:bodyDiv w:val="1"/>
      <w:marLeft w:val="0"/>
      <w:marRight w:val="0"/>
      <w:marTop w:val="0"/>
      <w:marBottom w:val="0"/>
      <w:divBdr>
        <w:top w:val="none" w:sz="0" w:space="0" w:color="auto"/>
        <w:left w:val="none" w:sz="0" w:space="0" w:color="auto"/>
        <w:bottom w:val="none" w:sz="0" w:space="0" w:color="auto"/>
        <w:right w:val="none" w:sz="0" w:space="0" w:color="auto"/>
      </w:divBdr>
    </w:div>
    <w:div w:id="434637556">
      <w:bodyDiv w:val="1"/>
      <w:marLeft w:val="0"/>
      <w:marRight w:val="0"/>
      <w:marTop w:val="0"/>
      <w:marBottom w:val="0"/>
      <w:divBdr>
        <w:top w:val="none" w:sz="0" w:space="0" w:color="auto"/>
        <w:left w:val="none" w:sz="0" w:space="0" w:color="auto"/>
        <w:bottom w:val="none" w:sz="0" w:space="0" w:color="auto"/>
        <w:right w:val="none" w:sz="0" w:space="0" w:color="auto"/>
      </w:divBdr>
    </w:div>
    <w:div w:id="435562527">
      <w:bodyDiv w:val="1"/>
      <w:marLeft w:val="0"/>
      <w:marRight w:val="0"/>
      <w:marTop w:val="0"/>
      <w:marBottom w:val="0"/>
      <w:divBdr>
        <w:top w:val="none" w:sz="0" w:space="0" w:color="auto"/>
        <w:left w:val="none" w:sz="0" w:space="0" w:color="auto"/>
        <w:bottom w:val="none" w:sz="0" w:space="0" w:color="auto"/>
        <w:right w:val="none" w:sz="0" w:space="0" w:color="auto"/>
      </w:divBdr>
    </w:div>
    <w:div w:id="437726141">
      <w:bodyDiv w:val="1"/>
      <w:marLeft w:val="0"/>
      <w:marRight w:val="0"/>
      <w:marTop w:val="0"/>
      <w:marBottom w:val="0"/>
      <w:divBdr>
        <w:top w:val="none" w:sz="0" w:space="0" w:color="auto"/>
        <w:left w:val="none" w:sz="0" w:space="0" w:color="auto"/>
        <w:bottom w:val="none" w:sz="0" w:space="0" w:color="auto"/>
        <w:right w:val="none" w:sz="0" w:space="0" w:color="auto"/>
      </w:divBdr>
    </w:div>
    <w:div w:id="439302122">
      <w:bodyDiv w:val="1"/>
      <w:marLeft w:val="0"/>
      <w:marRight w:val="0"/>
      <w:marTop w:val="0"/>
      <w:marBottom w:val="0"/>
      <w:divBdr>
        <w:top w:val="none" w:sz="0" w:space="0" w:color="auto"/>
        <w:left w:val="none" w:sz="0" w:space="0" w:color="auto"/>
        <w:bottom w:val="none" w:sz="0" w:space="0" w:color="auto"/>
        <w:right w:val="none" w:sz="0" w:space="0" w:color="auto"/>
      </w:divBdr>
    </w:div>
    <w:div w:id="440956676">
      <w:bodyDiv w:val="1"/>
      <w:marLeft w:val="0"/>
      <w:marRight w:val="0"/>
      <w:marTop w:val="0"/>
      <w:marBottom w:val="0"/>
      <w:divBdr>
        <w:top w:val="none" w:sz="0" w:space="0" w:color="auto"/>
        <w:left w:val="none" w:sz="0" w:space="0" w:color="auto"/>
        <w:bottom w:val="none" w:sz="0" w:space="0" w:color="auto"/>
        <w:right w:val="none" w:sz="0" w:space="0" w:color="auto"/>
      </w:divBdr>
    </w:div>
    <w:div w:id="447433945">
      <w:bodyDiv w:val="1"/>
      <w:marLeft w:val="0"/>
      <w:marRight w:val="0"/>
      <w:marTop w:val="0"/>
      <w:marBottom w:val="0"/>
      <w:divBdr>
        <w:top w:val="none" w:sz="0" w:space="0" w:color="auto"/>
        <w:left w:val="none" w:sz="0" w:space="0" w:color="auto"/>
        <w:bottom w:val="none" w:sz="0" w:space="0" w:color="auto"/>
        <w:right w:val="none" w:sz="0" w:space="0" w:color="auto"/>
      </w:divBdr>
    </w:div>
    <w:div w:id="449327039">
      <w:bodyDiv w:val="1"/>
      <w:marLeft w:val="0"/>
      <w:marRight w:val="0"/>
      <w:marTop w:val="0"/>
      <w:marBottom w:val="0"/>
      <w:divBdr>
        <w:top w:val="none" w:sz="0" w:space="0" w:color="auto"/>
        <w:left w:val="none" w:sz="0" w:space="0" w:color="auto"/>
        <w:bottom w:val="none" w:sz="0" w:space="0" w:color="auto"/>
        <w:right w:val="none" w:sz="0" w:space="0" w:color="auto"/>
      </w:divBdr>
    </w:div>
    <w:div w:id="452405522">
      <w:bodyDiv w:val="1"/>
      <w:marLeft w:val="0"/>
      <w:marRight w:val="0"/>
      <w:marTop w:val="0"/>
      <w:marBottom w:val="0"/>
      <w:divBdr>
        <w:top w:val="none" w:sz="0" w:space="0" w:color="auto"/>
        <w:left w:val="none" w:sz="0" w:space="0" w:color="auto"/>
        <w:bottom w:val="none" w:sz="0" w:space="0" w:color="auto"/>
        <w:right w:val="none" w:sz="0" w:space="0" w:color="auto"/>
      </w:divBdr>
    </w:div>
    <w:div w:id="454717460">
      <w:bodyDiv w:val="1"/>
      <w:marLeft w:val="0"/>
      <w:marRight w:val="0"/>
      <w:marTop w:val="0"/>
      <w:marBottom w:val="0"/>
      <w:divBdr>
        <w:top w:val="none" w:sz="0" w:space="0" w:color="auto"/>
        <w:left w:val="none" w:sz="0" w:space="0" w:color="auto"/>
        <w:bottom w:val="none" w:sz="0" w:space="0" w:color="auto"/>
        <w:right w:val="none" w:sz="0" w:space="0" w:color="auto"/>
      </w:divBdr>
    </w:div>
    <w:div w:id="455684634">
      <w:bodyDiv w:val="1"/>
      <w:marLeft w:val="0"/>
      <w:marRight w:val="0"/>
      <w:marTop w:val="0"/>
      <w:marBottom w:val="0"/>
      <w:divBdr>
        <w:top w:val="none" w:sz="0" w:space="0" w:color="auto"/>
        <w:left w:val="none" w:sz="0" w:space="0" w:color="auto"/>
        <w:bottom w:val="none" w:sz="0" w:space="0" w:color="auto"/>
        <w:right w:val="none" w:sz="0" w:space="0" w:color="auto"/>
      </w:divBdr>
    </w:div>
    <w:div w:id="461655908">
      <w:bodyDiv w:val="1"/>
      <w:marLeft w:val="0"/>
      <w:marRight w:val="0"/>
      <w:marTop w:val="0"/>
      <w:marBottom w:val="0"/>
      <w:divBdr>
        <w:top w:val="none" w:sz="0" w:space="0" w:color="auto"/>
        <w:left w:val="none" w:sz="0" w:space="0" w:color="auto"/>
        <w:bottom w:val="none" w:sz="0" w:space="0" w:color="auto"/>
        <w:right w:val="none" w:sz="0" w:space="0" w:color="auto"/>
      </w:divBdr>
    </w:div>
    <w:div w:id="463620686">
      <w:bodyDiv w:val="1"/>
      <w:marLeft w:val="0"/>
      <w:marRight w:val="0"/>
      <w:marTop w:val="0"/>
      <w:marBottom w:val="0"/>
      <w:divBdr>
        <w:top w:val="none" w:sz="0" w:space="0" w:color="auto"/>
        <w:left w:val="none" w:sz="0" w:space="0" w:color="auto"/>
        <w:bottom w:val="none" w:sz="0" w:space="0" w:color="auto"/>
        <w:right w:val="none" w:sz="0" w:space="0" w:color="auto"/>
      </w:divBdr>
    </w:div>
    <w:div w:id="475267954">
      <w:bodyDiv w:val="1"/>
      <w:marLeft w:val="0"/>
      <w:marRight w:val="0"/>
      <w:marTop w:val="0"/>
      <w:marBottom w:val="0"/>
      <w:divBdr>
        <w:top w:val="none" w:sz="0" w:space="0" w:color="auto"/>
        <w:left w:val="none" w:sz="0" w:space="0" w:color="auto"/>
        <w:bottom w:val="none" w:sz="0" w:space="0" w:color="auto"/>
        <w:right w:val="none" w:sz="0" w:space="0" w:color="auto"/>
      </w:divBdr>
    </w:div>
    <w:div w:id="475297622">
      <w:bodyDiv w:val="1"/>
      <w:marLeft w:val="0"/>
      <w:marRight w:val="0"/>
      <w:marTop w:val="0"/>
      <w:marBottom w:val="0"/>
      <w:divBdr>
        <w:top w:val="none" w:sz="0" w:space="0" w:color="auto"/>
        <w:left w:val="none" w:sz="0" w:space="0" w:color="auto"/>
        <w:bottom w:val="none" w:sz="0" w:space="0" w:color="auto"/>
        <w:right w:val="none" w:sz="0" w:space="0" w:color="auto"/>
      </w:divBdr>
    </w:div>
    <w:div w:id="478153970">
      <w:bodyDiv w:val="1"/>
      <w:marLeft w:val="0"/>
      <w:marRight w:val="0"/>
      <w:marTop w:val="0"/>
      <w:marBottom w:val="0"/>
      <w:divBdr>
        <w:top w:val="none" w:sz="0" w:space="0" w:color="auto"/>
        <w:left w:val="none" w:sz="0" w:space="0" w:color="auto"/>
        <w:bottom w:val="none" w:sz="0" w:space="0" w:color="auto"/>
        <w:right w:val="none" w:sz="0" w:space="0" w:color="auto"/>
      </w:divBdr>
    </w:div>
    <w:div w:id="481393096">
      <w:bodyDiv w:val="1"/>
      <w:marLeft w:val="0"/>
      <w:marRight w:val="0"/>
      <w:marTop w:val="0"/>
      <w:marBottom w:val="0"/>
      <w:divBdr>
        <w:top w:val="none" w:sz="0" w:space="0" w:color="auto"/>
        <w:left w:val="none" w:sz="0" w:space="0" w:color="auto"/>
        <w:bottom w:val="none" w:sz="0" w:space="0" w:color="auto"/>
        <w:right w:val="none" w:sz="0" w:space="0" w:color="auto"/>
      </w:divBdr>
    </w:div>
    <w:div w:id="487285645">
      <w:bodyDiv w:val="1"/>
      <w:marLeft w:val="0"/>
      <w:marRight w:val="0"/>
      <w:marTop w:val="0"/>
      <w:marBottom w:val="0"/>
      <w:divBdr>
        <w:top w:val="none" w:sz="0" w:space="0" w:color="auto"/>
        <w:left w:val="none" w:sz="0" w:space="0" w:color="auto"/>
        <w:bottom w:val="none" w:sz="0" w:space="0" w:color="auto"/>
        <w:right w:val="none" w:sz="0" w:space="0" w:color="auto"/>
      </w:divBdr>
    </w:div>
    <w:div w:id="491260101">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4297402">
      <w:bodyDiv w:val="1"/>
      <w:marLeft w:val="0"/>
      <w:marRight w:val="0"/>
      <w:marTop w:val="0"/>
      <w:marBottom w:val="0"/>
      <w:divBdr>
        <w:top w:val="none" w:sz="0" w:space="0" w:color="auto"/>
        <w:left w:val="none" w:sz="0" w:space="0" w:color="auto"/>
        <w:bottom w:val="none" w:sz="0" w:space="0" w:color="auto"/>
        <w:right w:val="none" w:sz="0" w:space="0" w:color="auto"/>
      </w:divBdr>
    </w:div>
    <w:div w:id="494684210">
      <w:bodyDiv w:val="1"/>
      <w:marLeft w:val="0"/>
      <w:marRight w:val="0"/>
      <w:marTop w:val="0"/>
      <w:marBottom w:val="0"/>
      <w:divBdr>
        <w:top w:val="none" w:sz="0" w:space="0" w:color="auto"/>
        <w:left w:val="none" w:sz="0" w:space="0" w:color="auto"/>
        <w:bottom w:val="none" w:sz="0" w:space="0" w:color="auto"/>
        <w:right w:val="none" w:sz="0" w:space="0" w:color="auto"/>
      </w:divBdr>
    </w:div>
    <w:div w:id="505360307">
      <w:bodyDiv w:val="1"/>
      <w:marLeft w:val="0"/>
      <w:marRight w:val="0"/>
      <w:marTop w:val="0"/>
      <w:marBottom w:val="0"/>
      <w:divBdr>
        <w:top w:val="none" w:sz="0" w:space="0" w:color="auto"/>
        <w:left w:val="none" w:sz="0" w:space="0" w:color="auto"/>
        <w:bottom w:val="none" w:sz="0" w:space="0" w:color="auto"/>
        <w:right w:val="none" w:sz="0" w:space="0" w:color="auto"/>
      </w:divBdr>
    </w:div>
    <w:div w:id="506288890">
      <w:bodyDiv w:val="1"/>
      <w:marLeft w:val="0"/>
      <w:marRight w:val="0"/>
      <w:marTop w:val="0"/>
      <w:marBottom w:val="0"/>
      <w:divBdr>
        <w:top w:val="none" w:sz="0" w:space="0" w:color="auto"/>
        <w:left w:val="none" w:sz="0" w:space="0" w:color="auto"/>
        <w:bottom w:val="none" w:sz="0" w:space="0" w:color="auto"/>
        <w:right w:val="none" w:sz="0" w:space="0" w:color="auto"/>
      </w:divBdr>
    </w:div>
    <w:div w:id="509877119">
      <w:bodyDiv w:val="1"/>
      <w:marLeft w:val="0"/>
      <w:marRight w:val="0"/>
      <w:marTop w:val="0"/>
      <w:marBottom w:val="0"/>
      <w:divBdr>
        <w:top w:val="none" w:sz="0" w:space="0" w:color="auto"/>
        <w:left w:val="none" w:sz="0" w:space="0" w:color="auto"/>
        <w:bottom w:val="none" w:sz="0" w:space="0" w:color="auto"/>
        <w:right w:val="none" w:sz="0" w:space="0" w:color="auto"/>
      </w:divBdr>
    </w:div>
    <w:div w:id="510265511">
      <w:bodyDiv w:val="1"/>
      <w:marLeft w:val="0"/>
      <w:marRight w:val="0"/>
      <w:marTop w:val="0"/>
      <w:marBottom w:val="0"/>
      <w:divBdr>
        <w:top w:val="none" w:sz="0" w:space="0" w:color="auto"/>
        <w:left w:val="none" w:sz="0" w:space="0" w:color="auto"/>
        <w:bottom w:val="none" w:sz="0" w:space="0" w:color="auto"/>
        <w:right w:val="none" w:sz="0" w:space="0" w:color="auto"/>
      </w:divBdr>
    </w:div>
    <w:div w:id="510803046">
      <w:bodyDiv w:val="1"/>
      <w:marLeft w:val="0"/>
      <w:marRight w:val="0"/>
      <w:marTop w:val="0"/>
      <w:marBottom w:val="0"/>
      <w:divBdr>
        <w:top w:val="none" w:sz="0" w:space="0" w:color="auto"/>
        <w:left w:val="none" w:sz="0" w:space="0" w:color="auto"/>
        <w:bottom w:val="none" w:sz="0" w:space="0" w:color="auto"/>
        <w:right w:val="none" w:sz="0" w:space="0" w:color="auto"/>
      </w:divBdr>
    </w:div>
    <w:div w:id="511070442">
      <w:bodyDiv w:val="1"/>
      <w:marLeft w:val="0"/>
      <w:marRight w:val="0"/>
      <w:marTop w:val="0"/>
      <w:marBottom w:val="0"/>
      <w:divBdr>
        <w:top w:val="none" w:sz="0" w:space="0" w:color="auto"/>
        <w:left w:val="none" w:sz="0" w:space="0" w:color="auto"/>
        <w:bottom w:val="none" w:sz="0" w:space="0" w:color="auto"/>
        <w:right w:val="none" w:sz="0" w:space="0" w:color="auto"/>
      </w:divBdr>
    </w:div>
    <w:div w:id="511184627">
      <w:bodyDiv w:val="1"/>
      <w:marLeft w:val="0"/>
      <w:marRight w:val="0"/>
      <w:marTop w:val="0"/>
      <w:marBottom w:val="0"/>
      <w:divBdr>
        <w:top w:val="none" w:sz="0" w:space="0" w:color="auto"/>
        <w:left w:val="none" w:sz="0" w:space="0" w:color="auto"/>
        <w:bottom w:val="none" w:sz="0" w:space="0" w:color="auto"/>
        <w:right w:val="none" w:sz="0" w:space="0" w:color="auto"/>
      </w:divBdr>
    </w:div>
    <w:div w:id="512231674">
      <w:bodyDiv w:val="1"/>
      <w:marLeft w:val="0"/>
      <w:marRight w:val="0"/>
      <w:marTop w:val="0"/>
      <w:marBottom w:val="0"/>
      <w:divBdr>
        <w:top w:val="none" w:sz="0" w:space="0" w:color="auto"/>
        <w:left w:val="none" w:sz="0" w:space="0" w:color="auto"/>
        <w:bottom w:val="none" w:sz="0" w:space="0" w:color="auto"/>
        <w:right w:val="none" w:sz="0" w:space="0" w:color="auto"/>
      </w:divBdr>
    </w:div>
    <w:div w:id="515968969">
      <w:bodyDiv w:val="1"/>
      <w:marLeft w:val="0"/>
      <w:marRight w:val="0"/>
      <w:marTop w:val="0"/>
      <w:marBottom w:val="0"/>
      <w:divBdr>
        <w:top w:val="none" w:sz="0" w:space="0" w:color="auto"/>
        <w:left w:val="none" w:sz="0" w:space="0" w:color="auto"/>
        <w:bottom w:val="none" w:sz="0" w:space="0" w:color="auto"/>
        <w:right w:val="none" w:sz="0" w:space="0" w:color="auto"/>
      </w:divBdr>
    </w:div>
    <w:div w:id="526598607">
      <w:bodyDiv w:val="1"/>
      <w:marLeft w:val="0"/>
      <w:marRight w:val="0"/>
      <w:marTop w:val="0"/>
      <w:marBottom w:val="0"/>
      <w:divBdr>
        <w:top w:val="none" w:sz="0" w:space="0" w:color="auto"/>
        <w:left w:val="none" w:sz="0" w:space="0" w:color="auto"/>
        <w:bottom w:val="none" w:sz="0" w:space="0" w:color="auto"/>
        <w:right w:val="none" w:sz="0" w:space="0" w:color="auto"/>
      </w:divBdr>
    </w:div>
    <w:div w:id="537742377">
      <w:bodyDiv w:val="1"/>
      <w:marLeft w:val="0"/>
      <w:marRight w:val="0"/>
      <w:marTop w:val="0"/>
      <w:marBottom w:val="0"/>
      <w:divBdr>
        <w:top w:val="none" w:sz="0" w:space="0" w:color="auto"/>
        <w:left w:val="none" w:sz="0" w:space="0" w:color="auto"/>
        <w:bottom w:val="none" w:sz="0" w:space="0" w:color="auto"/>
        <w:right w:val="none" w:sz="0" w:space="0" w:color="auto"/>
      </w:divBdr>
    </w:div>
    <w:div w:id="540744894">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53124659">
      <w:bodyDiv w:val="1"/>
      <w:marLeft w:val="0"/>
      <w:marRight w:val="0"/>
      <w:marTop w:val="0"/>
      <w:marBottom w:val="0"/>
      <w:divBdr>
        <w:top w:val="none" w:sz="0" w:space="0" w:color="auto"/>
        <w:left w:val="none" w:sz="0" w:space="0" w:color="auto"/>
        <w:bottom w:val="none" w:sz="0" w:space="0" w:color="auto"/>
        <w:right w:val="none" w:sz="0" w:space="0" w:color="auto"/>
      </w:divBdr>
    </w:div>
    <w:div w:id="554200909">
      <w:bodyDiv w:val="1"/>
      <w:marLeft w:val="0"/>
      <w:marRight w:val="0"/>
      <w:marTop w:val="0"/>
      <w:marBottom w:val="0"/>
      <w:divBdr>
        <w:top w:val="none" w:sz="0" w:space="0" w:color="auto"/>
        <w:left w:val="none" w:sz="0" w:space="0" w:color="auto"/>
        <w:bottom w:val="none" w:sz="0" w:space="0" w:color="auto"/>
        <w:right w:val="none" w:sz="0" w:space="0" w:color="auto"/>
      </w:divBdr>
    </w:div>
    <w:div w:id="556746080">
      <w:bodyDiv w:val="1"/>
      <w:marLeft w:val="0"/>
      <w:marRight w:val="0"/>
      <w:marTop w:val="0"/>
      <w:marBottom w:val="0"/>
      <w:divBdr>
        <w:top w:val="none" w:sz="0" w:space="0" w:color="auto"/>
        <w:left w:val="none" w:sz="0" w:space="0" w:color="auto"/>
        <w:bottom w:val="none" w:sz="0" w:space="0" w:color="auto"/>
        <w:right w:val="none" w:sz="0" w:space="0" w:color="auto"/>
      </w:divBdr>
    </w:div>
    <w:div w:id="557859273">
      <w:bodyDiv w:val="1"/>
      <w:marLeft w:val="0"/>
      <w:marRight w:val="0"/>
      <w:marTop w:val="0"/>
      <w:marBottom w:val="0"/>
      <w:divBdr>
        <w:top w:val="none" w:sz="0" w:space="0" w:color="auto"/>
        <w:left w:val="none" w:sz="0" w:space="0" w:color="auto"/>
        <w:bottom w:val="none" w:sz="0" w:space="0" w:color="auto"/>
        <w:right w:val="none" w:sz="0" w:space="0" w:color="auto"/>
      </w:divBdr>
    </w:div>
    <w:div w:id="559366223">
      <w:bodyDiv w:val="1"/>
      <w:marLeft w:val="0"/>
      <w:marRight w:val="0"/>
      <w:marTop w:val="0"/>
      <w:marBottom w:val="0"/>
      <w:divBdr>
        <w:top w:val="none" w:sz="0" w:space="0" w:color="auto"/>
        <w:left w:val="none" w:sz="0" w:space="0" w:color="auto"/>
        <w:bottom w:val="none" w:sz="0" w:space="0" w:color="auto"/>
        <w:right w:val="none" w:sz="0" w:space="0" w:color="auto"/>
      </w:divBdr>
    </w:div>
    <w:div w:id="564528072">
      <w:bodyDiv w:val="1"/>
      <w:marLeft w:val="0"/>
      <w:marRight w:val="0"/>
      <w:marTop w:val="0"/>
      <w:marBottom w:val="0"/>
      <w:divBdr>
        <w:top w:val="none" w:sz="0" w:space="0" w:color="auto"/>
        <w:left w:val="none" w:sz="0" w:space="0" w:color="auto"/>
        <w:bottom w:val="none" w:sz="0" w:space="0" w:color="auto"/>
        <w:right w:val="none" w:sz="0" w:space="0" w:color="auto"/>
      </w:divBdr>
    </w:div>
    <w:div w:id="566307882">
      <w:bodyDiv w:val="1"/>
      <w:marLeft w:val="0"/>
      <w:marRight w:val="0"/>
      <w:marTop w:val="0"/>
      <w:marBottom w:val="0"/>
      <w:divBdr>
        <w:top w:val="none" w:sz="0" w:space="0" w:color="auto"/>
        <w:left w:val="none" w:sz="0" w:space="0" w:color="auto"/>
        <w:bottom w:val="none" w:sz="0" w:space="0" w:color="auto"/>
        <w:right w:val="none" w:sz="0" w:space="0" w:color="auto"/>
      </w:divBdr>
    </w:div>
    <w:div w:id="568535334">
      <w:bodyDiv w:val="1"/>
      <w:marLeft w:val="0"/>
      <w:marRight w:val="0"/>
      <w:marTop w:val="0"/>
      <w:marBottom w:val="0"/>
      <w:divBdr>
        <w:top w:val="none" w:sz="0" w:space="0" w:color="auto"/>
        <w:left w:val="none" w:sz="0" w:space="0" w:color="auto"/>
        <w:bottom w:val="none" w:sz="0" w:space="0" w:color="auto"/>
        <w:right w:val="none" w:sz="0" w:space="0" w:color="auto"/>
      </w:divBdr>
    </w:div>
    <w:div w:id="569004255">
      <w:bodyDiv w:val="1"/>
      <w:marLeft w:val="0"/>
      <w:marRight w:val="0"/>
      <w:marTop w:val="0"/>
      <w:marBottom w:val="0"/>
      <w:divBdr>
        <w:top w:val="none" w:sz="0" w:space="0" w:color="auto"/>
        <w:left w:val="none" w:sz="0" w:space="0" w:color="auto"/>
        <w:bottom w:val="none" w:sz="0" w:space="0" w:color="auto"/>
        <w:right w:val="none" w:sz="0" w:space="0" w:color="auto"/>
      </w:divBdr>
    </w:div>
    <w:div w:id="569539951">
      <w:bodyDiv w:val="1"/>
      <w:marLeft w:val="0"/>
      <w:marRight w:val="0"/>
      <w:marTop w:val="0"/>
      <w:marBottom w:val="0"/>
      <w:divBdr>
        <w:top w:val="none" w:sz="0" w:space="0" w:color="auto"/>
        <w:left w:val="none" w:sz="0" w:space="0" w:color="auto"/>
        <w:bottom w:val="none" w:sz="0" w:space="0" w:color="auto"/>
        <w:right w:val="none" w:sz="0" w:space="0" w:color="auto"/>
      </w:divBdr>
    </w:div>
    <w:div w:id="570891735">
      <w:bodyDiv w:val="1"/>
      <w:marLeft w:val="0"/>
      <w:marRight w:val="0"/>
      <w:marTop w:val="0"/>
      <w:marBottom w:val="0"/>
      <w:divBdr>
        <w:top w:val="none" w:sz="0" w:space="0" w:color="auto"/>
        <w:left w:val="none" w:sz="0" w:space="0" w:color="auto"/>
        <w:bottom w:val="none" w:sz="0" w:space="0" w:color="auto"/>
        <w:right w:val="none" w:sz="0" w:space="0" w:color="auto"/>
      </w:divBdr>
    </w:div>
    <w:div w:id="573514132">
      <w:bodyDiv w:val="1"/>
      <w:marLeft w:val="0"/>
      <w:marRight w:val="0"/>
      <w:marTop w:val="0"/>
      <w:marBottom w:val="0"/>
      <w:divBdr>
        <w:top w:val="none" w:sz="0" w:space="0" w:color="auto"/>
        <w:left w:val="none" w:sz="0" w:space="0" w:color="auto"/>
        <w:bottom w:val="none" w:sz="0" w:space="0" w:color="auto"/>
        <w:right w:val="none" w:sz="0" w:space="0" w:color="auto"/>
      </w:divBdr>
    </w:div>
    <w:div w:id="576089523">
      <w:bodyDiv w:val="1"/>
      <w:marLeft w:val="0"/>
      <w:marRight w:val="0"/>
      <w:marTop w:val="0"/>
      <w:marBottom w:val="0"/>
      <w:divBdr>
        <w:top w:val="none" w:sz="0" w:space="0" w:color="auto"/>
        <w:left w:val="none" w:sz="0" w:space="0" w:color="auto"/>
        <w:bottom w:val="none" w:sz="0" w:space="0" w:color="auto"/>
        <w:right w:val="none" w:sz="0" w:space="0" w:color="auto"/>
      </w:divBdr>
    </w:div>
    <w:div w:id="578060124">
      <w:bodyDiv w:val="1"/>
      <w:marLeft w:val="0"/>
      <w:marRight w:val="0"/>
      <w:marTop w:val="0"/>
      <w:marBottom w:val="0"/>
      <w:divBdr>
        <w:top w:val="none" w:sz="0" w:space="0" w:color="auto"/>
        <w:left w:val="none" w:sz="0" w:space="0" w:color="auto"/>
        <w:bottom w:val="none" w:sz="0" w:space="0" w:color="auto"/>
        <w:right w:val="none" w:sz="0" w:space="0" w:color="auto"/>
      </w:divBdr>
    </w:div>
    <w:div w:id="581456321">
      <w:bodyDiv w:val="1"/>
      <w:marLeft w:val="0"/>
      <w:marRight w:val="0"/>
      <w:marTop w:val="0"/>
      <w:marBottom w:val="0"/>
      <w:divBdr>
        <w:top w:val="none" w:sz="0" w:space="0" w:color="auto"/>
        <w:left w:val="none" w:sz="0" w:space="0" w:color="auto"/>
        <w:bottom w:val="none" w:sz="0" w:space="0" w:color="auto"/>
        <w:right w:val="none" w:sz="0" w:space="0" w:color="auto"/>
      </w:divBdr>
    </w:div>
    <w:div w:id="583493247">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2280047">
      <w:bodyDiv w:val="1"/>
      <w:marLeft w:val="0"/>
      <w:marRight w:val="0"/>
      <w:marTop w:val="0"/>
      <w:marBottom w:val="0"/>
      <w:divBdr>
        <w:top w:val="none" w:sz="0" w:space="0" w:color="auto"/>
        <w:left w:val="none" w:sz="0" w:space="0" w:color="auto"/>
        <w:bottom w:val="none" w:sz="0" w:space="0" w:color="auto"/>
        <w:right w:val="none" w:sz="0" w:space="0" w:color="auto"/>
      </w:divBdr>
    </w:div>
    <w:div w:id="595483590">
      <w:bodyDiv w:val="1"/>
      <w:marLeft w:val="0"/>
      <w:marRight w:val="0"/>
      <w:marTop w:val="0"/>
      <w:marBottom w:val="0"/>
      <w:divBdr>
        <w:top w:val="none" w:sz="0" w:space="0" w:color="auto"/>
        <w:left w:val="none" w:sz="0" w:space="0" w:color="auto"/>
        <w:bottom w:val="none" w:sz="0" w:space="0" w:color="auto"/>
        <w:right w:val="none" w:sz="0" w:space="0" w:color="auto"/>
      </w:divBdr>
    </w:div>
    <w:div w:id="596449985">
      <w:bodyDiv w:val="1"/>
      <w:marLeft w:val="0"/>
      <w:marRight w:val="0"/>
      <w:marTop w:val="0"/>
      <w:marBottom w:val="0"/>
      <w:divBdr>
        <w:top w:val="none" w:sz="0" w:space="0" w:color="auto"/>
        <w:left w:val="none" w:sz="0" w:space="0" w:color="auto"/>
        <w:bottom w:val="none" w:sz="0" w:space="0" w:color="auto"/>
        <w:right w:val="none" w:sz="0" w:space="0" w:color="auto"/>
      </w:divBdr>
    </w:div>
    <w:div w:id="597060705">
      <w:bodyDiv w:val="1"/>
      <w:marLeft w:val="0"/>
      <w:marRight w:val="0"/>
      <w:marTop w:val="0"/>
      <w:marBottom w:val="0"/>
      <w:divBdr>
        <w:top w:val="none" w:sz="0" w:space="0" w:color="auto"/>
        <w:left w:val="none" w:sz="0" w:space="0" w:color="auto"/>
        <w:bottom w:val="none" w:sz="0" w:space="0" w:color="auto"/>
        <w:right w:val="none" w:sz="0" w:space="0" w:color="auto"/>
      </w:divBdr>
    </w:div>
    <w:div w:id="605307066">
      <w:bodyDiv w:val="1"/>
      <w:marLeft w:val="0"/>
      <w:marRight w:val="0"/>
      <w:marTop w:val="0"/>
      <w:marBottom w:val="0"/>
      <w:divBdr>
        <w:top w:val="none" w:sz="0" w:space="0" w:color="auto"/>
        <w:left w:val="none" w:sz="0" w:space="0" w:color="auto"/>
        <w:bottom w:val="none" w:sz="0" w:space="0" w:color="auto"/>
        <w:right w:val="none" w:sz="0" w:space="0" w:color="auto"/>
      </w:divBdr>
    </w:div>
    <w:div w:id="605381458">
      <w:bodyDiv w:val="1"/>
      <w:marLeft w:val="0"/>
      <w:marRight w:val="0"/>
      <w:marTop w:val="0"/>
      <w:marBottom w:val="0"/>
      <w:divBdr>
        <w:top w:val="none" w:sz="0" w:space="0" w:color="auto"/>
        <w:left w:val="none" w:sz="0" w:space="0" w:color="auto"/>
        <w:bottom w:val="none" w:sz="0" w:space="0" w:color="auto"/>
        <w:right w:val="none" w:sz="0" w:space="0" w:color="auto"/>
      </w:divBdr>
    </w:div>
    <w:div w:id="608775814">
      <w:bodyDiv w:val="1"/>
      <w:marLeft w:val="0"/>
      <w:marRight w:val="0"/>
      <w:marTop w:val="0"/>
      <w:marBottom w:val="0"/>
      <w:divBdr>
        <w:top w:val="none" w:sz="0" w:space="0" w:color="auto"/>
        <w:left w:val="none" w:sz="0" w:space="0" w:color="auto"/>
        <w:bottom w:val="none" w:sz="0" w:space="0" w:color="auto"/>
        <w:right w:val="none" w:sz="0" w:space="0" w:color="auto"/>
      </w:divBdr>
    </w:div>
    <w:div w:id="610013520">
      <w:bodyDiv w:val="1"/>
      <w:marLeft w:val="0"/>
      <w:marRight w:val="0"/>
      <w:marTop w:val="0"/>
      <w:marBottom w:val="0"/>
      <w:divBdr>
        <w:top w:val="none" w:sz="0" w:space="0" w:color="auto"/>
        <w:left w:val="none" w:sz="0" w:space="0" w:color="auto"/>
        <w:bottom w:val="none" w:sz="0" w:space="0" w:color="auto"/>
        <w:right w:val="none" w:sz="0" w:space="0" w:color="auto"/>
      </w:divBdr>
    </w:div>
    <w:div w:id="611397570">
      <w:bodyDiv w:val="1"/>
      <w:marLeft w:val="0"/>
      <w:marRight w:val="0"/>
      <w:marTop w:val="0"/>
      <w:marBottom w:val="0"/>
      <w:divBdr>
        <w:top w:val="none" w:sz="0" w:space="0" w:color="auto"/>
        <w:left w:val="none" w:sz="0" w:space="0" w:color="auto"/>
        <w:bottom w:val="none" w:sz="0" w:space="0" w:color="auto"/>
        <w:right w:val="none" w:sz="0" w:space="0" w:color="auto"/>
      </w:divBdr>
    </w:div>
    <w:div w:id="612901495">
      <w:bodyDiv w:val="1"/>
      <w:marLeft w:val="0"/>
      <w:marRight w:val="0"/>
      <w:marTop w:val="0"/>
      <w:marBottom w:val="0"/>
      <w:divBdr>
        <w:top w:val="none" w:sz="0" w:space="0" w:color="auto"/>
        <w:left w:val="none" w:sz="0" w:space="0" w:color="auto"/>
        <w:bottom w:val="none" w:sz="0" w:space="0" w:color="auto"/>
        <w:right w:val="none" w:sz="0" w:space="0" w:color="auto"/>
      </w:divBdr>
    </w:div>
    <w:div w:id="613100521">
      <w:bodyDiv w:val="1"/>
      <w:marLeft w:val="0"/>
      <w:marRight w:val="0"/>
      <w:marTop w:val="0"/>
      <w:marBottom w:val="0"/>
      <w:divBdr>
        <w:top w:val="none" w:sz="0" w:space="0" w:color="auto"/>
        <w:left w:val="none" w:sz="0" w:space="0" w:color="auto"/>
        <w:bottom w:val="none" w:sz="0" w:space="0" w:color="auto"/>
        <w:right w:val="none" w:sz="0" w:space="0" w:color="auto"/>
      </w:divBdr>
    </w:div>
    <w:div w:id="614403629">
      <w:bodyDiv w:val="1"/>
      <w:marLeft w:val="0"/>
      <w:marRight w:val="0"/>
      <w:marTop w:val="0"/>
      <w:marBottom w:val="0"/>
      <w:divBdr>
        <w:top w:val="none" w:sz="0" w:space="0" w:color="auto"/>
        <w:left w:val="none" w:sz="0" w:space="0" w:color="auto"/>
        <w:bottom w:val="none" w:sz="0" w:space="0" w:color="auto"/>
        <w:right w:val="none" w:sz="0" w:space="0" w:color="auto"/>
      </w:divBdr>
    </w:div>
    <w:div w:id="617028510">
      <w:bodyDiv w:val="1"/>
      <w:marLeft w:val="0"/>
      <w:marRight w:val="0"/>
      <w:marTop w:val="0"/>
      <w:marBottom w:val="0"/>
      <w:divBdr>
        <w:top w:val="none" w:sz="0" w:space="0" w:color="auto"/>
        <w:left w:val="none" w:sz="0" w:space="0" w:color="auto"/>
        <w:bottom w:val="none" w:sz="0" w:space="0" w:color="auto"/>
        <w:right w:val="none" w:sz="0" w:space="0" w:color="auto"/>
      </w:divBdr>
    </w:div>
    <w:div w:id="622418196">
      <w:bodyDiv w:val="1"/>
      <w:marLeft w:val="0"/>
      <w:marRight w:val="0"/>
      <w:marTop w:val="0"/>
      <w:marBottom w:val="0"/>
      <w:divBdr>
        <w:top w:val="none" w:sz="0" w:space="0" w:color="auto"/>
        <w:left w:val="none" w:sz="0" w:space="0" w:color="auto"/>
        <w:bottom w:val="none" w:sz="0" w:space="0" w:color="auto"/>
        <w:right w:val="none" w:sz="0" w:space="0" w:color="auto"/>
      </w:divBdr>
    </w:div>
    <w:div w:id="622854780">
      <w:bodyDiv w:val="1"/>
      <w:marLeft w:val="0"/>
      <w:marRight w:val="0"/>
      <w:marTop w:val="0"/>
      <w:marBottom w:val="0"/>
      <w:divBdr>
        <w:top w:val="none" w:sz="0" w:space="0" w:color="auto"/>
        <w:left w:val="none" w:sz="0" w:space="0" w:color="auto"/>
        <w:bottom w:val="none" w:sz="0" w:space="0" w:color="auto"/>
        <w:right w:val="none" w:sz="0" w:space="0" w:color="auto"/>
      </w:divBdr>
    </w:div>
    <w:div w:id="628826302">
      <w:bodyDiv w:val="1"/>
      <w:marLeft w:val="0"/>
      <w:marRight w:val="0"/>
      <w:marTop w:val="0"/>
      <w:marBottom w:val="0"/>
      <w:divBdr>
        <w:top w:val="none" w:sz="0" w:space="0" w:color="auto"/>
        <w:left w:val="none" w:sz="0" w:space="0" w:color="auto"/>
        <w:bottom w:val="none" w:sz="0" w:space="0" w:color="auto"/>
        <w:right w:val="none" w:sz="0" w:space="0" w:color="auto"/>
      </w:divBdr>
    </w:div>
    <w:div w:id="636300426">
      <w:bodyDiv w:val="1"/>
      <w:marLeft w:val="0"/>
      <w:marRight w:val="0"/>
      <w:marTop w:val="0"/>
      <w:marBottom w:val="0"/>
      <w:divBdr>
        <w:top w:val="none" w:sz="0" w:space="0" w:color="auto"/>
        <w:left w:val="none" w:sz="0" w:space="0" w:color="auto"/>
        <w:bottom w:val="none" w:sz="0" w:space="0" w:color="auto"/>
        <w:right w:val="none" w:sz="0" w:space="0" w:color="auto"/>
      </w:divBdr>
    </w:div>
    <w:div w:id="636960304">
      <w:bodyDiv w:val="1"/>
      <w:marLeft w:val="0"/>
      <w:marRight w:val="0"/>
      <w:marTop w:val="0"/>
      <w:marBottom w:val="0"/>
      <w:divBdr>
        <w:top w:val="none" w:sz="0" w:space="0" w:color="auto"/>
        <w:left w:val="none" w:sz="0" w:space="0" w:color="auto"/>
        <w:bottom w:val="none" w:sz="0" w:space="0" w:color="auto"/>
        <w:right w:val="none" w:sz="0" w:space="0" w:color="auto"/>
      </w:divBdr>
    </w:div>
    <w:div w:id="640572977">
      <w:bodyDiv w:val="1"/>
      <w:marLeft w:val="0"/>
      <w:marRight w:val="0"/>
      <w:marTop w:val="0"/>
      <w:marBottom w:val="0"/>
      <w:divBdr>
        <w:top w:val="none" w:sz="0" w:space="0" w:color="auto"/>
        <w:left w:val="none" w:sz="0" w:space="0" w:color="auto"/>
        <w:bottom w:val="none" w:sz="0" w:space="0" w:color="auto"/>
        <w:right w:val="none" w:sz="0" w:space="0" w:color="auto"/>
      </w:divBdr>
    </w:div>
    <w:div w:id="641807190">
      <w:bodyDiv w:val="1"/>
      <w:marLeft w:val="0"/>
      <w:marRight w:val="0"/>
      <w:marTop w:val="0"/>
      <w:marBottom w:val="0"/>
      <w:divBdr>
        <w:top w:val="none" w:sz="0" w:space="0" w:color="auto"/>
        <w:left w:val="none" w:sz="0" w:space="0" w:color="auto"/>
        <w:bottom w:val="none" w:sz="0" w:space="0" w:color="auto"/>
        <w:right w:val="none" w:sz="0" w:space="0" w:color="auto"/>
      </w:divBdr>
    </w:div>
    <w:div w:id="648443331">
      <w:bodyDiv w:val="1"/>
      <w:marLeft w:val="0"/>
      <w:marRight w:val="0"/>
      <w:marTop w:val="0"/>
      <w:marBottom w:val="0"/>
      <w:divBdr>
        <w:top w:val="none" w:sz="0" w:space="0" w:color="auto"/>
        <w:left w:val="none" w:sz="0" w:space="0" w:color="auto"/>
        <w:bottom w:val="none" w:sz="0" w:space="0" w:color="auto"/>
        <w:right w:val="none" w:sz="0" w:space="0" w:color="auto"/>
      </w:divBdr>
    </w:div>
    <w:div w:id="651763471">
      <w:bodyDiv w:val="1"/>
      <w:marLeft w:val="0"/>
      <w:marRight w:val="0"/>
      <w:marTop w:val="0"/>
      <w:marBottom w:val="0"/>
      <w:divBdr>
        <w:top w:val="none" w:sz="0" w:space="0" w:color="auto"/>
        <w:left w:val="none" w:sz="0" w:space="0" w:color="auto"/>
        <w:bottom w:val="none" w:sz="0" w:space="0" w:color="auto"/>
        <w:right w:val="none" w:sz="0" w:space="0" w:color="auto"/>
      </w:divBdr>
    </w:div>
    <w:div w:id="654534056">
      <w:bodyDiv w:val="1"/>
      <w:marLeft w:val="0"/>
      <w:marRight w:val="0"/>
      <w:marTop w:val="0"/>
      <w:marBottom w:val="0"/>
      <w:divBdr>
        <w:top w:val="none" w:sz="0" w:space="0" w:color="auto"/>
        <w:left w:val="none" w:sz="0" w:space="0" w:color="auto"/>
        <w:bottom w:val="none" w:sz="0" w:space="0" w:color="auto"/>
        <w:right w:val="none" w:sz="0" w:space="0" w:color="auto"/>
      </w:divBdr>
    </w:div>
    <w:div w:id="658310151">
      <w:bodyDiv w:val="1"/>
      <w:marLeft w:val="0"/>
      <w:marRight w:val="0"/>
      <w:marTop w:val="0"/>
      <w:marBottom w:val="0"/>
      <w:divBdr>
        <w:top w:val="none" w:sz="0" w:space="0" w:color="auto"/>
        <w:left w:val="none" w:sz="0" w:space="0" w:color="auto"/>
        <w:bottom w:val="none" w:sz="0" w:space="0" w:color="auto"/>
        <w:right w:val="none" w:sz="0" w:space="0" w:color="auto"/>
      </w:divBdr>
    </w:div>
    <w:div w:id="659387906">
      <w:bodyDiv w:val="1"/>
      <w:marLeft w:val="0"/>
      <w:marRight w:val="0"/>
      <w:marTop w:val="0"/>
      <w:marBottom w:val="0"/>
      <w:divBdr>
        <w:top w:val="none" w:sz="0" w:space="0" w:color="auto"/>
        <w:left w:val="none" w:sz="0" w:space="0" w:color="auto"/>
        <w:bottom w:val="none" w:sz="0" w:space="0" w:color="auto"/>
        <w:right w:val="none" w:sz="0" w:space="0" w:color="auto"/>
      </w:divBdr>
    </w:div>
    <w:div w:id="661079841">
      <w:bodyDiv w:val="1"/>
      <w:marLeft w:val="0"/>
      <w:marRight w:val="0"/>
      <w:marTop w:val="0"/>
      <w:marBottom w:val="0"/>
      <w:divBdr>
        <w:top w:val="none" w:sz="0" w:space="0" w:color="auto"/>
        <w:left w:val="none" w:sz="0" w:space="0" w:color="auto"/>
        <w:bottom w:val="none" w:sz="0" w:space="0" w:color="auto"/>
        <w:right w:val="none" w:sz="0" w:space="0" w:color="auto"/>
      </w:divBdr>
    </w:div>
    <w:div w:id="662315141">
      <w:bodyDiv w:val="1"/>
      <w:marLeft w:val="0"/>
      <w:marRight w:val="0"/>
      <w:marTop w:val="0"/>
      <w:marBottom w:val="0"/>
      <w:divBdr>
        <w:top w:val="none" w:sz="0" w:space="0" w:color="auto"/>
        <w:left w:val="none" w:sz="0" w:space="0" w:color="auto"/>
        <w:bottom w:val="none" w:sz="0" w:space="0" w:color="auto"/>
        <w:right w:val="none" w:sz="0" w:space="0" w:color="auto"/>
      </w:divBdr>
    </w:div>
    <w:div w:id="662468995">
      <w:bodyDiv w:val="1"/>
      <w:marLeft w:val="0"/>
      <w:marRight w:val="0"/>
      <w:marTop w:val="0"/>
      <w:marBottom w:val="0"/>
      <w:divBdr>
        <w:top w:val="none" w:sz="0" w:space="0" w:color="auto"/>
        <w:left w:val="none" w:sz="0" w:space="0" w:color="auto"/>
        <w:bottom w:val="none" w:sz="0" w:space="0" w:color="auto"/>
        <w:right w:val="none" w:sz="0" w:space="0" w:color="auto"/>
      </w:divBdr>
    </w:div>
    <w:div w:id="665598107">
      <w:bodyDiv w:val="1"/>
      <w:marLeft w:val="0"/>
      <w:marRight w:val="0"/>
      <w:marTop w:val="0"/>
      <w:marBottom w:val="0"/>
      <w:divBdr>
        <w:top w:val="none" w:sz="0" w:space="0" w:color="auto"/>
        <w:left w:val="none" w:sz="0" w:space="0" w:color="auto"/>
        <w:bottom w:val="none" w:sz="0" w:space="0" w:color="auto"/>
        <w:right w:val="none" w:sz="0" w:space="0" w:color="auto"/>
      </w:divBdr>
    </w:div>
    <w:div w:id="665861568">
      <w:bodyDiv w:val="1"/>
      <w:marLeft w:val="0"/>
      <w:marRight w:val="0"/>
      <w:marTop w:val="0"/>
      <w:marBottom w:val="0"/>
      <w:divBdr>
        <w:top w:val="none" w:sz="0" w:space="0" w:color="auto"/>
        <w:left w:val="none" w:sz="0" w:space="0" w:color="auto"/>
        <w:bottom w:val="none" w:sz="0" w:space="0" w:color="auto"/>
        <w:right w:val="none" w:sz="0" w:space="0" w:color="auto"/>
      </w:divBdr>
    </w:div>
    <w:div w:id="667176525">
      <w:bodyDiv w:val="1"/>
      <w:marLeft w:val="0"/>
      <w:marRight w:val="0"/>
      <w:marTop w:val="0"/>
      <w:marBottom w:val="0"/>
      <w:divBdr>
        <w:top w:val="none" w:sz="0" w:space="0" w:color="auto"/>
        <w:left w:val="none" w:sz="0" w:space="0" w:color="auto"/>
        <w:bottom w:val="none" w:sz="0" w:space="0" w:color="auto"/>
        <w:right w:val="none" w:sz="0" w:space="0" w:color="auto"/>
      </w:divBdr>
    </w:div>
    <w:div w:id="670059549">
      <w:bodyDiv w:val="1"/>
      <w:marLeft w:val="0"/>
      <w:marRight w:val="0"/>
      <w:marTop w:val="0"/>
      <w:marBottom w:val="0"/>
      <w:divBdr>
        <w:top w:val="none" w:sz="0" w:space="0" w:color="auto"/>
        <w:left w:val="none" w:sz="0" w:space="0" w:color="auto"/>
        <w:bottom w:val="none" w:sz="0" w:space="0" w:color="auto"/>
        <w:right w:val="none" w:sz="0" w:space="0" w:color="auto"/>
      </w:divBdr>
    </w:div>
    <w:div w:id="670061668">
      <w:bodyDiv w:val="1"/>
      <w:marLeft w:val="0"/>
      <w:marRight w:val="0"/>
      <w:marTop w:val="0"/>
      <w:marBottom w:val="0"/>
      <w:divBdr>
        <w:top w:val="none" w:sz="0" w:space="0" w:color="auto"/>
        <w:left w:val="none" w:sz="0" w:space="0" w:color="auto"/>
        <w:bottom w:val="none" w:sz="0" w:space="0" w:color="auto"/>
        <w:right w:val="none" w:sz="0" w:space="0" w:color="auto"/>
      </w:divBdr>
    </w:div>
    <w:div w:id="672419356">
      <w:bodyDiv w:val="1"/>
      <w:marLeft w:val="0"/>
      <w:marRight w:val="0"/>
      <w:marTop w:val="0"/>
      <w:marBottom w:val="0"/>
      <w:divBdr>
        <w:top w:val="none" w:sz="0" w:space="0" w:color="auto"/>
        <w:left w:val="none" w:sz="0" w:space="0" w:color="auto"/>
        <w:bottom w:val="none" w:sz="0" w:space="0" w:color="auto"/>
        <w:right w:val="none" w:sz="0" w:space="0" w:color="auto"/>
      </w:divBdr>
    </w:div>
    <w:div w:id="672686551">
      <w:bodyDiv w:val="1"/>
      <w:marLeft w:val="0"/>
      <w:marRight w:val="0"/>
      <w:marTop w:val="0"/>
      <w:marBottom w:val="0"/>
      <w:divBdr>
        <w:top w:val="none" w:sz="0" w:space="0" w:color="auto"/>
        <w:left w:val="none" w:sz="0" w:space="0" w:color="auto"/>
        <w:bottom w:val="none" w:sz="0" w:space="0" w:color="auto"/>
        <w:right w:val="none" w:sz="0" w:space="0" w:color="auto"/>
      </w:divBdr>
    </w:div>
    <w:div w:id="673611090">
      <w:bodyDiv w:val="1"/>
      <w:marLeft w:val="0"/>
      <w:marRight w:val="0"/>
      <w:marTop w:val="0"/>
      <w:marBottom w:val="0"/>
      <w:divBdr>
        <w:top w:val="none" w:sz="0" w:space="0" w:color="auto"/>
        <w:left w:val="none" w:sz="0" w:space="0" w:color="auto"/>
        <w:bottom w:val="none" w:sz="0" w:space="0" w:color="auto"/>
        <w:right w:val="none" w:sz="0" w:space="0" w:color="auto"/>
      </w:divBdr>
    </w:div>
    <w:div w:id="676660211">
      <w:bodyDiv w:val="1"/>
      <w:marLeft w:val="0"/>
      <w:marRight w:val="0"/>
      <w:marTop w:val="0"/>
      <w:marBottom w:val="0"/>
      <w:divBdr>
        <w:top w:val="none" w:sz="0" w:space="0" w:color="auto"/>
        <w:left w:val="none" w:sz="0" w:space="0" w:color="auto"/>
        <w:bottom w:val="none" w:sz="0" w:space="0" w:color="auto"/>
        <w:right w:val="none" w:sz="0" w:space="0" w:color="auto"/>
      </w:divBdr>
    </w:div>
    <w:div w:id="676733056">
      <w:bodyDiv w:val="1"/>
      <w:marLeft w:val="0"/>
      <w:marRight w:val="0"/>
      <w:marTop w:val="0"/>
      <w:marBottom w:val="0"/>
      <w:divBdr>
        <w:top w:val="none" w:sz="0" w:space="0" w:color="auto"/>
        <w:left w:val="none" w:sz="0" w:space="0" w:color="auto"/>
        <w:bottom w:val="none" w:sz="0" w:space="0" w:color="auto"/>
        <w:right w:val="none" w:sz="0" w:space="0" w:color="auto"/>
      </w:divBdr>
    </w:div>
    <w:div w:id="678434240">
      <w:bodyDiv w:val="1"/>
      <w:marLeft w:val="0"/>
      <w:marRight w:val="0"/>
      <w:marTop w:val="0"/>
      <w:marBottom w:val="0"/>
      <w:divBdr>
        <w:top w:val="none" w:sz="0" w:space="0" w:color="auto"/>
        <w:left w:val="none" w:sz="0" w:space="0" w:color="auto"/>
        <w:bottom w:val="none" w:sz="0" w:space="0" w:color="auto"/>
        <w:right w:val="none" w:sz="0" w:space="0" w:color="auto"/>
      </w:divBdr>
    </w:div>
    <w:div w:id="682441785">
      <w:bodyDiv w:val="1"/>
      <w:marLeft w:val="0"/>
      <w:marRight w:val="0"/>
      <w:marTop w:val="0"/>
      <w:marBottom w:val="0"/>
      <w:divBdr>
        <w:top w:val="none" w:sz="0" w:space="0" w:color="auto"/>
        <w:left w:val="none" w:sz="0" w:space="0" w:color="auto"/>
        <w:bottom w:val="none" w:sz="0" w:space="0" w:color="auto"/>
        <w:right w:val="none" w:sz="0" w:space="0" w:color="auto"/>
      </w:divBdr>
    </w:div>
    <w:div w:id="683482813">
      <w:bodyDiv w:val="1"/>
      <w:marLeft w:val="0"/>
      <w:marRight w:val="0"/>
      <w:marTop w:val="0"/>
      <w:marBottom w:val="0"/>
      <w:divBdr>
        <w:top w:val="none" w:sz="0" w:space="0" w:color="auto"/>
        <w:left w:val="none" w:sz="0" w:space="0" w:color="auto"/>
        <w:bottom w:val="none" w:sz="0" w:space="0" w:color="auto"/>
        <w:right w:val="none" w:sz="0" w:space="0" w:color="auto"/>
      </w:divBdr>
    </w:div>
    <w:div w:id="685134626">
      <w:bodyDiv w:val="1"/>
      <w:marLeft w:val="0"/>
      <w:marRight w:val="0"/>
      <w:marTop w:val="0"/>
      <w:marBottom w:val="0"/>
      <w:divBdr>
        <w:top w:val="none" w:sz="0" w:space="0" w:color="auto"/>
        <w:left w:val="none" w:sz="0" w:space="0" w:color="auto"/>
        <w:bottom w:val="none" w:sz="0" w:space="0" w:color="auto"/>
        <w:right w:val="none" w:sz="0" w:space="0" w:color="auto"/>
      </w:divBdr>
    </w:div>
    <w:div w:id="686325644">
      <w:bodyDiv w:val="1"/>
      <w:marLeft w:val="0"/>
      <w:marRight w:val="0"/>
      <w:marTop w:val="0"/>
      <w:marBottom w:val="0"/>
      <w:divBdr>
        <w:top w:val="none" w:sz="0" w:space="0" w:color="auto"/>
        <w:left w:val="none" w:sz="0" w:space="0" w:color="auto"/>
        <w:bottom w:val="none" w:sz="0" w:space="0" w:color="auto"/>
        <w:right w:val="none" w:sz="0" w:space="0" w:color="auto"/>
      </w:divBdr>
    </w:div>
    <w:div w:id="694966708">
      <w:bodyDiv w:val="1"/>
      <w:marLeft w:val="0"/>
      <w:marRight w:val="0"/>
      <w:marTop w:val="0"/>
      <w:marBottom w:val="0"/>
      <w:divBdr>
        <w:top w:val="none" w:sz="0" w:space="0" w:color="auto"/>
        <w:left w:val="none" w:sz="0" w:space="0" w:color="auto"/>
        <w:bottom w:val="none" w:sz="0" w:space="0" w:color="auto"/>
        <w:right w:val="none" w:sz="0" w:space="0" w:color="auto"/>
      </w:divBdr>
    </w:div>
    <w:div w:id="695232086">
      <w:bodyDiv w:val="1"/>
      <w:marLeft w:val="0"/>
      <w:marRight w:val="0"/>
      <w:marTop w:val="0"/>
      <w:marBottom w:val="0"/>
      <w:divBdr>
        <w:top w:val="none" w:sz="0" w:space="0" w:color="auto"/>
        <w:left w:val="none" w:sz="0" w:space="0" w:color="auto"/>
        <w:bottom w:val="none" w:sz="0" w:space="0" w:color="auto"/>
        <w:right w:val="none" w:sz="0" w:space="0" w:color="auto"/>
      </w:divBdr>
    </w:div>
    <w:div w:id="698823636">
      <w:bodyDiv w:val="1"/>
      <w:marLeft w:val="0"/>
      <w:marRight w:val="0"/>
      <w:marTop w:val="0"/>
      <w:marBottom w:val="0"/>
      <w:divBdr>
        <w:top w:val="none" w:sz="0" w:space="0" w:color="auto"/>
        <w:left w:val="none" w:sz="0" w:space="0" w:color="auto"/>
        <w:bottom w:val="none" w:sz="0" w:space="0" w:color="auto"/>
        <w:right w:val="none" w:sz="0" w:space="0" w:color="auto"/>
      </w:divBdr>
    </w:div>
    <w:div w:id="699167833">
      <w:bodyDiv w:val="1"/>
      <w:marLeft w:val="0"/>
      <w:marRight w:val="0"/>
      <w:marTop w:val="0"/>
      <w:marBottom w:val="0"/>
      <w:divBdr>
        <w:top w:val="none" w:sz="0" w:space="0" w:color="auto"/>
        <w:left w:val="none" w:sz="0" w:space="0" w:color="auto"/>
        <w:bottom w:val="none" w:sz="0" w:space="0" w:color="auto"/>
        <w:right w:val="none" w:sz="0" w:space="0" w:color="auto"/>
      </w:divBdr>
    </w:div>
    <w:div w:id="699476632">
      <w:bodyDiv w:val="1"/>
      <w:marLeft w:val="0"/>
      <w:marRight w:val="0"/>
      <w:marTop w:val="0"/>
      <w:marBottom w:val="0"/>
      <w:divBdr>
        <w:top w:val="none" w:sz="0" w:space="0" w:color="auto"/>
        <w:left w:val="none" w:sz="0" w:space="0" w:color="auto"/>
        <w:bottom w:val="none" w:sz="0" w:space="0" w:color="auto"/>
        <w:right w:val="none" w:sz="0" w:space="0" w:color="auto"/>
      </w:divBdr>
    </w:div>
    <w:div w:id="699622534">
      <w:bodyDiv w:val="1"/>
      <w:marLeft w:val="0"/>
      <w:marRight w:val="0"/>
      <w:marTop w:val="0"/>
      <w:marBottom w:val="0"/>
      <w:divBdr>
        <w:top w:val="none" w:sz="0" w:space="0" w:color="auto"/>
        <w:left w:val="none" w:sz="0" w:space="0" w:color="auto"/>
        <w:bottom w:val="none" w:sz="0" w:space="0" w:color="auto"/>
        <w:right w:val="none" w:sz="0" w:space="0" w:color="auto"/>
      </w:divBdr>
    </w:div>
    <w:div w:id="701826311">
      <w:bodyDiv w:val="1"/>
      <w:marLeft w:val="0"/>
      <w:marRight w:val="0"/>
      <w:marTop w:val="0"/>
      <w:marBottom w:val="0"/>
      <w:divBdr>
        <w:top w:val="none" w:sz="0" w:space="0" w:color="auto"/>
        <w:left w:val="none" w:sz="0" w:space="0" w:color="auto"/>
        <w:bottom w:val="none" w:sz="0" w:space="0" w:color="auto"/>
        <w:right w:val="none" w:sz="0" w:space="0" w:color="auto"/>
      </w:divBdr>
    </w:div>
    <w:div w:id="704527663">
      <w:bodyDiv w:val="1"/>
      <w:marLeft w:val="0"/>
      <w:marRight w:val="0"/>
      <w:marTop w:val="0"/>
      <w:marBottom w:val="0"/>
      <w:divBdr>
        <w:top w:val="none" w:sz="0" w:space="0" w:color="auto"/>
        <w:left w:val="none" w:sz="0" w:space="0" w:color="auto"/>
        <w:bottom w:val="none" w:sz="0" w:space="0" w:color="auto"/>
        <w:right w:val="none" w:sz="0" w:space="0" w:color="auto"/>
      </w:divBdr>
    </w:div>
    <w:div w:id="705375327">
      <w:bodyDiv w:val="1"/>
      <w:marLeft w:val="0"/>
      <w:marRight w:val="0"/>
      <w:marTop w:val="0"/>
      <w:marBottom w:val="0"/>
      <w:divBdr>
        <w:top w:val="none" w:sz="0" w:space="0" w:color="auto"/>
        <w:left w:val="none" w:sz="0" w:space="0" w:color="auto"/>
        <w:bottom w:val="none" w:sz="0" w:space="0" w:color="auto"/>
        <w:right w:val="none" w:sz="0" w:space="0" w:color="auto"/>
      </w:divBdr>
      <w:divsChild>
        <w:div w:id="489836757">
          <w:marLeft w:val="0"/>
          <w:marRight w:val="0"/>
          <w:marTop w:val="0"/>
          <w:marBottom w:val="0"/>
          <w:divBdr>
            <w:top w:val="none" w:sz="0" w:space="0" w:color="auto"/>
            <w:left w:val="none" w:sz="0" w:space="0" w:color="auto"/>
            <w:bottom w:val="none" w:sz="0" w:space="0" w:color="auto"/>
            <w:right w:val="none" w:sz="0" w:space="0" w:color="auto"/>
          </w:divBdr>
          <w:divsChild>
            <w:div w:id="1031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377">
      <w:bodyDiv w:val="1"/>
      <w:marLeft w:val="0"/>
      <w:marRight w:val="0"/>
      <w:marTop w:val="0"/>
      <w:marBottom w:val="0"/>
      <w:divBdr>
        <w:top w:val="none" w:sz="0" w:space="0" w:color="auto"/>
        <w:left w:val="none" w:sz="0" w:space="0" w:color="auto"/>
        <w:bottom w:val="none" w:sz="0" w:space="0" w:color="auto"/>
        <w:right w:val="none" w:sz="0" w:space="0" w:color="auto"/>
      </w:divBdr>
    </w:div>
    <w:div w:id="706756906">
      <w:bodyDiv w:val="1"/>
      <w:marLeft w:val="0"/>
      <w:marRight w:val="0"/>
      <w:marTop w:val="0"/>
      <w:marBottom w:val="0"/>
      <w:divBdr>
        <w:top w:val="none" w:sz="0" w:space="0" w:color="auto"/>
        <w:left w:val="none" w:sz="0" w:space="0" w:color="auto"/>
        <w:bottom w:val="none" w:sz="0" w:space="0" w:color="auto"/>
        <w:right w:val="none" w:sz="0" w:space="0" w:color="auto"/>
      </w:divBdr>
    </w:div>
    <w:div w:id="709257488">
      <w:bodyDiv w:val="1"/>
      <w:marLeft w:val="0"/>
      <w:marRight w:val="0"/>
      <w:marTop w:val="0"/>
      <w:marBottom w:val="0"/>
      <w:divBdr>
        <w:top w:val="none" w:sz="0" w:space="0" w:color="auto"/>
        <w:left w:val="none" w:sz="0" w:space="0" w:color="auto"/>
        <w:bottom w:val="none" w:sz="0" w:space="0" w:color="auto"/>
        <w:right w:val="none" w:sz="0" w:space="0" w:color="auto"/>
      </w:divBdr>
    </w:div>
    <w:div w:id="709257632">
      <w:bodyDiv w:val="1"/>
      <w:marLeft w:val="0"/>
      <w:marRight w:val="0"/>
      <w:marTop w:val="0"/>
      <w:marBottom w:val="0"/>
      <w:divBdr>
        <w:top w:val="none" w:sz="0" w:space="0" w:color="auto"/>
        <w:left w:val="none" w:sz="0" w:space="0" w:color="auto"/>
        <w:bottom w:val="none" w:sz="0" w:space="0" w:color="auto"/>
        <w:right w:val="none" w:sz="0" w:space="0" w:color="auto"/>
      </w:divBdr>
    </w:div>
    <w:div w:id="710569126">
      <w:bodyDiv w:val="1"/>
      <w:marLeft w:val="0"/>
      <w:marRight w:val="0"/>
      <w:marTop w:val="0"/>
      <w:marBottom w:val="0"/>
      <w:divBdr>
        <w:top w:val="none" w:sz="0" w:space="0" w:color="auto"/>
        <w:left w:val="none" w:sz="0" w:space="0" w:color="auto"/>
        <w:bottom w:val="none" w:sz="0" w:space="0" w:color="auto"/>
        <w:right w:val="none" w:sz="0" w:space="0" w:color="auto"/>
      </w:divBdr>
    </w:div>
    <w:div w:id="710573207">
      <w:bodyDiv w:val="1"/>
      <w:marLeft w:val="0"/>
      <w:marRight w:val="0"/>
      <w:marTop w:val="0"/>
      <w:marBottom w:val="0"/>
      <w:divBdr>
        <w:top w:val="none" w:sz="0" w:space="0" w:color="auto"/>
        <w:left w:val="none" w:sz="0" w:space="0" w:color="auto"/>
        <w:bottom w:val="none" w:sz="0" w:space="0" w:color="auto"/>
        <w:right w:val="none" w:sz="0" w:space="0" w:color="auto"/>
      </w:divBdr>
    </w:div>
    <w:div w:id="716468549">
      <w:bodyDiv w:val="1"/>
      <w:marLeft w:val="0"/>
      <w:marRight w:val="0"/>
      <w:marTop w:val="0"/>
      <w:marBottom w:val="0"/>
      <w:divBdr>
        <w:top w:val="none" w:sz="0" w:space="0" w:color="auto"/>
        <w:left w:val="none" w:sz="0" w:space="0" w:color="auto"/>
        <w:bottom w:val="none" w:sz="0" w:space="0" w:color="auto"/>
        <w:right w:val="none" w:sz="0" w:space="0" w:color="auto"/>
      </w:divBdr>
    </w:div>
    <w:div w:id="719282470">
      <w:bodyDiv w:val="1"/>
      <w:marLeft w:val="0"/>
      <w:marRight w:val="0"/>
      <w:marTop w:val="0"/>
      <w:marBottom w:val="0"/>
      <w:divBdr>
        <w:top w:val="none" w:sz="0" w:space="0" w:color="auto"/>
        <w:left w:val="none" w:sz="0" w:space="0" w:color="auto"/>
        <w:bottom w:val="none" w:sz="0" w:space="0" w:color="auto"/>
        <w:right w:val="none" w:sz="0" w:space="0" w:color="auto"/>
      </w:divBdr>
    </w:div>
    <w:div w:id="722219412">
      <w:bodyDiv w:val="1"/>
      <w:marLeft w:val="0"/>
      <w:marRight w:val="0"/>
      <w:marTop w:val="0"/>
      <w:marBottom w:val="0"/>
      <w:divBdr>
        <w:top w:val="none" w:sz="0" w:space="0" w:color="auto"/>
        <w:left w:val="none" w:sz="0" w:space="0" w:color="auto"/>
        <w:bottom w:val="none" w:sz="0" w:space="0" w:color="auto"/>
        <w:right w:val="none" w:sz="0" w:space="0" w:color="auto"/>
      </w:divBdr>
    </w:div>
    <w:div w:id="736437734">
      <w:bodyDiv w:val="1"/>
      <w:marLeft w:val="0"/>
      <w:marRight w:val="0"/>
      <w:marTop w:val="0"/>
      <w:marBottom w:val="0"/>
      <w:divBdr>
        <w:top w:val="none" w:sz="0" w:space="0" w:color="auto"/>
        <w:left w:val="none" w:sz="0" w:space="0" w:color="auto"/>
        <w:bottom w:val="none" w:sz="0" w:space="0" w:color="auto"/>
        <w:right w:val="none" w:sz="0" w:space="0" w:color="auto"/>
      </w:divBdr>
    </w:div>
    <w:div w:id="736634900">
      <w:bodyDiv w:val="1"/>
      <w:marLeft w:val="0"/>
      <w:marRight w:val="0"/>
      <w:marTop w:val="0"/>
      <w:marBottom w:val="0"/>
      <w:divBdr>
        <w:top w:val="none" w:sz="0" w:space="0" w:color="auto"/>
        <w:left w:val="none" w:sz="0" w:space="0" w:color="auto"/>
        <w:bottom w:val="none" w:sz="0" w:space="0" w:color="auto"/>
        <w:right w:val="none" w:sz="0" w:space="0" w:color="auto"/>
      </w:divBdr>
    </w:div>
    <w:div w:id="742028575">
      <w:bodyDiv w:val="1"/>
      <w:marLeft w:val="0"/>
      <w:marRight w:val="0"/>
      <w:marTop w:val="0"/>
      <w:marBottom w:val="0"/>
      <w:divBdr>
        <w:top w:val="none" w:sz="0" w:space="0" w:color="auto"/>
        <w:left w:val="none" w:sz="0" w:space="0" w:color="auto"/>
        <w:bottom w:val="none" w:sz="0" w:space="0" w:color="auto"/>
        <w:right w:val="none" w:sz="0" w:space="0" w:color="auto"/>
      </w:divBdr>
    </w:div>
    <w:div w:id="746610540">
      <w:bodyDiv w:val="1"/>
      <w:marLeft w:val="0"/>
      <w:marRight w:val="0"/>
      <w:marTop w:val="0"/>
      <w:marBottom w:val="0"/>
      <w:divBdr>
        <w:top w:val="none" w:sz="0" w:space="0" w:color="auto"/>
        <w:left w:val="none" w:sz="0" w:space="0" w:color="auto"/>
        <w:bottom w:val="none" w:sz="0" w:space="0" w:color="auto"/>
        <w:right w:val="none" w:sz="0" w:space="0" w:color="auto"/>
      </w:divBdr>
    </w:div>
    <w:div w:id="749155278">
      <w:bodyDiv w:val="1"/>
      <w:marLeft w:val="0"/>
      <w:marRight w:val="0"/>
      <w:marTop w:val="0"/>
      <w:marBottom w:val="0"/>
      <w:divBdr>
        <w:top w:val="none" w:sz="0" w:space="0" w:color="auto"/>
        <w:left w:val="none" w:sz="0" w:space="0" w:color="auto"/>
        <w:bottom w:val="none" w:sz="0" w:space="0" w:color="auto"/>
        <w:right w:val="none" w:sz="0" w:space="0" w:color="auto"/>
      </w:divBdr>
    </w:div>
    <w:div w:id="752900221">
      <w:bodyDiv w:val="1"/>
      <w:marLeft w:val="0"/>
      <w:marRight w:val="0"/>
      <w:marTop w:val="0"/>
      <w:marBottom w:val="0"/>
      <w:divBdr>
        <w:top w:val="none" w:sz="0" w:space="0" w:color="auto"/>
        <w:left w:val="none" w:sz="0" w:space="0" w:color="auto"/>
        <w:bottom w:val="none" w:sz="0" w:space="0" w:color="auto"/>
        <w:right w:val="none" w:sz="0" w:space="0" w:color="auto"/>
      </w:divBdr>
    </w:div>
    <w:div w:id="753823235">
      <w:bodyDiv w:val="1"/>
      <w:marLeft w:val="0"/>
      <w:marRight w:val="0"/>
      <w:marTop w:val="0"/>
      <w:marBottom w:val="0"/>
      <w:divBdr>
        <w:top w:val="none" w:sz="0" w:space="0" w:color="auto"/>
        <w:left w:val="none" w:sz="0" w:space="0" w:color="auto"/>
        <w:bottom w:val="none" w:sz="0" w:space="0" w:color="auto"/>
        <w:right w:val="none" w:sz="0" w:space="0" w:color="auto"/>
      </w:divBdr>
    </w:div>
    <w:div w:id="754591323">
      <w:bodyDiv w:val="1"/>
      <w:marLeft w:val="0"/>
      <w:marRight w:val="0"/>
      <w:marTop w:val="0"/>
      <w:marBottom w:val="0"/>
      <w:divBdr>
        <w:top w:val="none" w:sz="0" w:space="0" w:color="auto"/>
        <w:left w:val="none" w:sz="0" w:space="0" w:color="auto"/>
        <w:bottom w:val="none" w:sz="0" w:space="0" w:color="auto"/>
        <w:right w:val="none" w:sz="0" w:space="0" w:color="auto"/>
      </w:divBdr>
    </w:div>
    <w:div w:id="755708590">
      <w:bodyDiv w:val="1"/>
      <w:marLeft w:val="0"/>
      <w:marRight w:val="0"/>
      <w:marTop w:val="0"/>
      <w:marBottom w:val="0"/>
      <w:divBdr>
        <w:top w:val="none" w:sz="0" w:space="0" w:color="auto"/>
        <w:left w:val="none" w:sz="0" w:space="0" w:color="auto"/>
        <w:bottom w:val="none" w:sz="0" w:space="0" w:color="auto"/>
        <w:right w:val="none" w:sz="0" w:space="0" w:color="auto"/>
      </w:divBdr>
    </w:div>
    <w:div w:id="757556116">
      <w:bodyDiv w:val="1"/>
      <w:marLeft w:val="0"/>
      <w:marRight w:val="0"/>
      <w:marTop w:val="0"/>
      <w:marBottom w:val="0"/>
      <w:divBdr>
        <w:top w:val="none" w:sz="0" w:space="0" w:color="auto"/>
        <w:left w:val="none" w:sz="0" w:space="0" w:color="auto"/>
        <w:bottom w:val="none" w:sz="0" w:space="0" w:color="auto"/>
        <w:right w:val="none" w:sz="0" w:space="0" w:color="auto"/>
      </w:divBdr>
    </w:div>
    <w:div w:id="760494343">
      <w:bodyDiv w:val="1"/>
      <w:marLeft w:val="0"/>
      <w:marRight w:val="0"/>
      <w:marTop w:val="0"/>
      <w:marBottom w:val="0"/>
      <w:divBdr>
        <w:top w:val="none" w:sz="0" w:space="0" w:color="auto"/>
        <w:left w:val="none" w:sz="0" w:space="0" w:color="auto"/>
        <w:bottom w:val="none" w:sz="0" w:space="0" w:color="auto"/>
        <w:right w:val="none" w:sz="0" w:space="0" w:color="auto"/>
      </w:divBdr>
    </w:div>
    <w:div w:id="762913859">
      <w:bodyDiv w:val="1"/>
      <w:marLeft w:val="0"/>
      <w:marRight w:val="0"/>
      <w:marTop w:val="0"/>
      <w:marBottom w:val="0"/>
      <w:divBdr>
        <w:top w:val="none" w:sz="0" w:space="0" w:color="auto"/>
        <w:left w:val="none" w:sz="0" w:space="0" w:color="auto"/>
        <w:bottom w:val="none" w:sz="0" w:space="0" w:color="auto"/>
        <w:right w:val="none" w:sz="0" w:space="0" w:color="auto"/>
      </w:divBdr>
    </w:div>
    <w:div w:id="765613579">
      <w:bodyDiv w:val="1"/>
      <w:marLeft w:val="0"/>
      <w:marRight w:val="0"/>
      <w:marTop w:val="0"/>
      <w:marBottom w:val="0"/>
      <w:divBdr>
        <w:top w:val="none" w:sz="0" w:space="0" w:color="auto"/>
        <w:left w:val="none" w:sz="0" w:space="0" w:color="auto"/>
        <w:bottom w:val="none" w:sz="0" w:space="0" w:color="auto"/>
        <w:right w:val="none" w:sz="0" w:space="0" w:color="auto"/>
      </w:divBdr>
    </w:div>
    <w:div w:id="767576841">
      <w:bodyDiv w:val="1"/>
      <w:marLeft w:val="0"/>
      <w:marRight w:val="0"/>
      <w:marTop w:val="0"/>
      <w:marBottom w:val="0"/>
      <w:divBdr>
        <w:top w:val="none" w:sz="0" w:space="0" w:color="auto"/>
        <w:left w:val="none" w:sz="0" w:space="0" w:color="auto"/>
        <w:bottom w:val="none" w:sz="0" w:space="0" w:color="auto"/>
        <w:right w:val="none" w:sz="0" w:space="0" w:color="auto"/>
      </w:divBdr>
    </w:div>
    <w:div w:id="772894818">
      <w:bodyDiv w:val="1"/>
      <w:marLeft w:val="0"/>
      <w:marRight w:val="0"/>
      <w:marTop w:val="0"/>
      <w:marBottom w:val="0"/>
      <w:divBdr>
        <w:top w:val="none" w:sz="0" w:space="0" w:color="auto"/>
        <w:left w:val="none" w:sz="0" w:space="0" w:color="auto"/>
        <w:bottom w:val="none" w:sz="0" w:space="0" w:color="auto"/>
        <w:right w:val="none" w:sz="0" w:space="0" w:color="auto"/>
      </w:divBdr>
    </w:div>
    <w:div w:id="781263093">
      <w:bodyDiv w:val="1"/>
      <w:marLeft w:val="0"/>
      <w:marRight w:val="0"/>
      <w:marTop w:val="0"/>
      <w:marBottom w:val="0"/>
      <w:divBdr>
        <w:top w:val="none" w:sz="0" w:space="0" w:color="auto"/>
        <w:left w:val="none" w:sz="0" w:space="0" w:color="auto"/>
        <w:bottom w:val="none" w:sz="0" w:space="0" w:color="auto"/>
        <w:right w:val="none" w:sz="0" w:space="0" w:color="auto"/>
      </w:divBdr>
    </w:div>
    <w:div w:id="781414396">
      <w:bodyDiv w:val="1"/>
      <w:marLeft w:val="0"/>
      <w:marRight w:val="0"/>
      <w:marTop w:val="0"/>
      <w:marBottom w:val="0"/>
      <w:divBdr>
        <w:top w:val="none" w:sz="0" w:space="0" w:color="auto"/>
        <w:left w:val="none" w:sz="0" w:space="0" w:color="auto"/>
        <w:bottom w:val="none" w:sz="0" w:space="0" w:color="auto"/>
        <w:right w:val="none" w:sz="0" w:space="0" w:color="auto"/>
      </w:divBdr>
    </w:div>
    <w:div w:id="781730493">
      <w:bodyDiv w:val="1"/>
      <w:marLeft w:val="0"/>
      <w:marRight w:val="0"/>
      <w:marTop w:val="0"/>
      <w:marBottom w:val="0"/>
      <w:divBdr>
        <w:top w:val="none" w:sz="0" w:space="0" w:color="auto"/>
        <w:left w:val="none" w:sz="0" w:space="0" w:color="auto"/>
        <w:bottom w:val="none" w:sz="0" w:space="0" w:color="auto"/>
        <w:right w:val="none" w:sz="0" w:space="0" w:color="auto"/>
      </w:divBdr>
    </w:div>
    <w:div w:id="781808110">
      <w:bodyDiv w:val="1"/>
      <w:marLeft w:val="0"/>
      <w:marRight w:val="0"/>
      <w:marTop w:val="0"/>
      <w:marBottom w:val="0"/>
      <w:divBdr>
        <w:top w:val="none" w:sz="0" w:space="0" w:color="auto"/>
        <w:left w:val="none" w:sz="0" w:space="0" w:color="auto"/>
        <w:bottom w:val="none" w:sz="0" w:space="0" w:color="auto"/>
        <w:right w:val="none" w:sz="0" w:space="0" w:color="auto"/>
      </w:divBdr>
    </w:div>
    <w:div w:id="786004531">
      <w:bodyDiv w:val="1"/>
      <w:marLeft w:val="0"/>
      <w:marRight w:val="0"/>
      <w:marTop w:val="0"/>
      <w:marBottom w:val="0"/>
      <w:divBdr>
        <w:top w:val="none" w:sz="0" w:space="0" w:color="auto"/>
        <w:left w:val="none" w:sz="0" w:space="0" w:color="auto"/>
        <w:bottom w:val="none" w:sz="0" w:space="0" w:color="auto"/>
        <w:right w:val="none" w:sz="0" w:space="0" w:color="auto"/>
      </w:divBdr>
    </w:div>
    <w:div w:id="788009782">
      <w:bodyDiv w:val="1"/>
      <w:marLeft w:val="0"/>
      <w:marRight w:val="0"/>
      <w:marTop w:val="0"/>
      <w:marBottom w:val="0"/>
      <w:divBdr>
        <w:top w:val="none" w:sz="0" w:space="0" w:color="auto"/>
        <w:left w:val="none" w:sz="0" w:space="0" w:color="auto"/>
        <w:bottom w:val="none" w:sz="0" w:space="0" w:color="auto"/>
        <w:right w:val="none" w:sz="0" w:space="0" w:color="auto"/>
      </w:divBdr>
    </w:div>
    <w:div w:id="792749207">
      <w:bodyDiv w:val="1"/>
      <w:marLeft w:val="0"/>
      <w:marRight w:val="0"/>
      <w:marTop w:val="0"/>
      <w:marBottom w:val="0"/>
      <w:divBdr>
        <w:top w:val="none" w:sz="0" w:space="0" w:color="auto"/>
        <w:left w:val="none" w:sz="0" w:space="0" w:color="auto"/>
        <w:bottom w:val="none" w:sz="0" w:space="0" w:color="auto"/>
        <w:right w:val="none" w:sz="0" w:space="0" w:color="auto"/>
      </w:divBdr>
    </w:div>
    <w:div w:id="795948497">
      <w:bodyDiv w:val="1"/>
      <w:marLeft w:val="0"/>
      <w:marRight w:val="0"/>
      <w:marTop w:val="0"/>
      <w:marBottom w:val="0"/>
      <w:divBdr>
        <w:top w:val="none" w:sz="0" w:space="0" w:color="auto"/>
        <w:left w:val="none" w:sz="0" w:space="0" w:color="auto"/>
        <w:bottom w:val="none" w:sz="0" w:space="0" w:color="auto"/>
        <w:right w:val="none" w:sz="0" w:space="0" w:color="auto"/>
      </w:divBdr>
    </w:div>
    <w:div w:id="803933406">
      <w:bodyDiv w:val="1"/>
      <w:marLeft w:val="0"/>
      <w:marRight w:val="0"/>
      <w:marTop w:val="0"/>
      <w:marBottom w:val="0"/>
      <w:divBdr>
        <w:top w:val="none" w:sz="0" w:space="0" w:color="auto"/>
        <w:left w:val="none" w:sz="0" w:space="0" w:color="auto"/>
        <w:bottom w:val="none" w:sz="0" w:space="0" w:color="auto"/>
        <w:right w:val="none" w:sz="0" w:space="0" w:color="auto"/>
      </w:divBdr>
    </w:div>
    <w:div w:id="805391418">
      <w:bodyDiv w:val="1"/>
      <w:marLeft w:val="0"/>
      <w:marRight w:val="0"/>
      <w:marTop w:val="0"/>
      <w:marBottom w:val="0"/>
      <w:divBdr>
        <w:top w:val="none" w:sz="0" w:space="0" w:color="auto"/>
        <w:left w:val="none" w:sz="0" w:space="0" w:color="auto"/>
        <w:bottom w:val="none" w:sz="0" w:space="0" w:color="auto"/>
        <w:right w:val="none" w:sz="0" w:space="0" w:color="auto"/>
      </w:divBdr>
    </w:div>
    <w:div w:id="806167029">
      <w:bodyDiv w:val="1"/>
      <w:marLeft w:val="0"/>
      <w:marRight w:val="0"/>
      <w:marTop w:val="0"/>
      <w:marBottom w:val="0"/>
      <w:divBdr>
        <w:top w:val="none" w:sz="0" w:space="0" w:color="auto"/>
        <w:left w:val="none" w:sz="0" w:space="0" w:color="auto"/>
        <w:bottom w:val="none" w:sz="0" w:space="0" w:color="auto"/>
        <w:right w:val="none" w:sz="0" w:space="0" w:color="auto"/>
      </w:divBdr>
    </w:div>
    <w:div w:id="809322527">
      <w:bodyDiv w:val="1"/>
      <w:marLeft w:val="0"/>
      <w:marRight w:val="0"/>
      <w:marTop w:val="0"/>
      <w:marBottom w:val="0"/>
      <w:divBdr>
        <w:top w:val="none" w:sz="0" w:space="0" w:color="auto"/>
        <w:left w:val="none" w:sz="0" w:space="0" w:color="auto"/>
        <w:bottom w:val="none" w:sz="0" w:space="0" w:color="auto"/>
        <w:right w:val="none" w:sz="0" w:space="0" w:color="auto"/>
      </w:divBdr>
    </w:div>
    <w:div w:id="820197783">
      <w:bodyDiv w:val="1"/>
      <w:marLeft w:val="0"/>
      <w:marRight w:val="0"/>
      <w:marTop w:val="0"/>
      <w:marBottom w:val="0"/>
      <w:divBdr>
        <w:top w:val="none" w:sz="0" w:space="0" w:color="auto"/>
        <w:left w:val="none" w:sz="0" w:space="0" w:color="auto"/>
        <w:bottom w:val="none" w:sz="0" w:space="0" w:color="auto"/>
        <w:right w:val="none" w:sz="0" w:space="0" w:color="auto"/>
      </w:divBdr>
    </w:div>
    <w:div w:id="820466842">
      <w:bodyDiv w:val="1"/>
      <w:marLeft w:val="0"/>
      <w:marRight w:val="0"/>
      <w:marTop w:val="0"/>
      <w:marBottom w:val="0"/>
      <w:divBdr>
        <w:top w:val="none" w:sz="0" w:space="0" w:color="auto"/>
        <w:left w:val="none" w:sz="0" w:space="0" w:color="auto"/>
        <w:bottom w:val="none" w:sz="0" w:space="0" w:color="auto"/>
        <w:right w:val="none" w:sz="0" w:space="0" w:color="auto"/>
      </w:divBdr>
    </w:div>
    <w:div w:id="821505679">
      <w:bodyDiv w:val="1"/>
      <w:marLeft w:val="0"/>
      <w:marRight w:val="0"/>
      <w:marTop w:val="0"/>
      <w:marBottom w:val="0"/>
      <w:divBdr>
        <w:top w:val="none" w:sz="0" w:space="0" w:color="auto"/>
        <w:left w:val="none" w:sz="0" w:space="0" w:color="auto"/>
        <w:bottom w:val="none" w:sz="0" w:space="0" w:color="auto"/>
        <w:right w:val="none" w:sz="0" w:space="0" w:color="auto"/>
      </w:divBdr>
    </w:div>
    <w:div w:id="822895311">
      <w:bodyDiv w:val="1"/>
      <w:marLeft w:val="0"/>
      <w:marRight w:val="0"/>
      <w:marTop w:val="0"/>
      <w:marBottom w:val="0"/>
      <w:divBdr>
        <w:top w:val="none" w:sz="0" w:space="0" w:color="auto"/>
        <w:left w:val="none" w:sz="0" w:space="0" w:color="auto"/>
        <w:bottom w:val="none" w:sz="0" w:space="0" w:color="auto"/>
        <w:right w:val="none" w:sz="0" w:space="0" w:color="auto"/>
      </w:divBdr>
    </w:div>
    <w:div w:id="823352878">
      <w:bodyDiv w:val="1"/>
      <w:marLeft w:val="0"/>
      <w:marRight w:val="0"/>
      <w:marTop w:val="0"/>
      <w:marBottom w:val="0"/>
      <w:divBdr>
        <w:top w:val="none" w:sz="0" w:space="0" w:color="auto"/>
        <w:left w:val="none" w:sz="0" w:space="0" w:color="auto"/>
        <w:bottom w:val="none" w:sz="0" w:space="0" w:color="auto"/>
        <w:right w:val="none" w:sz="0" w:space="0" w:color="auto"/>
      </w:divBdr>
    </w:div>
    <w:div w:id="825240346">
      <w:bodyDiv w:val="1"/>
      <w:marLeft w:val="0"/>
      <w:marRight w:val="0"/>
      <w:marTop w:val="0"/>
      <w:marBottom w:val="0"/>
      <w:divBdr>
        <w:top w:val="none" w:sz="0" w:space="0" w:color="auto"/>
        <w:left w:val="none" w:sz="0" w:space="0" w:color="auto"/>
        <w:bottom w:val="none" w:sz="0" w:space="0" w:color="auto"/>
        <w:right w:val="none" w:sz="0" w:space="0" w:color="auto"/>
      </w:divBdr>
    </w:div>
    <w:div w:id="826017201">
      <w:bodyDiv w:val="1"/>
      <w:marLeft w:val="0"/>
      <w:marRight w:val="0"/>
      <w:marTop w:val="0"/>
      <w:marBottom w:val="0"/>
      <w:divBdr>
        <w:top w:val="none" w:sz="0" w:space="0" w:color="auto"/>
        <w:left w:val="none" w:sz="0" w:space="0" w:color="auto"/>
        <w:bottom w:val="none" w:sz="0" w:space="0" w:color="auto"/>
        <w:right w:val="none" w:sz="0" w:space="0" w:color="auto"/>
      </w:divBdr>
    </w:div>
    <w:div w:id="826823259">
      <w:bodyDiv w:val="1"/>
      <w:marLeft w:val="0"/>
      <w:marRight w:val="0"/>
      <w:marTop w:val="0"/>
      <w:marBottom w:val="0"/>
      <w:divBdr>
        <w:top w:val="none" w:sz="0" w:space="0" w:color="auto"/>
        <w:left w:val="none" w:sz="0" w:space="0" w:color="auto"/>
        <w:bottom w:val="none" w:sz="0" w:space="0" w:color="auto"/>
        <w:right w:val="none" w:sz="0" w:space="0" w:color="auto"/>
      </w:divBdr>
    </w:div>
    <w:div w:id="831604038">
      <w:bodyDiv w:val="1"/>
      <w:marLeft w:val="0"/>
      <w:marRight w:val="0"/>
      <w:marTop w:val="0"/>
      <w:marBottom w:val="0"/>
      <w:divBdr>
        <w:top w:val="none" w:sz="0" w:space="0" w:color="auto"/>
        <w:left w:val="none" w:sz="0" w:space="0" w:color="auto"/>
        <w:bottom w:val="none" w:sz="0" w:space="0" w:color="auto"/>
        <w:right w:val="none" w:sz="0" w:space="0" w:color="auto"/>
      </w:divBdr>
    </w:div>
    <w:div w:id="831915512">
      <w:bodyDiv w:val="1"/>
      <w:marLeft w:val="0"/>
      <w:marRight w:val="0"/>
      <w:marTop w:val="0"/>
      <w:marBottom w:val="0"/>
      <w:divBdr>
        <w:top w:val="none" w:sz="0" w:space="0" w:color="auto"/>
        <w:left w:val="none" w:sz="0" w:space="0" w:color="auto"/>
        <w:bottom w:val="none" w:sz="0" w:space="0" w:color="auto"/>
        <w:right w:val="none" w:sz="0" w:space="0" w:color="auto"/>
      </w:divBdr>
    </w:div>
    <w:div w:id="833764670">
      <w:bodyDiv w:val="1"/>
      <w:marLeft w:val="0"/>
      <w:marRight w:val="0"/>
      <w:marTop w:val="0"/>
      <w:marBottom w:val="0"/>
      <w:divBdr>
        <w:top w:val="none" w:sz="0" w:space="0" w:color="auto"/>
        <w:left w:val="none" w:sz="0" w:space="0" w:color="auto"/>
        <w:bottom w:val="none" w:sz="0" w:space="0" w:color="auto"/>
        <w:right w:val="none" w:sz="0" w:space="0" w:color="auto"/>
      </w:divBdr>
    </w:div>
    <w:div w:id="835994745">
      <w:bodyDiv w:val="1"/>
      <w:marLeft w:val="0"/>
      <w:marRight w:val="0"/>
      <w:marTop w:val="0"/>
      <w:marBottom w:val="0"/>
      <w:divBdr>
        <w:top w:val="none" w:sz="0" w:space="0" w:color="auto"/>
        <w:left w:val="none" w:sz="0" w:space="0" w:color="auto"/>
        <w:bottom w:val="none" w:sz="0" w:space="0" w:color="auto"/>
        <w:right w:val="none" w:sz="0" w:space="0" w:color="auto"/>
      </w:divBdr>
    </w:div>
    <w:div w:id="839126631">
      <w:bodyDiv w:val="1"/>
      <w:marLeft w:val="0"/>
      <w:marRight w:val="0"/>
      <w:marTop w:val="0"/>
      <w:marBottom w:val="0"/>
      <w:divBdr>
        <w:top w:val="none" w:sz="0" w:space="0" w:color="auto"/>
        <w:left w:val="none" w:sz="0" w:space="0" w:color="auto"/>
        <w:bottom w:val="none" w:sz="0" w:space="0" w:color="auto"/>
        <w:right w:val="none" w:sz="0" w:space="0" w:color="auto"/>
      </w:divBdr>
    </w:div>
    <w:div w:id="842547220">
      <w:bodyDiv w:val="1"/>
      <w:marLeft w:val="0"/>
      <w:marRight w:val="0"/>
      <w:marTop w:val="0"/>
      <w:marBottom w:val="0"/>
      <w:divBdr>
        <w:top w:val="none" w:sz="0" w:space="0" w:color="auto"/>
        <w:left w:val="none" w:sz="0" w:space="0" w:color="auto"/>
        <w:bottom w:val="none" w:sz="0" w:space="0" w:color="auto"/>
        <w:right w:val="none" w:sz="0" w:space="0" w:color="auto"/>
      </w:divBdr>
    </w:div>
    <w:div w:id="844176728">
      <w:bodyDiv w:val="1"/>
      <w:marLeft w:val="0"/>
      <w:marRight w:val="0"/>
      <w:marTop w:val="0"/>
      <w:marBottom w:val="0"/>
      <w:divBdr>
        <w:top w:val="none" w:sz="0" w:space="0" w:color="auto"/>
        <w:left w:val="none" w:sz="0" w:space="0" w:color="auto"/>
        <w:bottom w:val="none" w:sz="0" w:space="0" w:color="auto"/>
        <w:right w:val="none" w:sz="0" w:space="0" w:color="auto"/>
      </w:divBdr>
    </w:div>
    <w:div w:id="844711915">
      <w:bodyDiv w:val="1"/>
      <w:marLeft w:val="0"/>
      <w:marRight w:val="0"/>
      <w:marTop w:val="0"/>
      <w:marBottom w:val="0"/>
      <w:divBdr>
        <w:top w:val="none" w:sz="0" w:space="0" w:color="auto"/>
        <w:left w:val="none" w:sz="0" w:space="0" w:color="auto"/>
        <w:bottom w:val="none" w:sz="0" w:space="0" w:color="auto"/>
        <w:right w:val="none" w:sz="0" w:space="0" w:color="auto"/>
      </w:divBdr>
    </w:div>
    <w:div w:id="846332202">
      <w:bodyDiv w:val="1"/>
      <w:marLeft w:val="0"/>
      <w:marRight w:val="0"/>
      <w:marTop w:val="0"/>
      <w:marBottom w:val="0"/>
      <w:divBdr>
        <w:top w:val="none" w:sz="0" w:space="0" w:color="auto"/>
        <w:left w:val="none" w:sz="0" w:space="0" w:color="auto"/>
        <w:bottom w:val="none" w:sz="0" w:space="0" w:color="auto"/>
        <w:right w:val="none" w:sz="0" w:space="0" w:color="auto"/>
      </w:divBdr>
    </w:div>
    <w:div w:id="854882370">
      <w:bodyDiv w:val="1"/>
      <w:marLeft w:val="0"/>
      <w:marRight w:val="0"/>
      <w:marTop w:val="0"/>
      <w:marBottom w:val="0"/>
      <w:divBdr>
        <w:top w:val="none" w:sz="0" w:space="0" w:color="auto"/>
        <w:left w:val="none" w:sz="0" w:space="0" w:color="auto"/>
        <w:bottom w:val="none" w:sz="0" w:space="0" w:color="auto"/>
        <w:right w:val="none" w:sz="0" w:space="0" w:color="auto"/>
      </w:divBdr>
    </w:div>
    <w:div w:id="856190393">
      <w:bodyDiv w:val="1"/>
      <w:marLeft w:val="0"/>
      <w:marRight w:val="0"/>
      <w:marTop w:val="0"/>
      <w:marBottom w:val="0"/>
      <w:divBdr>
        <w:top w:val="none" w:sz="0" w:space="0" w:color="auto"/>
        <w:left w:val="none" w:sz="0" w:space="0" w:color="auto"/>
        <w:bottom w:val="none" w:sz="0" w:space="0" w:color="auto"/>
        <w:right w:val="none" w:sz="0" w:space="0" w:color="auto"/>
      </w:divBdr>
    </w:div>
    <w:div w:id="861211065">
      <w:bodyDiv w:val="1"/>
      <w:marLeft w:val="0"/>
      <w:marRight w:val="0"/>
      <w:marTop w:val="0"/>
      <w:marBottom w:val="0"/>
      <w:divBdr>
        <w:top w:val="none" w:sz="0" w:space="0" w:color="auto"/>
        <w:left w:val="none" w:sz="0" w:space="0" w:color="auto"/>
        <w:bottom w:val="none" w:sz="0" w:space="0" w:color="auto"/>
        <w:right w:val="none" w:sz="0" w:space="0" w:color="auto"/>
      </w:divBdr>
    </w:div>
    <w:div w:id="865558145">
      <w:bodyDiv w:val="1"/>
      <w:marLeft w:val="0"/>
      <w:marRight w:val="0"/>
      <w:marTop w:val="0"/>
      <w:marBottom w:val="0"/>
      <w:divBdr>
        <w:top w:val="none" w:sz="0" w:space="0" w:color="auto"/>
        <w:left w:val="none" w:sz="0" w:space="0" w:color="auto"/>
        <w:bottom w:val="none" w:sz="0" w:space="0" w:color="auto"/>
        <w:right w:val="none" w:sz="0" w:space="0" w:color="auto"/>
      </w:divBdr>
    </w:div>
    <w:div w:id="865560393">
      <w:bodyDiv w:val="1"/>
      <w:marLeft w:val="0"/>
      <w:marRight w:val="0"/>
      <w:marTop w:val="0"/>
      <w:marBottom w:val="0"/>
      <w:divBdr>
        <w:top w:val="none" w:sz="0" w:space="0" w:color="auto"/>
        <w:left w:val="none" w:sz="0" w:space="0" w:color="auto"/>
        <w:bottom w:val="none" w:sz="0" w:space="0" w:color="auto"/>
        <w:right w:val="none" w:sz="0" w:space="0" w:color="auto"/>
      </w:divBdr>
    </w:div>
    <w:div w:id="870535602">
      <w:bodyDiv w:val="1"/>
      <w:marLeft w:val="0"/>
      <w:marRight w:val="0"/>
      <w:marTop w:val="0"/>
      <w:marBottom w:val="0"/>
      <w:divBdr>
        <w:top w:val="none" w:sz="0" w:space="0" w:color="auto"/>
        <w:left w:val="none" w:sz="0" w:space="0" w:color="auto"/>
        <w:bottom w:val="none" w:sz="0" w:space="0" w:color="auto"/>
        <w:right w:val="none" w:sz="0" w:space="0" w:color="auto"/>
      </w:divBdr>
    </w:div>
    <w:div w:id="870728513">
      <w:bodyDiv w:val="1"/>
      <w:marLeft w:val="0"/>
      <w:marRight w:val="0"/>
      <w:marTop w:val="0"/>
      <w:marBottom w:val="0"/>
      <w:divBdr>
        <w:top w:val="none" w:sz="0" w:space="0" w:color="auto"/>
        <w:left w:val="none" w:sz="0" w:space="0" w:color="auto"/>
        <w:bottom w:val="none" w:sz="0" w:space="0" w:color="auto"/>
        <w:right w:val="none" w:sz="0" w:space="0" w:color="auto"/>
      </w:divBdr>
    </w:div>
    <w:div w:id="878467455">
      <w:bodyDiv w:val="1"/>
      <w:marLeft w:val="0"/>
      <w:marRight w:val="0"/>
      <w:marTop w:val="0"/>
      <w:marBottom w:val="0"/>
      <w:divBdr>
        <w:top w:val="none" w:sz="0" w:space="0" w:color="auto"/>
        <w:left w:val="none" w:sz="0" w:space="0" w:color="auto"/>
        <w:bottom w:val="none" w:sz="0" w:space="0" w:color="auto"/>
        <w:right w:val="none" w:sz="0" w:space="0" w:color="auto"/>
      </w:divBdr>
    </w:div>
    <w:div w:id="880942996">
      <w:bodyDiv w:val="1"/>
      <w:marLeft w:val="0"/>
      <w:marRight w:val="0"/>
      <w:marTop w:val="0"/>
      <w:marBottom w:val="0"/>
      <w:divBdr>
        <w:top w:val="none" w:sz="0" w:space="0" w:color="auto"/>
        <w:left w:val="none" w:sz="0" w:space="0" w:color="auto"/>
        <w:bottom w:val="none" w:sz="0" w:space="0" w:color="auto"/>
        <w:right w:val="none" w:sz="0" w:space="0" w:color="auto"/>
      </w:divBdr>
    </w:div>
    <w:div w:id="881675251">
      <w:bodyDiv w:val="1"/>
      <w:marLeft w:val="0"/>
      <w:marRight w:val="0"/>
      <w:marTop w:val="0"/>
      <w:marBottom w:val="0"/>
      <w:divBdr>
        <w:top w:val="none" w:sz="0" w:space="0" w:color="auto"/>
        <w:left w:val="none" w:sz="0" w:space="0" w:color="auto"/>
        <w:bottom w:val="none" w:sz="0" w:space="0" w:color="auto"/>
        <w:right w:val="none" w:sz="0" w:space="0" w:color="auto"/>
      </w:divBdr>
    </w:div>
    <w:div w:id="889147753">
      <w:bodyDiv w:val="1"/>
      <w:marLeft w:val="0"/>
      <w:marRight w:val="0"/>
      <w:marTop w:val="0"/>
      <w:marBottom w:val="0"/>
      <w:divBdr>
        <w:top w:val="none" w:sz="0" w:space="0" w:color="auto"/>
        <w:left w:val="none" w:sz="0" w:space="0" w:color="auto"/>
        <w:bottom w:val="none" w:sz="0" w:space="0" w:color="auto"/>
        <w:right w:val="none" w:sz="0" w:space="0" w:color="auto"/>
      </w:divBdr>
    </w:div>
    <w:div w:id="890768824">
      <w:bodyDiv w:val="1"/>
      <w:marLeft w:val="0"/>
      <w:marRight w:val="0"/>
      <w:marTop w:val="0"/>
      <w:marBottom w:val="0"/>
      <w:divBdr>
        <w:top w:val="none" w:sz="0" w:space="0" w:color="auto"/>
        <w:left w:val="none" w:sz="0" w:space="0" w:color="auto"/>
        <w:bottom w:val="none" w:sz="0" w:space="0" w:color="auto"/>
        <w:right w:val="none" w:sz="0" w:space="0" w:color="auto"/>
      </w:divBdr>
    </w:div>
    <w:div w:id="892883603">
      <w:bodyDiv w:val="1"/>
      <w:marLeft w:val="0"/>
      <w:marRight w:val="0"/>
      <w:marTop w:val="0"/>
      <w:marBottom w:val="0"/>
      <w:divBdr>
        <w:top w:val="none" w:sz="0" w:space="0" w:color="auto"/>
        <w:left w:val="none" w:sz="0" w:space="0" w:color="auto"/>
        <w:bottom w:val="none" w:sz="0" w:space="0" w:color="auto"/>
        <w:right w:val="none" w:sz="0" w:space="0" w:color="auto"/>
      </w:divBdr>
    </w:div>
    <w:div w:id="893929832">
      <w:bodyDiv w:val="1"/>
      <w:marLeft w:val="0"/>
      <w:marRight w:val="0"/>
      <w:marTop w:val="0"/>
      <w:marBottom w:val="0"/>
      <w:divBdr>
        <w:top w:val="none" w:sz="0" w:space="0" w:color="auto"/>
        <w:left w:val="none" w:sz="0" w:space="0" w:color="auto"/>
        <w:bottom w:val="none" w:sz="0" w:space="0" w:color="auto"/>
        <w:right w:val="none" w:sz="0" w:space="0" w:color="auto"/>
      </w:divBdr>
    </w:div>
    <w:div w:id="894780468">
      <w:bodyDiv w:val="1"/>
      <w:marLeft w:val="0"/>
      <w:marRight w:val="0"/>
      <w:marTop w:val="0"/>
      <w:marBottom w:val="0"/>
      <w:divBdr>
        <w:top w:val="none" w:sz="0" w:space="0" w:color="auto"/>
        <w:left w:val="none" w:sz="0" w:space="0" w:color="auto"/>
        <w:bottom w:val="none" w:sz="0" w:space="0" w:color="auto"/>
        <w:right w:val="none" w:sz="0" w:space="0" w:color="auto"/>
      </w:divBdr>
    </w:div>
    <w:div w:id="897588458">
      <w:bodyDiv w:val="1"/>
      <w:marLeft w:val="0"/>
      <w:marRight w:val="0"/>
      <w:marTop w:val="0"/>
      <w:marBottom w:val="0"/>
      <w:divBdr>
        <w:top w:val="none" w:sz="0" w:space="0" w:color="auto"/>
        <w:left w:val="none" w:sz="0" w:space="0" w:color="auto"/>
        <w:bottom w:val="none" w:sz="0" w:space="0" w:color="auto"/>
        <w:right w:val="none" w:sz="0" w:space="0" w:color="auto"/>
      </w:divBdr>
    </w:div>
    <w:div w:id="903760417">
      <w:bodyDiv w:val="1"/>
      <w:marLeft w:val="0"/>
      <w:marRight w:val="0"/>
      <w:marTop w:val="0"/>
      <w:marBottom w:val="0"/>
      <w:divBdr>
        <w:top w:val="none" w:sz="0" w:space="0" w:color="auto"/>
        <w:left w:val="none" w:sz="0" w:space="0" w:color="auto"/>
        <w:bottom w:val="none" w:sz="0" w:space="0" w:color="auto"/>
        <w:right w:val="none" w:sz="0" w:space="0" w:color="auto"/>
      </w:divBdr>
    </w:div>
    <w:div w:id="904029227">
      <w:bodyDiv w:val="1"/>
      <w:marLeft w:val="0"/>
      <w:marRight w:val="0"/>
      <w:marTop w:val="0"/>
      <w:marBottom w:val="0"/>
      <w:divBdr>
        <w:top w:val="none" w:sz="0" w:space="0" w:color="auto"/>
        <w:left w:val="none" w:sz="0" w:space="0" w:color="auto"/>
        <w:bottom w:val="none" w:sz="0" w:space="0" w:color="auto"/>
        <w:right w:val="none" w:sz="0" w:space="0" w:color="auto"/>
      </w:divBdr>
    </w:div>
    <w:div w:id="907882964">
      <w:bodyDiv w:val="1"/>
      <w:marLeft w:val="0"/>
      <w:marRight w:val="0"/>
      <w:marTop w:val="0"/>
      <w:marBottom w:val="0"/>
      <w:divBdr>
        <w:top w:val="none" w:sz="0" w:space="0" w:color="auto"/>
        <w:left w:val="none" w:sz="0" w:space="0" w:color="auto"/>
        <w:bottom w:val="none" w:sz="0" w:space="0" w:color="auto"/>
        <w:right w:val="none" w:sz="0" w:space="0" w:color="auto"/>
      </w:divBdr>
    </w:div>
    <w:div w:id="914821849">
      <w:bodyDiv w:val="1"/>
      <w:marLeft w:val="0"/>
      <w:marRight w:val="0"/>
      <w:marTop w:val="0"/>
      <w:marBottom w:val="0"/>
      <w:divBdr>
        <w:top w:val="none" w:sz="0" w:space="0" w:color="auto"/>
        <w:left w:val="none" w:sz="0" w:space="0" w:color="auto"/>
        <w:bottom w:val="none" w:sz="0" w:space="0" w:color="auto"/>
        <w:right w:val="none" w:sz="0" w:space="0" w:color="auto"/>
      </w:divBdr>
    </w:div>
    <w:div w:id="921646362">
      <w:bodyDiv w:val="1"/>
      <w:marLeft w:val="0"/>
      <w:marRight w:val="0"/>
      <w:marTop w:val="0"/>
      <w:marBottom w:val="0"/>
      <w:divBdr>
        <w:top w:val="none" w:sz="0" w:space="0" w:color="auto"/>
        <w:left w:val="none" w:sz="0" w:space="0" w:color="auto"/>
        <w:bottom w:val="none" w:sz="0" w:space="0" w:color="auto"/>
        <w:right w:val="none" w:sz="0" w:space="0" w:color="auto"/>
      </w:divBdr>
    </w:div>
    <w:div w:id="922448759">
      <w:bodyDiv w:val="1"/>
      <w:marLeft w:val="0"/>
      <w:marRight w:val="0"/>
      <w:marTop w:val="0"/>
      <w:marBottom w:val="0"/>
      <w:divBdr>
        <w:top w:val="none" w:sz="0" w:space="0" w:color="auto"/>
        <w:left w:val="none" w:sz="0" w:space="0" w:color="auto"/>
        <w:bottom w:val="none" w:sz="0" w:space="0" w:color="auto"/>
        <w:right w:val="none" w:sz="0" w:space="0" w:color="auto"/>
      </w:divBdr>
    </w:div>
    <w:div w:id="923756590">
      <w:bodyDiv w:val="1"/>
      <w:marLeft w:val="0"/>
      <w:marRight w:val="0"/>
      <w:marTop w:val="0"/>
      <w:marBottom w:val="0"/>
      <w:divBdr>
        <w:top w:val="none" w:sz="0" w:space="0" w:color="auto"/>
        <w:left w:val="none" w:sz="0" w:space="0" w:color="auto"/>
        <w:bottom w:val="none" w:sz="0" w:space="0" w:color="auto"/>
        <w:right w:val="none" w:sz="0" w:space="0" w:color="auto"/>
      </w:divBdr>
    </w:div>
    <w:div w:id="924605408">
      <w:bodyDiv w:val="1"/>
      <w:marLeft w:val="0"/>
      <w:marRight w:val="0"/>
      <w:marTop w:val="0"/>
      <w:marBottom w:val="0"/>
      <w:divBdr>
        <w:top w:val="none" w:sz="0" w:space="0" w:color="auto"/>
        <w:left w:val="none" w:sz="0" w:space="0" w:color="auto"/>
        <w:bottom w:val="none" w:sz="0" w:space="0" w:color="auto"/>
        <w:right w:val="none" w:sz="0" w:space="0" w:color="auto"/>
      </w:divBdr>
    </w:div>
    <w:div w:id="925764493">
      <w:bodyDiv w:val="1"/>
      <w:marLeft w:val="0"/>
      <w:marRight w:val="0"/>
      <w:marTop w:val="0"/>
      <w:marBottom w:val="0"/>
      <w:divBdr>
        <w:top w:val="none" w:sz="0" w:space="0" w:color="auto"/>
        <w:left w:val="none" w:sz="0" w:space="0" w:color="auto"/>
        <w:bottom w:val="none" w:sz="0" w:space="0" w:color="auto"/>
        <w:right w:val="none" w:sz="0" w:space="0" w:color="auto"/>
      </w:divBdr>
    </w:div>
    <w:div w:id="928464607">
      <w:bodyDiv w:val="1"/>
      <w:marLeft w:val="0"/>
      <w:marRight w:val="0"/>
      <w:marTop w:val="0"/>
      <w:marBottom w:val="0"/>
      <w:divBdr>
        <w:top w:val="none" w:sz="0" w:space="0" w:color="auto"/>
        <w:left w:val="none" w:sz="0" w:space="0" w:color="auto"/>
        <w:bottom w:val="none" w:sz="0" w:space="0" w:color="auto"/>
        <w:right w:val="none" w:sz="0" w:space="0" w:color="auto"/>
      </w:divBdr>
    </w:div>
    <w:div w:id="935359662">
      <w:bodyDiv w:val="1"/>
      <w:marLeft w:val="0"/>
      <w:marRight w:val="0"/>
      <w:marTop w:val="0"/>
      <w:marBottom w:val="0"/>
      <w:divBdr>
        <w:top w:val="none" w:sz="0" w:space="0" w:color="auto"/>
        <w:left w:val="none" w:sz="0" w:space="0" w:color="auto"/>
        <w:bottom w:val="none" w:sz="0" w:space="0" w:color="auto"/>
        <w:right w:val="none" w:sz="0" w:space="0" w:color="auto"/>
      </w:divBdr>
    </w:div>
    <w:div w:id="936327769">
      <w:bodyDiv w:val="1"/>
      <w:marLeft w:val="0"/>
      <w:marRight w:val="0"/>
      <w:marTop w:val="0"/>
      <w:marBottom w:val="0"/>
      <w:divBdr>
        <w:top w:val="none" w:sz="0" w:space="0" w:color="auto"/>
        <w:left w:val="none" w:sz="0" w:space="0" w:color="auto"/>
        <w:bottom w:val="none" w:sz="0" w:space="0" w:color="auto"/>
        <w:right w:val="none" w:sz="0" w:space="0" w:color="auto"/>
      </w:divBdr>
    </w:div>
    <w:div w:id="937641418">
      <w:bodyDiv w:val="1"/>
      <w:marLeft w:val="0"/>
      <w:marRight w:val="0"/>
      <w:marTop w:val="0"/>
      <w:marBottom w:val="0"/>
      <w:divBdr>
        <w:top w:val="none" w:sz="0" w:space="0" w:color="auto"/>
        <w:left w:val="none" w:sz="0" w:space="0" w:color="auto"/>
        <w:bottom w:val="none" w:sz="0" w:space="0" w:color="auto"/>
        <w:right w:val="none" w:sz="0" w:space="0" w:color="auto"/>
      </w:divBdr>
    </w:div>
    <w:div w:id="945576206">
      <w:bodyDiv w:val="1"/>
      <w:marLeft w:val="0"/>
      <w:marRight w:val="0"/>
      <w:marTop w:val="0"/>
      <w:marBottom w:val="0"/>
      <w:divBdr>
        <w:top w:val="none" w:sz="0" w:space="0" w:color="auto"/>
        <w:left w:val="none" w:sz="0" w:space="0" w:color="auto"/>
        <w:bottom w:val="none" w:sz="0" w:space="0" w:color="auto"/>
        <w:right w:val="none" w:sz="0" w:space="0" w:color="auto"/>
      </w:divBdr>
    </w:div>
    <w:div w:id="958806322">
      <w:bodyDiv w:val="1"/>
      <w:marLeft w:val="0"/>
      <w:marRight w:val="0"/>
      <w:marTop w:val="0"/>
      <w:marBottom w:val="0"/>
      <w:divBdr>
        <w:top w:val="none" w:sz="0" w:space="0" w:color="auto"/>
        <w:left w:val="none" w:sz="0" w:space="0" w:color="auto"/>
        <w:bottom w:val="none" w:sz="0" w:space="0" w:color="auto"/>
        <w:right w:val="none" w:sz="0" w:space="0" w:color="auto"/>
      </w:divBdr>
    </w:div>
    <w:div w:id="962003346">
      <w:bodyDiv w:val="1"/>
      <w:marLeft w:val="0"/>
      <w:marRight w:val="0"/>
      <w:marTop w:val="0"/>
      <w:marBottom w:val="0"/>
      <w:divBdr>
        <w:top w:val="none" w:sz="0" w:space="0" w:color="auto"/>
        <w:left w:val="none" w:sz="0" w:space="0" w:color="auto"/>
        <w:bottom w:val="none" w:sz="0" w:space="0" w:color="auto"/>
        <w:right w:val="none" w:sz="0" w:space="0" w:color="auto"/>
      </w:divBdr>
    </w:div>
    <w:div w:id="964001198">
      <w:bodyDiv w:val="1"/>
      <w:marLeft w:val="0"/>
      <w:marRight w:val="0"/>
      <w:marTop w:val="0"/>
      <w:marBottom w:val="0"/>
      <w:divBdr>
        <w:top w:val="none" w:sz="0" w:space="0" w:color="auto"/>
        <w:left w:val="none" w:sz="0" w:space="0" w:color="auto"/>
        <w:bottom w:val="none" w:sz="0" w:space="0" w:color="auto"/>
        <w:right w:val="none" w:sz="0" w:space="0" w:color="auto"/>
      </w:divBdr>
    </w:div>
    <w:div w:id="967276549">
      <w:bodyDiv w:val="1"/>
      <w:marLeft w:val="0"/>
      <w:marRight w:val="0"/>
      <w:marTop w:val="0"/>
      <w:marBottom w:val="0"/>
      <w:divBdr>
        <w:top w:val="none" w:sz="0" w:space="0" w:color="auto"/>
        <w:left w:val="none" w:sz="0" w:space="0" w:color="auto"/>
        <w:bottom w:val="none" w:sz="0" w:space="0" w:color="auto"/>
        <w:right w:val="none" w:sz="0" w:space="0" w:color="auto"/>
      </w:divBdr>
    </w:div>
    <w:div w:id="967512863">
      <w:bodyDiv w:val="1"/>
      <w:marLeft w:val="0"/>
      <w:marRight w:val="0"/>
      <w:marTop w:val="0"/>
      <w:marBottom w:val="0"/>
      <w:divBdr>
        <w:top w:val="none" w:sz="0" w:space="0" w:color="auto"/>
        <w:left w:val="none" w:sz="0" w:space="0" w:color="auto"/>
        <w:bottom w:val="none" w:sz="0" w:space="0" w:color="auto"/>
        <w:right w:val="none" w:sz="0" w:space="0" w:color="auto"/>
      </w:divBdr>
    </w:div>
    <w:div w:id="970283243">
      <w:bodyDiv w:val="1"/>
      <w:marLeft w:val="0"/>
      <w:marRight w:val="0"/>
      <w:marTop w:val="0"/>
      <w:marBottom w:val="0"/>
      <w:divBdr>
        <w:top w:val="none" w:sz="0" w:space="0" w:color="auto"/>
        <w:left w:val="none" w:sz="0" w:space="0" w:color="auto"/>
        <w:bottom w:val="none" w:sz="0" w:space="0" w:color="auto"/>
        <w:right w:val="none" w:sz="0" w:space="0" w:color="auto"/>
      </w:divBdr>
    </w:div>
    <w:div w:id="970479416">
      <w:bodyDiv w:val="1"/>
      <w:marLeft w:val="0"/>
      <w:marRight w:val="0"/>
      <w:marTop w:val="0"/>
      <w:marBottom w:val="0"/>
      <w:divBdr>
        <w:top w:val="none" w:sz="0" w:space="0" w:color="auto"/>
        <w:left w:val="none" w:sz="0" w:space="0" w:color="auto"/>
        <w:bottom w:val="none" w:sz="0" w:space="0" w:color="auto"/>
        <w:right w:val="none" w:sz="0" w:space="0" w:color="auto"/>
      </w:divBdr>
    </w:div>
    <w:div w:id="973096870">
      <w:bodyDiv w:val="1"/>
      <w:marLeft w:val="0"/>
      <w:marRight w:val="0"/>
      <w:marTop w:val="0"/>
      <w:marBottom w:val="0"/>
      <w:divBdr>
        <w:top w:val="none" w:sz="0" w:space="0" w:color="auto"/>
        <w:left w:val="none" w:sz="0" w:space="0" w:color="auto"/>
        <w:bottom w:val="none" w:sz="0" w:space="0" w:color="auto"/>
        <w:right w:val="none" w:sz="0" w:space="0" w:color="auto"/>
      </w:divBdr>
    </w:div>
    <w:div w:id="973757379">
      <w:bodyDiv w:val="1"/>
      <w:marLeft w:val="0"/>
      <w:marRight w:val="0"/>
      <w:marTop w:val="0"/>
      <w:marBottom w:val="0"/>
      <w:divBdr>
        <w:top w:val="none" w:sz="0" w:space="0" w:color="auto"/>
        <w:left w:val="none" w:sz="0" w:space="0" w:color="auto"/>
        <w:bottom w:val="none" w:sz="0" w:space="0" w:color="auto"/>
        <w:right w:val="none" w:sz="0" w:space="0" w:color="auto"/>
      </w:divBdr>
    </w:div>
    <w:div w:id="976758434">
      <w:bodyDiv w:val="1"/>
      <w:marLeft w:val="0"/>
      <w:marRight w:val="0"/>
      <w:marTop w:val="0"/>
      <w:marBottom w:val="0"/>
      <w:divBdr>
        <w:top w:val="none" w:sz="0" w:space="0" w:color="auto"/>
        <w:left w:val="none" w:sz="0" w:space="0" w:color="auto"/>
        <w:bottom w:val="none" w:sz="0" w:space="0" w:color="auto"/>
        <w:right w:val="none" w:sz="0" w:space="0" w:color="auto"/>
      </w:divBdr>
    </w:div>
    <w:div w:id="980578140">
      <w:bodyDiv w:val="1"/>
      <w:marLeft w:val="0"/>
      <w:marRight w:val="0"/>
      <w:marTop w:val="0"/>
      <w:marBottom w:val="0"/>
      <w:divBdr>
        <w:top w:val="none" w:sz="0" w:space="0" w:color="auto"/>
        <w:left w:val="none" w:sz="0" w:space="0" w:color="auto"/>
        <w:bottom w:val="none" w:sz="0" w:space="0" w:color="auto"/>
        <w:right w:val="none" w:sz="0" w:space="0" w:color="auto"/>
      </w:divBdr>
    </w:div>
    <w:div w:id="982537896">
      <w:bodyDiv w:val="1"/>
      <w:marLeft w:val="0"/>
      <w:marRight w:val="0"/>
      <w:marTop w:val="0"/>
      <w:marBottom w:val="0"/>
      <w:divBdr>
        <w:top w:val="none" w:sz="0" w:space="0" w:color="auto"/>
        <w:left w:val="none" w:sz="0" w:space="0" w:color="auto"/>
        <w:bottom w:val="none" w:sz="0" w:space="0" w:color="auto"/>
        <w:right w:val="none" w:sz="0" w:space="0" w:color="auto"/>
      </w:divBdr>
    </w:div>
    <w:div w:id="984971952">
      <w:bodyDiv w:val="1"/>
      <w:marLeft w:val="0"/>
      <w:marRight w:val="0"/>
      <w:marTop w:val="0"/>
      <w:marBottom w:val="0"/>
      <w:divBdr>
        <w:top w:val="none" w:sz="0" w:space="0" w:color="auto"/>
        <w:left w:val="none" w:sz="0" w:space="0" w:color="auto"/>
        <w:bottom w:val="none" w:sz="0" w:space="0" w:color="auto"/>
        <w:right w:val="none" w:sz="0" w:space="0" w:color="auto"/>
      </w:divBdr>
    </w:div>
    <w:div w:id="985672059">
      <w:bodyDiv w:val="1"/>
      <w:marLeft w:val="0"/>
      <w:marRight w:val="0"/>
      <w:marTop w:val="0"/>
      <w:marBottom w:val="0"/>
      <w:divBdr>
        <w:top w:val="none" w:sz="0" w:space="0" w:color="auto"/>
        <w:left w:val="none" w:sz="0" w:space="0" w:color="auto"/>
        <w:bottom w:val="none" w:sz="0" w:space="0" w:color="auto"/>
        <w:right w:val="none" w:sz="0" w:space="0" w:color="auto"/>
      </w:divBdr>
    </w:div>
    <w:div w:id="986009381">
      <w:bodyDiv w:val="1"/>
      <w:marLeft w:val="0"/>
      <w:marRight w:val="0"/>
      <w:marTop w:val="0"/>
      <w:marBottom w:val="0"/>
      <w:divBdr>
        <w:top w:val="none" w:sz="0" w:space="0" w:color="auto"/>
        <w:left w:val="none" w:sz="0" w:space="0" w:color="auto"/>
        <w:bottom w:val="none" w:sz="0" w:space="0" w:color="auto"/>
        <w:right w:val="none" w:sz="0" w:space="0" w:color="auto"/>
      </w:divBdr>
    </w:div>
    <w:div w:id="986781490">
      <w:bodyDiv w:val="1"/>
      <w:marLeft w:val="0"/>
      <w:marRight w:val="0"/>
      <w:marTop w:val="0"/>
      <w:marBottom w:val="0"/>
      <w:divBdr>
        <w:top w:val="none" w:sz="0" w:space="0" w:color="auto"/>
        <w:left w:val="none" w:sz="0" w:space="0" w:color="auto"/>
        <w:bottom w:val="none" w:sz="0" w:space="0" w:color="auto"/>
        <w:right w:val="none" w:sz="0" w:space="0" w:color="auto"/>
      </w:divBdr>
    </w:div>
    <w:div w:id="995105020">
      <w:bodyDiv w:val="1"/>
      <w:marLeft w:val="0"/>
      <w:marRight w:val="0"/>
      <w:marTop w:val="0"/>
      <w:marBottom w:val="0"/>
      <w:divBdr>
        <w:top w:val="none" w:sz="0" w:space="0" w:color="auto"/>
        <w:left w:val="none" w:sz="0" w:space="0" w:color="auto"/>
        <w:bottom w:val="none" w:sz="0" w:space="0" w:color="auto"/>
        <w:right w:val="none" w:sz="0" w:space="0" w:color="auto"/>
      </w:divBdr>
    </w:div>
    <w:div w:id="1001390408">
      <w:bodyDiv w:val="1"/>
      <w:marLeft w:val="0"/>
      <w:marRight w:val="0"/>
      <w:marTop w:val="0"/>
      <w:marBottom w:val="0"/>
      <w:divBdr>
        <w:top w:val="none" w:sz="0" w:space="0" w:color="auto"/>
        <w:left w:val="none" w:sz="0" w:space="0" w:color="auto"/>
        <w:bottom w:val="none" w:sz="0" w:space="0" w:color="auto"/>
        <w:right w:val="none" w:sz="0" w:space="0" w:color="auto"/>
      </w:divBdr>
    </w:div>
    <w:div w:id="1002128097">
      <w:bodyDiv w:val="1"/>
      <w:marLeft w:val="0"/>
      <w:marRight w:val="0"/>
      <w:marTop w:val="0"/>
      <w:marBottom w:val="0"/>
      <w:divBdr>
        <w:top w:val="none" w:sz="0" w:space="0" w:color="auto"/>
        <w:left w:val="none" w:sz="0" w:space="0" w:color="auto"/>
        <w:bottom w:val="none" w:sz="0" w:space="0" w:color="auto"/>
        <w:right w:val="none" w:sz="0" w:space="0" w:color="auto"/>
      </w:divBdr>
    </w:div>
    <w:div w:id="1004626719">
      <w:bodyDiv w:val="1"/>
      <w:marLeft w:val="0"/>
      <w:marRight w:val="0"/>
      <w:marTop w:val="0"/>
      <w:marBottom w:val="0"/>
      <w:divBdr>
        <w:top w:val="none" w:sz="0" w:space="0" w:color="auto"/>
        <w:left w:val="none" w:sz="0" w:space="0" w:color="auto"/>
        <w:bottom w:val="none" w:sz="0" w:space="0" w:color="auto"/>
        <w:right w:val="none" w:sz="0" w:space="0" w:color="auto"/>
      </w:divBdr>
    </w:div>
    <w:div w:id="1005933777">
      <w:bodyDiv w:val="1"/>
      <w:marLeft w:val="0"/>
      <w:marRight w:val="0"/>
      <w:marTop w:val="0"/>
      <w:marBottom w:val="0"/>
      <w:divBdr>
        <w:top w:val="none" w:sz="0" w:space="0" w:color="auto"/>
        <w:left w:val="none" w:sz="0" w:space="0" w:color="auto"/>
        <w:bottom w:val="none" w:sz="0" w:space="0" w:color="auto"/>
        <w:right w:val="none" w:sz="0" w:space="0" w:color="auto"/>
      </w:divBdr>
      <w:divsChild>
        <w:div w:id="686055155">
          <w:marLeft w:val="0"/>
          <w:marRight w:val="0"/>
          <w:marTop w:val="0"/>
          <w:marBottom w:val="0"/>
          <w:divBdr>
            <w:top w:val="none" w:sz="0" w:space="0" w:color="auto"/>
            <w:left w:val="none" w:sz="0" w:space="0" w:color="auto"/>
            <w:bottom w:val="none" w:sz="0" w:space="0" w:color="auto"/>
            <w:right w:val="none" w:sz="0" w:space="0" w:color="auto"/>
          </w:divBdr>
          <w:divsChild>
            <w:div w:id="14175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126">
      <w:bodyDiv w:val="1"/>
      <w:marLeft w:val="0"/>
      <w:marRight w:val="0"/>
      <w:marTop w:val="0"/>
      <w:marBottom w:val="0"/>
      <w:divBdr>
        <w:top w:val="none" w:sz="0" w:space="0" w:color="auto"/>
        <w:left w:val="none" w:sz="0" w:space="0" w:color="auto"/>
        <w:bottom w:val="none" w:sz="0" w:space="0" w:color="auto"/>
        <w:right w:val="none" w:sz="0" w:space="0" w:color="auto"/>
      </w:divBdr>
    </w:div>
    <w:div w:id="1009648013">
      <w:bodyDiv w:val="1"/>
      <w:marLeft w:val="0"/>
      <w:marRight w:val="0"/>
      <w:marTop w:val="0"/>
      <w:marBottom w:val="0"/>
      <w:divBdr>
        <w:top w:val="none" w:sz="0" w:space="0" w:color="auto"/>
        <w:left w:val="none" w:sz="0" w:space="0" w:color="auto"/>
        <w:bottom w:val="none" w:sz="0" w:space="0" w:color="auto"/>
        <w:right w:val="none" w:sz="0" w:space="0" w:color="auto"/>
      </w:divBdr>
    </w:div>
    <w:div w:id="1010570845">
      <w:bodyDiv w:val="1"/>
      <w:marLeft w:val="0"/>
      <w:marRight w:val="0"/>
      <w:marTop w:val="0"/>
      <w:marBottom w:val="0"/>
      <w:divBdr>
        <w:top w:val="none" w:sz="0" w:space="0" w:color="auto"/>
        <w:left w:val="none" w:sz="0" w:space="0" w:color="auto"/>
        <w:bottom w:val="none" w:sz="0" w:space="0" w:color="auto"/>
        <w:right w:val="none" w:sz="0" w:space="0" w:color="auto"/>
      </w:divBdr>
    </w:div>
    <w:div w:id="1012221354">
      <w:bodyDiv w:val="1"/>
      <w:marLeft w:val="0"/>
      <w:marRight w:val="0"/>
      <w:marTop w:val="0"/>
      <w:marBottom w:val="0"/>
      <w:divBdr>
        <w:top w:val="none" w:sz="0" w:space="0" w:color="auto"/>
        <w:left w:val="none" w:sz="0" w:space="0" w:color="auto"/>
        <w:bottom w:val="none" w:sz="0" w:space="0" w:color="auto"/>
        <w:right w:val="none" w:sz="0" w:space="0" w:color="auto"/>
      </w:divBdr>
    </w:div>
    <w:div w:id="1013532060">
      <w:bodyDiv w:val="1"/>
      <w:marLeft w:val="0"/>
      <w:marRight w:val="0"/>
      <w:marTop w:val="0"/>
      <w:marBottom w:val="0"/>
      <w:divBdr>
        <w:top w:val="none" w:sz="0" w:space="0" w:color="auto"/>
        <w:left w:val="none" w:sz="0" w:space="0" w:color="auto"/>
        <w:bottom w:val="none" w:sz="0" w:space="0" w:color="auto"/>
        <w:right w:val="none" w:sz="0" w:space="0" w:color="auto"/>
      </w:divBdr>
    </w:div>
    <w:div w:id="1015498140">
      <w:bodyDiv w:val="1"/>
      <w:marLeft w:val="0"/>
      <w:marRight w:val="0"/>
      <w:marTop w:val="0"/>
      <w:marBottom w:val="0"/>
      <w:divBdr>
        <w:top w:val="none" w:sz="0" w:space="0" w:color="auto"/>
        <w:left w:val="none" w:sz="0" w:space="0" w:color="auto"/>
        <w:bottom w:val="none" w:sz="0" w:space="0" w:color="auto"/>
        <w:right w:val="none" w:sz="0" w:space="0" w:color="auto"/>
      </w:divBdr>
    </w:div>
    <w:div w:id="1017779000">
      <w:bodyDiv w:val="1"/>
      <w:marLeft w:val="0"/>
      <w:marRight w:val="0"/>
      <w:marTop w:val="0"/>
      <w:marBottom w:val="0"/>
      <w:divBdr>
        <w:top w:val="none" w:sz="0" w:space="0" w:color="auto"/>
        <w:left w:val="none" w:sz="0" w:space="0" w:color="auto"/>
        <w:bottom w:val="none" w:sz="0" w:space="0" w:color="auto"/>
        <w:right w:val="none" w:sz="0" w:space="0" w:color="auto"/>
      </w:divBdr>
    </w:div>
    <w:div w:id="1021204214">
      <w:bodyDiv w:val="1"/>
      <w:marLeft w:val="0"/>
      <w:marRight w:val="0"/>
      <w:marTop w:val="0"/>
      <w:marBottom w:val="0"/>
      <w:divBdr>
        <w:top w:val="none" w:sz="0" w:space="0" w:color="auto"/>
        <w:left w:val="none" w:sz="0" w:space="0" w:color="auto"/>
        <w:bottom w:val="none" w:sz="0" w:space="0" w:color="auto"/>
        <w:right w:val="none" w:sz="0" w:space="0" w:color="auto"/>
      </w:divBdr>
    </w:div>
    <w:div w:id="1021858452">
      <w:bodyDiv w:val="1"/>
      <w:marLeft w:val="0"/>
      <w:marRight w:val="0"/>
      <w:marTop w:val="0"/>
      <w:marBottom w:val="0"/>
      <w:divBdr>
        <w:top w:val="none" w:sz="0" w:space="0" w:color="auto"/>
        <w:left w:val="none" w:sz="0" w:space="0" w:color="auto"/>
        <w:bottom w:val="none" w:sz="0" w:space="0" w:color="auto"/>
        <w:right w:val="none" w:sz="0" w:space="0" w:color="auto"/>
      </w:divBdr>
    </w:div>
    <w:div w:id="1022244739">
      <w:bodyDiv w:val="1"/>
      <w:marLeft w:val="0"/>
      <w:marRight w:val="0"/>
      <w:marTop w:val="0"/>
      <w:marBottom w:val="0"/>
      <w:divBdr>
        <w:top w:val="none" w:sz="0" w:space="0" w:color="auto"/>
        <w:left w:val="none" w:sz="0" w:space="0" w:color="auto"/>
        <w:bottom w:val="none" w:sz="0" w:space="0" w:color="auto"/>
        <w:right w:val="none" w:sz="0" w:space="0" w:color="auto"/>
      </w:divBdr>
    </w:div>
    <w:div w:id="1026295599">
      <w:bodyDiv w:val="1"/>
      <w:marLeft w:val="0"/>
      <w:marRight w:val="0"/>
      <w:marTop w:val="0"/>
      <w:marBottom w:val="0"/>
      <w:divBdr>
        <w:top w:val="none" w:sz="0" w:space="0" w:color="auto"/>
        <w:left w:val="none" w:sz="0" w:space="0" w:color="auto"/>
        <w:bottom w:val="none" w:sz="0" w:space="0" w:color="auto"/>
        <w:right w:val="none" w:sz="0" w:space="0" w:color="auto"/>
      </w:divBdr>
    </w:div>
    <w:div w:id="1027608579">
      <w:bodyDiv w:val="1"/>
      <w:marLeft w:val="0"/>
      <w:marRight w:val="0"/>
      <w:marTop w:val="0"/>
      <w:marBottom w:val="0"/>
      <w:divBdr>
        <w:top w:val="none" w:sz="0" w:space="0" w:color="auto"/>
        <w:left w:val="none" w:sz="0" w:space="0" w:color="auto"/>
        <w:bottom w:val="none" w:sz="0" w:space="0" w:color="auto"/>
        <w:right w:val="none" w:sz="0" w:space="0" w:color="auto"/>
      </w:divBdr>
    </w:div>
    <w:div w:id="1030297265">
      <w:bodyDiv w:val="1"/>
      <w:marLeft w:val="0"/>
      <w:marRight w:val="0"/>
      <w:marTop w:val="0"/>
      <w:marBottom w:val="0"/>
      <w:divBdr>
        <w:top w:val="none" w:sz="0" w:space="0" w:color="auto"/>
        <w:left w:val="none" w:sz="0" w:space="0" w:color="auto"/>
        <w:bottom w:val="none" w:sz="0" w:space="0" w:color="auto"/>
        <w:right w:val="none" w:sz="0" w:space="0" w:color="auto"/>
      </w:divBdr>
    </w:div>
    <w:div w:id="1031565413">
      <w:bodyDiv w:val="1"/>
      <w:marLeft w:val="0"/>
      <w:marRight w:val="0"/>
      <w:marTop w:val="0"/>
      <w:marBottom w:val="0"/>
      <w:divBdr>
        <w:top w:val="none" w:sz="0" w:space="0" w:color="auto"/>
        <w:left w:val="none" w:sz="0" w:space="0" w:color="auto"/>
        <w:bottom w:val="none" w:sz="0" w:space="0" w:color="auto"/>
        <w:right w:val="none" w:sz="0" w:space="0" w:color="auto"/>
      </w:divBdr>
    </w:div>
    <w:div w:id="1037316589">
      <w:bodyDiv w:val="1"/>
      <w:marLeft w:val="0"/>
      <w:marRight w:val="0"/>
      <w:marTop w:val="0"/>
      <w:marBottom w:val="0"/>
      <w:divBdr>
        <w:top w:val="none" w:sz="0" w:space="0" w:color="auto"/>
        <w:left w:val="none" w:sz="0" w:space="0" w:color="auto"/>
        <w:bottom w:val="none" w:sz="0" w:space="0" w:color="auto"/>
        <w:right w:val="none" w:sz="0" w:space="0" w:color="auto"/>
      </w:divBdr>
    </w:div>
    <w:div w:id="1037849721">
      <w:bodyDiv w:val="1"/>
      <w:marLeft w:val="0"/>
      <w:marRight w:val="0"/>
      <w:marTop w:val="0"/>
      <w:marBottom w:val="0"/>
      <w:divBdr>
        <w:top w:val="none" w:sz="0" w:space="0" w:color="auto"/>
        <w:left w:val="none" w:sz="0" w:space="0" w:color="auto"/>
        <w:bottom w:val="none" w:sz="0" w:space="0" w:color="auto"/>
        <w:right w:val="none" w:sz="0" w:space="0" w:color="auto"/>
      </w:divBdr>
    </w:div>
    <w:div w:id="1040086334">
      <w:bodyDiv w:val="1"/>
      <w:marLeft w:val="0"/>
      <w:marRight w:val="0"/>
      <w:marTop w:val="0"/>
      <w:marBottom w:val="0"/>
      <w:divBdr>
        <w:top w:val="none" w:sz="0" w:space="0" w:color="auto"/>
        <w:left w:val="none" w:sz="0" w:space="0" w:color="auto"/>
        <w:bottom w:val="none" w:sz="0" w:space="0" w:color="auto"/>
        <w:right w:val="none" w:sz="0" w:space="0" w:color="auto"/>
      </w:divBdr>
    </w:div>
    <w:div w:id="1042293309">
      <w:bodyDiv w:val="1"/>
      <w:marLeft w:val="0"/>
      <w:marRight w:val="0"/>
      <w:marTop w:val="0"/>
      <w:marBottom w:val="0"/>
      <w:divBdr>
        <w:top w:val="none" w:sz="0" w:space="0" w:color="auto"/>
        <w:left w:val="none" w:sz="0" w:space="0" w:color="auto"/>
        <w:bottom w:val="none" w:sz="0" w:space="0" w:color="auto"/>
        <w:right w:val="none" w:sz="0" w:space="0" w:color="auto"/>
      </w:divBdr>
    </w:div>
    <w:div w:id="1042831173">
      <w:bodyDiv w:val="1"/>
      <w:marLeft w:val="0"/>
      <w:marRight w:val="0"/>
      <w:marTop w:val="0"/>
      <w:marBottom w:val="0"/>
      <w:divBdr>
        <w:top w:val="none" w:sz="0" w:space="0" w:color="auto"/>
        <w:left w:val="none" w:sz="0" w:space="0" w:color="auto"/>
        <w:bottom w:val="none" w:sz="0" w:space="0" w:color="auto"/>
        <w:right w:val="none" w:sz="0" w:space="0" w:color="auto"/>
      </w:divBdr>
    </w:div>
    <w:div w:id="1043556242">
      <w:bodyDiv w:val="1"/>
      <w:marLeft w:val="0"/>
      <w:marRight w:val="0"/>
      <w:marTop w:val="0"/>
      <w:marBottom w:val="0"/>
      <w:divBdr>
        <w:top w:val="none" w:sz="0" w:space="0" w:color="auto"/>
        <w:left w:val="none" w:sz="0" w:space="0" w:color="auto"/>
        <w:bottom w:val="none" w:sz="0" w:space="0" w:color="auto"/>
        <w:right w:val="none" w:sz="0" w:space="0" w:color="auto"/>
      </w:divBdr>
    </w:div>
    <w:div w:id="1045252874">
      <w:bodyDiv w:val="1"/>
      <w:marLeft w:val="0"/>
      <w:marRight w:val="0"/>
      <w:marTop w:val="0"/>
      <w:marBottom w:val="0"/>
      <w:divBdr>
        <w:top w:val="none" w:sz="0" w:space="0" w:color="auto"/>
        <w:left w:val="none" w:sz="0" w:space="0" w:color="auto"/>
        <w:bottom w:val="none" w:sz="0" w:space="0" w:color="auto"/>
        <w:right w:val="none" w:sz="0" w:space="0" w:color="auto"/>
      </w:divBdr>
    </w:div>
    <w:div w:id="1045762513">
      <w:bodyDiv w:val="1"/>
      <w:marLeft w:val="0"/>
      <w:marRight w:val="0"/>
      <w:marTop w:val="0"/>
      <w:marBottom w:val="0"/>
      <w:divBdr>
        <w:top w:val="none" w:sz="0" w:space="0" w:color="auto"/>
        <w:left w:val="none" w:sz="0" w:space="0" w:color="auto"/>
        <w:bottom w:val="none" w:sz="0" w:space="0" w:color="auto"/>
        <w:right w:val="none" w:sz="0" w:space="0" w:color="auto"/>
      </w:divBdr>
    </w:div>
    <w:div w:id="1047534428">
      <w:bodyDiv w:val="1"/>
      <w:marLeft w:val="0"/>
      <w:marRight w:val="0"/>
      <w:marTop w:val="0"/>
      <w:marBottom w:val="0"/>
      <w:divBdr>
        <w:top w:val="none" w:sz="0" w:space="0" w:color="auto"/>
        <w:left w:val="none" w:sz="0" w:space="0" w:color="auto"/>
        <w:bottom w:val="none" w:sz="0" w:space="0" w:color="auto"/>
        <w:right w:val="none" w:sz="0" w:space="0" w:color="auto"/>
      </w:divBdr>
    </w:div>
    <w:div w:id="1051421108">
      <w:bodyDiv w:val="1"/>
      <w:marLeft w:val="0"/>
      <w:marRight w:val="0"/>
      <w:marTop w:val="0"/>
      <w:marBottom w:val="0"/>
      <w:divBdr>
        <w:top w:val="none" w:sz="0" w:space="0" w:color="auto"/>
        <w:left w:val="none" w:sz="0" w:space="0" w:color="auto"/>
        <w:bottom w:val="none" w:sz="0" w:space="0" w:color="auto"/>
        <w:right w:val="none" w:sz="0" w:space="0" w:color="auto"/>
      </w:divBdr>
    </w:div>
    <w:div w:id="1056783947">
      <w:bodyDiv w:val="1"/>
      <w:marLeft w:val="0"/>
      <w:marRight w:val="0"/>
      <w:marTop w:val="0"/>
      <w:marBottom w:val="0"/>
      <w:divBdr>
        <w:top w:val="none" w:sz="0" w:space="0" w:color="auto"/>
        <w:left w:val="none" w:sz="0" w:space="0" w:color="auto"/>
        <w:bottom w:val="none" w:sz="0" w:space="0" w:color="auto"/>
        <w:right w:val="none" w:sz="0" w:space="0" w:color="auto"/>
      </w:divBdr>
    </w:div>
    <w:div w:id="1057706670">
      <w:bodyDiv w:val="1"/>
      <w:marLeft w:val="0"/>
      <w:marRight w:val="0"/>
      <w:marTop w:val="0"/>
      <w:marBottom w:val="0"/>
      <w:divBdr>
        <w:top w:val="none" w:sz="0" w:space="0" w:color="auto"/>
        <w:left w:val="none" w:sz="0" w:space="0" w:color="auto"/>
        <w:bottom w:val="none" w:sz="0" w:space="0" w:color="auto"/>
        <w:right w:val="none" w:sz="0" w:space="0" w:color="auto"/>
      </w:divBdr>
    </w:div>
    <w:div w:id="1058438924">
      <w:bodyDiv w:val="1"/>
      <w:marLeft w:val="0"/>
      <w:marRight w:val="0"/>
      <w:marTop w:val="0"/>
      <w:marBottom w:val="0"/>
      <w:divBdr>
        <w:top w:val="none" w:sz="0" w:space="0" w:color="auto"/>
        <w:left w:val="none" w:sz="0" w:space="0" w:color="auto"/>
        <w:bottom w:val="none" w:sz="0" w:space="0" w:color="auto"/>
        <w:right w:val="none" w:sz="0" w:space="0" w:color="auto"/>
      </w:divBdr>
    </w:div>
    <w:div w:id="1059523289">
      <w:bodyDiv w:val="1"/>
      <w:marLeft w:val="0"/>
      <w:marRight w:val="0"/>
      <w:marTop w:val="0"/>
      <w:marBottom w:val="0"/>
      <w:divBdr>
        <w:top w:val="none" w:sz="0" w:space="0" w:color="auto"/>
        <w:left w:val="none" w:sz="0" w:space="0" w:color="auto"/>
        <w:bottom w:val="none" w:sz="0" w:space="0" w:color="auto"/>
        <w:right w:val="none" w:sz="0" w:space="0" w:color="auto"/>
      </w:divBdr>
    </w:div>
    <w:div w:id="1065451075">
      <w:bodyDiv w:val="1"/>
      <w:marLeft w:val="0"/>
      <w:marRight w:val="0"/>
      <w:marTop w:val="0"/>
      <w:marBottom w:val="0"/>
      <w:divBdr>
        <w:top w:val="none" w:sz="0" w:space="0" w:color="auto"/>
        <w:left w:val="none" w:sz="0" w:space="0" w:color="auto"/>
        <w:bottom w:val="none" w:sz="0" w:space="0" w:color="auto"/>
        <w:right w:val="none" w:sz="0" w:space="0" w:color="auto"/>
      </w:divBdr>
    </w:div>
    <w:div w:id="1066998098">
      <w:bodyDiv w:val="1"/>
      <w:marLeft w:val="0"/>
      <w:marRight w:val="0"/>
      <w:marTop w:val="0"/>
      <w:marBottom w:val="0"/>
      <w:divBdr>
        <w:top w:val="none" w:sz="0" w:space="0" w:color="auto"/>
        <w:left w:val="none" w:sz="0" w:space="0" w:color="auto"/>
        <w:bottom w:val="none" w:sz="0" w:space="0" w:color="auto"/>
        <w:right w:val="none" w:sz="0" w:space="0" w:color="auto"/>
      </w:divBdr>
    </w:div>
    <w:div w:id="1073503794">
      <w:bodyDiv w:val="1"/>
      <w:marLeft w:val="0"/>
      <w:marRight w:val="0"/>
      <w:marTop w:val="0"/>
      <w:marBottom w:val="0"/>
      <w:divBdr>
        <w:top w:val="none" w:sz="0" w:space="0" w:color="auto"/>
        <w:left w:val="none" w:sz="0" w:space="0" w:color="auto"/>
        <w:bottom w:val="none" w:sz="0" w:space="0" w:color="auto"/>
        <w:right w:val="none" w:sz="0" w:space="0" w:color="auto"/>
      </w:divBdr>
    </w:div>
    <w:div w:id="1076320737">
      <w:bodyDiv w:val="1"/>
      <w:marLeft w:val="0"/>
      <w:marRight w:val="0"/>
      <w:marTop w:val="0"/>
      <w:marBottom w:val="0"/>
      <w:divBdr>
        <w:top w:val="none" w:sz="0" w:space="0" w:color="auto"/>
        <w:left w:val="none" w:sz="0" w:space="0" w:color="auto"/>
        <w:bottom w:val="none" w:sz="0" w:space="0" w:color="auto"/>
        <w:right w:val="none" w:sz="0" w:space="0" w:color="auto"/>
      </w:divBdr>
    </w:div>
    <w:div w:id="1076560747">
      <w:bodyDiv w:val="1"/>
      <w:marLeft w:val="0"/>
      <w:marRight w:val="0"/>
      <w:marTop w:val="0"/>
      <w:marBottom w:val="0"/>
      <w:divBdr>
        <w:top w:val="none" w:sz="0" w:space="0" w:color="auto"/>
        <w:left w:val="none" w:sz="0" w:space="0" w:color="auto"/>
        <w:bottom w:val="none" w:sz="0" w:space="0" w:color="auto"/>
        <w:right w:val="none" w:sz="0" w:space="0" w:color="auto"/>
      </w:divBdr>
    </w:div>
    <w:div w:id="1088497338">
      <w:bodyDiv w:val="1"/>
      <w:marLeft w:val="0"/>
      <w:marRight w:val="0"/>
      <w:marTop w:val="0"/>
      <w:marBottom w:val="0"/>
      <w:divBdr>
        <w:top w:val="none" w:sz="0" w:space="0" w:color="auto"/>
        <w:left w:val="none" w:sz="0" w:space="0" w:color="auto"/>
        <w:bottom w:val="none" w:sz="0" w:space="0" w:color="auto"/>
        <w:right w:val="none" w:sz="0" w:space="0" w:color="auto"/>
      </w:divBdr>
    </w:div>
    <w:div w:id="1091388184">
      <w:bodyDiv w:val="1"/>
      <w:marLeft w:val="0"/>
      <w:marRight w:val="0"/>
      <w:marTop w:val="0"/>
      <w:marBottom w:val="0"/>
      <w:divBdr>
        <w:top w:val="none" w:sz="0" w:space="0" w:color="auto"/>
        <w:left w:val="none" w:sz="0" w:space="0" w:color="auto"/>
        <w:bottom w:val="none" w:sz="0" w:space="0" w:color="auto"/>
        <w:right w:val="none" w:sz="0" w:space="0" w:color="auto"/>
      </w:divBdr>
    </w:div>
    <w:div w:id="1093697427">
      <w:bodyDiv w:val="1"/>
      <w:marLeft w:val="0"/>
      <w:marRight w:val="0"/>
      <w:marTop w:val="0"/>
      <w:marBottom w:val="0"/>
      <w:divBdr>
        <w:top w:val="none" w:sz="0" w:space="0" w:color="auto"/>
        <w:left w:val="none" w:sz="0" w:space="0" w:color="auto"/>
        <w:bottom w:val="none" w:sz="0" w:space="0" w:color="auto"/>
        <w:right w:val="none" w:sz="0" w:space="0" w:color="auto"/>
      </w:divBdr>
    </w:div>
    <w:div w:id="1094015571">
      <w:bodyDiv w:val="1"/>
      <w:marLeft w:val="0"/>
      <w:marRight w:val="0"/>
      <w:marTop w:val="0"/>
      <w:marBottom w:val="0"/>
      <w:divBdr>
        <w:top w:val="none" w:sz="0" w:space="0" w:color="auto"/>
        <w:left w:val="none" w:sz="0" w:space="0" w:color="auto"/>
        <w:bottom w:val="none" w:sz="0" w:space="0" w:color="auto"/>
        <w:right w:val="none" w:sz="0" w:space="0" w:color="auto"/>
      </w:divBdr>
    </w:div>
    <w:div w:id="1095202901">
      <w:bodyDiv w:val="1"/>
      <w:marLeft w:val="0"/>
      <w:marRight w:val="0"/>
      <w:marTop w:val="0"/>
      <w:marBottom w:val="0"/>
      <w:divBdr>
        <w:top w:val="none" w:sz="0" w:space="0" w:color="auto"/>
        <w:left w:val="none" w:sz="0" w:space="0" w:color="auto"/>
        <w:bottom w:val="none" w:sz="0" w:space="0" w:color="auto"/>
        <w:right w:val="none" w:sz="0" w:space="0" w:color="auto"/>
      </w:divBdr>
    </w:div>
    <w:div w:id="1097676197">
      <w:bodyDiv w:val="1"/>
      <w:marLeft w:val="0"/>
      <w:marRight w:val="0"/>
      <w:marTop w:val="0"/>
      <w:marBottom w:val="0"/>
      <w:divBdr>
        <w:top w:val="none" w:sz="0" w:space="0" w:color="auto"/>
        <w:left w:val="none" w:sz="0" w:space="0" w:color="auto"/>
        <w:bottom w:val="none" w:sz="0" w:space="0" w:color="auto"/>
        <w:right w:val="none" w:sz="0" w:space="0" w:color="auto"/>
      </w:divBdr>
    </w:div>
    <w:div w:id="1098404348">
      <w:bodyDiv w:val="1"/>
      <w:marLeft w:val="0"/>
      <w:marRight w:val="0"/>
      <w:marTop w:val="0"/>
      <w:marBottom w:val="0"/>
      <w:divBdr>
        <w:top w:val="none" w:sz="0" w:space="0" w:color="auto"/>
        <w:left w:val="none" w:sz="0" w:space="0" w:color="auto"/>
        <w:bottom w:val="none" w:sz="0" w:space="0" w:color="auto"/>
        <w:right w:val="none" w:sz="0" w:space="0" w:color="auto"/>
      </w:divBdr>
    </w:div>
    <w:div w:id="1100640619">
      <w:bodyDiv w:val="1"/>
      <w:marLeft w:val="0"/>
      <w:marRight w:val="0"/>
      <w:marTop w:val="0"/>
      <w:marBottom w:val="0"/>
      <w:divBdr>
        <w:top w:val="none" w:sz="0" w:space="0" w:color="auto"/>
        <w:left w:val="none" w:sz="0" w:space="0" w:color="auto"/>
        <w:bottom w:val="none" w:sz="0" w:space="0" w:color="auto"/>
        <w:right w:val="none" w:sz="0" w:space="0" w:color="auto"/>
      </w:divBdr>
    </w:div>
    <w:div w:id="1101333939">
      <w:bodyDiv w:val="1"/>
      <w:marLeft w:val="0"/>
      <w:marRight w:val="0"/>
      <w:marTop w:val="0"/>
      <w:marBottom w:val="0"/>
      <w:divBdr>
        <w:top w:val="none" w:sz="0" w:space="0" w:color="auto"/>
        <w:left w:val="none" w:sz="0" w:space="0" w:color="auto"/>
        <w:bottom w:val="none" w:sz="0" w:space="0" w:color="auto"/>
        <w:right w:val="none" w:sz="0" w:space="0" w:color="auto"/>
      </w:divBdr>
    </w:div>
    <w:div w:id="1101336665">
      <w:bodyDiv w:val="1"/>
      <w:marLeft w:val="0"/>
      <w:marRight w:val="0"/>
      <w:marTop w:val="0"/>
      <w:marBottom w:val="0"/>
      <w:divBdr>
        <w:top w:val="none" w:sz="0" w:space="0" w:color="auto"/>
        <w:left w:val="none" w:sz="0" w:space="0" w:color="auto"/>
        <w:bottom w:val="none" w:sz="0" w:space="0" w:color="auto"/>
        <w:right w:val="none" w:sz="0" w:space="0" w:color="auto"/>
      </w:divBdr>
    </w:div>
    <w:div w:id="1106002002">
      <w:bodyDiv w:val="1"/>
      <w:marLeft w:val="0"/>
      <w:marRight w:val="0"/>
      <w:marTop w:val="0"/>
      <w:marBottom w:val="0"/>
      <w:divBdr>
        <w:top w:val="none" w:sz="0" w:space="0" w:color="auto"/>
        <w:left w:val="none" w:sz="0" w:space="0" w:color="auto"/>
        <w:bottom w:val="none" w:sz="0" w:space="0" w:color="auto"/>
        <w:right w:val="none" w:sz="0" w:space="0" w:color="auto"/>
      </w:divBdr>
    </w:div>
    <w:div w:id="1107655849">
      <w:bodyDiv w:val="1"/>
      <w:marLeft w:val="0"/>
      <w:marRight w:val="0"/>
      <w:marTop w:val="0"/>
      <w:marBottom w:val="0"/>
      <w:divBdr>
        <w:top w:val="none" w:sz="0" w:space="0" w:color="auto"/>
        <w:left w:val="none" w:sz="0" w:space="0" w:color="auto"/>
        <w:bottom w:val="none" w:sz="0" w:space="0" w:color="auto"/>
        <w:right w:val="none" w:sz="0" w:space="0" w:color="auto"/>
      </w:divBdr>
    </w:div>
    <w:div w:id="1108617936">
      <w:bodyDiv w:val="1"/>
      <w:marLeft w:val="0"/>
      <w:marRight w:val="0"/>
      <w:marTop w:val="0"/>
      <w:marBottom w:val="0"/>
      <w:divBdr>
        <w:top w:val="none" w:sz="0" w:space="0" w:color="auto"/>
        <w:left w:val="none" w:sz="0" w:space="0" w:color="auto"/>
        <w:bottom w:val="none" w:sz="0" w:space="0" w:color="auto"/>
        <w:right w:val="none" w:sz="0" w:space="0" w:color="auto"/>
      </w:divBdr>
    </w:div>
    <w:div w:id="1112285415">
      <w:bodyDiv w:val="1"/>
      <w:marLeft w:val="0"/>
      <w:marRight w:val="0"/>
      <w:marTop w:val="0"/>
      <w:marBottom w:val="0"/>
      <w:divBdr>
        <w:top w:val="none" w:sz="0" w:space="0" w:color="auto"/>
        <w:left w:val="none" w:sz="0" w:space="0" w:color="auto"/>
        <w:bottom w:val="none" w:sz="0" w:space="0" w:color="auto"/>
        <w:right w:val="none" w:sz="0" w:space="0" w:color="auto"/>
      </w:divBdr>
    </w:div>
    <w:div w:id="1113208480">
      <w:bodyDiv w:val="1"/>
      <w:marLeft w:val="0"/>
      <w:marRight w:val="0"/>
      <w:marTop w:val="0"/>
      <w:marBottom w:val="0"/>
      <w:divBdr>
        <w:top w:val="none" w:sz="0" w:space="0" w:color="auto"/>
        <w:left w:val="none" w:sz="0" w:space="0" w:color="auto"/>
        <w:bottom w:val="none" w:sz="0" w:space="0" w:color="auto"/>
        <w:right w:val="none" w:sz="0" w:space="0" w:color="auto"/>
      </w:divBdr>
    </w:div>
    <w:div w:id="1119186291">
      <w:bodyDiv w:val="1"/>
      <w:marLeft w:val="0"/>
      <w:marRight w:val="0"/>
      <w:marTop w:val="0"/>
      <w:marBottom w:val="0"/>
      <w:divBdr>
        <w:top w:val="none" w:sz="0" w:space="0" w:color="auto"/>
        <w:left w:val="none" w:sz="0" w:space="0" w:color="auto"/>
        <w:bottom w:val="none" w:sz="0" w:space="0" w:color="auto"/>
        <w:right w:val="none" w:sz="0" w:space="0" w:color="auto"/>
      </w:divBdr>
    </w:div>
    <w:div w:id="1123230705">
      <w:bodyDiv w:val="1"/>
      <w:marLeft w:val="0"/>
      <w:marRight w:val="0"/>
      <w:marTop w:val="0"/>
      <w:marBottom w:val="0"/>
      <w:divBdr>
        <w:top w:val="none" w:sz="0" w:space="0" w:color="auto"/>
        <w:left w:val="none" w:sz="0" w:space="0" w:color="auto"/>
        <w:bottom w:val="none" w:sz="0" w:space="0" w:color="auto"/>
        <w:right w:val="none" w:sz="0" w:space="0" w:color="auto"/>
      </w:divBdr>
    </w:div>
    <w:div w:id="1126852938">
      <w:bodyDiv w:val="1"/>
      <w:marLeft w:val="0"/>
      <w:marRight w:val="0"/>
      <w:marTop w:val="0"/>
      <w:marBottom w:val="0"/>
      <w:divBdr>
        <w:top w:val="none" w:sz="0" w:space="0" w:color="auto"/>
        <w:left w:val="none" w:sz="0" w:space="0" w:color="auto"/>
        <w:bottom w:val="none" w:sz="0" w:space="0" w:color="auto"/>
        <w:right w:val="none" w:sz="0" w:space="0" w:color="auto"/>
      </w:divBdr>
    </w:div>
    <w:div w:id="1126971483">
      <w:bodyDiv w:val="1"/>
      <w:marLeft w:val="0"/>
      <w:marRight w:val="0"/>
      <w:marTop w:val="0"/>
      <w:marBottom w:val="0"/>
      <w:divBdr>
        <w:top w:val="none" w:sz="0" w:space="0" w:color="auto"/>
        <w:left w:val="none" w:sz="0" w:space="0" w:color="auto"/>
        <w:bottom w:val="none" w:sz="0" w:space="0" w:color="auto"/>
        <w:right w:val="none" w:sz="0" w:space="0" w:color="auto"/>
      </w:divBdr>
    </w:div>
    <w:div w:id="1127234474">
      <w:bodyDiv w:val="1"/>
      <w:marLeft w:val="0"/>
      <w:marRight w:val="0"/>
      <w:marTop w:val="0"/>
      <w:marBottom w:val="0"/>
      <w:divBdr>
        <w:top w:val="none" w:sz="0" w:space="0" w:color="auto"/>
        <w:left w:val="none" w:sz="0" w:space="0" w:color="auto"/>
        <w:bottom w:val="none" w:sz="0" w:space="0" w:color="auto"/>
        <w:right w:val="none" w:sz="0" w:space="0" w:color="auto"/>
      </w:divBdr>
    </w:div>
    <w:div w:id="1128352725">
      <w:bodyDiv w:val="1"/>
      <w:marLeft w:val="0"/>
      <w:marRight w:val="0"/>
      <w:marTop w:val="0"/>
      <w:marBottom w:val="0"/>
      <w:divBdr>
        <w:top w:val="none" w:sz="0" w:space="0" w:color="auto"/>
        <w:left w:val="none" w:sz="0" w:space="0" w:color="auto"/>
        <w:bottom w:val="none" w:sz="0" w:space="0" w:color="auto"/>
        <w:right w:val="none" w:sz="0" w:space="0" w:color="auto"/>
      </w:divBdr>
    </w:div>
    <w:div w:id="1129593768">
      <w:bodyDiv w:val="1"/>
      <w:marLeft w:val="0"/>
      <w:marRight w:val="0"/>
      <w:marTop w:val="0"/>
      <w:marBottom w:val="0"/>
      <w:divBdr>
        <w:top w:val="none" w:sz="0" w:space="0" w:color="auto"/>
        <w:left w:val="none" w:sz="0" w:space="0" w:color="auto"/>
        <w:bottom w:val="none" w:sz="0" w:space="0" w:color="auto"/>
        <w:right w:val="none" w:sz="0" w:space="0" w:color="auto"/>
      </w:divBdr>
    </w:div>
    <w:div w:id="1136725789">
      <w:bodyDiv w:val="1"/>
      <w:marLeft w:val="0"/>
      <w:marRight w:val="0"/>
      <w:marTop w:val="0"/>
      <w:marBottom w:val="0"/>
      <w:divBdr>
        <w:top w:val="none" w:sz="0" w:space="0" w:color="auto"/>
        <w:left w:val="none" w:sz="0" w:space="0" w:color="auto"/>
        <w:bottom w:val="none" w:sz="0" w:space="0" w:color="auto"/>
        <w:right w:val="none" w:sz="0" w:space="0" w:color="auto"/>
      </w:divBdr>
    </w:div>
    <w:div w:id="1143621639">
      <w:bodyDiv w:val="1"/>
      <w:marLeft w:val="0"/>
      <w:marRight w:val="0"/>
      <w:marTop w:val="0"/>
      <w:marBottom w:val="0"/>
      <w:divBdr>
        <w:top w:val="none" w:sz="0" w:space="0" w:color="auto"/>
        <w:left w:val="none" w:sz="0" w:space="0" w:color="auto"/>
        <w:bottom w:val="none" w:sz="0" w:space="0" w:color="auto"/>
        <w:right w:val="none" w:sz="0" w:space="0" w:color="auto"/>
      </w:divBdr>
    </w:div>
    <w:div w:id="1145119239">
      <w:bodyDiv w:val="1"/>
      <w:marLeft w:val="0"/>
      <w:marRight w:val="0"/>
      <w:marTop w:val="0"/>
      <w:marBottom w:val="0"/>
      <w:divBdr>
        <w:top w:val="none" w:sz="0" w:space="0" w:color="auto"/>
        <w:left w:val="none" w:sz="0" w:space="0" w:color="auto"/>
        <w:bottom w:val="none" w:sz="0" w:space="0" w:color="auto"/>
        <w:right w:val="none" w:sz="0" w:space="0" w:color="auto"/>
      </w:divBdr>
    </w:div>
    <w:div w:id="1146317439">
      <w:bodyDiv w:val="1"/>
      <w:marLeft w:val="0"/>
      <w:marRight w:val="0"/>
      <w:marTop w:val="0"/>
      <w:marBottom w:val="0"/>
      <w:divBdr>
        <w:top w:val="none" w:sz="0" w:space="0" w:color="auto"/>
        <w:left w:val="none" w:sz="0" w:space="0" w:color="auto"/>
        <w:bottom w:val="none" w:sz="0" w:space="0" w:color="auto"/>
        <w:right w:val="none" w:sz="0" w:space="0" w:color="auto"/>
      </w:divBdr>
    </w:div>
    <w:div w:id="1146823673">
      <w:bodyDiv w:val="1"/>
      <w:marLeft w:val="0"/>
      <w:marRight w:val="0"/>
      <w:marTop w:val="0"/>
      <w:marBottom w:val="0"/>
      <w:divBdr>
        <w:top w:val="none" w:sz="0" w:space="0" w:color="auto"/>
        <w:left w:val="none" w:sz="0" w:space="0" w:color="auto"/>
        <w:bottom w:val="none" w:sz="0" w:space="0" w:color="auto"/>
        <w:right w:val="none" w:sz="0" w:space="0" w:color="auto"/>
      </w:divBdr>
    </w:div>
    <w:div w:id="1148087982">
      <w:bodyDiv w:val="1"/>
      <w:marLeft w:val="0"/>
      <w:marRight w:val="0"/>
      <w:marTop w:val="0"/>
      <w:marBottom w:val="0"/>
      <w:divBdr>
        <w:top w:val="none" w:sz="0" w:space="0" w:color="auto"/>
        <w:left w:val="none" w:sz="0" w:space="0" w:color="auto"/>
        <w:bottom w:val="none" w:sz="0" w:space="0" w:color="auto"/>
        <w:right w:val="none" w:sz="0" w:space="0" w:color="auto"/>
      </w:divBdr>
    </w:div>
    <w:div w:id="1151025599">
      <w:bodyDiv w:val="1"/>
      <w:marLeft w:val="0"/>
      <w:marRight w:val="0"/>
      <w:marTop w:val="0"/>
      <w:marBottom w:val="0"/>
      <w:divBdr>
        <w:top w:val="none" w:sz="0" w:space="0" w:color="auto"/>
        <w:left w:val="none" w:sz="0" w:space="0" w:color="auto"/>
        <w:bottom w:val="none" w:sz="0" w:space="0" w:color="auto"/>
        <w:right w:val="none" w:sz="0" w:space="0" w:color="auto"/>
      </w:divBdr>
    </w:div>
    <w:div w:id="1152410583">
      <w:bodyDiv w:val="1"/>
      <w:marLeft w:val="0"/>
      <w:marRight w:val="0"/>
      <w:marTop w:val="0"/>
      <w:marBottom w:val="0"/>
      <w:divBdr>
        <w:top w:val="none" w:sz="0" w:space="0" w:color="auto"/>
        <w:left w:val="none" w:sz="0" w:space="0" w:color="auto"/>
        <w:bottom w:val="none" w:sz="0" w:space="0" w:color="auto"/>
        <w:right w:val="none" w:sz="0" w:space="0" w:color="auto"/>
      </w:divBdr>
    </w:div>
    <w:div w:id="1154375231">
      <w:bodyDiv w:val="1"/>
      <w:marLeft w:val="0"/>
      <w:marRight w:val="0"/>
      <w:marTop w:val="0"/>
      <w:marBottom w:val="0"/>
      <w:divBdr>
        <w:top w:val="none" w:sz="0" w:space="0" w:color="auto"/>
        <w:left w:val="none" w:sz="0" w:space="0" w:color="auto"/>
        <w:bottom w:val="none" w:sz="0" w:space="0" w:color="auto"/>
        <w:right w:val="none" w:sz="0" w:space="0" w:color="auto"/>
      </w:divBdr>
    </w:div>
    <w:div w:id="1155339903">
      <w:bodyDiv w:val="1"/>
      <w:marLeft w:val="0"/>
      <w:marRight w:val="0"/>
      <w:marTop w:val="0"/>
      <w:marBottom w:val="0"/>
      <w:divBdr>
        <w:top w:val="none" w:sz="0" w:space="0" w:color="auto"/>
        <w:left w:val="none" w:sz="0" w:space="0" w:color="auto"/>
        <w:bottom w:val="none" w:sz="0" w:space="0" w:color="auto"/>
        <w:right w:val="none" w:sz="0" w:space="0" w:color="auto"/>
      </w:divBdr>
    </w:div>
    <w:div w:id="1157694998">
      <w:bodyDiv w:val="1"/>
      <w:marLeft w:val="0"/>
      <w:marRight w:val="0"/>
      <w:marTop w:val="0"/>
      <w:marBottom w:val="0"/>
      <w:divBdr>
        <w:top w:val="none" w:sz="0" w:space="0" w:color="auto"/>
        <w:left w:val="none" w:sz="0" w:space="0" w:color="auto"/>
        <w:bottom w:val="none" w:sz="0" w:space="0" w:color="auto"/>
        <w:right w:val="none" w:sz="0" w:space="0" w:color="auto"/>
      </w:divBdr>
    </w:div>
    <w:div w:id="1158184307">
      <w:bodyDiv w:val="1"/>
      <w:marLeft w:val="0"/>
      <w:marRight w:val="0"/>
      <w:marTop w:val="0"/>
      <w:marBottom w:val="0"/>
      <w:divBdr>
        <w:top w:val="none" w:sz="0" w:space="0" w:color="auto"/>
        <w:left w:val="none" w:sz="0" w:space="0" w:color="auto"/>
        <w:bottom w:val="none" w:sz="0" w:space="0" w:color="auto"/>
        <w:right w:val="none" w:sz="0" w:space="0" w:color="auto"/>
      </w:divBdr>
    </w:div>
    <w:div w:id="1160074120">
      <w:bodyDiv w:val="1"/>
      <w:marLeft w:val="0"/>
      <w:marRight w:val="0"/>
      <w:marTop w:val="0"/>
      <w:marBottom w:val="0"/>
      <w:divBdr>
        <w:top w:val="none" w:sz="0" w:space="0" w:color="auto"/>
        <w:left w:val="none" w:sz="0" w:space="0" w:color="auto"/>
        <w:bottom w:val="none" w:sz="0" w:space="0" w:color="auto"/>
        <w:right w:val="none" w:sz="0" w:space="0" w:color="auto"/>
      </w:divBdr>
    </w:div>
    <w:div w:id="1161577483">
      <w:bodyDiv w:val="1"/>
      <w:marLeft w:val="0"/>
      <w:marRight w:val="0"/>
      <w:marTop w:val="0"/>
      <w:marBottom w:val="0"/>
      <w:divBdr>
        <w:top w:val="none" w:sz="0" w:space="0" w:color="auto"/>
        <w:left w:val="none" w:sz="0" w:space="0" w:color="auto"/>
        <w:bottom w:val="none" w:sz="0" w:space="0" w:color="auto"/>
        <w:right w:val="none" w:sz="0" w:space="0" w:color="auto"/>
      </w:divBdr>
    </w:div>
    <w:div w:id="1165051356">
      <w:bodyDiv w:val="1"/>
      <w:marLeft w:val="0"/>
      <w:marRight w:val="0"/>
      <w:marTop w:val="0"/>
      <w:marBottom w:val="0"/>
      <w:divBdr>
        <w:top w:val="none" w:sz="0" w:space="0" w:color="auto"/>
        <w:left w:val="none" w:sz="0" w:space="0" w:color="auto"/>
        <w:bottom w:val="none" w:sz="0" w:space="0" w:color="auto"/>
        <w:right w:val="none" w:sz="0" w:space="0" w:color="auto"/>
      </w:divBdr>
    </w:div>
    <w:div w:id="1169365892">
      <w:bodyDiv w:val="1"/>
      <w:marLeft w:val="0"/>
      <w:marRight w:val="0"/>
      <w:marTop w:val="0"/>
      <w:marBottom w:val="0"/>
      <w:divBdr>
        <w:top w:val="none" w:sz="0" w:space="0" w:color="auto"/>
        <w:left w:val="none" w:sz="0" w:space="0" w:color="auto"/>
        <w:bottom w:val="none" w:sz="0" w:space="0" w:color="auto"/>
        <w:right w:val="none" w:sz="0" w:space="0" w:color="auto"/>
      </w:divBdr>
    </w:div>
    <w:div w:id="1169717524">
      <w:bodyDiv w:val="1"/>
      <w:marLeft w:val="0"/>
      <w:marRight w:val="0"/>
      <w:marTop w:val="0"/>
      <w:marBottom w:val="0"/>
      <w:divBdr>
        <w:top w:val="none" w:sz="0" w:space="0" w:color="auto"/>
        <w:left w:val="none" w:sz="0" w:space="0" w:color="auto"/>
        <w:bottom w:val="none" w:sz="0" w:space="0" w:color="auto"/>
        <w:right w:val="none" w:sz="0" w:space="0" w:color="auto"/>
      </w:divBdr>
    </w:div>
    <w:div w:id="1170212742">
      <w:bodyDiv w:val="1"/>
      <w:marLeft w:val="0"/>
      <w:marRight w:val="0"/>
      <w:marTop w:val="0"/>
      <w:marBottom w:val="0"/>
      <w:divBdr>
        <w:top w:val="none" w:sz="0" w:space="0" w:color="auto"/>
        <w:left w:val="none" w:sz="0" w:space="0" w:color="auto"/>
        <w:bottom w:val="none" w:sz="0" w:space="0" w:color="auto"/>
        <w:right w:val="none" w:sz="0" w:space="0" w:color="auto"/>
      </w:divBdr>
    </w:div>
    <w:div w:id="1171019931">
      <w:bodyDiv w:val="1"/>
      <w:marLeft w:val="0"/>
      <w:marRight w:val="0"/>
      <w:marTop w:val="0"/>
      <w:marBottom w:val="0"/>
      <w:divBdr>
        <w:top w:val="none" w:sz="0" w:space="0" w:color="auto"/>
        <w:left w:val="none" w:sz="0" w:space="0" w:color="auto"/>
        <w:bottom w:val="none" w:sz="0" w:space="0" w:color="auto"/>
        <w:right w:val="none" w:sz="0" w:space="0" w:color="auto"/>
      </w:divBdr>
    </w:div>
    <w:div w:id="1174221690">
      <w:bodyDiv w:val="1"/>
      <w:marLeft w:val="0"/>
      <w:marRight w:val="0"/>
      <w:marTop w:val="0"/>
      <w:marBottom w:val="0"/>
      <w:divBdr>
        <w:top w:val="none" w:sz="0" w:space="0" w:color="auto"/>
        <w:left w:val="none" w:sz="0" w:space="0" w:color="auto"/>
        <w:bottom w:val="none" w:sz="0" w:space="0" w:color="auto"/>
        <w:right w:val="none" w:sz="0" w:space="0" w:color="auto"/>
      </w:divBdr>
    </w:div>
    <w:div w:id="1179926262">
      <w:bodyDiv w:val="1"/>
      <w:marLeft w:val="0"/>
      <w:marRight w:val="0"/>
      <w:marTop w:val="0"/>
      <w:marBottom w:val="0"/>
      <w:divBdr>
        <w:top w:val="none" w:sz="0" w:space="0" w:color="auto"/>
        <w:left w:val="none" w:sz="0" w:space="0" w:color="auto"/>
        <w:bottom w:val="none" w:sz="0" w:space="0" w:color="auto"/>
        <w:right w:val="none" w:sz="0" w:space="0" w:color="auto"/>
      </w:divBdr>
    </w:div>
    <w:div w:id="1184171968">
      <w:bodyDiv w:val="1"/>
      <w:marLeft w:val="0"/>
      <w:marRight w:val="0"/>
      <w:marTop w:val="0"/>
      <w:marBottom w:val="0"/>
      <w:divBdr>
        <w:top w:val="none" w:sz="0" w:space="0" w:color="auto"/>
        <w:left w:val="none" w:sz="0" w:space="0" w:color="auto"/>
        <w:bottom w:val="none" w:sz="0" w:space="0" w:color="auto"/>
        <w:right w:val="none" w:sz="0" w:space="0" w:color="auto"/>
      </w:divBdr>
    </w:div>
    <w:div w:id="1192113565">
      <w:bodyDiv w:val="1"/>
      <w:marLeft w:val="0"/>
      <w:marRight w:val="0"/>
      <w:marTop w:val="0"/>
      <w:marBottom w:val="0"/>
      <w:divBdr>
        <w:top w:val="none" w:sz="0" w:space="0" w:color="auto"/>
        <w:left w:val="none" w:sz="0" w:space="0" w:color="auto"/>
        <w:bottom w:val="none" w:sz="0" w:space="0" w:color="auto"/>
        <w:right w:val="none" w:sz="0" w:space="0" w:color="auto"/>
      </w:divBdr>
    </w:div>
    <w:div w:id="1193030412">
      <w:bodyDiv w:val="1"/>
      <w:marLeft w:val="0"/>
      <w:marRight w:val="0"/>
      <w:marTop w:val="0"/>
      <w:marBottom w:val="0"/>
      <w:divBdr>
        <w:top w:val="none" w:sz="0" w:space="0" w:color="auto"/>
        <w:left w:val="none" w:sz="0" w:space="0" w:color="auto"/>
        <w:bottom w:val="none" w:sz="0" w:space="0" w:color="auto"/>
        <w:right w:val="none" w:sz="0" w:space="0" w:color="auto"/>
      </w:divBdr>
    </w:div>
    <w:div w:id="1195386150">
      <w:bodyDiv w:val="1"/>
      <w:marLeft w:val="0"/>
      <w:marRight w:val="0"/>
      <w:marTop w:val="0"/>
      <w:marBottom w:val="0"/>
      <w:divBdr>
        <w:top w:val="none" w:sz="0" w:space="0" w:color="auto"/>
        <w:left w:val="none" w:sz="0" w:space="0" w:color="auto"/>
        <w:bottom w:val="none" w:sz="0" w:space="0" w:color="auto"/>
        <w:right w:val="none" w:sz="0" w:space="0" w:color="auto"/>
      </w:divBdr>
    </w:div>
    <w:div w:id="1198860404">
      <w:bodyDiv w:val="1"/>
      <w:marLeft w:val="0"/>
      <w:marRight w:val="0"/>
      <w:marTop w:val="0"/>
      <w:marBottom w:val="0"/>
      <w:divBdr>
        <w:top w:val="none" w:sz="0" w:space="0" w:color="auto"/>
        <w:left w:val="none" w:sz="0" w:space="0" w:color="auto"/>
        <w:bottom w:val="none" w:sz="0" w:space="0" w:color="auto"/>
        <w:right w:val="none" w:sz="0" w:space="0" w:color="auto"/>
      </w:divBdr>
    </w:div>
    <w:div w:id="1199470612">
      <w:bodyDiv w:val="1"/>
      <w:marLeft w:val="0"/>
      <w:marRight w:val="0"/>
      <w:marTop w:val="0"/>
      <w:marBottom w:val="0"/>
      <w:divBdr>
        <w:top w:val="none" w:sz="0" w:space="0" w:color="auto"/>
        <w:left w:val="none" w:sz="0" w:space="0" w:color="auto"/>
        <w:bottom w:val="none" w:sz="0" w:space="0" w:color="auto"/>
        <w:right w:val="none" w:sz="0" w:space="0" w:color="auto"/>
      </w:divBdr>
    </w:div>
    <w:div w:id="1199706165">
      <w:bodyDiv w:val="1"/>
      <w:marLeft w:val="0"/>
      <w:marRight w:val="0"/>
      <w:marTop w:val="0"/>
      <w:marBottom w:val="0"/>
      <w:divBdr>
        <w:top w:val="none" w:sz="0" w:space="0" w:color="auto"/>
        <w:left w:val="none" w:sz="0" w:space="0" w:color="auto"/>
        <w:bottom w:val="none" w:sz="0" w:space="0" w:color="auto"/>
        <w:right w:val="none" w:sz="0" w:space="0" w:color="auto"/>
      </w:divBdr>
    </w:div>
    <w:div w:id="1205752509">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
    <w:div w:id="1213879837">
      <w:bodyDiv w:val="1"/>
      <w:marLeft w:val="0"/>
      <w:marRight w:val="0"/>
      <w:marTop w:val="0"/>
      <w:marBottom w:val="0"/>
      <w:divBdr>
        <w:top w:val="none" w:sz="0" w:space="0" w:color="auto"/>
        <w:left w:val="none" w:sz="0" w:space="0" w:color="auto"/>
        <w:bottom w:val="none" w:sz="0" w:space="0" w:color="auto"/>
        <w:right w:val="none" w:sz="0" w:space="0" w:color="auto"/>
      </w:divBdr>
    </w:div>
    <w:div w:id="1215123721">
      <w:bodyDiv w:val="1"/>
      <w:marLeft w:val="0"/>
      <w:marRight w:val="0"/>
      <w:marTop w:val="0"/>
      <w:marBottom w:val="0"/>
      <w:divBdr>
        <w:top w:val="none" w:sz="0" w:space="0" w:color="auto"/>
        <w:left w:val="none" w:sz="0" w:space="0" w:color="auto"/>
        <w:bottom w:val="none" w:sz="0" w:space="0" w:color="auto"/>
        <w:right w:val="none" w:sz="0" w:space="0" w:color="auto"/>
      </w:divBdr>
    </w:div>
    <w:div w:id="1217083542">
      <w:bodyDiv w:val="1"/>
      <w:marLeft w:val="0"/>
      <w:marRight w:val="0"/>
      <w:marTop w:val="0"/>
      <w:marBottom w:val="0"/>
      <w:divBdr>
        <w:top w:val="none" w:sz="0" w:space="0" w:color="auto"/>
        <w:left w:val="none" w:sz="0" w:space="0" w:color="auto"/>
        <w:bottom w:val="none" w:sz="0" w:space="0" w:color="auto"/>
        <w:right w:val="none" w:sz="0" w:space="0" w:color="auto"/>
      </w:divBdr>
    </w:div>
    <w:div w:id="1219710604">
      <w:bodyDiv w:val="1"/>
      <w:marLeft w:val="0"/>
      <w:marRight w:val="0"/>
      <w:marTop w:val="0"/>
      <w:marBottom w:val="0"/>
      <w:divBdr>
        <w:top w:val="none" w:sz="0" w:space="0" w:color="auto"/>
        <w:left w:val="none" w:sz="0" w:space="0" w:color="auto"/>
        <w:bottom w:val="none" w:sz="0" w:space="0" w:color="auto"/>
        <w:right w:val="none" w:sz="0" w:space="0" w:color="auto"/>
      </w:divBdr>
    </w:div>
    <w:div w:id="1220441588">
      <w:bodyDiv w:val="1"/>
      <w:marLeft w:val="0"/>
      <w:marRight w:val="0"/>
      <w:marTop w:val="0"/>
      <w:marBottom w:val="0"/>
      <w:divBdr>
        <w:top w:val="none" w:sz="0" w:space="0" w:color="auto"/>
        <w:left w:val="none" w:sz="0" w:space="0" w:color="auto"/>
        <w:bottom w:val="none" w:sz="0" w:space="0" w:color="auto"/>
        <w:right w:val="none" w:sz="0" w:space="0" w:color="auto"/>
      </w:divBdr>
    </w:div>
    <w:div w:id="1221481246">
      <w:bodyDiv w:val="1"/>
      <w:marLeft w:val="0"/>
      <w:marRight w:val="0"/>
      <w:marTop w:val="0"/>
      <w:marBottom w:val="0"/>
      <w:divBdr>
        <w:top w:val="none" w:sz="0" w:space="0" w:color="auto"/>
        <w:left w:val="none" w:sz="0" w:space="0" w:color="auto"/>
        <w:bottom w:val="none" w:sz="0" w:space="0" w:color="auto"/>
        <w:right w:val="none" w:sz="0" w:space="0" w:color="auto"/>
      </w:divBdr>
    </w:div>
    <w:div w:id="1222868878">
      <w:bodyDiv w:val="1"/>
      <w:marLeft w:val="0"/>
      <w:marRight w:val="0"/>
      <w:marTop w:val="0"/>
      <w:marBottom w:val="0"/>
      <w:divBdr>
        <w:top w:val="none" w:sz="0" w:space="0" w:color="auto"/>
        <w:left w:val="none" w:sz="0" w:space="0" w:color="auto"/>
        <w:bottom w:val="none" w:sz="0" w:space="0" w:color="auto"/>
        <w:right w:val="none" w:sz="0" w:space="0" w:color="auto"/>
      </w:divBdr>
    </w:div>
    <w:div w:id="1224607865">
      <w:bodyDiv w:val="1"/>
      <w:marLeft w:val="0"/>
      <w:marRight w:val="0"/>
      <w:marTop w:val="0"/>
      <w:marBottom w:val="0"/>
      <w:divBdr>
        <w:top w:val="none" w:sz="0" w:space="0" w:color="auto"/>
        <w:left w:val="none" w:sz="0" w:space="0" w:color="auto"/>
        <w:bottom w:val="none" w:sz="0" w:space="0" w:color="auto"/>
        <w:right w:val="none" w:sz="0" w:space="0" w:color="auto"/>
      </w:divBdr>
    </w:div>
    <w:div w:id="1227030707">
      <w:bodyDiv w:val="1"/>
      <w:marLeft w:val="0"/>
      <w:marRight w:val="0"/>
      <w:marTop w:val="0"/>
      <w:marBottom w:val="0"/>
      <w:divBdr>
        <w:top w:val="none" w:sz="0" w:space="0" w:color="auto"/>
        <w:left w:val="none" w:sz="0" w:space="0" w:color="auto"/>
        <w:bottom w:val="none" w:sz="0" w:space="0" w:color="auto"/>
        <w:right w:val="none" w:sz="0" w:space="0" w:color="auto"/>
      </w:divBdr>
    </w:div>
    <w:div w:id="1227258833">
      <w:bodyDiv w:val="1"/>
      <w:marLeft w:val="0"/>
      <w:marRight w:val="0"/>
      <w:marTop w:val="0"/>
      <w:marBottom w:val="0"/>
      <w:divBdr>
        <w:top w:val="none" w:sz="0" w:space="0" w:color="auto"/>
        <w:left w:val="none" w:sz="0" w:space="0" w:color="auto"/>
        <w:bottom w:val="none" w:sz="0" w:space="0" w:color="auto"/>
        <w:right w:val="none" w:sz="0" w:space="0" w:color="auto"/>
      </w:divBdr>
    </w:div>
    <w:div w:id="1230266302">
      <w:bodyDiv w:val="1"/>
      <w:marLeft w:val="0"/>
      <w:marRight w:val="0"/>
      <w:marTop w:val="0"/>
      <w:marBottom w:val="0"/>
      <w:divBdr>
        <w:top w:val="none" w:sz="0" w:space="0" w:color="auto"/>
        <w:left w:val="none" w:sz="0" w:space="0" w:color="auto"/>
        <w:bottom w:val="none" w:sz="0" w:space="0" w:color="auto"/>
        <w:right w:val="none" w:sz="0" w:space="0" w:color="auto"/>
      </w:divBdr>
    </w:div>
    <w:div w:id="1232695435">
      <w:bodyDiv w:val="1"/>
      <w:marLeft w:val="0"/>
      <w:marRight w:val="0"/>
      <w:marTop w:val="0"/>
      <w:marBottom w:val="0"/>
      <w:divBdr>
        <w:top w:val="none" w:sz="0" w:space="0" w:color="auto"/>
        <w:left w:val="none" w:sz="0" w:space="0" w:color="auto"/>
        <w:bottom w:val="none" w:sz="0" w:space="0" w:color="auto"/>
        <w:right w:val="none" w:sz="0" w:space="0" w:color="auto"/>
      </w:divBdr>
    </w:div>
    <w:div w:id="1233738199">
      <w:bodyDiv w:val="1"/>
      <w:marLeft w:val="0"/>
      <w:marRight w:val="0"/>
      <w:marTop w:val="0"/>
      <w:marBottom w:val="0"/>
      <w:divBdr>
        <w:top w:val="none" w:sz="0" w:space="0" w:color="auto"/>
        <w:left w:val="none" w:sz="0" w:space="0" w:color="auto"/>
        <w:bottom w:val="none" w:sz="0" w:space="0" w:color="auto"/>
        <w:right w:val="none" w:sz="0" w:space="0" w:color="auto"/>
      </w:divBdr>
    </w:div>
    <w:div w:id="1237203486">
      <w:bodyDiv w:val="1"/>
      <w:marLeft w:val="0"/>
      <w:marRight w:val="0"/>
      <w:marTop w:val="0"/>
      <w:marBottom w:val="0"/>
      <w:divBdr>
        <w:top w:val="none" w:sz="0" w:space="0" w:color="auto"/>
        <w:left w:val="none" w:sz="0" w:space="0" w:color="auto"/>
        <w:bottom w:val="none" w:sz="0" w:space="0" w:color="auto"/>
        <w:right w:val="none" w:sz="0" w:space="0" w:color="auto"/>
      </w:divBdr>
    </w:div>
    <w:div w:id="1239365303">
      <w:bodyDiv w:val="1"/>
      <w:marLeft w:val="0"/>
      <w:marRight w:val="0"/>
      <w:marTop w:val="0"/>
      <w:marBottom w:val="0"/>
      <w:divBdr>
        <w:top w:val="none" w:sz="0" w:space="0" w:color="auto"/>
        <w:left w:val="none" w:sz="0" w:space="0" w:color="auto"/>
        <w:bottom w:val="none" w:sz="0" w:space="0" w:color="auto"/>
        <w:right w:val="none" w:sz="0" w:space="0" w:color="auto"/>
      </w:divBdr>
    </w:div>
    <w:div w:id="1247574471">
      <w:bodyDiv w:val="1"/>
      <w:marLeft w:val="0"/>
      <w:marRight w:val="0"/>
      <w:marTop w:val="0"/>
      <w:marBottom w:val="0"/>
      <w:divBdr>
        <w:top w:val="none" w:sz="0" w:space="0" w:color="auto"/>
        <w:left w:val="none" w:sz="0" w:space="0" w:color="auto"/>
        <w:bottom w:val="none" w:sz="0" w:space="0" w:color="auto"/>
        <w:right w:val="none" w:sz="0" w:space="0" w:color="auto"/>
      </w:divBdr>
    </w:div>
    <w:div w:id="1261141048">
      <w:bodyDiv w:val="1"/>
      <w:marLeft w:val="0"/>
      <w:marRight w:val="0"/>
      <w:marTop w:val="0"/>
      <w:marBottom w:val="0"/>
      <w:divBdr>
        <w:top w:val="none" w:sz="0" w:space="0" w:color="auto"/>
        <w:left w:val="none" w:sz="0" w:space="0" w:color="auto"/>
        <w:bottom w:val="none" w:sz="0" w:space="0" w:color="auto"/>
        <w:right w:val="none" w:sz="0" w:space="0" w:color="auto"/>
      </w:divBdr>
    </w:div>
    <w:div w:id="1261378275">
      <w:bodyDiv w:val="1"/>
      <w:marLeft w:val="0"/>
      <w:marRight w:val="0"/>
      <w:marTop w:val="0"/>
      <w:marBottom w:val="0"/>
      <w:divBdr>
        <w:top w:val="none" w:sz="0" w:space="0" w:color="auto"/>
        <w:left w:val="none" w:sz="0" w:space="0" w:color="auto"/>
        <w:bottom w:val="none" w:sz="0" w:space="0" w:color="auto"/>
        <w:right w:val="none" w:sz="0" w:space="0" w:color="auto"/>
      </w:divBdr>
    </w:div>
    <w:div w:id="1268271422">
      <w:bodyDiv w:val="1"/>
      <w:marLeft w:val="0"/>
      <w:marRight w:val="0"/>
      <w:marTop w:val="0"/>
      <w:marBottom w:val="0"/>
      <w:divBdr>
        <w:top w:val="none" w:sz="0" w:space="0" w:color="auto"/>
        <w:left w:val="none" w:sz="0" w:space="0" w:color="auto"/>
        <w:bottom w:val="none" w:sz="0" w:space="0" w:color="auto"/>
        <w:right w:val="none" w:sz="0" w:space="0" w:color="auto"/>
      </w:divBdr>
    </w:div>
    <w:div w:id="1268737035">
      <w:bodyDiv w:val="1"/>
      <w:marLeft w:val="0"/>
      <w:marRight w:val="0"/>
      <w:marTop w:val="0"/>
      <w:marBottom w:val="0"/>
      <w:divBdr>
        <w:top w:val="none" w:sz="0" w:space="0" w:color="auto"/>
        <w:left w:val="none" w:sz="0" w:space="0" w:color="auto"/>
        <w:bottom w:val="none" w:sz="0" w:space="0" w:color="auto"/>
        <w:right w:val="none" w:sz="0" w:space="0" w:color="auto"/>
      </w:divBdr>
    </w:div>
    <w:div w:id="1273051461">
      <w:bodyDiv w:val="1"/>
      <w:marLeft w:val="0"/>
      <w:marRight w:val="0"/>
      <w:marTop w:val="0"/>
      <w:marBottom w:val="0"/>
      <w:divBdr>
        <w:top w:val="none" w:sz="0" w:space="0" w:color="auto"/>
        <w:left w:val="none" w:sz="0" w:space="0" w:color="auto"/>
        <w:bottom w:val="none" w:sz="0" w:space="0" w:color="auto"/>
        <w:right w:val="none" w:sz="0" w:space="0" w:color="auto"/>
      </w:divBdr>
    </w:div>
    <w:div w:id="1278759763">
      <w:bodyDiv w:val="1"/>
      <w:marLeft w:val="0"/>
      <w:marRight w:val="0"/>
      <w:marTop w:val="0"/>
      <w:marBottom w:val="0"/>
      <w:divBdr>
        <w:top w:val="none" w:sz="0" w:space="0" w:color="auto"/>
        <w:left w:val="none" w:sz="0" w:space="0" w:color="auto"/>
        <w:bottom w:val="none" w:sz="0" w:space="0" w:color="auto"/>
        <w:right w:val="none" w:sz="0" w:space="0" w:color="auto"/>
      </w:divBdr>
    </w:div>
    <w:div w:id="1279601226">
      <w:bodyDiv w:val="1"/>
      <w:marLeft w:val="0"/>
      <w:marRight w:val="0"/>
      <w:marTop w:val="0"/>
      <w:marBottom w:val="0"/>
      <w:divBdr>
        <w:top w:val="none" w:sz="0" w:space="0" w:color="auto"/>
        <w:left w:val="none" w:sz="0" w:space="0" w:color="auto"/>
        <w:bottom w:val="none" w:sz="0" w:space="0" w:color="auto"/>
        <w:right w:val="none" w:sz="0" w:space="0" w:color="auto"/>
      </w:divBdr>
    </w:div>
    <w:div w:id="1281299330">
      <w:bodyDiv w:val="1"/>
      <w:marLeft w:val="0"/>
      <w:marRight w:val="0"/>
      <w:marTop w:val="0"/>
      <w:marBottom w:val="0"/>
      <w:divBdr>
        <w:top w:val="none" w:sz="0" w:space="0" w:color="auto"/>
        <w:left w:val="none" w:sz="0" w:space="0" w:color="auto"/>
        <w:bottom w:val="none" w:sz="0" w:space="0" w:color="auto"/>
        <w:right w:val="none" w:sz="0" w:space="0" w:color="auto"/>
      </w:divBdr>
    </w:div>
    <w:div w:id="1287153814">
      <w:bodyDiv w:val="1"/>
      <w:marLeft w:val="0"/>
      <w:marRight w:val="0"/>
      <w:marTop w:val="0"/>
      <w:marBottom w:val="0"/>
      <w:divBdr>
        <w:top w:val="none" w:sz="0" w:space="0" w:color="auto"/>
        <w:left w:val="none" w:sz="0" w:space="0" w:color="auto"/>
        <w:bottom w:val="none" w:sz="0" w:space="0" w:color="auto"/>
        <w:right w:val="none" w:sz="0" w:space="0" w:color="auto"/>
      </w:divBdr>
    </w:div>
    <w:div w:id="1290478973">
      <w:bodyDiv w:val="1"/>
      <w:marLeft w:val="0"/>
      <w:marRight w:val="0"/>
      <w:marTop w:val="0"/>
      <w:marBottom w:val="0"/>
      <w:divBdr>
        <w:top w:val="none" w:sz="0" w:space="0" w:color="auto"/>
        <w:left w:val="none" w:sz="0" w:space="0" w:color="auto"/>
        <w:bottom w:val="none" w:sz="0" w:space="0" w:color="auto"/>
        <w:right w:val="none" w:sz="0" w:space="0" w:color="auto"/>
      </w:divBdr>
    </w:div>
    <w:div w:id="1291396239">
      <w:bodyDiv w:val="1"/>
      <w:marLeft w:val="0"/>
      <w:marRight w:val="0"/>
      <w:marTop w:val="0"/>
      <w:marBottom w:val="0"/>
      <w:divBdr>
        <w:top w:val="none" w:sz="0" w:space="0" w:color="auto"/>
        <w:left w:val="none" w:sz="0" w:space="0" w:color="auto"/>
        <w:bottom w:val="none" w:sz="0" w:space="0" w:color="auto"/>
        <w:right w:val="none" w:sz="0" w:space="0" w:color="auto"/>
      </w:divBdr>
    </w:div>
    <w:div w:id="1293369555">
      <w:bodyDiv w:val="1"/>
      <w:marLeft w:val="0"/>
      <w:marRight w:val="0"/>
      <w:marTop w:val="0"/>
      <w:marBottom w:val="0"/>
      <w:divBdr>
        <w:top w:val="none" w:sz="0" w:space="0" w:color="auto"/>
        <w:left w:val="none" w:sz="0" w:space="0" w:color="auto"/>
        <w:bottom w:val="none" w:sz="0" w:space="0" w:color="auto"/>
        <w:right w:val="none" w:sz="0" w:space="0" w:color="auto"/>
      </w:divBdr>
    </w:div>
    <w:div w:id="1293709586">
      <w:bodyDiv w:val="1"/>
      <w:marLeft w:val="0"/>
      <w:marRight w:val="0"/>
      <w:marTop w:val="0"/>
      <w:marBottom w:val="0"/>
      <w:divBdr>
        <w:top w:val="none" w:sz="0" w:space="0" w:color="auto"/>
        <w:left w:val="none" w:sz="0" w:space="0" w:color="auto"/>
        <w:bottom w:val="none" w:sz="0" w:space="0" w:color="auto"/>
        <w:right w:val="none" w:sz="0" w:space="0" w:color="auto"/>
      </w:divBdr>
    </w:div>
    <w:div w:id="1299341655">
      <w:bodyDiv w:val="1"/>
      <w:marLeft w:val="0"/>
      <w:marRight w:val="0"/>
      <w:marTop w:val="0"/>
      <w:marBottom w:val="0"/>
      <w:divBdr>
        <w:top w:val="none" w:sz="0" w:space="0" w:color="auto"/>
        <w:left w:val="none" w:sz="0" w:space="0" w:color="auto"/>
        <w:bottom w:val="none" w:sz="0" w:space="0" w:color="auto"/>
        <w:right w:val="none" w:sz="0" w:space="0" w:color="auto"/>
      </w:divBdr>
    </w:div>
    <w:div w:id="1299800324">
      <w:bodyDiv w:val="1"/>
      <w:marLeft w:val="0"/>
      <w:marRight w:val="0"/>
      <w:marTop w:val="0"/>
      <w:marBottom w:val="0"/>
      <w:divBdr>
        <w:top w:val="none" w:sz="0" w:space="0" w:color="auto"/>
        <w:left w:val="none" w:sz="0" w:space="0" w:color="auto"/>
        <w:bottom w:val="none" w:sz="0" w:space="0" w:color="auto"/>
        <w:right w:val="none" w:sz="0" w:space="0" w:color="auto"/>
      </w:divBdr>
    </w:div>
    <w:div w:id="1301153499">
      <w:bodyDiv w:val="1"/>
      <w:marLeft w:val="0"/>
      <w:marRight w:val="0"/>
      <w:marTop w:val="0"/>
      <w:marBottom w:val="0"/>
      <w:divBdr>
        <w:top w:val="none" w:sz="0" w:space="0" w:color="auto"/>
        <w:left w:val="none" w:sz="0" w:space="0" w:color="auto"/>
        <w:bottom w:val="none" w:sz="0" w:space="0" w:color="auto"/>
        <w:right w:val="none" w:sz="0" w:space="0" w:color="auto"/>
      </w:divBdr>
    </w:div>
    <w:div w:id="1303576913">
      <w:bodyDiv w:val="1"/>
      <w:marLeft w:val="0"/>
      <w:marRight w:val="0"/>
      <w:marTop w:val="0"/>
      <w:marBottom w:val="0"/>
      <w:divBdr>
        <w:top w:val="none" w:sz="0" w:space="0" w:color="auto"/>
        <w:left w:val="none" w:sz="0" w:space="0" w:color="auto"/>
        <w:bottom w:val="none" w:sz="0" w:space="0" w:color="auto"/>
        <w:right w:val="none" w:sz="0" w:space="0" w:color="auto"/>
      </w:divBdr>
    </w:div>
    <w:div w:id="1303729837">
      <w:bodyDiv w:val="1"/>
      <w:marLeft w:val="0"/>
      <w:marRight w:val="0"/>
      <w:marTop w:val="0"/>
      <w:marBottom w:val="0"/>
      <w:divBdr>
        <w:top w:val="none" w:sz="0" w:space="0" w:color="auto"/>
        <w:left w:val="none" w:sz="0" w:space="0" w:color="auto"/>
        <w:bottom w:val="none" w:sz="0" w:space="0" w:color="auto"/>
        <w:right w:val="none" w:sz="0" w:space="0" w:color="auto"/>
      </w:divBdr>
    </w:div>
    <w:div w:id="1305617832">
      <w:bodyDiv w:val="1"/>
      <w:marLeft w:val="0"/>
      <w:marRight w:val="0"/>
      <w:marTop w:val="0"/>
      <w:marBottom w:val="0"/>
      <w:divBdr>
        <w:top w:val="none" w:sz="0" w:space="0" w:color="auto"/>
        <w:left w:val="none" w:sz="0" w:space="0" w:color="auto"/>
        <w:bottom w:val="none" w:sz="0" w:space="0" w:color="auto"/>
        <w:right w:val="none" w:sz="0" w:space="0" w:color="auto"/>
      </w:divBdr>
    </w:div>
    <w:div w:id="1308973241">
      <w:bodyDiv w:val="1"/>
      <w:marLeft w:val="0"/>
      <w:marRight w:val="0"/>
      <w:marTop w:val="0"/>
      <w:marBottom w:val="0"/>
      <w:divBdr>
        <w:top w:val="none" w:sz="0" w:space="0" w:color="auto"/>
        <w:left w:val="none" w:sz="0" w:space="0" w:color="auto"/>
        <w:bottom w:val="none" w:sz="0" w:space="0" w:color="auto"/>
        <w:right w:val="none" w:sz="0" w:space="0" w:color="auto"/>
      </w:divBdr>
    </w:div>
    <w:div w:id="1309356214">
      <w:bodyDiv w:val="1"/>
      <w:marLeft w:val="0"/>
      <w:marRight w:val="0"/>
      <w:marTop w:val="0"/>
      <w:marBottom w:val="0"/>
      <w:divBdr>
        <w:top w:val="none" w:sz="0" w:space="0" w:color="auto"/>
        <w:left w:val="none" w:sz="0" w:space="0" w:color="auto"/>
        <w:bottom w:val="none" w:sz="0" w:space="0" w:color="auto"/>
        <w:right w:val="none" w:sz="0" w:space="0" w:color="auto"/>
      </w:divBdr>
    </w:div>
    <w:div w:id="1309896821">
      <w:bodyDiv w:val="1"/>
      <w:marLeft w:val="0"/>
      <w:marRight w:val="0"/>
      <w:marTop w:val="0"/>
      <w:marBottom w:val="0"/>
      <w:divBdr>
        <w:top w:val="none" w:sz="0" w:space="0" w:color="auto"/>
        <w:left w:val="none" w:sz="0" w:space="0" w:color="auto"/>
        <w:bottom w:val="none" w:sz="0" w:space="0" w:color="auto"/>
        <w:right w:val="none" w:sz="0" w:space="0" w:color="auto"/>
      </w:divBdr>
    </w:div>
    <w:div w:id="1311447492">
      <w:bodyDiv w:val="1"/>
      <w:marLeft w:val="0"/>
      <w:marRight w:val="0"/>
      <w:marTop w:val="0"/>
      <w:marBottom w:val="0"/>
      <w:divBdr>
        <w:top w:val="none" w:sz="0" w:space="0" w:color="auto"/>
        <w:left w:val="none" w:sz="0" w:space="0" w:color="auto"/>
        <w:bottom w:val="none" w:sz="0" w:space="0" w:color="auto"/>
        <w:right w:val="none" w:sz="0" w:space="0" w:color="auto"/>
      </w:divBdr>
    </w:div>
    <w:div w:id="1312825405">
      <w:bodyDiv w:val="1"/>
      <w:marLeft w:val="0"/>
      <w:marRight w:val="0"/>
      <w:marTop w:val="0"/>
      <w:marBottom w:val="0"/>
      <w:divBdr>
        <w:top w:val="none" w:sz="0" w:space="0" w:color="auto"/>
        <w:left w:val="none" w:sz="0" w:space="0" w:color="auto"/>
        <w:bottom w:val="none" w:sz="0" w:space="0" w:color="auto"/>
        <w:right w:val="none" w:sz="0" w:space="0" w:color="auto"/>
      </w:divBdr>
    </w:div>
    <w:div w:id="1314067101">
      <w:bodyDiv w:val="1"/>
      <w:marLeft w:val="0"/>
      <w:marRight w:val="0"/>
      <w:marTop w:val="0"/>
      <w:marBottom w:val="0"/>
      <w:divBdr>
        <w:top w:val="none" w:sz="0" w:space="0" w:color="auto"/>
        <w:left w:val="none" w:sz="0" w:space="0" w:color="auto"/>
        <w:bottom w:val="none" w:sz="0" w:space="0" w:color="auto"/>
        <w:right w:val="none" w:sz="0" w:space="0" w:color="auto"/>
      </w:divBdr>
    </w:div>
    <w:div w:id="1314217400">
      <w:bodyDiv w:val="1"/>
      <w:marLeft w:val="0"/>
      <w:marRight w:val="0"/>
      <w:marTop w:val="0"/>
      <w:marBottom w:val="0"/>
      <w:divBdr>
        <w:top w:val="none" w:sz="0" w:space="0" w:color="auto"/>
        <w:left w:val="none" w:sz="0" w:space="0" w:color="auto"/>
        <w:bottom w:val="none" w:sz="0" w:space="0" w:color="auto"/>
        <w:right w:val="none" w:sz="0" w:space="0" w:color="auto"/>
      </w:divBdr>
    </w:div>
    <w:div w:id="1316373920">
      <w:bodyDiv w:val="1"/>
      <w:marLeft w:val="0"/>
      <w:marRight w:val="0"/>
      <w:marTop w:val="0"/>
      <w:marBottom w:val="0"/>
      <w:divBdr>
        <w:top w:val="none" w:sz="0" w:space="0" w:color="auto"/>
        <w:left w:val="none" w:sz="0" w:space="0" w:color="auto"/>
        <w:bottom w:val="none" w:sz="0" w:space="0" w:color="auto"/>
        <w:right w:val="none" w:sz="0" w:space="0" w:color="auto"/>
      </w:divBdr>
    </w:div>
    <w:div w:id="1319383898">
      <w:bodyDiv w:val="1"/>
      <w:marLeft w:val="0"/>
      <w:marRight w:val="0"/>
      <w:marTop w:val="0"/>
      <w:marBottom w:val="0"/>
      <w:divBdr>
        <w:top w:val="none" w:sz="0" w:space="0" w:color="auto"/>
        <w:left w:val="none" w:sz="0" w:space="0" w:color="auto"/>
        <w:bottom w:val="none" w:sz="0" w:space="0" w:color="auto"/>
        <w:right w:val="none" w:sz="0" w:space="0" w:color="auto"/>
      </w:divBdr>
    </w:div>
    <w:div w:id="1319461175">
      <w:bodyDiv w:val="1"/>
      <w:marLeft w:val="0"/>
      <w:marRight w:val="0"/>
      <w:marTop w:val="0"/>
      <w:marBottom w:val="0"/>
      <w:divBdr>
        <w:top w:val="none" w:sz="0" w:space="0" w:color="auto"/>
        <w:left w:val="none" w:sz="0" w:space="0" w:color="auto"/>
        <w:bottom w:val="none" w:sz="0" w:space="0" w:color="auto"/>
        <w:right w:val="none" w:sz="0" w:space="0" w:color="auto"/>
      </w:divBdr>
    </w:div>
    <w:div w:id="1322655539">
      <w:bodyDiv w:val="1"/>
      <w:marLeft w:val="0"/>
      <w:marRight w:val="0"/>
      <w:marTop w:val="0"/>
      <w:marBottom w:val="0"/>
      <w:divBdr>
        <w:top w:val="none" w:sz="0" w:space="0" w:color="auto"/>
        <w:left w:val="none" w:sz="0" w:space="0" w:color="auto"/>
        <w:bottom w:val="none" w:sz="0" w:space="0" w:color="auto"/>
        <w:right w:val="none" w:sz="0" w:space="0" w:color="auto"/>
      </w:divBdr>
    </w:div>
    <w:div w:id="1323119041">
      <w:bodyDiv w:val="1"/>
      <w:marLeft w:val="0"/>
      <w:marRight w:val="0"/>
      <w:marTop w:val="0"/>
      <w:marBottom w:val="0"/>
      <w:divBdr>
        <w:top w:val="none" w:sz="0" w:space="0" w:color="auto"/>
        <w:left w:val="none" w:sz="0" w:space="0" w:color="auto"/>
        <w:bottom w:val="none" w:sz="0" w:space="0" w:color="auto"/>
        <w:right w:val="none" w:sz="0" w:space="0" w:color="auto"/>
      </w:divBdr>
    </w:div>
    <w:div w:id="1323579616">
      <w:bodyDiv w:val="1"/>
      <w:marLeft w:val="0"/>
      <w:marRight w:val="0"/>
      <w:marTop w:val="0"/>
      <w:marBottom w:val="0"/>
      <w:divBdr>
        <w:top w:val="none" w:sz="0" w:space="0" w:color="auto"/>
        <w:left w:val="none" w:sz="0" w:space="0" w:color="auto"/>
        <w:bottom w:val="none" w:sz="0" w:space="0" w:color="auto"/>
        <w:right w:val="none" w:sz="0" w:space="0" w:color="auto"/>
      </w:divBdr>
    </w:div>
    <w:div w:id="1327175455">
      <w:bodyDiv w:val="1"/>
      <w:marLeft w:val="0"/>
      <w:marRight w:val="0"/>
      <w:marTop w:val="0"/>
      <w:marBottom w:val="0"/>
      <w:divBdr>
        <w:top w:val="none" w:sz="0" w:space="0" w:color="auto"/>
        <w:left w:val="none" w:sz="0" w:space="0" w:color="auto"/>
        <w:bottom w:val="none" w:sz="0" w:space="0" w:color="auto"/>
        <w:right w:val="none" w:sz="0" w:space="0" w:color="auto"/>
      </w:divBdr>
    </w:div>
    <w:div w:id="1327972646">
      <w:bodyDiv w:val="1"/>
      <w:marLeft w:val="0"/>
      <w:marRight w:val="0"/>
      <w:marTop w:val="0"/>
      <w:marBottom w:val="0"/>
      <w:divBdr>
        <w:top w:val="none" w:sz="0" w:space="0" w:color="auto"/>
        <w:left w:val="none" w:sz="0" w:space="0" w:color="auto"/>
        <w:bottom w:val="none" w:sz="0" w:space="0" w:color="auto"/>
        <w:right w:val="none" w:sz="0" w:space="0" w:color="auto"/>
      </w:divBdr>
    </w:div>
    <w:div w:id="1334528654">
      <w:bodyDiv w:val="1"/>
      <w:marLeft w:val="0"/>
      <w:marRight w:val="0"/>
      <w:marTop w:val="0"/>
      <w:marBottom w:val="0"/>
      <w:divBdr>
        <w:top w:val="none" w:sz="0" w:space="0" w:color="auto"/>
        <w:left w:val="none" w:sz="0" w:space="0" w:color="auto"/>
        <w:bottom w:val="none" w:sz="0" w:space="0" w:color="auto"/>
        <w:right w:val="none" w:sz="0" w:space="0" w:color="auto"/>
      </w:divBdr>
    </w:div>
    <w:div w:id="1336958930">
      <w:bodyDiv w:val="1"/>
      <w:marLeft w:val="0"/>
      <w:marRight w:val="0"/>
      <w:marTop w:val="0"/>
      <w:marBottom w:val="0"/>
      <w:divBdr>
        <w:top w:val="none" w:sz="0" w:space="0" w:color="auto"/>
        <w:left w:val="none" w:sz="0" w:space="0" w:color="auto"/>
        <w:bottom w:val="none" w:sz="0" w:space="0" w:color="auto"/>
        <w:right w:val="none" w:sz="0" w:space="0" w:color="auto"/>
      </w:divBdr>
    </w:div>
    <w:div w:id="1338653247">
      <w:bodyDiv w:val="1"/>
      <w:marLeft w:val="0"/>
      <w:marRight w:val="0"/>
      <w:marTop w:val="0"/>
      <w:marBottom w:val="0"/>
      <w:divBdr>
        <w:top w:val="none" w:sz="0" w:space="0" w:color="auto"/>
        <w:left w:val="none" w:sz="0" w:space="0" w:color="auto"/>
        <w:bottom w:val="none" w:sz="0" w:space="0" w:color="auto"/>
        <w:right w:val="none" w:sz="0" w:space="0" w:color="auto"/>
      </w:divBdr>
    </w:div>
    <w:div w:id="1343776391">
      <w:bodyDiv w:val="1"/>
      <w:marLeft w:val="0"/>
      <w:marRight w:val="0"/>
      <w:marTop w:val="0"/>
      <w:marBottom w:val="0"/>
      <w:divBdr>
        <w:top w:val="none" w:sz="0" w:space="0" w:color="auto"/>
        <w:left w:val="none" w:sz="0" w:space="0" w:color="auto"/>
        <w:bottom w:val="none" w:sz="0" w:space="0" w:color="auto"/>
        <w:right w:val="none" w:sz="0" w:space="0" w:color="auto"/>
      </w:divBdr>
    </w:div>
    <w:div w:id="1344473573">
      <w:bodyDiv w:val="1"/>
      <w:marLeft w:val="0"/>
      <w:marRight w:val="0"/>
      <w:marTop w:val="0"/>
      <w:marBottom w:val="0"/>
      <w:divBdr>
        <w:top w:val="none" w:sz="0" w:space="0" w:color="auto"/>
        <w:left w:val="none" w:sz="0" w:space="0" w:color="auto"/>
        <w:bottom w:val="none" w:sz="0" w:space="0" w:color="auto"/>
        <w:right w:val="none" w:sz="0" w:space="0" w:color="auto"/>
      </w:divBdr>
    </w:div>
    <w:div w:id="1344892270">
      <w:bodyDiv w:val="1"/>
      <w:marLeft w:val="0"/>
      <w:marRight w:val="0"/>
      <w:marTop w:val="0"/>
      <w:marBottom w:val="0"/>
      <w:divBdr>
        <w:top w:val="none" w:sz="0" w:space="0" w:color="auto"/>
        <w:left w:val="none" w:sz="0" w:space="0" w:color="auto"/>
        <w:bottom w:val="none" w:sz="0" w:space="0" w:color="auto"/>
        <w:right w:val="none" w:sz="0" w:space="0" w:color="auto"/>
      </w:divBdr>
    </w:div>
    <w:div w:id="1345748392">
      <w:bodyDiv w:val="1"/>
      <w:marLeft w:val="0"/>
      <w:marRight w:val="0"/>
      <w:marTop w:val="0"/>
      <w:marBottom w:val="0"/>
      <w:divBdr>
        <w:top w:val="none" w:sz="0" w:space="0" w:color="auto"/>
        <w:left w:val="none" w:sz="0" w:space="0" w:color="auto"/>
        <w:bottom w:val="none" w:sz="0" w:space="0" w:color="auto"/>
        <w:right w:val="none" w:sz="0" w:space="0" w:color="auto"/>
      </w:divBdr>
    </w:div>
    <w:div w:id="1346634089">
      <w:bodyDiv w:val="1"/>
      <w:marLeft w:val="0"/>
      <w:marRight w:val="0"/>
      <w:marTop w:val="0"/>
      <w:marBottom w:val="0"/>
      <w:divBdr>
        <w:top w:val="none" w:sz="0" w:space="0" w:color="auto"/>
        <w:left w:val="none" w:sz="0" w:space="0" w:color="auto"/>
        <w:bottom w:val="none" w:sz="0" w:space="0" w:color="auto"/>
        <w:right w:val="none" w:sz="0" w:space="0" w:color="auto"/>
      </w:divBdr>
    </w:div>
    <w:div w:id="1350260658">
      <w:bodyDiv w:val="1"/>
      <w:marLeft w:val="0"/>
      <w:marRight w:val="0"/>
      <w:marTop w:val="0"/>
      <w:marBottom w:val="0"/>
      <w:divBdr>
        <w:top w:val="none" w:sz="0" w:space="0" w:color="auto"/>
        <w:left w:val="none" w:sz="0" w:space="0" w:color="auto"/>
        <w:bottom w:val="none" w:sz="0" w:space="0" w:color="auto"/>
        <w:right w:val="none" w:sz="0" w:space="0" w:color="auto"/>
      </w:divBdr>
    </w:div>
    <w:div w:id="1353192860">
      <w:bodyDiv w:val="1"/>
      <w:marLeft w:val="0"/>
      <w:marRight w:val="0"/>
      <w:marTop w:val="0"/>
      <w:marBottom w:val="0"/>
      <w:divBdr>
        <w:top w:val="none" w:sz="0" w:space="0" w:color="auto"/>
        <w:left w:val="none" w:sz="0" w:space="0" w:color="auto"/>
        <w:bottom w:val="none" w:sz="0" w:space="0" w:color="auto"/>
        <w:right w:val="none" w:sz="0" w:space="0" w:color="auto"/>
      </w:divBdr>
    </w:div>
    <w:div w:id="1353266552">
      <w:bodyDiv w:val="1"/>
      <w:marLeft w:val="0"/>
      <w:marRight w:val="0"/>
      <w:marTop w:val="0"/>
      <w:marBottom w:val="0"/>
      <w:divBdr>
        <w:top w:val="none" w:sz="0" w:space="0" w:color="auto"/>
        <w:left w:val="none" w:sz="0" w:space="0" w:color="auto"/>
        <w:bottom w:val="none" w:sz="0" w:space="0" w:color="auto"/>
        <w:right w:val="none" w:sz="0" w:space="0" w:color="auto"/>
      </w:divBdr>
    </w:div>
    <w:div w:id="1355380552">
      <w:bodyDiv w:val="1"/>
      <w:marLeft w:val="0"/>
      <w:marRight w:val="0"/>
      <w:marTop w:val="0"/>
      <w:marBottom w:val="0"/>
      <w:divBdr>
        <w:top w:val="none" w:sz="0" w:space="0" w:color="auto"/>
        <w:left w:val="none" w:sz="0" w:space="0" w:color="auto"/>
        <w:bottom w:val="none" w:sz="0" w:space="0" w:color="auto"/>
        <w:right w:val="none" w:sz="0" w:space="0" w:color="auto"/>
      </w:divBdr>
    </w:div>
    <w:div w:id="1357271087">
      <w:bodyDiv w:val="1"/>
      <w:marLeft w:val="0"/>
      <w:marRight w:val="0"/>
      <w:marTop w:val="0"/>
      <w:marBottom w:val="0"/>
      <w:divBdr>
        <w:top w:val="none" w:sz="0" w:space="0" w:color="auto"/>
        <w:left w:val="none" w:sz="0" w:space="0" w:color="auto"/>
        <w:bottom w:val="none" w:sz="0" w:space="0" w:color="auto"/>
        <w:right w:val="none" w:sz="0" w:space="0" w:color="auto"/>
      </w:divBdr>
    </w:div>
    <w:div w:id="1357652884">
      <w:bodyDiv w:val="1"/>
      <w:marLeft w:val="0"/>
      <w:marRight w:val="0"/>
      <w:marTop w:val="0"/>
      <w:marBottom w:val="0"/>
      <w:divBdr>
        <w:top w:val="none" w:sz="0" w:space="0" w:color="auto"/>
        <w:left w:val="none" w:sz="0" w:space="0" w:color="auto"/>
        <w:bottom w:val="none" w:sz="0" w:space="0" w:color="auto"/>
        <w:right w:val="none" w:sz="0" w:space="0" w:color="auto"/>
      </w:divBdr>
    </w:div>
    <w:div w:id="1360083490">
      <w:bodyDiv w:val="1"/>
      <w:marLeft w:val="0"/>
      <w:marRight w:val="0"/>
      <w:marTop w:val="0"/>
      <w:marBottom w:val="0"/>
      <w:divBdr>
        <w:top w:val="none" w:sz="0" w:space="0" w:color="auto"/>
        <w:left w:val="none" w:sz="0" w:space="0" w:color="auto"/>
        <w:bottom w:val="none" w:sz="0" w:space="0" w:color="auto"/>
        <w:right w:val="none" w:sz="0" w:space="0" w:color="auto"/>
      </w:divBdr>
    </w:div>
    <w:div w:id="1361862114">
      <w:bodyDiv w:val="1"/>
      <w:marLeft w:val="0"/>
      <w:marRight w:val="0"/>
      <w:marTop w:val="0"/>
      <w:marBottom w:val="0"/>
      <w:divBdr>
        <w:top w:val="none" w:sz="0" w:space="0" w:color="auto"/>
        <w:left w:val="none" w:sz="0" w:space="0" w:color="auto"/>
        <w:bottom w:val="none" w:sz="0" w:space="0" w:color="auto"/>
        <w:right w:val="none" w:sz="0" w:space="0" w:color="auto"/>
      </w:divBdr>
    </w:div>
    <w:div w:id="1362318594">
      <w:bodyDiv w:val="1"/>
      <w:marLeft w:val="0"/>
      <w:marRight w:val="0"/>
      <w:marTop w:val="0"/>
      <w:marBottom w:val="0"/>
      <w:divBdr>
        <w:top w:val="none" w:sz="0" w:space="0" w:color="auto"/>
        <w:left w:val="none" w:sz="0" w:space="0" w:color="auto"/>
        <w:bottom w:val="none" w:sz="0" w:space="0" w:color="auto"/>
        <w:right w:val="none" w:sz="0" w:space="0" w:color="auto"/>
      </w:divBdr>
    </w:div>
    <w:div w:id="1365473920">
      <w:bodyDiv w:val="1"/>
      <w:marLeft w:val="0"/>
      <w:marRight w:val="0"/>
      <w:marTop w:val="0"/>
      <w:marBottom w:val="0"/>
      <w:divBdr>
        <w:top w:val="none" w:sz="0" w:space="0" w:color="auto"/>
        <w:left w:val="none" w:sz="0" w:space="0" w:color="auto"/>
        <w:bottom w:val="none" w:sz="0" w:space="0" w:color="auto"/>
        <w:right w:val="none" w:sz="0" w:space="0" w:color="auto"/>
      </w:divBdr>
    </w:div>
    <w:div w:id="1365592224">
      <w:bodyDiv w:val="1"/>
      <w:marLeft w:val="0"/>
      <w:marRight w:val="0"/>
      <w:marTop w:val="0"/>
      <w:marBottom w:val="0"/>
      <w:divBdr>
        <w:top w:val="none" w:sz="0" w:space="0" w:color="auto"/>
        <w:left w:val="none" w:sz="0" w:space="0" w:color="auto"/>
        <w:bottom w:val="none" w:sz="0" w:space="0" w:color="auto"/>
        <w:right w:val="none" w:sz="0" w:space="0" w:color="auto"/>
      </w:divBdr>
    </w:div>
    <w:div w:id="1366633156">
      <w:bodyDiv w:val="1"/>
      <w:marLeft w:val="0"/>
      <w:marRight w:val="0"/>
      <w:marTop w:val="0"/>
      <w:marBottom w:val="0"/>
      <w:divBdr>
        <w:top w:val="none" w:sz="0" w:space="0" w:color="auto"/>
        <w:left w:val="none" w:sz="0" w:space="0" w:color="auto"/>
        <w:bottom w:val="none" w:sz="0" w:space="0" w:color="auto"/>
        <w:right w:val="none" w:sz="0" w:space="0" w:color="auto"/>
      </w:divBdr>
    </w:div>
    <w:div w:id="1369985851">
      <w:bodyDiv w:val="1"/>
      <w:marLeft w:val="0"/>
      <w:marRight w:val="0"/>
      <w:marTop w:val="0"/>
      <w:marBottom w:val="0"/>
      <w:divBdr>
        <w:top w:val="none" w:sz="0" w:space="0" w:color="auto"/>
        <w:left w:val="none" w:sz="0" w:space="0" w:color="auto"/>
        <w:bottom w:val="none" w:sz="0" w:space="0" w:color="auto"/>
        <w:right w:val="none" w:sz="0" w:space="0" w:color="auto"/>
      </w:divBdr>
    </w:div>
    <w:div w:id="1380401077">
      <w:bodyDiv w:val="1"/>
      <w:marLeft w:val="0"/>
      <w:marRight w:val="0"/>
      <w:marTop w:val="0"/>
      <w:marBottom w:val="0"/>
      <w:divBdr>
        <w:top w:val="none" w:sz="0" w:space="0" w:color="auto"/>
        <w:left w:val="none" w:sz="0" w:space="0" w:color="auto"/>
        <w:bottom w:val="none" w:sz="0" w:space="0" w:color="auto"/>
        <w:right w:val="none" w:sz="0" w:space="0" w:color="auto"/>
      </w:divBdr>
      <w:divsChild>
        <w:div w:id="879905219">
          <w:marLeft w:val="0"/>
          <w:marRight w:val="0"/>
          <w:marTop w:val="0"/>
          <w:marBottom w:val="0"/>
          <w:divBdr>
            <w:top w:val="none" w:sz="0" w:space="0" w:color="auto"/>
            <w:left w:val="none" w:sz="0" w:space="0" w:color="auto"/>
            <w:bottom w:val="none" w:sz="0" w:space="0" w:color="auto"/>
            <w:right w:val="none" w:sz="0" w:space="0" w:color="auto"/>
          </w:divBdr>
        </w:div>
        <w:div w:id="1492406108">
          <w:marLeft w:val="0"/>
          <w:marRight w:val="0"/>
          <w:marTop w:val="0"/>
          <w:marBottom w:val="0"/>
          <w:divBdr>
            <w:top w:val="single" w:sz="2" w:space="0" w:color="D9D9E3"/>
            <w:left w:val="single" w:sz="2" w:space="0" w:color="D9D9E3"/>
            <w:bottom w:val="single" w:sz="2" w:space="0" w:color="D9D9E3"/>
            <w:right w:val="single" w:sz="2" w:space="0" w:color="D9D9E3"/>
          </w:divBdr>
          <w:divsChild>
            <w:div w:id="2057464675">
              <w:marLeft w:val="0"/>
              <w:marRight w:val="0"/>
              <w:marTop w:val="0"/>
              <w:marBottom w:val="0"/>
              <w:divBdr>
                <w:top w:val="single" w:sz="2" w:space="0" w:color="D9D9E3"/>
                <w:left w:val="single" w:sz="2" w:space="0" w:color="D9D9E3"/>
                <w:bottom w:val="single" w:sz="2" w:space="0" w:color="D9D9E3"/>
                <w:right w:val="single" w:sz="2" w:space="0" w:color="D9D9E3"/>
              </w:divBdr>
              <w:divsChild>
                <w:div w:id="2069693190">
                  <w:marLeft w:val="0"/>
                  <w:marRight w:val="0"/>
                  <w:marTop w:val="0"/>
                  <w:marBottom w:val="0"/>
                  <w:divBdr>
                    <w:top w:val="single" w:sz="2" w:space="0" w:color="D9D9E3"/>
                    <w:left w:val="single" w:sz="2" w:space="0" w:color="D9D9E3"/>
                    <w:bottom w:val="single" w:sz="2" w:space="0" w:color="D9D9E3"/>
                    <w:right w:val="single" w:sz="2" w:space="0" w:color="D9D9E3"/>
                  </w:divBdr>
                  <w:divsChild>
                    <w:div w:id="151532327">
                      <w:marLeft w:val="0"/>
                      <w:marRight w:val="0"/>
                      <w:marTop w:val="0"/>
                      <w:marBottom w:val="0"/>
                      <w:divBdr>
                        <w:top w:val="single" w:sz="2" w:space="0" w:color="D9D9E3"/>
                        <w:left w:val="single" w:sz="2" w:space="0" w:color="D9D9E3"/>
                        <w:bottom w:val="single" w:sz="2" w:space="0" w:color="D9D9E3"/>
                        <w:right w:val="single" w:sz="2" w:space="0" w:color="D9D9E3"/>
                      </w:divBdr>
                      <w:divsChild>
                        <w:div w:id="295064402">
                          <w:marLeft w:val="0"/>
                          <w:marRight w:val="0"/>
                          <w:marTop w:val="0"/>
                          <w:marBottom w:val="0"/>
                          <w:divBdr>
                            <w:top w:val="none" w:sz="0" w:space="0" w:color="auto"/>
                            <w:left w:val="none" w:sz="0" w:space="0" w:color="auto"/>
                            <w:bottom w:val="none" w:sz="0" w:space="0" w:color="auto"/>
                            <w:right w:val="none" w:sz="0" w:space="0" w:color="auto"/>
                          </w:divBdr>
                          <w:divsChild>
                            <w:div w:id="61047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54820">
                                  <w:marLeft w:val="0"/>
                                  <w:marRight w:val="0"/>
                                  <w:marTop w:val="0"/>
                                  <w:marBottom w:val="0"/>
                                  <w:divBdr>
                                    <w:top w:val="single" w:sz="2" w:space="0" w:color="D9D9E3"/>
                                    <w:left w:val="single" w:sz="2" w:space="0" w:color="D9D9E3"/>
                                    <w:bottom w:val="single" w:sz="2" w:space="0" w:color="D9D9E3"/>
                                    <w:right w:val="single" w:sz="2" w:space="0" w:color="D9D9E3"/>
                                  </w:divBdr>
                                  <w:divsChild>
                                    <w:div w:id="59714713">
                                      <w:marLeft w:val="0"/>
                                      <w:marRight w:val="0"/>
                                      <w:marTop w:val="0"/>
                                      <w:marBottom w:val="0"/>
                                      <w:divBdr>
                                        <w:top w:val="single" w:sz="2" w:space="0" w:color="D9D9E3"/>
                                        <w:left w:val="single" w:sz="2" w:space="0" w:color="D9D9E3"/>
                                        <w:bottom w:val="single" w:sz="2" w:space="0" w:color="D9D9E3"/>
                                        <w:right w:val="single" w:sz="2" w:space="0" w:color="D9D9E3"/>
                                      </w:divBdr>
                                      <w:divsChild>
                                        <w:div w:id="1224372225">
                                          <w:marLeft w:val="0"/>
                                          <w:marRight w:val="0"/>
                                          <w:marTop w:val="0"/>
                                          <w:marBottom w:val="0"/>
                                          <w:divBdr>
                                            <w:top w:val="single" w:sz="2" w:space="0" w:color="D9D9E3"/>
                                            <w:left w:val="single" w:sz="2" w:space="0" w:color="D9D9E3"/>
                                            <w:bottom w:val="single" w:sz="2" w:space="0" w:color="D9D9E3"/>
                                            <w:right w:val="single" w:sz="2" w:space="0" w:color="D9D9E3"/>
                                          </w:divBdr>
                                          <w:divsChild>
                                            <w:div w:id="672026074">
                                              <w:marLeft w:val="0"/>
                                              <w:marRight w:val="0"/>
                                              <w:marTop w:val="0"/>
                                              <w:marBottom w:val="0"/>
                                              <w:divBdr>
                                                <w:top w:val="single" w:sz="2" w:space="0" w:color="D9D9E3"/>
                                                <w:left w:val="single" w:sz="2" w:space="0" w:color="D9D9E3"/>
                                                <w:bottom w:val="single" w:sz="2" w:space="0" w:color="D9D9E3"/>
                                                <w:right w:val="single" w:sz="2" w:space="0" w:color="D9D9E3"/>
                                              </w:divBdr>
                                              <w:divsChild>
                                                <w:div w:id="1721902360">
                                                  <w:marLeft w:val="0"/>
                                                  <w:marRight w:val="0"/>
                                                  <w:marTop w:val="0"/>
                                                  <w:marBottom w:val="0"/>
                                                  <w:divBdr>
                                                    <w:top w:val="single" w:sz="2" w:space="0" w:color="D9D9E3"/>
                                                    <w:left w:val="single" w:sz="2" w:space="0" w:color="D9D9E3"/>
                                                    <w:bottom w:val="single" w:sz="2" w:space="0" w:color="D9D9E3"/>
                                                    <w:right w:val="single" w:sz="2" w:space="0" w:color="D9D9E3"/>
                                                  </w:divBdr>
                                                  <w:divsChild>
                                                    <w:div w:id="161108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82292443">
      <w:bodyDiv w:val="1"/>
      <w:marLeft w:val="0"/>
      <w:marRight w:val="0"/>
      <w:marTop w:val="0"/>
      <w:marBottom w:val="0"/>
      <w:divBdr>
        <w:top w:val="none" w:sz="0" w:space="0" w:color="auto"/>
        <w:left w:val="none" w:sz="0" w:space="0" w:color="auto"/>
        <w:bottom w:val="none" w:sz="0" w:space="0" w:color="auto"/>
        <w:right w:val="none" w:sz="0" w:space="0" w:color="auto"/>
      </w:divBdr>
    </w:div>
    <w:div w:id="1388334761">
      <w:bodyDiv w:val="1"/>
      <w:marLeft w:val="0"/>
      <w:marRight w:val="0"/>
      <w:marTop w:val="0"/>
      <w:marBottom w:val="0"/>
      <w:divBdr>
        <w:top w:val="none" w:sz="0" w:space="0" w:color="auto"/>
        <w:left w:val="none" w:sz="0" w:space="0" w:color="auto"/>
        <w:bottom w:val="none" w:sz="0" w:space="0" w:color="auto"/>
        <w:right w:val="none" w:sz="0" w:space="0" w:color="auto"/>
      </w:divBdr>
    </w:div>
    <w:div w:id="1389111045">
      <w:bodyDiv w:val="1"/>
      <w:marLeft w:val="0"/>
      <w:marRight w:val="0"/>
      <w:marTop w:val="0"/>
      <w:marBottom w:val="0"/>
      <w:divBdr>
        <w:top w:val="none" w:sz="0" w:space="0" w:color="auto"/>
        <w:left w:val="none" w:sz="0" w:space="0" w:color="auto"/>
        <w:bottom w:val="none" w:sz="0" w:space="0" w:color="auto"/>
        <w:right w:val="none" w:sz="0" w:space="0" w:color="auto"/>
      </w:divBdr>
    </w:div>
    <w:div w:id="1393430970">
      <w:bodyDiv w:val="1"/>
      <w:marLeft w:val="0"/>
      <w:marRight w:val="0"/>
      <w:marTop w:val="0"/>
      <w:marBottom w:val="0"/>
      <w:divBdr>
        <w:top w:val="none" w:sz="0" w:space="0" w:color="auto"/>
        <w:left w:val="none" w:sz="0" w:space="0" w:color="auto"/>
        <w:bottom w:val="none" w:sz="0" w:space="0" w:color="auto"/>
        <w:right w:val="none" w:sz="0" w:space="0" w:color="auto"/>
      </w:divBdr>
    </w:div>
    <w:div w:id="1398505139">
      <w:bodyDiv w:val="1"/>
      <w:marLeft w:val="0"/>
      <w:marRight w:val="0"/>
      <w:marTop w:val="0"/>
      <w:marBottom w:val="0"/>
      <w:divBdr>
        <w:top w:val="none" w:sz="0" w:space="0" w:color="auto"/>
        <w:left w:val="none" w:sz="0" w:space="0" w:color="auto"/>
        <w:bottom w:val="none" w:sz="0" w:space="0" w:color="auto"/>
        <w:right w:val="none" w:sz="0" w:space="0" w:color="auto"/>
      </w:divBdr>
    </w:div>
    <w:div w:id="1401750084">
      <w:bodyDiv w:val="1"/>
      <w:marLeft w:val="0"/>
      <w:marRight w:val="0"/>
      <w:marTop w:val="0"/>
      <w:marBottom w:val="0"/>
      <w:divBdr>
        <w:top w:val="none" w:sz="0" w:space="0" w:color="auto"/>
        <w:left w:val="none" w:sz="0" w:space="0" w:color="auto"/>
        <w:bottom w:val="none" w:sz="0" w:space="0" w:color="auto"/>
        <w:right w:val="none" w:sz="0" w:space="0" w:color="auto"/>
      </w:divBdr>
    </w:div>
    <w:div w:id="1407191847">
      <w:bodyDiv w:val="1"/>
      <w:marLeft w:val="0"/>
      <w:marRight w:val="0"/>
      <w:marTop w:val="0"/>
      <w:marBottom w:val="0"/>
      <w:divBdr>
        <w:top w:val="none" w:sz="0" w:space="0" w:color="auto"/>
        <w:left w:val="none" w:sz="0" w:space="0" w:color="auto"/>
        <w:bottom w:val="none" w:sz="0" w:space="0" w:color="auto"/>
        <w:right w:val="none" w:sz="0" w:space="0" w:color="auto"/>
      </w:divBdr>
    </w:div>
    <w:div w:id="1407652276">
      <w:bodyDiv w:val="1"/>
      <w:marLeft w:val="0"/>
      <w:marRight w:val="0"/>
      <w:marTop w:val="0"/>
      <w:marBottom w:val="0"/>
      <w:divBdr>
        <w:top w:val="none" w:sz="0" w:space="0" w:color="auto"/>
        <w:left w:val="none" w:sz="0" w:space="0" w:color="auto"/>
        <w:bottom w:val="none" w:sz="0" w:space="0" w:color="auto"/>
        <w:right w:val="none" w:sz="0" w:space="0" w:color="auto"/>
      </w:divBdr>
    </w:div>
    <w:div w:id="1407796770">
      <w:bodyDiv w:val="1"/>
      <w:marLeft w:val="0"/>
      <w:marRight w:val="0"/>
      <w:marTop w:val="0"/>
      <w:marBottom w:val="0"/>
      <w:divBdr>
        <w:top w:val="none" w:sz="0" w:space="0" w:color="auto"/>
        <w:left w:val="none" w:sz="0" w:space="0" w:color="auto"/>
        <w:bottom w:val="none" w:sz="0" w:space="0" w:color="auto"/>
        <w:right w:val="none" w:sz="0" w:space="0" w:color="auto"/>
      </w:divBdr>
    </w:div>
    <w:div w:id="1409109105">
      <w:bodyDiv w:val="1"/>
      <w:marLeft w:val="0"/>
      <w:marRight w:val="0"/>
      <w:marTop w:val="0"/>
      <w:marBottom w:val="0"/>
      <w:divBdr>
        <w:top w:val="none" w:sz="0" w:space="0" w:color="auto"/>
        <w:left w:val="none" w:sz="0" w:space="0" w:color="auto"/>
        <w:bottom w:val="none" w:sz="0" w:space="0" w:color="auto"/>
        <w:right w:val="none" w:sz="0" w:space="0" w:color="auto"/>
      </w:divBdr>
    </w:div>
    <w:div w:id="1409301429">
      <w:bodyDiv w:val="1"/>
      <w:marLeft w:val="0"/>
      <w:marRight w:val="0"/>
      <w:marTop w:val="0"/>
      <w:marBottom w:val="0"/>
      <w:divBdr>
        <w:top w:val="none" w:sz="0" w:space="0" w:color="auto"/>
        <w:left w:val="none" w:sz="0" w:space="0" w:color="auto"/>
        <w:bottom w:val="none" w:sz="0" w:space="0" w:color="auto"/>
        <w:right w:val="none" w:sz="0" w:space="0" w:color="auto"/>
      </w:divBdr>
    </w:div>
    <w:div w:id="1410158331">
      <w:bodyDiv w:val="1"/>
      <w:marLeft w:val="0"/>
      <w:marRight w:val="0"/>
      <w:marTop w:val="0"/>
      <w:marBottom w:val="0"/>
      <w:divBdr>
        <w:top w:val="none" w:sz="0" w:space="0" w:color="auto"/>
        <w:left w:val="none" w:sz="0" w:space="0" w:color="auto"/>
        <w:bottom w:val="none" w:sz="0" w:space="0" w:color="auto"/>
        <w:right w:val="none" w:sz="0" w:space="0" w:color="auto"/>
      </w:divBdr>
    </w:div>
    <w:div w:id="1411847087">
      <w:bodyDiv w:val="1"/>
      <w:marLeft w:val="0"/>
      <w:marRight w:val="0"/>
      <w:marTop w:val="0"/>
      <w:marBottom w:val="0"/>
      <w:divBdr>
        <w:top w:val="none" w:sz="0" w:space="0" w:color="auto"/>
        <w:left w:val="none" w:sz="0" w:space="0" w:color="auto"/>
        <w:bottom w:val="none" w:sz="0" w:space="0" w:color="auto"/>
        <w:right w:val="none" w:sz="0" w:space="0" w:color="auto"/>
      </w:divBdr>
    </w:div>
    <w:div w:id="1416317204">
      <w:bodyDiv w:val="1"/>
      <w:marLeft w:val="0"/>
      <w:marRight w:val="0"/>
      <w:marTop w:val="0"/>
      <w:marBottom w:val="0"/>
      <w:divBdr>
        <w:top w:val="none" w:sz="0" w:space="0" w:color="auto"/>
        <w:left w:val="none" w:sz="0" w:space="0" w:color="auto"/>
        <w:bottom w:val="none" w:sz="0" w:space="0" w:color="auto"/>
        <w:right w:val="none" w:sz="0" w:space="0" w:color="auto"/>
      </w:divBdr>
    </w:div>
    <w:div w:id="1417701905">
      <w:bodyDiv w:val="1"/>
      <w:marLeft w:val="0"/>
      <w:marRight w:val="0"/>
      <w:marTop w:val="0"/>
      <w:marBottom w:val="0"/>
      <w:divBdr>
        <w:top w:val="none" w:sz="0" w:space="0" w:color="auto"/>
        <w:left w:val="none" w:sz="0" w:space="0" w:color="auto"/>
        <w:bottom w:val="none" w:sz="0" w:space="0" w:color="auto"/>
        <w:right w:val="none" w:sz="0" w:space="0" w:color="auto"/>
      </w:divBdr>
    </w:div>
    <w:div w:id="1417937492">
      <w:bodyDiv w:val="1"/>
      <w:marLeft w:val="0"/>
      <w:marRight w:val="0"/>
      <w:marTop w:val="0"/>
      <w:marBottom w:val="0"/>
      <w:divBdr>
        <w:top w:val="none" w:sz="0" w:space="0" w:color="auto"/>
        <w:left w:val="none" w:sz="0" w:space="0" w:color="auto"/>
        <w:bottom w:val="none" w:sz="0" w:space="0" w:color="auto"/>
        <w:right w:val="none" w:sz="0" w:space="0" w:color="auto"/>
      </w:divBdr>
    </w:div>
    <w:div w:id="1420981358">
      <w:bodyDiv w:val="1"/>
      <w:marLeft w:val="0"/>
      <w:marRight w:val="0"/>
      <w:marTop w:val="0"/>
      <w:marBottom w:val="0"/>
      <w:divBdr>
        <w:top w:val="none" w:sz="0" w:space="0" w:color="auto"/>
        <w:left w:val="none" w:sz="0" w:space="0" w:color="auto"/>
        <w:bottom w:val="none" w:sz="0" w:space="0" w:color="auto"/>
        <w:right w:val="none" w:sz="0" w:space="0" w:color="auto"/>
      </w:divBdr>
    </w:div>
    <w:div w:id="1421754275">
      <w:bodyDiv w:val="1"/>
      <w:marLeft w:val="0"/>
      <w:marRight w:val="0"/>
      <w:marTop w:val="0"/>
      <w:marBottom w:val="0"/>
      <w:divBdr>
        <w:top w:val="none" w:sz="0" w:space="0" w:color="auto"/>
        <w:left w:val="none" w:sz="0" w:space="0" w:color="auto"/>
        <w:bottom w:val="none" w:sz="0" w:space="0" w:color="auto"/>
        <w:right w:val="none" w:sz="0" w:space="0" w:color="auto"/>
      </w:divBdr>
    </w:div>
    <w:div w:id="1427384970">
      <w:bodyDiv w:val="1"/>
      <w:marLeft w:val="0"/>
      <w:marRight w:val="0"/>
      <w:marTop w:val="0"/>
      <w:marBottom w:val="0"/>
      <w:divBdr>
        <w:top w:val="none" w:sz="0" w:space="0" w:color="auto"/>
        <w:left w:val="none" w:sz="0" w:space="0" w:color="auto"/>
        <w:bottom w:val="none" w:sz="0" w:space="0" w:color="auto"/>
        <w:right w:val="none" w:sz="0" w:space="0" w:color="auto"/>
      </w:divBdr>
    </w:div>
    <w:div w:id="1434596513">
      <w:bodyDiv w:val="1"/>
      <w:marLeft w:val="0"/>
      <w:marRight w:val="0"/>
      <w:marTop w:val="0"/>
      <w:marBottom w:val="0"/>
      <w:divBdr>
        <w:top w:val="none" w:sz="0" w:space="0" w:color="auto"/>
        <w:left w:val="none" w:sz="0" w:space="0" w:color="auto"/>
        <w:bottom w:val="none" w:sz="0" w:space="0" w:color="auto"/>
        <w:right w:val="none" w:sz="0" w:space="0" w:color="auto"/>
      </w:divBdr>
    </w:div>
    <w:div w:id="1437090869">
      <w:bodyDiv w:val="1"/>
      <w:marLeft w:val="0"/>
      <w:marRight w:val="0"/>
      <w:marTop w:val="0"/>
      <w:marBottom w:val="0"/>
      <w:divBdr>
        <w:top w:val="none" w:sz="0" w:space="0" w:color="auto"/>
        <w:left w:val="none" w:sz="0" w:space="0" w:color="auto"/>
        <w:bottom w:val="none" w:sz="0" w:space="0" w:color="auto"/>
        <w:right w:val="none" w:sz="0" w:space="0" w:color="auto"/>
      </w:divBdr>
    </w:div>
    <w:div w:id="1437670923">
      <w:bodyDiv w:val="1"/>
      <w:marLeft w:val="0"/>
      <w:marRight w:val="0"/>
      <w:marTop w:val="0"/>
      <w:marBottom w:val="0"/>
      <w:divBdr>
        <w:top w:val="none" w:sz="0" w:space="0" w:color="auto"/>
        <w:left w:val="none" w:sz="0" w:space="0" w:color="auto"/>
        <w:bottom w:val="none" w:sz="0" w:space="0" w:color="auto"/>
        <w:right w:val="none" w:sz="0" w:space="0" w:color="auto"/>
      </w:divBdr>
    </w:div>
    <w:div w:id="1439375615">
      <w:bodyDiv w:val="1"/>
      <w:marLeft w:val="0"/>
      <w:marRight w:val="0"/>
      <w:marTop w:val="0"/>
      <w:marBottom w:val="0"/>
      <w:divBdr>
        <w:top w:val="none" w:sz="0" w:space="0" w:color="auto"/>
        <w:left w:val="none" w:sz="0" w:space="0" w:color="auto"/>
        <w:bottom w:val="none" w:sz="0" w:space="0" w:color="auto"/>
        <w:right w:val="none" w:sz="0" w:space="0" w:color="auto"/>
      </w:divBdr>
    </w:div>
    <w:div w:id="1440831730">
      <w:bodyDiv w:val="1"/>
      <w:marLeft w:val="0"/>
      <w:marRight w:val="0"/>
      <w:marTop w:val="0"/>
      <w:marBottom w:val="0"/>
      <w:divBdr>
        <w:top w:val="none" w:sz="0" w:space="0" w:color="auto"/>
        <w:left w:val="none" w:sz="0" w:space="0" w:color="auto"/>
        <w:bottom w:val="none" w:sz="0" w:space="0" w:color="auto"/>
        <w:right w:val="none" w:sz="0" w:space="0" w:color="auto"/>
      </w:divBdr>
    </w:div>
    <w:div w:id="1441796602">
      <w:bodyDiv w:val="1"/>
      <w:marLeft w:val="0"/>
      <w:marRight w:val="0"/>
      <w:marTop w:val="0"/>
      <w:marBottom w:val="0"/>
      <w:divBdr>
        <w:top w:val="none" w:sz="0" w:space="0" w:color="auto"/>
        <w:left w:val="none" w:sz="0" w:space="0" w:color="auto"/>
        <w:bottom w:val="none" w:sz="0" w:space="0" w:color="auto"/>
        <w:right w:val="none" w:sz="0" w:space="0" w:color="auto"/>
      </w:divBdr>
    </w:div>
    <w:div w:id="1442217187">
      <w:bodyDiv w:val="1"/>
      <w:marLeft w:val="0"/>
      <w:marRight w:val="0"/>
      <w:marTop w:val="0"/>
      <w:marBottom w:val="0"/>
      <w:divBdr>
        <w:top w:val="none" w:sz="0" w:space="0" w:color="auto"/>
        <w:left w:val="none" w:sz="0" w:space="0" w:color="auto"/>
        <w:bottom w:val="none" w:sz="0" w:space="0" w:color="auto"/>
        <w:right w:val="none" w:sz="0" w:space="0" w:color="auto"/>
      </w:divBdr>
    </w:div>
    <w:div w:id="1449350055">
      <w:bodyDiv w:val="1"/>
      <w:marLeft w:val="0"/>
      <w:marRight w:val="0"/>
      <w:marTop w:val="0"/>
      <w:marBottom w:val="0"/>
      <w:divBdr>
        <w:top w:val="none" w:sz="0" w:space="0" w:color="auto"/>
        <w:left w:val="none" w:sz="0" w:space="0" w:color="auto"/>
        <w:bottom w:val="none" w:sz="0" w:space="0" w:color="auto"/>
        <w:right w:val="none" w:sz="0" w:space="0" w:color="auto"/>
      </w:divBdr>
    </w:div>
    <w:div w:id="1452671949">
      <w:bodyDiv w:val="1"/>
      <w:marLeft w:val="0"/>
      <w:marRight w:val="0"/>
      <w:marTop w:val="0"/>
      <w:marBottom w:val="0"/>
      <w:divBdr>
        <w:top w:val="none" w:sz="0" w:space="0" w:color="auto"/>
        <w:left w:val="none" w:sz="0" w:space="0" w:color="auto"/>
        <w:bottom w:val="none" w:sz="0" w:space="0" w:color="auto"/>
        <w:right w:val="none" w:sz="0" w:space="0" w:color="auto"/>
      </w:divBdr>
    </w:div>
    <w:div w:id="1454520396">
      <w:bodyDiv w:val="1"/>
      <w:marLeft w:val="0"/>
      <w:marRight w:val="0"/>
      <w:marTop w:val="0"/>
      <w:marBottom w:val="0"/>
      <w:divBdr>
        <w:top w:val="none" w:sz="0" w:space="0" w:color="auto"/>
        <w:left w:val="none" w:sz="0" w:space="0" w:color="auto"/>
        <w:bottom w:val="none" w:sz="0" w:space="0" w:color="auto"/>
        <w:right w:val="none" w:sz="0" w:space="0" w:color="auto"/>
      </w:divBdr>
    </w:div>
    <w:div w:id="1456489440">
      <w:bodyDiv w:val="1"/>
      <w:marLeft w:val="0"/>
      <w:marRight w:val="0"/>
      <w:marTop w:val="0"/>
      <w:marBottom w:val="0"/>
      <w:divBdr>
        <w:top w:val="none" w:sz="0" w:space="0" w:color="auto"/>
        <w:left w:val="none" w:sz="0" w:space="0" w:color="auto"/>
        <w:bottom w:val="none" w:sz="0" w:space="0" w:color="auto"/>
        <w:right w:val="none" w:sz="0" w:space="0" w:color="auto"/>
      </w:divBdr>
    </w:div>
    <w:div w:id="1461460209">
      <w:bodyDiv w:val="1"/>
      <w:marLeft w:val="0"/>
      <w:marRight w:val="0"/>
      <w:marTop w:val="0"/>
      <w:marBottom w:val="0"/>
      <w:divBdr>
        <w:top w:val="none" w:sz="0" w:space="0" w:color="auto"/>
        <w:left w:val="none" w:sz="0" w:space="0" w:color="auto"/>
        <w:bottom w:val="none" w:sz="0" w:space="0" w:color="auto"/>
        <w:right w:val="none" w:sz="0" w:space="0" w:color="auto"/>
      </w:divBdr>
    </w:div>
    <w:div w:id="1462385087">
      <w:bodyDiv w:val="1"/>
      <w:marLeft w:val="0"/>
      <w:marRight w:val="0"/>
      <w:marTop w:val="0"/>
      <w:marBottom w:val="0"/>
      <w:divBdr>
        <w:top w:val="none" w:sz="0" w:space="0" w:color="auto"/>
        <w:left w:val="none" w:sz="0" w:space="0" w:color="auto"/>
        <w:bottom w:val="none" w:sz="0" w:space="0" w:color="auto"/>
        <w:right w:val="none" w:sz="0" w:space="0" w:color="auto"/>
      </w:divBdr>
    </w:div>
    <w:div w:id="1466117001">
      <w:bodyDiv w:val="1"/>
      <w:marLeft w:val="0"/>
      <w:marRight w:val="0"/>
      <w:marTop w:val="0"/>
      <w:marBottom w:val="0"/>
      <w:divBdr>
        <w:top w:val="none" w:sz="0" w:space="0" w:color="auto"/>
        <w:left w:val="none" w:sz="0" w:space="0" w:color="auto"/>
        <w:bottom w:val="none" w:sz="0" w:space="0" w:color="auto"/>
        <w:right w:val="none" w:sz="0" w:space="0" w:color="auto"/>
      </w:divBdr>
    </w:div>
    <w:div w:id="1468013150">
      <w:bodyDiv w:val="1"/>
      <w:marLeft w:val="0"/>
      <w:marRight w:val="0"/>
      <w:marTop w:val="0"/>
      <w:marBottom w:val="0"/>
      <w:divBdr>
        <w:top w:val="none" w:sz="0" w:space="0" w:color="auto"/>
        <w:left w:val="none" w:sz="0" w:space="0" w:color="auto"/>
        <w:bottom w:val="none" w:sz="0" w:space="0" w:color="auto"/>
        <w:right w:val="none" w:sz="0" w:space="0" w:color="auto"/>
      </w:divBdr>
    </w:div>
    <w:div w:id="1468357194">
      <w:bodyDiv w:val="1"/>
      <w:marLeft w:val="0"/>
      <w:marRight w:val="0"/>
      <w:marTop w:val="0"/>
      <w:marBottom w:val="0"/>
      <w:divBdr>
        <w:top w:val="none" w:sz="0" w:space="0" w:color="auto"/>
        <w:left w:val="none" w:sz="0" w:space="0" w:color="auto"/>
        <w:bottom w:val="none" w:sz="0" w:space="0" w:color="auto"/>
        <w:right w:val="none" w:sz="0" w:space="0" w:color="auto"/>
      </w:divBdr>
    </w:div>
    <w:div w:id="1468664439">
      <w:bodyDiv w:val="1"/>
      <w:marLeft w:val="0"/>
      <w:marRight w:val="0"/>
      <w:marTop w:val="0"/>
      <w:marBottom w:val="0"/>
      <w:divBdr>
        <w:top w:val="none" w:sz="0" w:space="0" w:color="auto"/>
        <w:left w:val="none" w:sz="0" w:space="0" w:color="auto"/>
        <w:bottom w:val="none" w:sz="0" w:space="0" w:color="auto"/>
        <w:right w:val="none" w:sz="0" w:space="0" w:color="auto"/>
      </w:divBdr>
    </w:div>
    <w:div w:id="1468743350">
      <w:bodyDiv w:val="1"/>
      <w:marLeft w:val="0"/>
      <w:marRight w:val="0"/>
      <w:marTop w:val="0"/>
      <w:marBottom w:val="0"/>
      <w:divBdr>
        <w:top w:val="none" w:sz="0" w:space="0" w:color="auto"/>
        <w:left w:val="none" w:sz="0" w:space="0" w:color="auto"/>
        <w:bottom w:val="none" w:sz="0" w:space="0" w:color="auto"/>
        <w:right w:val="none" w:sz="0" w:space="0" w:color="auto"/>
      </w:divBdr>
    </w:div>
    <w:div w:id="1469468767">
      <w:bodyDiv w:val="1"/>
      <w:marLeft w:val="0"/>
      <w:marRight w:val="0"/>
      <w:marTop w:val="0"/>
      <w:marBottom w:val="0"/>
      <w:divBdr>
        <w:top w:val="none" w:sz="0" w:space="0" w:color="auto"/>
        <w:left w:val="none" w:sz="0" w:space="0" w:color="auto"/>
        <w:bottom w:val="none" w:sz="0" w:space="0" w:color="auto"/>
        <w:right w:val="none" w:sz="0" w:space="0" w:color="auto"/>
      </w:divBdr>
    </w:div>
    <w:div w:id="1472861659">
      <w:bodyDiv w:val="1"/>
      <w:marLeft w:val="0"/>
      <w:marRight w:val="0"/>
      <w:marTop w:val="0"/>
      <w:marBottom w:val="0"/>
      <w:divBdr>
        <w:top w:val="none" w:sz="0" w:space="0" w:color="auto"/>
        <w:left w:val="none" w:sz="0" w:space="0" w:color="auto"/>
        <w:bottom w:val="none" w:sz="0" w:space="0" w:color="auto"/>
        <w:right w:val="none" w:sz="0" w:space="0" w:color="auto"/>
      </w:divBdr>
    </w:div>
    <w:div w:id="1473520762">
      <w:bodyDiv w:val="1"/>
      <w:marLeft w:val="0"/>
      <w:marRight w:val="0"/>
      <w:marTop w:val="0"/>
      <w:marBottom w:val="0"/>
      <w:divBdr>
        <w:top w:val="none" w:sz="0" w:space="0" w:color="auto"/>
        <w:left w:val="none" w:sz="0" w:space="0" w:color="auto"/>
        <w:bottom w:val="none" w:sz="0" w:space="0" w:color="auto"/>
        <w:right w:val="none" w:sz="0" w:space="0" w:color="auto"/>
      </w:divBdr>
    </w:div>
    <w:div w:id="1482187740">
      <w:bodyDiv w:val="1"/>
      <w:marLeft w:val="0"/>
      <w:marRight w:val="0"/>
      <w:marTop w:val="0"/>
      <w:marBottom w:val="0"/>
      <w:divBdr>
        <w:top w:val="none" w:sz="0" w:space="0" w:color="auto"/>
        <w:left w:val="none" w:sz="0" w:space="0" w:color="auto"/>
        <w:bottom w:val="none" w:sz="0" w:space="0" w:color="auto"/>
        <w:right w:val="none" w:sz="0" w:space="0" w:color="auto"/>
      </w:divBdr>
    </w:div>
    <w:div w:id="1487042818">
      <w:bodyDiv w:val="1"/>
      <w:marLeft w:val="0"/>
      <w:marRight w:val="0"/>
      <w:marTop w:val="0"/>
      <w:marBottom w:val="0"/>
      <w:divBdr>
        <w:top w:val="none" w:sz="0" w:space="0" w:color="auto"/>
        <w:left w:val="none" w:sz="0" w:space="0" w:color="auto"/>
        <w:bottom w:val="none" w:sz="0" w:space="0" w:color="auto"/>
        <w:right w:val="none" w:sz="0" w:space="0" w:color="auto"/>
      </w:divBdr>
    </w:div>
    <w:div w:id="1490094571">
      <w:bodyDiv w:val="1"/>
      <w:marLeft w:val="0"/>
      <w:marRight w:val="0"/>
      <w:marTop w:val="0"/>
      <w:marBottom w:val="0"/>
      <w:divBdr>
        <w:top w:val="none" w:sz="0" w:space="0" w:color="auto"/>
        <w:left w:val="none" w:sz="0" w:space="0" w:color="auto"/>
        <w:bottom w:val="none" w:sz="0" w:space="0" w:color="auto"/>
        <w:right w:val="none" w:sz="0" w:space="0" w:color="auto"/>
      </w:divBdr>
    </w:div>
    <w:div w:id="1491865219">
      <w:bodyDiv w:val="1"/>
      <w:marLeft w:val="0"/>
      <w:marRight w:val="0"/>
      <w:marTop w:val="0"/>
      <w:marBottom w:val="0"/>
      <w:divBdr>
        <w:top w:val="none" w:sz="0" w:space="0" w:color="auto"/>
        <w:left w:val="none" w:sz="0" w:space="0" w:color="auto"/>
        <w:bottom w:val="none" w:sz="0" w:space="0" w:color="auto"/>
        <w:right w:val="none" w:sz="0" w:space="0" w:color="auto"/>
      </w:divBdr>
    </w:div>
    <w:div w:id="1496918047">
      <w:bodyDiv w:val="1"/>
      <w:marLeft w:val="0"/>
      <w:marRight w:val="0"/>
      <w:marTop w:val="0"/>
      <w:marBottom w:val="0"/>
      <w:divBdr>
        <w:top w:val="none" w:sz="0" w:space="0" w:color="auto"/>
        <w:left w:val="none" w:sz="0" w:space="0" w:color="auto"/>
        <w:bottom w:val="none" w:sz="0" w:space="0" w:color="auto"/>
        <w:right w:val="none" w:sz="0" w:space="0" w:color="auto"/>
      </w:divBdr>
    </w:div>
    <w:div w:id="1500342796">
      <w:bodyDiv w:val="1"/>
      <w:marLeft w:val="0"/>
      <w:marRight w:val="0"/>
      <w:marTop w:val="0"/>
      <w:marBottom w:val="0"/>
      <w:divBdr>
        <w:top w:val="none" w:sz="0" w:space="0" w:color="auto"/>
        <w:left w:val="none" w:sz="0" w:space="0" w:color="auto"/>
        <w:bottom w:val="none" w:sz="0" w:space="0" w:color="auto"/>
        <w:right w:val="none" w:sz="0" w:space="0" w:color="auto"/>
      </w:divBdr>
    </w:div>
    <w:div w:id="1501896410">
      <w:bodyDiv w:val="1"/>
      <w:marLeft w:val="0"/>
      <w:marRight w:val="0"/>
      <w:marTop w:val="0"/>
      <w:marBottom w:val="0"/>
      <w:divBdr>
        <w:top w:val="none" w:sz="0" w:space="0" w:color="auto"/>
        <w:left w:val="none" w:sz="0" w:space="0" w:color="auto"/>
        <w:bottom w:val="none" w:sz="0" w:space="0" w:color="auto"/>
        <w:right w:val="none" w:sz="0" w:space="0" w:color="auto"/>
      </w:divBdr>
    </w:div>
    <w:div w:id="1506895678">
      <w:bodyDiv w:val="1"/>
      <w:marLeft w:val="0"/>
      <w:marRight w:val="0"/>
      <w:marTop w:val="0"/>
      <w:marBottom w:val="0"/>
      <w:divBdr>
        <w:top w:val="none" w:sz="0" w:space="0" w:color="auto"/>
        <w:left w:val="none" w:sz="0" w:space="0" w:color="auto"/>
        <w:bottom w:val="none" w:sz="0" w:space="0" w:color="auto"/>
        <w:right w:val="none" w:sz="0" w:space="0" w:color="auto"/>
      </w:divBdr>
    </w:div>
    <w:div w:id="1507790999">
      <w:bodyDiv w:val="1"/>
      <w:marLeft w:val="0"/>
      <w:marRight w:val="0"/>
      <w:marTop w:val="0"/>
      <w:marBottom w:val="0"/>
      <w:divBdr>
        <w:top w:val="none" w:sz="0" w:space="0" w:color="auto"/>
        <w:left w:val="none" w:sz="0" w:space="0" w:color="auto"/>
        <w:bottom w:val="none" w:sz="0" w:space="0" w:color="auto"/>
        <w:right w:val="none" w:sz="0" w:space="0" w:color="auto"/>
      </w:divBdr>
    </w:div>
    <w:div w:id="1508397185">
      <w:bodyDiv w:val="1"/>
      <w:marLeft w:val="0"/>
      <w:marRight w:val="0"/>
      <w:marTop w:val="0"/>
      <w:marBottom w:val="0"/>
      <w:divBdr>
        <w:top w:val="none" w:sz="0" w:space="0" w:color="auto"/>
        <w:left w:val="none" w:sz="0" w:space="0" w:color="auto"/>
        <w:bottom w:val="none" w:sz="0" w:space="0" w:color="auto"/>
        <w:right w:val="none" w:sz="0" w:space="0" w:color="auto"/>
      </w:divBdr>
    </w:div>
    <w:div w:id="1517891508">
      <w:bodyDiv w:val="1"/>
      <w:marLeft w:val="0"/>
      <w:marRight w:val="0"/>
      <w:marTop w:val="0"/>
      <w:marBottom w:val="0"/>
      <w:divBdr>
        <w:top w:val="none" w:sz="0" w:space="0" w:color="auto"/>
        <w:left w:val="none" w:sz="0" w:space="0" w:color="auto"/>
        <w:bottom w:val="none" w:sz="0" w:space="0" w:color="auto"/>
        <w:right w:val="none" w:sz="0" w:space="0" w:color="auto"/>
      </w:divBdr>
    </w:div>
    <w:div w:id="1517960120">
      <w:bodyDiv w:val="1"/>
      <w:marLeft w:val="0"/>
      <w:marRight w:val="0"/>
      <w:marTop w:val="0"/>
      <w:marBottom w:val="0"/>
      <w:divBdr>
        <w:top w:val="none" w:sz="0" w:space="0" w:color="auto"/>
        <w:left w:val="none" w:sz="0" w:space="0" w:color="auto"/>
        <w:bottom w:val="none" w:sz="0" w:space="0" w:color="auto"/>
        <w:right w:val="none" w:sz="0" w:space="0" w:color="auto"/>
      </w:divBdr>
    </w:div>
    <w:div w:id="1527598468">
      <w:bodyDiv w:val="1"/>
      <w:marLeft w:val="0"/>
      <w:marRight w:val="0"/>
      <w:marTop w:val="0"/>
      <w:marBottom w:val="0"/>
      <w:divBdr>
        <w:top w:val="none" w:sz="0" w:space="0" w:color="auto"/>
        <w:left w:val="none" w:sz="0" w:space="0" w:color="auto"/>
        <w:bottom w:val="none" w:sz="0" w:space="0" w:color="auto"/>
        <w:right w:val="none" w:sz="0" w:space="0" w:color="auto"/>
      </w:divBdr>
    </w:div>
    <w:div w:id="1529022283">
      <w:bodyDiv w:val="1"/>
      <w:marLeft w:val="0"/>
      <w:marRight w:val="0"/>
      <w:marTop w:val="0"/>
      <w:marBottom w:val="0"/>
      <w:divBdr>
        <w:top w:val="none" w:sz="0" w:space="0" w:color="auto"/>
        <w:left w:val="none" w:sz="0" w:space="0" w:color="auto"/>
        <w:bottom w:val="none" w:sz="0" w:space="0" w:color="auto"/>
        <w:right w:val="none" w:sz="0" w:space="0" w:color="auto"/>
      </w:divBdr>
    </w:div>
    <w:div w:id="1529487738">
      <w:bodyDiv w:val="1"/>
      <w:marLeft w:val="0"/>
      <w:marRight w:val="0"/>
      <w:marTop w:val="0"/>
      <w:marBottom w:val="0"/>
      <w:divBdr>
        <w:top w:val="none" w:sz="0" w:space="0" w:color="auto"/>
        <w:left w:val="none" w:sz="0" w:space="0" w:color="auto"/>
        <w:bottom w:val="none" w:sz="0" w:space="0" w:color="auto"/>
        <w:right w:val="none" w:sz="0" w:space="0" w:color="auto"/>
      </w:divBdr>
    </w:div>
    <w:div w:id="1531869530">
      <w:bodyDiv w:val="1"/>
      <w:marLeft w:val="0"/>
      <w:marRight w:val="0"/>
      <w:marTop w:val="0"/>
      <w:marBottom w:val="0"/>
      <w:divBdr>
        <w:top w:val="none" w:sz="0" w:space="0" w:color="auto"/>
        <w:left w:val="none" w:sz="0" w:space="0" w:color="auto"/>
        <w:bottom w:val="none" w:sz="0" w:space="0" w:color="auto"/>
        <w:right w:val="none" w:sz="0" w:space="0" w:color="auto"/>
      </w:divBdr>
    </w:div>
    <w:div w:id="1532644719">
      <w:bodyDiv w:val="1"/>
      <w:marLeft w:val="0"/>
      <w:marRight w:val="0"/>
      <w:marTop w:val="0"/>
      <w:marBottom w:val="0"/>
      <w:divBdr>
        <w:top w:val="none" w:sz="0" w:space="0" w:color="auto"/>
        <w:left w:val="none" w:sz="0" w:space="0" w:color="auto"/>
        <w:bottom w:val="none" w:sz="0" w:space="0" w:color="auto"/>
        <w:right w:val="none" w:sz="0" w:space="0" w:color="auto"/>
      </w:divBdr>
    </w:div>
    <w:div w:id="1541362080">
      <w:bodyDiv w:val="1"/>
      <w:marLeft w:val="0"/>
      <w:marRight w:val="0"/>
      <w:marTop w:val="0"/>
      <w:marBottom w:val="0"/>
      <w:divBdr>
        <w:top w:val="none" w:sz="0" w:space="0" w:color="auto"/>
        <w:left w:val="none" w:sz="0" w:space="0" w:color="auto"/>
        <w:bottom w:val="none" w:sz="0" w:space="0" w:color="auto"/>
        <w:right w:val="none" w:sz="0" w:space="0" w:color="auto"/>
      </w:divBdr>
    </w:div>
    <w:div w:id="1543782075">
      <w:bodyDiv w:val="1"/>
      <w:marLeft w:val="0"/>
      <w:marRight w:val="0"/>
      <w:marTop w:val="0"/>
      <w:marBottom w:val="0"/>
      <w:divBdr>
        <w:top w:val="none" w:sz="0" w:space="0" w:color="auto"/>
        <w:left w:val="none" w:sz="0" w:space="0" w:color="auto"/>
        <w:bottom w:val="none" w:sz="0" w:space="0" w:color="auto"/>
        <w:right w:val="none" w:sz="0" w:space="0" w:color="auto"/>
      </w:divBdr>
    </w:div>
    <w:div w:id="1546867099">
      <w:bodyDiv w:val="1"/>
      <w:marLeft w:val="0"/>
      <w:marRight w:val="0"/>
      <w:marTop w:val="0"/>
      <w:marBottom w:val="0"/>
      <w:divBdr>
        <w:top w:val="none" w:sz="0" w:space="0" w:color="auto"/>
        <w:left w:val="none" w:sz="0" w:space="0" w:color="auto"/>
        <w:bottom w:val="none" w:sz="0" w:space="0" w:color="auto"/>
        <w:right w:val="none" w:sz="0" w:space="0" w:color="auto"/>
      </w:divBdr>
    </w:div>
    <w:div w:id="1547179373">
      <w:bodyDiv w:val="1"/>
      <w:marLeft w:val="0"/>
      <w:marRight w:val="0"/>
      <w:marTop w:val="0"/>
      <w:marBottom w:val="0"/>
      <w:divBdr>
        <w:top w:val="none" w:sz="0" w:space="0" w:color="auto"/>
        <w:left w:val="none" w:sz="0" w:space="0" w:color="auto"/>
        <w:bottom w:val="none" w:sz="0" w:space="0" w:color="auto"/>
        <w:right w:val="none" w:sz="0" w:space="0" w:color="auto"/>
      </w:divBdr>
    </w:div>
    <w:div w:id="1550722187">
      <w:bodyDiv w:val="1"/>
      <w:marLeft w:val="0"/>
      <w:marRight w:val="0"/>
      <w:marTop w:val="0"/>
      <w:marBottom w:val="0"/>
      <w:divBdr>
        <w:top w:val="none" w:sz="0" w:space="0" w:color="auto"/>
        <w:left w:val="none" w:sz="0" w:space="0" w:color="auto"/>
        <w:bottom w:val="none" w:sz="0" w:space="0" w:color="auto"/>
        <w:right w:val="none" w:sz="0" w:space="0" w:color="auto"/>
      </w:divBdr>
    </w:div>
    <w:div w:id="1551072726">
      <w:bodyDiv w:val="1"/>
      <w:marLeft w:val="0"/>
      <w:marRight w:val="0"/>
      <w:marTop w:val="0"/>
      <w:marBottom w:val="0"/>
      <w:divBdr>
        <w:top w:val="none" w:sz="0" w:space="0" w:color="auto"/>
        <w:left w:val="none" w:sz="0" w:space="0" w:color="auto"/>
        <w:bottom w:val="none" w:sz="0" w:space="0" w:color="auto"/>
        <w:right w:val="none" w:sz="0" w:space="0" w:color="auto"/>
      </w:divBdr>
    </w:div>
    <w:div w:id="1553158129">
      <w:bodyDiv w:val="1"/>
      <w:marLeft w:val="0"/>
      <w:marRight w:val="0"/>
      <w:marTop w:val="0"/>
      <w:marBottom w:val="0"/>
      <w:divBdr>
        <w:top w:val="none" w:sz="0" w:space="0" w:color="auto"/>
        <w:left w:val="none" w:sz="0" w:space="0" w:color="auto"/>
        <w:bottom w:val="none" w:sz="0" w:space="0" w:color="auto"/>
        <w:right w:val="none" w:sz="0" w:space="0" w:color="auto"/>
      </w:divBdr>
    </w:div>
    <w:div w:id="1554586452">
      <w:bodyDiv w:val="1"/>
      <w:marLeft w:val="0"/>
      <w:marRight w:val="0"/>
      <w:marTop w:val="0"/>
      <w:marBottom w:val="0"/>
      <w:divBdr>
        <w:top w:val="none" w:sz="0" w:space="0" w:color="auto"/>
        <w:left w:val="none" w:sz="0" w:space="0" w:color="auto"/>
        <w:bottom w:val="none" w:sz="0" w:space="0" w:color="auto"/>
        <w:right w:val="none" w:sz="0" w:space="0" w:color="auto"/>
      </w:divBdr>
    </w:div>
    <w:div w:id="1559199023">
      <w:bodyDiv w:val="1"/>
      <w:marLeft w:val="0"/>
      <w:marRight w:val="0"/>
      <w:marTop w:val="0"/>
      <w:marBottom w:val="0"/>
      <w:divBdr>
        <w:top w:val="none" w:sz="0" w:space="0" w:color="auto"/>
        <w:left w:val="none" w:sz="0" w:space="0" w:color="auto"/>
        <w:bottom w:val="none" w:sz="0" w:space="0" w:color="auto"/>
        <w:right w:val="none" w:sz="0" w:space="0" w:color="auto"/>
      </w:divBdr>
    </w:div>
    <w:div w:id="1560092637">
      <w:bodyDiv w:val="1"/>
      <w:marLeft w:val="0"/>
      <w:marRight w:val="0"/>
      <w:marTop w:val="0"/>
      <w:marBottom w:val="0"/>
      <w:divBdr>
        <w:top w:val="none" w:sz="0" w:space="0" w:color="auto"/>
        <w:left w:val="none" w:sz="0" w:space="0" w:color="auto"/>
        <w:bottom w:val="none" w:sz="0" w:space="0" w:color="auto"/>
        <w:right w:val="none" w:sz="0" w:space="0" w:color="auto"/>
      </w:divBdr>
    </w:div>
    <w:div w:id="1563712239">
      <w:bodyDiv w:val="1"/>
      <w:marLeft w:val="0"/>
      <w:marRight w:val="0"/>
      <w:marTop w:val="0"/>
      <w:marBottom w:val="0"/>
      <w:divBdr>
        <w:top w:val="none" w:sz="0" w:space="0" w:color="auto"/>
        <w:left w:val="none" w:sz="0" w:space="0" w:color="auto"/>
        <w:bottom w:val="none" w:sz="0" w:space="0" w:color="auto"/>
        <w:right w:val="none" w:sz="0" w:space="0" w:color="auto"/>
      </w:divBdr>
    </w:div>
    <w:div w:id="1564101485">
      <w:bodyDiv w:val="1"/>
      <w:marLeft w:val="0"/>
      <w:marRight w:val="0"/>
      <w:marTop w:val="0"/>
      <w:marBottom w:val="0"/>
      <w:divBdr>
        <w:top w:val="none" w:sz="0" w:space="0" w:color="auto"/>
        <w:left w:val="none" w:sz="0" w:space="0" w:color="auto"/>
        <w:bottom w:val="none" w:sz="0" w:space="0" w:color="auto"/>
        <w:right w:val="none" w:sz="0" w:space="0" w:color="auto"/>
      </w:divBdr>
    </w:div>
    <w:div w:id="1574469535">
      <w:bodyDiv w:val="1"/>
      <w:marLeft w:val="0"/>
      <w:marRight w:val="0"/>
      <w:marTop w:val="0"/>
      <w:marBottom w:val="0"/>
      <w:divBdr>
        <w:top w:val="none" w:sz="0" w:space="0" w:color="auto"/>
        <w:left w:val="none" w:sz="0" w:space="0" w:color="auto"/>
        <w:bottom w:val="none" w:sz="0" w:space="0" w:color="auto"/>
        <w:right w:val="none" w:sz="0" w:space="0" w:color="auto"/>
      </w:divBdr>
    </w:div>
    <w:div w:id="1574587859">
      <w:bodyDiv w:val="1"/>
      <w:marLeft w:val="0"/>
      <w:marRight w:val="0"/>
      <w:marTop w:val="0"/>
      <w:marBottom w:val="0"/>
      <w:divBdr>
        <w:top w:val="none" w:sz="0" w:space="0" w:color="auto"/>
        <w:left w:val="none" w:sz="0" w:space="0" w:color="auto"/>
        <w:bottom w:val="none" w:sz="0" w:space="0" w:color="auto"/>
        <w:right w:val="none" w:sz="0" w:space="0" w:color="auto"/>
      </w:divBdr>
    </w:div>
    <w:div w:id="1580288128">
      <w:bodyDiv w:val="1"/>
      <w:marLeft w:val="0"/>
      <w:marRight w:val="0"/>
      <w:marTop w:val="0"/>
      <w:marBottom w:val="0"/>
      <w:divBdr>
        <w:top w:val="none" w:sz="0" w:space="0" w:color="auto"/>
        <w:left w:val="none" w:sz="0" w:space="0" w:color="auto"/>
        <w:bottom w:val="none" w:sz="0" w:space="0" w:color="auto"/>
        <w:right w:val="none" w:sz="0" w:space="0" w:color="auto"/>
      </w:divBdr>
    </w:div>
    <w:div w:id="1583492797">
      <w:bodyDiv w:val="1"/>
      <w:marLeft w:val="0"/>
      <w:marRight w:val="0"/>
      <w:marTop w:val="0"/>
      <w:marBottom w:val="0"/>
      <w:divBdr>
        <w:top w:val="none" w:sz="0" w:space="0" w:color="auto"/>
        <w:left w:val="none" w:sz="0" w:space="0" w:color="auto"/>
        <w:bottom w:val="none" w:sz="0" w:space="0" w:color="auto"/>
        <w:right w:val="none" w:sz="0" w:space="0" w:color="auto"/>
      </w:divBdr>
    </w:div>
    <w:div w:id="1589921457">
      <w:bodyDiv w:val="1"/>
      <w:marLeft w:val="0"/>
      <w:marRight w:val="0"/>
      <w:marTop w:val="0"/>
      <w:marBottom w:val="0"/>
      <w:divBdr>
        <w:top w:val="none" w:sz="0" w:space="0" w:color="auto"/>
        <w:left w:val="none" w:sz="0" w:space="0" w:color="auto"/>
        <w:bottom w:val="none" w:sz="0" w:space="0" w:color="auto"/>
        <w:right w:val="none" w:sz="0" w:space="0" w:color="auto"/>
      </w:divBdr>
    </w:div>
    <w:div w:id="1590238233">
      <w:bodyDiv w:val="1"/>
      <w:marLeft w:val="0"/>
      <w:marRight w:val="0"/>
      <w:marTop w:val="0"/>
      <w:marBottom w:val="0"/>
      <w:divBdr>
        <w:top w:val="none" w:sz="0" w:space="0" w:color="auto"/>
        <w:left w:val="none" w:sz="0" w:space="0" w:color="auto"/>
        <w:bottom w:val="none" w:sz="0" w:space="0" w:color="auto"/>
        <w:right w:val="none" w:sz="0" w:space="0" w:color="auto"/>
      </w:divBdr>
    </w:div>
    <w:div w:id="1592347424">
      <w:bodyDiv w:val="1"/>
      <w:marLeft w:val="0"/>
      <w:marRight w:val="0"/>
      <w:marTop w:val="0"/>
      <w:marBottom w:val="0"/>
      <w:divBdr>
        <w:top w:val="none" w:sz="0" w:space="0" w:color="auto"/>
        <w:left w:val="none" w:sz="0" w:space="0" w:color="auto"/>
        <w:bottom w:val="none" w:sz="0" w:space="0" w:color="auto"/>
        <w:right w:val="none" w:sz="0" w:space="0" w:color="auto"/>
      </w:divBdr>
    </w:div>
    <w:div w:id="1595898651">
      <w:bodyDiv w:val="1"/>
      <w:marLeft w:val="0"/>
      <w:marRight w:val="0"/>
      <w:marTop w:val="0"/>
      <w:marBottom w:val="0"/>
      <w:divBdr>
        <w:top w:val="none" w:sz="0" w:space="0" w:color="auto"/>
        <w:left w:val="none" w:sz="0" w:space="0" w:color="auto"/>
        <w:bottom w:val="none" w:sz="0" w:space="0" w:color="auto"/>
        <w:right w:val="none" w:sz="0" w:space="0" w:color="auto"/>
      </w:divBdr>
    </w:div>
    <w:div w:id="1602104999">
      <w:bodyDiv w:val="1"/>
      <w:marLeft w:val="0"/>
      <w:marRight w:val="0"/>
      <w:marTop w:val="0"/>
      <w:marBottom w:val="0"/>
      <w:divBdr>
        <w:top w:val="none" w:sz="0" w:space="0" w:color="auto"/>
        <w:left w:val="none" w:sz="0" w:space="0" w:color="auto"/>
        <w:bottom w:val="none" w:sz="0" w:space="0" w:color="auto"/>
        <w:right w:val="none" w:sz="0" w:space="0" w:color="auto"/>
      </w:divBdr>
    </w:div>
    <w:div w:id="1602255507">
      <w:bodyDiv w:val="1"/>
      <w:marLeft w:val="0"/>
      <w:marRight w:val="0"/>
      <w:marTop w:val="0"/>
      <w:marBottom w:val="0"/>
      <w:divBdr>
        <w:top w:val="none" w:sz="0" w:space="0" w:color="auto"/>
        <w:left w:val="none" w:sz="0" w:space="0" w:color="auto"/>
        <w:bottom w:val="none" w:sz="0" w:space="0" w:color="auto"/>
        <w:right w:val="none" w:sz="0" w:space="0" w:color="auto"/>
      </w:divBdr>
    </w:div>
    <w:div w:id="1608999437">
      <w:bodyDiv w:val="1"/>
      <w:marLeft w:val="0"/>
      <w:marRight w:val="0"/>
      <w:marTop w:val="0"/>
      <w:marBottom w:val="0"/>
      <w:divBdr>
        <w:top w:val="none" w:sz="0" w:space="0" w:color="auto"/>
        <w:left w:val="none" w:sz="0" w:space="0" w:color="auto"/>
        <w:bottom w:val="none" w:sz="0" w:space="0" w:color="auto"/>
        <w:right w:val="none" w:sz="0" w:space="0" w:color="auto"/>
      </w:divBdr>
    </w:div>
    <w:div w:id="1610701467">
      <w:bodyDiv w:val="1"/>
      <w:marLeft w:val="0"/>
      <w:marRight w:val="0"/>
      <w:marTop w:val="0"/>
      <w:marBottom w:val="0"/>
      <w:divBdr>
        <w:top w:val="none" w:sz="0" w:space="0" w:color="auto"/>
        <w:left w:val="none" w:sz="0" w:space="0" w:color="auto"/>
        <w:bottom w:val="none" w:sz="0" w:space="0" w:color="auto"/>
        <w:right w:val="none" w:sz="0" w:space="0" w:color="auto"/>
      </w:divBdr>
    </w:div>
    <w:div w:id="1612085111">
      <w:bodyDiv w:val="1"/>
      <w:marLeft w:val="0"/>
      <w:marRight w:val="0"/>
      <w:marTop w:val="0"/>
      <w:marBottom w:val="0"/>
      <w:divBdr>
        <w:top w:val="none" w:sz="0" w:space="0" w:color="auto"/>
        <w:left w:val="none" w:sz="0" w:space="0" w:color="auto"/>
        <w:bottom w:val="none" w:sz="0" w:space="0" w:color="auto"/>
        <w:right w:val="none" w:sz="0" w:space="0" w:color="auto"/>
      </w:divBdr>
    </w:div>
    <w:div w:id="1614480503">
      <w:bodyDiv w:val="1"/>
      <w:marLeft w:val="0"/>
      <w:marRight w:val="0"/>
      <w:marTop w:val="0"/>
      <w:marBottom w:val="0"/>
      <w:divBdr>
        <w:top w:val="none" w:sz="0" w:space="0" w:color="auto"/>
        <w:left w:val="none" w:sz="0" w:space="0" w:color="auto"/>
        <w:bottom w:val="none" w:sz="0" w:space="0" w:color="auto"/>
        <w:right w:val="none" w:sz="0" w:space="0" w:color="auto"/>
      </w:divBdr>
    </w:div>
    <w:div w:id="1616709753">
      <w:bodyDiv w:val="1"/>
      <w:marLeft w:val="0"/>
      <w:marRight w:val="0"/>
      <w:marTop w:val="0"/>
      <w:marBottom w:val="0"/>
      <w:divBdr>
        <w:top w:val="none" w:sz="0" w:space="0" w:color="auto"/>
        <w:left w:val="none" w:sz="0" w:space="0" w:color="auto"/>
        <w:bottom w:val="none" w:sz="0" w:space="0" w:color="auto"/>
        <w:right w:val="none" w:sz="0" w:space="0" w:color="auto"/>
      </w:divBdr>
    </w:div>
    <w:div w:id="1620455419">
      <w:bodyDiv w:val="1"/>
      <w:marLeft w:val="0"/>
      <w:marRight w:val="0"/>
      <w:marTop w:val="0"/>
      <w:marBottom w:val="0"/>
      <w:divBdr>
        <w:top w:val="none" w:sz="0" w:space="0" w:color="auto"/>
        <w:left w:val="none" w:sz="0" w:space="0" w:color="auto"/>
        <w:bottom w:val="none" w:sz="0" w:space="0" w:color="auto"/>
        <w:right w:val="none" w:sz="0" w:space="0" w:color="auto"/>
      </w:divBdr>
    </w:div>
    <w:div w:id="1626422550">
      <w:bodyDiv w:val="1"/>
      <w:marLeft w:val="0"/>
      <w:marRight w:val="0"/>
      <w:marTop w:val="0"/>
      <w:marBottom w:val="0"/>
      <w:divBdr>
        <w:top w:val="none" w:sz="0" w:space="0" w:color="auto"/>
        <w:left w:val="none" w:sz="0" w:space="0" w:color="auto"/>
        <w:bottom w:val="none" w:sz="0" w:space="0" w:color="auto"/>
        <w:right w:val="none" w:sz="0" w:space="0" w:color="auto"/>
      </w:divBdr>
    </w:div>
    <w:div w:id="1631131357">
      <w:bodyDiv w:val="1"/>
      <w:marLeft w:val="0"/>
      <w:marRight w:val="0"/>
      <w:marTop w:val="0"/>
      <w:marBottom w:val="0"/>
      <w:divBdr>
        <w:top w:val="none" w:sz="0" w:space="0" w:color="auto"/>
        <w:left w:val="none" w:sz="0" w:space="0" w:color="auto"/>
        <w:bottom w:val="none" w:sz="0" w:space="0" w:color="auto"/>
        <w:right w:val="none" w:sz="0" w:space="0" w:color="auto"/>
      </w:divBdr>
    </w:div>
    <w:div w:id="1643123206">
      <w:bodyDiv w:val="1"/>
      <w:marLeft w:val="0"/>
      <w:marRight w:val="0"/>
      <w:marTop w:val="0"/>
      <w:marBottom w:val="0"/>
      <w:divBdr>
        <w:top w:val="none" w:sz="0" w:space="0" w:color="auto"/>
        <w:left w:val="none" w:sz="0" w:space="0" w:color="auto"/>
        <w:bottom w:val="none" w:sz="0" w:space="0" w:color="auto"/>
        <w:right w:val="none" w:sz="0" w:space="0" w:color="auto"/>
      </w:divBdr>
    </w:div>
    <w:div w:id="1644114354">
      <w:bodyDiv w:val="1"/>
      <w:marLeft w:val="0"/>
      <w:marRight w:val="0"/>
      <w:marTop w:val="0"/>
      <w:marBottom w:val="0"/>
      <w:divBdr>
        <w:top w:val="none" w:sz="0" w:space="0" w:color="auto"/>
        <w:left w:val="none" w:sz="0" w:space="0" w:color="auto"/>
        <w:bottom w:val="none" w:sz="0" w:space="0" w:color="auto"/>
        <w:right w:val="none" w:sz="0" w:space="0" w:color="auto"/>
      </w:divBdr>
    </w:div>
    <w:div w:id="1645312053">
      <w:bodyDiv w:val="1"/>
      <w:marLeft w:val="0"/>
      <w:marRight w:val="0"/>
      <w:marTop w:val="0"/>
      <w:marBottom w:val="0"/>
      <w:divBdr>
        <w:top w:val="none" w:sz="0" w:space="0" w:color="auto"/>
        <w:left w:val="none" w:sz="0" w:space="0" w:color="auto"/>
        <w:bottom w:val="none" w:sz="0" w:space="0" w:color="auto"/>
        <w:right w:val="none" w:sz="0" w:space="0" w:color="auto"/>
      </w:divBdr>
    </w:div>
    <w:div w:id="1648431765">
      <w:bodyDiv w:val="1"/>
      <w:marLeft w:val="0"/>
      <w:marRight w:val="0"/>
      <w:marTop w:val="0"/>
      <w:marBottom w:val="0"/>
      <w:divBdr>
        <w:top w:val="none" w:sz="0" w:space="0" w:color="auto"/>
        <w:left w:val="none" w:sz="0" w:space="0" w:color="auto"/>
        <w:bottom w:val="none" w:sz="0" w:space="0" w:color="auto"/>
        <w:right w:val="none" w:sz="0" w:space="0" w:color="auto"/>
      </w:divBdr>
    </w:div>
    <w:div w:id="1648899653">
      <w:bodyDiv w:val="1"/>
      <w:marLeft w:val="0"/>
      <w:marRight w:val="0"/>
      <w:marTop w:val="0"/>
      <w:marBottom w:val="0"/>
      <w:divBdr>
        <w:top w:val="none" w:sz="0" w:space="0" w:color="auto"/>
        <w:left w:val="none" w:sz="0" w:space="0" w:color="auto"/>
        <w:bottom w:val="none" w:sz="0" w:space="0" w:color="auto"/>
        <w:right w:val="none" w:sz="0" w:space="0" w:color="auto"/>
      </w:divBdr>
    </w:div>
    <w:div w:id="1649748951">
      <w:bodyDiv w:val="1"/>
      <w:marLeft w:val="0"/>
      <w:marRight w:val="0"/>
      <w:marTop w:val="0"/>
      <w:marBottom w:val="0"/>
      <w:divBdr>
        <w:top w:val="none" w:sz="0" w:space="0" w:color="auto"/>
        <w:left w:val="none" w:sz="0" w:space="0" w:color="auto"/>
        <w:bottom w:val="none" w:sz="0" w:space="0" w:color="auto"/>
        <w:right w:val="none" w:sz="0" w:space="0" w:color="auto"/>
      </w:divBdr>
    </w:div>
    <w:div w:id="1654136136">
      <w:bodyDiv w:val="1"/>
      <w:marLeft w:val="0"/>
      <w:marRight w:val="0"/>
      <w:marTop w:val="0"/>
      <w:marBottom w:val="0"/>
      <w:divBdr>
        <w:top w:val="none" w:sz="0" w:space="0" w:color="auto"/>
        <w:left w:val="none" w:sz="0" w:space="0" w:color="auto"/>
        <w:bottom w:val="none" w:sz="0" w:space="0" w:color="auto"/>
        <w:right w:val="none" w:sz="0" w:space="0" w:color="auto"/>
      </w:divBdr>
    </w:div>
    <w:div w:id="1659118084">
      <w:bodyDiv w:val="1"/>
      <w:marLeft w:val="0"/>
      <w:marRight w:val="0"/>
      <w:marTop w:val="0"/>
      <w:marBottom w:val="0"/>
      <w:divBdr>
        <w:top w:val="none" w:sz="0" w:space="0" w:color="auto"/>
        <w:left w:val="none" w:sz="0" w:space="0" w:color="auto"/>
        <w:bottom w:val="none" w:sz="0" w:space="0" w:color="auto"/>
        <w:right w:val="none" w:sz="0" w:space="0" w:color="auto"/>
      </w:divBdr>
    </w:div>
    <w:div w:id="1659529113">
      <w:bodyDiv w:val="1"/>
      <w:marLeft w:val="0"/>
      <w:marRight w:val="0"/>
      <w:marTop w:val="0"/>
      <w:marBottom w:val="0"/>
      <w:divBdr>
        <w:top w:val="none" w:sz="0" w:space="0" w:color="auto"/>
        <w:left w:val="none" w:sz="0" w:space="0" w:color="auto"/>
        <w:bottom w:val="none" w:sz="0" w:space="0" w:color="auto"/>
        <w:right w:val="none" w:sz="0" w:space="0" w:color="auto"/>
      </w:divBdr>
    </w:div>
    <w:div w:id="1660235275">
      <w:bodyDiv w:val="1"/>
      <w:marLeft w:val="0"/>
      <w:marRight w:val="0"/>
      <w:marTop w:val="0"/>
      <w:marBottom w:val="0"/>
      <w:divBdr>
        <w:top w:val="none" w:sz="0" w:space="0" w:color="auto"/>
        <w:left w:val="none" w:sz="0" w:space="0" w:color="auto"/>
        <w:bottom w:val="none" w:sz="0" w:space="0" w:color="auto"/>
        <w:right w:val="none" w:sz="0" w:space="0" w:color="auto"/>
      </w:divBdr>
    </w:div>
    <w:div w:id="1669819518">
      <w:bodyDiv w:val="1"/>
      <w:marLeft w:val="0"/>
      <w:marRight w:val="0"/>
      <w:marTop w:val="0"/>
      <w:marBottom w:val="0"/>
      <w:divBdr>
        <w:top w:val="none" w:sz="0" w:space="0" w:color="auto"/>
        <w:left w:val="none" w:sz="0" w:space="0" w:color="auto"/>
        <w:bottom w:val="none" w:sz="0" w:space="0" w:color="auto"/>
        <w:right w:val="none" w:sz="0" w:space="0" w:color="auto"/>
      </w:divBdr>
    </w:div>
    <w:div w:id="1675914972">
      <w:bodyDiv w:val="1"/>
      <w:marLeft w:val="0"/>
      <w:marRight w:val="0"/>
      <w:marTop w:val="0"/>
      <w:marBottom w:val="0"/>
      <w:divBdr>
        <w:top w:val="none" w:sz="0" w:space="0" w:color="auto"/>
        <w:left w:val="none" w:sz="0" w:space="0" w:color="auto"/>
        <w:bottom w:val="none" w:sz="0" w:space="0" w:color="auto"/>
        <w:right w:val="none" w:sz="0" w:space="0" w:color="auto"/>
      </w:divBdr>
    </w:div>
    <w:div w:id="1687780244">
      <w:bodyDiv w:val="1"/>
      <w:marLeft w:val="0"/>
      <w:marRight w:val="0"/>
      <w:marTop w:val="0"/>
      <w:marBottom w:val="0"/>
      <w:divBdr>
        <w:top w:val="none" w:sz="0" w:space="0" w:color="auto"/>
        <w:left w:val="none" w:sz="0" w:space="0" w:color="auto"/>
        <w:bottom w:val="none" w:sz="0" w:space="0" w:color="auto"/>
        <w:right w:val="none" w:sz="0" w:space="0" w:color="auto"/>
      </w:divBdr>
    </w:div>
    <w:div w:id="1688479006">
      <w:bodyDiv w:val="1"/>
      <w:marLeft w:val="0"/>
      <w:marRight w:val="0"/>
      <w:marTop w:val="0"/>
      <w:marBottom w:val="0"/>
      <w:divBdr>
        <w:top w:val="none" w:sz="0" w:space="0" w:color="auto"/>
        <w:left w:val="none" w:sz="0" w:space="0" w:color="auto"/>
        <w:bottom w:val="none" w:sz="0" w:space="0" w:color="auto"/>
        <w:right w:val="none" w:sz="0" w:space="0" w:color="auto"/>
      </w:divBdr>
    </w:div>
    <w:div w:id="1691761300">
      <w:bodyDiv w:val="1"/>
      <w:marLeft w:val="0"/>
      <w:marRight w:val="0"/>
      <w:marTop w:val="0"/>
      <w:marBottom w:val="0"/>
      <w:divBdr>
        <w:top w:val="none" w:sz="0" w:space="0" w:color="auto"/>
        <w:left w:val="none" w:sz="0" w:space="0" w:color="auto"/>
        <w:bottom w:val="none" w:sz="0" w:space="0" w:color="auto"/>
        <w:right w:val="none" w:sz="0" w:space="0" w:color="auto"/>
      </w:divBdr>
    </w:div>
    <w:div w:id="1692298135">
      <w:bodyDiv w:val="1"/>
      <w:marLeft w:val="0"/>
      <w:marRight w:val="0"/>
      <w:marTop w:val="0"/>
      <w:marBottom w:val="0"/>
      <w:divBdr>
        <w:top w:val="none" w:sz="0" w:space="0" w:color="auto"/>
        <w:left w:val="none" w:sz="0" w:space="0" w:color="auto"/>
        <w:bottom w:val="none" w:sz="0" w:space="0" w:color="auto"/>
        <w:right w:val="none" w:sz="0" w:space="0" w:color="auto"/>
      </w:divBdr>
    </w:div>
    <w:div w:id="1696153869">
      <w:bodyDiv w:val="1"/>
      <w:marLeft w:val="0"/>
      <w:marRight w:val="0"/>
      <w:marTop w:val="0"/>
      <w:marBottom w:val="0"/>
      <w:divBdr>
        <w:top w:val="none" w:sz="0" w:space="0" w:color="auto"/>
        <w:left w:val="none" w:sz="0" w:space="0" w:color="auto"/>
        <w:bottom w:val="none" w:sz="0" w:space="0" w:color="auto"/>
        <w:right w:val="none" w:sz="0" w:space="0" w:color="auto"/>
      </w:divBdr>
    </w:div>
    <w:div w:id="1697733116">
      <w:bodyDiv w:val="1"/>
      <w:marLeft w:val="0"/>
      <w:marRight w:val="0"/>
      <w:marTop w:val="0"/>
      <w:marBottom w:val="0"/>
      <w:divBdr>
        <w:top w:val="none" w:sz="0" w:space="0" w:color="auto"/>
        <w:left w:val="none" w:sz="0" w:space="0" w:color="auto"/>
        <w:bottom w:val="none" w:sz="0" w:space="0" w:color="auto"/>
        <w:right w:val="none" w:sz="0" w:space="0" w:color="auto"/>
      </w:divBdr>
    </w:div>
    <w:div w:id="1699352481">
      <w:bodyDiv w:val="1"/>
      <w:marLeft w:val="0"/>
      <w:marRight w:val="0"/>
      <w:marTop w:val="0"/>
      <w:marBottom w:val="0"/>
      <w:divBdr>
        <w:top w:val="none" w:sz="0" w:space="0" w:color="auto"/>
        <w:left w:val="none" w:sz="0" w:space="0" w:color="auto"/>
        <w:bottom w:val="none" w:sz="0" w:space="0" w:color="auto"/>
        <w:right w:val="none" w:sz="0" w:space="0" w:color="auto"/>
      </w:divBdr>
    </w:div>
    <w:div w:id="1701588461">
      <w:bodyDiv w:val="1"/>
      <w:marLeft w:val="0"/>
      <w:marRight w:val="0"/>
      <w:marTop w:val="0"/>
      <w:marBottom w:val="0"/>
      <w:divBdr>
        <w:top w:val="none" w:sz="0" w:space="0" w:color="auto"/>
        <w:left w:val="none" w:sz="0" w:space="0" w:color="auto"/>
        <w:bottom w:val="none" w:sz="0" w:space="0" w:color="auto"/>
        <w:right w:val="none" w:sz="0" w:space="0" w:color="auto"/>
      </w:divBdr>
    </w:div>
    <w:div w:id="1703824203">
      <w:bodyDiv w:val="1"/>
      <w:marLeft w:val="0"/>
      <w:marRight w:val="0"/>
      <w:marTop w:val="0"/>
      <w:marBottom w:val="0"/>
      <w:divBdr>
        <w:top w:val="none" w:sz="0" w:space="0" w:color="auto"/>
        <w:left w:val="none" w:sz="0" w:space="0" w:color="auto"/>
        <w:bottom w:val="none" w:sz="0" w:space="0" w:color="auto"/>
        <w:right w:val="none" w:sz="0" w:space="0" w:color="auto"/>
      </w:divBdr>
    </w:div>
    <w:div w:id="1704481873">
      <w:bodyDiv w:val="1"/>
      <w:marLeft w:val="0"/>
      <w:marRight w:val="0"/>
      <w:marTop w:val="0"/>
      <w:marBottom w:val="0"/>
      <w:divBdr>
        <w:top w:val="none" w:sz="0" w:space="0" w:color="auto"/>
        <w:left w:val="none" w:sz="0" w:space="0" w:color="auto"/>
        <w:bottom w:val="none" w:sz="0" w:space="0" w:color="auto"/>
        <w:right w:val="none" w:sz="0" w:space="0" w:color="auto"/>
      </w:divBdr>
    </w:div>
    <w:div w:id="1709067201">
      <w:bodyDiv w:val="1"/>
      <w:marLeft w:val="0"/>
      <w:marRight w:val="0"/>
      <w:marTop w:val="0"/>
      <w:marBottom w:val="0"/>
      <w:divBdr>
        <w:top w:val="none" w:sz="0" w:space="0" w:color="auto"/>
        <w:left w:val="none" w:sz="0" w:space="0" w:color="auto"/>
        <w:bottom w:val="none" w:sz="0" w:space="0" w:color="auto"/>
        <w:right w:val="none" w:sz="0" w:space="0" w:color="auto"/>
      </w:divBdr>
    </w:div>
    <w:div w:id="1709603668">
      <w:bodyDiv w:val="1"/>
      <w:marLeft w:val="0"/>
      <w:marRight w:val="0"/>
      <w:marTop w:val="0"/>
      <w:marBottom w:val="0"/>
      <w:divBdr>
        <w:top w:val="none" w:sz="0" w:space="0" w:color="auto"/>
        <w:left w:val="none" w:sz="0" w:space="0" w:color="auto"/>
        <w:bottom w:val="none" w:sz="0" w:space="0" w:color="auto"/>
        <w:right w:val="none" w:sz="0" w:space="0" w:color="auto"/>
      </w:divBdr>
    </w:div>
    <w:div w:id="1712534632">
      <w:bodyDiv w:val="1"/>
      <w:marLeft w:val="0"/>
      <w:marRight w:val="0"/>
      <w:marTop w:val="0"/>
      <w:marBottom w:val="0"/>
      <w:divBdr>
        <w:top w:val="none" w:sz="0" w:space="0" w:color="auto"/>
        <w:left w:val="none" w:sz="0" w:space="0" w:color="auto"/>
        <w:bottom w:val="none" w:sz="0" w:space="0" w:color="auto"/>
        <w:right w:val="none" w:sz="0" w:space="0" w:color="auto"/>
      </w:divBdr>
    </w:div>
    <w:div w:id="1715154198">
      <w:bodyDiv w:val="1"/>
      <w:marLeft w:val="0"/>
      <w:marRight w:val="0"/>
      <w:marTop w:val="0"/>
      <w:marBottom w:val="0"/>
      <w:divBdr>
        <w:top w:val="none" w:sz="0" w:space="0" w:color="auto"/>
        <w:left w:val="none" w:sz="0" w:space="0" w:color="auto"/>
        <w:bottom w:val="none" w:sz="0" w:space="0" w:color="auto"/>
        <w:right w:val="none" w:sz="0" w:space="0" w:color="auto"/>
      </w:divBdr>
    </w:div>
    <w:div w:id="1717123824">
      <w:bodyDiv w:val="1"/>
      <w:marLeft w:val="0"/>
      <w:marRight w:val="0"/>
      <w:marTop w:val="0"/>
      <w:marBottom w:val="0"/>
      <w:divBdr>
        <w:top w:val="none" w:sz="0" w:space="0" w:color="auto"/>
        <w:left w:val="none" w:sz="0" w:space="0" w:color="auto"/>
        <w:bottom w:val="none" w:sz="0" w:space="0" w:color="auto"/>
        <w:right w:val="none" w:sz="0" w:space="0" w:color="auto"/>
      </w:divBdr>
    </w:div>
    <w:div w:id="1717124060">
      <w:bodyDiv w:val="1"/>
      <w:marLeft w:val="0"/>
      <w:marRight w:val="0"/>
      <w:marTop w:val="0"/>
      <w:marBottom w:val="0"/>
      <w:divBdr>
        <w:top w:val="none" w:sz="0" w:space="0" w:color="auto"/>
        <w:left w:val="none" w:sz="0" w:space="0" w:color="auto"/>
        <w:bottom w:val="none" w:sz="0" w:space="0" w:color="auto"/>
        <w:right w:val="none" w:sz="0" w:space="0" w:color="auto"/>
      </w:divBdr>
    </w:div>
    <w:div w:id="1721444250">
      <w:bodyDiv w:val="1"/>
      <w:marLeft w:val="0"/>
      <w:marRight w:val="0"/>
      <w:marTop w:val="0"/>
      <w:marBottom w:val="0"/>
      <w:divBdr>
        <w:top w:val="none" w:sz="0" w:space="0" w:color="auto"/>
        <w:left w:val="none" w:sz="0" w:space="0" w:color="auto"/>
        <w:bottom w:val="none" w:sz="0" w:space="0" w:color="auto"/>
        <w:right w:val="none" w:sz="0" w:space="0" w:color="auto"/>
      </w:divBdr>
    </w:div>
    <w:div w:id="1722903444">
      <w:bodyDiv w:val="1"/>
      <w:marLeft w:val="0"/>
      <w:marRight w:val="0"/>
      <w:marTop w:val="0"/>
      <w:marBottom w:val="0"/>
      <w:divBdr>
        <w:top w:val="none" w:sz="0" w:space="0" w:color="auto"/>
        <w:left w:val="none" w:sz="0" w:space="0" w:color="auto"/>
        <w:bottom w:val="none" w:sz="0" w:space="0" w:color="auto"/>
        <w:right w:val="none" w:sz="0" w:space="0" w:color="auto"/>
      </w:divBdr>
    </w:div>
    <w:div w:id="1724600391">
      <w:bodyDiv w:val="1"/>
      <w:marLeft w:val="0"/>
      <w:marRight w:val="0"/>
      <w:marTop w:val="0"/>
      <w:marBottom w:val="0"/>
      <w:divBdr>
        <w:top w:val="none" w:sz="0" w:space="0" w:color="auto"/>
        <w:left w:val="none" w:sz="0" w:space="0" w:color="auto"/>
        <w:bottom w:val="none" w:sz="0" w:space="0" w:color="auto"/>
        <w:right w:val="none" w:sz="0" w:space="0" w:color="auto"/>
      </w:divBdr>
    </w:div>
    <w:div w:id="1724716227">
      <w:bodyDiv w:val="1"/>
      <w:marLeft w:val="0"/>
      <w:marRight w:val="0"/>
      <w:marTop w:val="0"/>
      <w:marBottom w:val="0"/>
      <w:divBdr>
        <w:top w:val="none" w:sz="0" w:space="0" w:color="auto"/>
        <w:left w:val="none" w:sz="0" w:space="0" w:color="auto"/>
        <w:bottom w:val="none" w:sz="0" w:space="0" w:color="auto"/>
        <w:right w:val="none" w:sz="0" w:space="0" w:color="auto"/>
      </w:divBdr>
    </w:div>
    <w:div w:id="1725062859">
      <w:bodyDiv w:val="1"/>
      <w:marLeft w:val="0"/>
      <w:marRight w:val="0"/>
      <w:marTop w:val="0"/>
      <w:marBottom w:val="0"/>
      <w:divBdr>
        <w:top w:val="none" w:sz="0" w:space="0" w:color="auto"/>
        <w:left w:val="none" w:sz="0" w:space="0" w:color="auto"/>
        <w:bottom w:val="none" w:sz="0" w:space="0" w:color="auto"/>
        <w:right w:val="none" w:sz="0" w:space="0" w:color="auto"/>
      </w:divBdr>
    </w:div>
    <w:div w:id="1725253580">
      <w:bodyDiv w:val="1"/>
      <w:marLeft w:val="0"/>
      <w:marRight w:val="0"/>
      <w:marTop w:val="0"/>
      <w:marBottom w:val="0"/>
      <w:divBdr>
        <w:top w:val="none" w:sz="0" w:space="0" w:color="auto"/>
        <w:left w:val="none" w:sz="0" w:space="0" w:color="auto"/>
        <w:bottom w:val="none" w:sz="0" w:space="0" w:color="auto"/>
        <w:right w:val="none" w:sz="0" w:space="0" w:color="auto"/>
      </w:divBdr>
    </w:div>
    <w:div w:id="1730498618">
      <w:bodyDiv w:val="1"/>
      <w:marLeft w:val="0"/>
      <w:marRight w:val="0"/>
      <w:marTop w:val="0"/>
      <w:marBottom w:val="0"/>
      <w:divBdr>
        <w:top w:val="none" w:sz="0" w:space="0" w:color="auto"/>
        <w:left w:val="none" w:sz="0" w:space="0" w:color="auto"/>
        <w:bottom w:val="none" w:sz="0" w:space="0" w:color="auto"/>
        <w:right w:val="none" w:sz="0" w:space="0" w:color="auto"/>
      </w:divBdr>
    </w:div>
    <w:div w:id="1731926490">
      <w:bodyDiv w:val="1"/>
      <w:marLeft w:val="0"/>
      <w:marRight w:val="0"/>
      <w:marTop w:val="0"/>
      <w:marBottom w:val="0"/>
      <w:divBdr>
        <w:top w:val="none" w:sz="0" w:space="0" w:color="auto"/>
        <w:left w:val="none" w:sz="0" w:space="0" w:color="auto"/>
        <w:bottom w:val="none" w:sz="0" w:space="0" w:color="auto"/>
        <w:right w:val="none" w:sz="0" w:space="0" w:color="auto"/>
      </w:divBdr>
    </w:div>
    <w:div w:id="1733693009">
      <w:bodyDiv w:val="1"/>
      <w:marLeft w:val="0"/>
      <w:marRight w:val="0"/>
      <w:marTop w:val="0"/>
      <w:marBottom w:val="0"/>
      <w:divBdr>
        <w:top w:val="none" w:sz="0" w:space="0" w:color="auto"/>
        <w:left w:val="none" w:sz="0" w:space="0" w:color="auto"/>
        <w:bottom w:val="none" w:sz="0" w:space="0" w:color="auto"/>
        <w:right w:val="none" w:sz="0" w:space="0" w:color="auto"/>
      </w:divBdr>
    </w:div>
    <w:div w:id="1743984012">
      <w:bodyDiv w:val="1"/>
      <w:marLeft w:val="0"/>
      <w:marRight w:val="0"/>
      <w:marTop w:val="0"/>
      <w:marBottom w:val="0"/>
      <w:divBdr>
        <w:top w:val="none" w:sz="0" w:space="0" w:color="auto"/>
        <w:left w:val="none" w:sz="0" w:space="0" w:color="auto"/>
        <w:bottom w:val="none" w:sz="0" w:space="0" w:color="auto"/>
        <w:right w:val="none" w:sz="0" w:space="0" w:color="auto"/>
      </w:divBdr>
    </w:div>
    <w:div w:id="1744714415">
      <w:bodyDiv w:val="1"/>
      <w:marLeft w:val="0"/>
      <w:marRight w:val="0"/>
      <w:marTop w:val="0"/>
      <w:marBottom w:val="0"/>
      <w:divBdr>
        <w:top w:val="none" w:sz="0" w:space="0" w:color="auto"/>
        <w:left w:val="none" w:sz="0" w:space="0" w:color="auto"/>
        <w:bottom w:val="none" w:sz="0" w:space="0" w:color="auto"/>
        <w:right w:val="none" w:sz="0" w:space="0" w:color="auto"/>
      </w:divBdr>
    </w:div>
    <w:div w:id="1745182003">
      <w:bodyDiv w:val="1"/>
      <w:marLeft w:val="0"/>
      <w:marRight w:val="0"/>
      <w:marTop w:val="0"/>
      <w:marBottom w:val="0"/>
      <w:divBdr>
        <w:top w:val="none" w:sz="0" w:space="0" w:color="auto"/>
        <w:left w:val="none" w:sz="0" w:space="0" w:color="auto"/>
        <w:bottom w:val="none" w:sz="0" w:space="0" w:color="auto"/>
        <w:right w:val="none" w:sz="0" w:space="0" w:color="auto"/>
      </w:divBdr>
    </w:div>
    <w:div w:id="1751465781">
      <w:bodyDiv w:val="1"/>
      <w:marLeft w:val="0"/>
      <w:marRight w:val="0"/>
      <w:marTop w:val="0"/>
      <w:marBottom w:val="0"/>
      <w:divBdr>
        <w:top w:val="none" w:sz="0" w:space="0" w:color="auto"/>
        <w:left w:val="none" w:sz="0" w:space="0" w:color="auto"/>
        <w:bottom w:val="none" w:sz="0" w:space="0" w:color="auto"/>
        <w:right w:val="none" w:sz="0" w:space="0" w:color="auto"/>
      </w:divBdr>
    </w:div>
    <w:div w:id="1752894837">
      <w:bodyDiv w:val="1"/>
      <w:marLeft w:val="0"/>
      <w:marRight w:val="0"/>
      <w:marTop w:val="0"/>
      <w:marBottom w:val="0"/>
      <w:divBdr>
        <w:top w:val="none" w:sz="0" w:space="0" w:color="auto"/>
        <w:left w:val="none" w:sz="0" w:space="0" w:color="auto"/>
        <w:bottom w:val="none" w:sz="0" w:space="0" w:color="auto"/>
        <w:right w:val="none" w:sz="0" w:space="0" w:color="auto"/>
      </w:divBdr>
    </w:div>
    <w:div w:id="1757439385">
      <w:bodyDiv w:val="1"/>
      <w:marLeft w:val="0"/>
      <w:marRight w:val="0"/>
      <w:marTop w:val="0"/>
      <w:marBottom w:val="0"/>
      <w:divBdr>
        <w:top w:val="none" w:sz="0" w:space="0" w:color="auto"/>
        <w:left w:val="none" w:sz="0" w:space="0" w:color="auto"/>
        <w:bottom w:val="none" w:sz="0" w:space="0" w:color="auto"/>
        <w:right w:val="none" w:sz="0" w:space="0" w:color="auto"/>
      </w:divBdr>
    </w:div>
    <w:div w:id="1760057119">
      <w:bodyDiv w:val="1"/>
      <w:marLeft w:val="0"/>
      <w:marRight w:val="0"/>
      <w:marTop w:val="0"/>
      <w:marBottom w:val="0"/>
      <w:divBdr>
        <w:top w:val="none" w:sz="0" w:space="0" w:color="auto"/>
        <w:left w:val="none" w:sz="0" w:space="0" w:color="auto"/>
        <w:bottom w:val="none" w:sz="0" w:space="0" w:color="auto"/>
        <w:right w:val="none" w:sz="0" w:space="0" w:color="auto"/>
      </w:divBdr>
    </w:div>
    <w:div w:id="1762725585">
      <w:bodyDiv w:val="1"/>
      <w:marLeft w:val="0"/>
      <w:marRight w:val="0"/>
      <w:marTop w:val="0"/>
      <w:marBottom w:val="0"/>
      <w:divBdr>
        <w:top w:val="none" w:sz="0" w:space="0" w:color="auto"/>
        <w:left w:val="none" w:sz="0" w:space="0" w:color="auto"/>
        <w:bottom w:val="none" w:sz="0" w:space="0" w:color="auto"/>
        <w:right w:val="none" w:sz="0" w:space="0" w:color="auto"/>
      </w:divBdr>
    </w:div>
    <w:div w:id="1766074223">
      <w:bodyDiv w:val="1"/>
      <w:marLeft w:val="0"/>
      <w:marRight w:val="0"/>
      <w:marTop w:val="0"/>
      <w:marBottom w:val="0"/>
      <w:divBdr>
        <w:top w:val="none" w:sz="0" w:space="0" w:color="auto"/>
        <w:left w:val="none" w:sz="0" w:space="0" w:color="auto"/>
        <w:bottom w:val="none" w:sz="0" w:space="0" w:color="auto"/>
        <w:right w:val="none" w:sz="0" w:space="0" w:color="auto"/>
      </w:divBdr>
    </w:div>
    <w:div w:id="1766263846">
      <w:bodyDiv w:val="1"/>
      <w:marLeft w:val="0"/>
      <w:marRight w:val="0"/>
      <w:marTop w:val="0"/>
      <w:marBottom w:val="0"/>
      <w:divBdr>
        <w:top w:val="none" w:sz="0" w:space="0" w:color="auto"/>
        <w:left w:val="none" w:sz="0" w:space="0" w:color="auto"/>
        <w:bottom w:val="none" w:sz="0" w:space="0" w:color="auto"/>
        <w:right w:val="none" w:sz="0" w:space="0" w:color="auto"/>
      </w:divBdr>
    </w:div>
    <w:div w:id="1767841017">
      <w:bodyDiv w:val="1"/>
      <w:marLeft w:val="0"/>
      <w:marRight w:val="0"/>
      <w:marTop w:val="0"/>
      <w:marBottom w:val="0"/>
      <w:divBdr>
        <w:top w:val="none" w:sz="0" w:space="0" w:color="auto"/>
        <w:left w:val="none" w:sz="0" w:space="0" w:color="auto"/>
        <w:bottom w:val="none" w:sz="0" w:space="0" w:color="auto"/>
        <w:right w:val="none" w:sz="0" w:space="0" w:color="auto"/>
      </w:divBdr>
    </w:div>
    <w:div w:id="1769735807">
      <w:bodyDiv w:val="1"/>
      <w:marLeft w:val="0"/>
      <w:marRight w:val="0"/>
      <w:marTop w:val="0"/>
      <w:marBottom w:val="0"/>
      <w:divBdr>
        <w:top w:val="none" w:sz="0" w:space="0" w:color="auto"/>
        <w:left w:val="none" w:sz="0" w:space="0" w:color="auto"/>
        <w:bottom w:val="none" w:sz="0" w:space="0" w:color="auto"/>
        <w:right w:val="none" w:sz="0" w:space="0" w:color="auto"/>
      </w:divBdr>
    </w:div>
    <w:div w:id="1772387349">
      <w:bodyDiv w:val="1"/>
      <w:marLeft w:val="0"/>
      <w:marRight w:val="0"/>
      <w:marTop w:val="0"/>
      <w:marBottom w:val="0"/>
      <w:divBdr>
        <w:top w:val="none" w:sz="0" w:space="0" w:color="auto"/>
        <w:left w:val="none" w:sz="0" w:space="0" w:color="auto"/>
        <w:bottom w:val="none" w:sz="0" w:space="0" w:color="auto"/>
        <w:right w:val="none" w:sz="0" w:space="0" w:color="auto"/>
      </w:divBdr>
    </w:div>
    <w:div w:id="1775127532">
      <w:bodyDiv w:val="1"/>
      <w:marLeft w:val="0"/>
      <w:marRight w:val="0"/>
      <w:marTop w:val="0"/>
      <w:marBottom w:val="0"/>
      <w:divBdr>
        <w:top w:val="none" w:sz="0" w:space="0" w:color="auto"/>
        <w:left w:val="none" w:sz="0" w:space="0" w:color="auto"/>
        <w:bottom w:val="none" w:sz="0" w:space="0" w:color="auto"/>
        <w:right w:val="none" w:sz="0" w:space="0" w:color="auto"/>
      </w:divBdr>
    </w:div>
    <w:div w:id="1778020293">
      <w:bodyDiv w:val="1"/>
      <w:marLeft w:val="0"/>
      <w:marRight w:val="0"/>
      <w:marTop w:val="0"/>
      <w:marBottom w:val="0"/>
      <w:divBdr>
        <w:top w:val="none" w:sz="0" w:space="0" w:color="auto"/>
        <w:left w:val="none" w:sz="0" w:space="0" w:color="auto"/>
        <w:bottom w:val="none" w:sz="0" w:space="0" w:color="auto"/>
        <w:right w:val="none" w:sz="0" w:space="0" w:color="auto"/>
      </w:divBdr>
    </w:div>
    <w:div w:id="1781141804">
      <w:bodyDiv w:val="1"/>
      <w:marLeft w:val="0"/>
      <w:marRight w:val="0"/>
      <w:marTop w:val="0"/>
      <w:marBottom w:val="0"/>
      <w:divBdr>
        <w:top w:val="none" w:sz="0" w:space="0" w:color="auto"/>
        <w:left w:val="none" w:sz="0" w:space="0" w:color="auto"/>
        <w:bottom w:val="none" w:sz="0" w:space="0" w:color="auto"/>
        <w:right w:val="none" w:sz="0" w:space="0" w:color="auto"/>
      </w:divBdr>
    </w:div>
    <w:div w:id="1783916077">
      <w:bodyDiv w:val="1"/>
      <w:marLeft w:val="0"/>
      <w:marRight w:val="0"/>
      <w:marTop w:val="0"/>
      <w:marBottom w:val="0"/>
      <w:divBdr>
        <w:top w:val="none" w:sz="0" w:space="0" w:color="auto"/>
        <w:left w:val="none" w:sz="0" w:space="0" w:color="auto"/>
        <w:bottom w:val="none" w:sz="0" w:space="0" w:color="auto"/>
        <w:right w:val="none" w:sz="0" w:space="0" w:color="auto"/>
      </w:divBdr>
    </w:div>
    <w:div w:id="1784493383">
      <w:bodyDiv w:val="1"/>
      <w:marLeft w:val="0"/>
      <w:marRight w:val="0"/>
      <w:marTop w:val="0"/>
      <w:marBottom w:val="0"/>
      <w:divBdr>
        <w:top w:val="none" w:sz="0" w:space="0" w:color="auto"/>
        <w:left w:val="none" w:sz="0" w:space="0" w:color="auto"/>
        <w:bottom w:val="none" w:sz="0" w:space="0" w:color="auto"/>
        <w:right w:val="none" w:sz="0" w:space="0" w:color="auto"/>
      </w:divBdr>
    </w:div>
    <w:div w:id="1785883333">
      <w:bodyDiv w:val="1"/>
      <w:marLeft w:val="0"/>
      <w:marRight w:val="0"/>
      <w:marTop w:val="0"/>
      <w:marBottom w:val="0"/>
      <w:divBdr>
        <w:top w:val="none" w:sz="0" w:space="0" w:color="auto"/>
        <w:left w:val="none" w:sz="0" w:space="0" w:color="auto"/>
        <w:bottom w:val="none" w:sz="0" w:space="0" w:color="auto"/>
        <w:right w:val="none" w:sz="0" w:space="0" w:color="auto"/>
      </w:divBdr>
    </w:div>
    <w:div w:id="1786342354">
      <w:bodyDiv w:val="1"/>
      <w:marLeft w:val="0"/>
      <w:marRight w:val="0"/>
      <w:marTop w:val="0"/>
      <w:marBottom w:val="0"/>
      <w:divBdr>
        <w:top w:val="none" w:sz="0" w:space="0" w:color="auto"/>
        <w:left w:val="none" w:sz="0" w:space="0" w:color="auto"/>
        <w:bottom w:val="none" w:sz="0" w:space="0" w:color="auto"/>
        <w:right w:val="none" w:sz="0" w:space="0" w:color="auto"/>
      </w:divBdr>
    </w:div>
    <w:div w:id="1787114605">
      <w:bodyDiv w:val="1"/>
      <w:marLeft w:val="0"/>
      <w:marRight w:val="0"/>
      <w:marTop w:val="0"/>
      <w:marBottom w:val="0"/>
      <w:divBdr>
        <w:top w:val="none" w:sz="0" w:space="0" w:color="auto"/>
        <w:left w:val="none" w:sz="0" w:space="0" w:color="auto"/>
        <w:bottom w:val="none" w:sz="0" w:space="0" w:color="auto"/>
        <w:right w:val="none" w:sz="0" w:space="0" w:color="auto"/>
      </w:divBdr>
    </w:div>
    <w:div w:id="1792629215">
      <w:bodyDiv w:val="1"/>
      <w:marLeft w:val="0"/>
      <w:marRight w:val="0"/>
      <w:marTop w:val="0"/>
      <w:marBottom w:val="0"/>
      <w:divBdr>
        <w:top w:val="none" w:sz="0" w:space="0" w:color="auto"/>
        <w:left w:val="none" w:sz="0" w:space="0" w:color="auto"/>
        <w:bottom w:val="none" w:sz="0" w:space="0" w:color="auto"/>
        <w:right w:val="none" w:sz="0" w:space="0" w:color="auto"/>
      </w:divBdr>
    </w:div>
    <w:div w:id="1793472914">
      <w:bodyDiv w:val="1"/>
      <w:marLeft w:val="0"/>
      <w:marRight w:val="0"/>
      <w:marTop w:val="0"/>
      <w:marBottom w:val="0"/>
      <w:divBdr>
        <w:top w:val="none" w:sz="0" w:space="0" w:color="auto"/>
        <w:left w:val="none" w:sz="0" w:space="0" w:color="auto"/>
        <w:bottom w:val="none" w:sz="0" w:space="0" w:color="auto"/>
        <w:right w:val="none" w:sz="0" w:space="0" w:color="auto"/>
      </w:divBdr>
    </w:div>
    <w:div w:id="1801916454">
      <w:bodyDiv w:val="1"/>
      <w:marLeft w:val="0"/>
      <w:marRight w:val="0"/>
      <w:marTop w:val="0"/>
      <w:marBottom w:val="0"/>
      <w:divBdr>
        <w:top w:val="none" w:sz="0" w:space="0" w:color="auto"/>
        <w:left w:val="none" w:sz="0" w:space="0" w:color="auto"/>
        <w:bottom w:val="none" w:sz="0" w:space="0" w:color="auto"/>
        <w:right w:val="none" w:sz="0" w:space="0" w:color="auto"/>
      </w:divBdr>
    </w:div>
    <w:div w:id="1805270183">
      <w:bodyDiv w:val="1"/>
      <w:marLeft w:val="0"/>
      <w:marRight w:val="0"/>
      <w:marTop w:val="0"/>
      <w:marBottom w:val="0"/>
      <w:divBdr>
        <w:top w:val="none" w:sz="0" w:space="0" w:color="auto"/>
        <w:left w:val="none" w:sz="0" w:space="0" w:color="auto"/>
        <w:bottom w:val="none" w:sz="0" w:space="0" w:color="auto"/>
        <w:right w:val="none" w:sz="0" w:space="0" w:color="auto"/>
      </w:divBdr>
    </w:div>
    <w:div w:id="1806435442">
      <w:bodyDiv w:val="1"/>
      <w:marLeft w:val="0"/>
      <w:marRight w:val="0"/>
      <w:marTop w:val="0"/>
      <w:marBottom w:val="0"/>
      <w:divBdr>
        <w:top w:val="none" w:sz="0" w:space="0" w:color="auto"/>
        <w:left w:val="none" w:sz="0" w:space="0" w:color="auto"/>
        <w:bottom w:val="none" w:sz="0" w:space="0" w:color="auto"/>
        <w:right w:val="none" w:sz="0" w:space="0" w:color="auto"/>
      </w:divBdr>
    </w:div>
    <w:div w:id="1809589581">
      <w:bodyDiv w:val="1"/>
      <w:marLeft w:val="0"/>
      <w:marRight w:val="0"/>
      <w:marTop w:val="0"/>
      <w:marBottom w:val="0"/>
      <w:divBdr>
        <w:top w:val="none" w:sz="0" w:space="0" w:color="auto"/>
        <w:left w:val="none" w:sz="0" w:space="0" w:color="auto"/>
        <w:bottom w:val="none" w:sz="0" w:space="0" w:color="auto"/>
        <w:right w:val="none" w:sz="0" w:space="0" w:color="auto"/>
      </w:divBdr>
    </w:div>
    <w:div w:id="1811707027">
      <w:bodyDiv w:val="1"/>
      <w:marLeft w:val="0"/>
      <w:marRight w:val="0"/>
      <w:marTop w:val="0"/>
      <w:marBottom w:val="0"/>
      <w:divBdr>
        <w:top w:val="none" w:sz="0" w:space="0" w:color="auto"/>
        <w:left w:val="none" w:sz="0" w:space="0" w:color="auto"/>
        <w:bottom w:val="none" w:sz="0" w:space="0" w:color="auto"/>
        <w:right w:val="none" w:sz="0" w:space="0" w:color="auto"/>
      </w:divBdr>
    </w:div>
    <w:div w:id="1812139333">
      <w:bodyDiv w:val="1"/>
      <w:marLeft w:val="0"/>
      <w:marRight w:val="0"/>
      <w:marTop w:val="0"/>
      <w:marBottom w:val="0"/>
      <w:divBdr>
        <w:top w:val="none" w:sz="0" w:space="0" w:color="auto"/>
        <w:left w:val="none" w:sz="0" w:space="0" w:color="auto"/>
        <w:bottom w:val="none" w:sz="0" w:space="0" w:color="auto"/>
        <w:right w:val="none" w:sz="0" w:space="0" w:color="auto"/>
      </w:divBdr>
    </w:div>
    <w:div w:id="1817188153">
      <w:bodyDiv w:val="1"/>
      <w:marLeft w:val="0"/>
      <w:marRight w:val="0"/>
      <w:marTop w:val="0"/>
      <w:marBottom w:val="0"/>
      <w:divBdr>
        <w:top w:val="none" w:sz="0" w:space="0" w:color="auto"/>
        <w:left w:val="none" w:sz="0" w:space="0" w:color="auto"/>
        <w:bottom w:val="none" w:sz="0" w:space="0" w:color="auto"/>
        <w:right w:val="none" w:sz="0" w:space="0" w:color="auto"/>
      </w:divBdr>
    </w:div>
    <w:div w:id="1824858643">
      <w:bodyDiv w:val="1"/>
      <w:marLeft w:val="0"/>
      <w:marRight w:val="0"/>
      <w:marTop w:val="0"/>
      <w:marBottom w:val="0"/>
      <w:divBdr>
        <w:top w:val="none" w:sz="0" w:space="0" w:color="auto"/>
        <w:left w:val="none" w:sz="0" w:space="0" w:color="auto"/>
        <w:bottom w:val="none" w:sz="0" w:space="0" w:color="auto"/>
        <w:right w:val="none" w:sz="0" w:space="0" w:color="auto"/>
      </w:divBdr>
    </w:div>
    <w:div w:id="1827360263">
      <w:bodyDiv w:val="1"/>
      <w:marLeft w:val="0"/>
      <w:marRight w:val="0"/>
      <w:marTop w:val="0"/>
      <w:marBottom w:val="0"/>
      <w:divBdr>
        <w:top w:val="none" w:sz="0" w:space="0" w:color="auto"/>
        <w:left w:val="none" w:sz="0" w:space="0" w:color="auto"/>
        <w:bottom w:val="none" w:sz="0" w:space="0" w:color="auto"/>
        <w:right w:val="none" w:sz="0" w:space="0" w:color="auto"/>
      </w:divBdr>
    </w:div>
    <w:div w:id="1834834786">
      <w:bodyDiv w:val="1"/>
      <w:marLeft w:val="0"/>
      <w:marRight w:val="0"/>
      <w:marTop w:val="0"/>
      <w:marBottom w:val="0"/>
      <w:divBdr>
        <w:top w:val="none" w:sz="0" w:space="0" w:color="auto"/>
        <w:left w:val="none" w:sz="0" w:space="0" w:color="auto"/>
        <w:bottom w:val="none" w:sz="0" w:space="0" w:color="auto"/>
        <w:right w:val="none" w:sz="0" w:space="0" w:color="auto"/>
      </w:divBdr>
    </w:div>
    <w:div w:id="1836994228">
      <w:bodyDiv w:val="1"/>
      <w:marLeft w:val="0"/>
      <w:marRight w:val="0"/>
      <w:marTop w:val="0"/>
      <w:marBottom w:val="0"/>
      <w:divBdr>
        <w:top w:val="none" w:sz="0" w:space="0" w:color="auto"/>
        <w:left w:val="none" w:sz="0" w:space="0" w:color="auto"/>
        <w:bottom w:val="none" w:sz="0" w:space="0" w:color="auto"/>
        <w:right w:val="none" w:sz="0" w:space="0" w:color="auto"/>
      </w:divBdr>
    </w:div>
    <w:div w:id="1844587478">
      <w:bodyDiv w:val="1"/>
      <w:marLeft w:val="0"/>
      <w:marRight w:val="0"/>
      <w:marTop w:val="0"/>
      <w:marBottom w:val="0"/>
      <w:divBdr>
        <w:top w:val="none" w:sz="0" w:space="0" w:color="auto"/>
        <w:left w:val="none" w:sz="0" w:space="0" w:color="auto"/>
        <w:bottom w:val="none" w:sz="0" w:space="0" w:color="auto"/>
        <w:right w:val="none" w:sz="0" w:space="0" w:color="auto"/>
      </w:divBdr>
    </w:div>
    <w:div w:id="1845044670">
      <w:bodyDiv w:val="1"/>
      <w:marLeft w:val="0"/>
      <w:marRight w:val="0"/>
      <w:marTop w:val="0"/>
      <w:marBottom w:val="0"/>
      <w:divBdr>
        <w:top w:val="none" w:sz="0" w:space="0" w:color="auto"/>
        <w:left w:val="none" w:sz="0" w:space="0" w:color="auto"/>
        <w:bottom w:val="none" w:sz="0" w:space="0" w:color="auto"/>
        <w:right w:val="none" w:sz="0" w:space="0" w:color="auto"/>
      </w:divBdr>
    </w:div>
    <w:div w:id="1853300445">
      <w:bodyDiv w:val="1"/>
      <w:marLeft w:val="0"/>
      <w:marRight w:val="0"/>
      <w:marTop w:val="0"/>
      <w:marBottom w:val="0"/>
      <w:divBdr>
        <w:top w:val="none" w:sz="0" w:space="0" w:color="auto"/>
        <w:left w:val="none" w:sz="0" w:space="0" w:color="auto"/>
        <w:bottom w:val="none" w:sz="0" w:space="0" w:color="auto"/>
        <w:right w:val="none" w:sz="0" w:space="0" w:color="auto"/>
      </w:divBdr>
    </w:div>
    <w:div w:id="1855339364">
      <w:bodyDiv w:val="1"/>
      <w:marLeft w:val="0"/>
      <w:marRight w:val="0"/>
      <w:marTop w:val="0"/>
      <w:marBottom w:val="0"/>
      <w:divBdr>
        <w:top w:val="none" w:sz="0" w:space="0" w:color="auto"/>
        <w:left w:val="none" w:sz="0" w:space="0" w:color="auto"/>
        <w:bottom w:val="none" w:sz="0" w:space="0" w:color="auto"/>
        <w:right w:val="none" w:sz="0" w:space="0" w:color="auto"/>
      </w:divBdr>
    </w:div>
    <w:div w:id="1859536005">
      <w:bodyDiv w:val="1"/>
      <w:marLeft w:val="0"/>
      <w:marRight w:val="0"/>
      <w:marTop w:val="0"/>
      <w:marBottom w:val="0"/>
      <w:divBdr>
        <w:top w:val="none" w:sz="0" w:space="0" w:color="auto"/>
        <w:left w:val="none" w:sz="0" w:space="0" w:color="auto"/>
        <w:bottom w:val="none" w:sz="0" w:space="0" w:color="auto"/>
        <w:right w:val="none" w:sz="0" w:space="0" w:color="auto"/>
      </w:divBdr>
    </w:div>
    <w:div w:id="1867787080">
      <w:bodyDiv w:val="1"/>
      <w:marLeft w:val="0"/>
      <w:marRight w:val="0"/>
      <w:marTop w:val="0"/>
      <w:marBottom w:val="0"/>
      <w:divBdr>
        <w:top w:val="none" w:sz="0" w:space="0" w:color="auto"/>
        <w:left w:val="none" w:sz="0" w:space="0" w:color="auto"/>
        <w:bottom w:val="none" w:sz="0" w:space="0" w:color="auto"/>
        <w:right w:val="none" w:sz="0" w:space="0" w:color="auto"/>
      </w:divBdr>
    </w:div>
    <w:div w:id="1870607679">
      <w:bodyDiv w:val="1"/>
      <w:marLeft w:val="0"/>
      <w:marRight w:val="0"/>
      <w:marTop w:val="0"/>
      <w:marBottom w:val="0"/>
      <w:divBdr>
        <w:top w:val="none" w:sz="0" w:space="0" w:color="auto"/>
        <w:left w:val="none" w:sz="0" w:space="0" w:color="auto"/>
        <w:bottom w:val="none" w:sz="0" w:space="0" w:color="auto"/>
        <w:right w:val="none" w:sz="0" w:space="0" w:color="auto"/>
      </w:divBdr>
    </w:div>
    <w:div w:id="1870991250">
      <w:bodyDiv w:val="1"/>
      <w:marLeft w:val="0"/>
      <w:marRight w:val="0"/>
      <w:marTop w:val="0"/>
      <w:marBottom w:val="0"/>
      <w:divBdr>
        <w:top w:val="none" w:sz="0" w:space="0" w:color="auto"/>
        <w:left w:val="none" w:sz="0" w:space="0" w:color="auto"/>
        <w:bottom w:val="none" w:sz="0" w:space="0" w:color="auto"/>
        <w:right w:val="none" w:sz="0" w:space="0" w:color="auto"/>
      </w:divBdr>
    </w:div>
    <w:div w:id="1877082142">
      <w:bodyDiv w:val="1"/>
      <w:marLeft w:val="0"/>
      <w:marRight w:val="0"/>
      <w:marTop w:val="0"/>
      <w:marBottom w:val="0"/>
      <w:divBdr>
        <w:top w:val="none" w:sz="0" w:space="0" w:color="auto"/>
        <w:left w:val="none" w:sz="0" w:space="0" w:color="auto"/>
        <w:bottom w:val="none" w:sz="0" w:space="0" w:color="auto"/>
        <w:right w:val="none" w:sz="0" w:space="0" w:color="auto"/>
      </w:divBdr>
    </w:div>
    <w:div w:id="1879199519">
      <w:bodyDiv w:val="1"/>
      <w:marLeft w:val="0"/>
      <w:marRight w:val="0"/>
      <w:marTop w:val="0"/>
      <w:marBottom w:val="0"/>
      <w:divBdr>
        <w:top w:val="none" w:sz="0" w:space="0" w:color="auto"/>
        <w:left w:val="none" w:sz="0" w:space="0" w:color="auto"/>
        <w:bottom w:val="none" w:sz="0" w:space="0" w:color="auto"/>
        <w:right w:val="none" w:sz="0" w:space="0" w:color="auto"/>
      </w:divBdr>
    </w:div>
    <w:div w:id="1884823679">
      <w:bodyDiv w:val="1"/>
      <w:marLeft w:val="0"/>
      <w:marRight w:val="0"/>
      <w:marTop w:val="0"/>
      <w:marBottom w:val="0"/>
      <w:divBdr>
        <w:top w:val="none" w:sz="0" w:space="0" w:color="auto"/>
        <w:left w:val="none" w:sz="0" w:space="0" w:color="auto"/>
        <w:bottom w:val="none" w:sz="0" w:space="0" w:color="auto"/>
        <w:right w:val="none" w:sz="0" w:space="0" w:color="auto"/>
      </w:divBdr>
    </w:div>
    <w:div w:id="1890919973">
      <w:bodyDiv w:val="1"/>
      <w:marLeft w:val="0"/>
      <w:marRight w:val="0"/>
      <w:marTop w:val="0"/>
      <w:marBottom w:val="0"/>
      <w:divBdr>
        <w:top w:val="none" w:sz="0" w:space="0" w:color="auto"/>
        <w:left w:val="none" w:sz="0" w:space="0" w:color="auto"/>
        <w:bottom w:val="none" w:sz="0" w:space="0" w:color="auto"/>
        <w:right w:val="none" w:sz="0" w:space="0" w:color="auto"/>
      </w:divBdr>
    </w:div>
    <w:div w:id="1891527902">
      <w:bodyDiv w:val="1"/>
      <w:marLeft w:val="0"/>
      <w:marRight w:val="0"/>
      <w:marTop w:val="0"/>
      <w:marBottom w:val="0"/>
      <w:divBdr>
        <w:top w:val="none" w:sz="0" w:space="0" w:color="auto"/>
        <w:left w:val="none" w:sz="0" w:space="0" w:color="auto"/>
        <w:bottom w:val="none" w:sz="0" w:space="0" w:color="auto"/>
        <w:right w:val="none" w:sz="0" w:space="0" w:color="auto"/>
      </w:divBdr>
    </w:div>
    <w:div w:id="1893274569">
      <w:bodyDiv w:val="1"/>
      <w:marLeft w:val="0"/>
      <w:marRight w:val="0"/>
      <w:marTop w:val="0"/>
      <w:marBottom w:val="0"/>
      <w:divBdr>
        <w:top w:val="none" w:sz="0" w:space="0" w:color="auto"/>
        <w:left w:val="none" w:sz="0" w:space="0" w:color="auto"/>
        <w:bottom w:val="none" w:sz="0" w:space="0" w:color="auto"/>
        <w:right w:val="none" w:sz="0" w:space="0" w:color="auto"/>
      </w:divBdr>
    </w:div>
    <w:div w:id="1895239516">
      <w:bodyDiv w:val="1"/>
      <w:marLeft w:val="0"/>
      <w:marRight w:val="0"/>
      <w:marTop w:val="0"/>
      <w:marBottom w:val="0"/>
      <w:divBdr>
        <w:top w:val="none" w:sz="0" w:space="0" w:color="auto"/>
        <w:left w:val="none" w:sz="0" w:space="0" w:color="auto"/>
        <w:bottom w:val="none" w:sz="0" w:space="0" w:color="auto"/>
        <w:right w:val="none" w:sz="0" w:space="0" w:color="auto"/>
      </w:divBdr>
    </w:div>
    <w:div w:id="1901011239">
      <w:bodyDiv w:val="1"/>
      <w:marLeft w:val="0"/>
      <w:marRight w:val="0"/>
      <w:marTop w:val="0"/>
      <w:marBottom w:val="0"/>
      <w:divBdr>
        <w:top w:val="none" w:sz="0" w:space="0" w:color="auto"/>
        <w:left w:val="none" w:sz="0" w:space="0" w:color="auto"/>
        <w:bottom w:val="none" w:sz="0" w:space="0" w:color="auto"/>
        <w:right w:val="none" w:sz="0" w:space="0" w:color="auto"/>
      </w:divBdr>
    </w:div>
    <w:div w:id="1903128527">
      <w:bodyDiv w:val="1"/>
      <w:marLeft w:val="0"/>
      <w:marRight w:val="0"/>
      <w:marTop w:val="0"/>
      <w:marBottom w:val="0"/>
      <w:divBdr>
        <w:top w:val="none" w:sz="0" w:space="0" w:color="auto"/>
        <w:left w:val="none" w:sz="0" w:space="0" w:color="auto"/>
        <w:bottom w:val="none" w:sz="0" w:space="0" w:color="auto"/>
        <w:right w:val="none" w:sz="0" w:space="0" w:color="auto"/>
      </w:divBdr>
    </w:div>
    <w:div w:id="1903179891">
      <w:bodyDiv w:val="1"/>
      <w:marLeft w:val="0"/>
      <w:marRight w:val="0"/>
      <w:marTop w:val="0"/>
      <w:marBottom w:val="0"/>
      <w:divBdr>
        <w:top w:val="none" w:sz="0" w:space="0" w:color="auto"/>
        <w:left w:val="none" w:sz="0" w:space="0" w:color="auto"/>
        <w:bottom w:val="none" w:sz="0" w:space="0" w:color="auto"/>
        <w:right w:val="none" w:sz="0" w:space="0" w:color="auto"/>
      </w:divBdr>
    </w:div>
    <w:div w:id="1903834715">
      <w:bodyDiv w:val="1"/>
      <w:marLeft w:val="0"/>
      <w:marRight w:val="0"/>
      <w:marTop w:val="0"/>
      <w:marBottom w:val="0"/>
      <w:divBdr>
        <w:top w:val="none" w:sz="0" w:space="0" w:color="auto"/>
        <w:left w:val="none" w:sz="0" w:space="0" w:color="auto"/>
        <w:bottom w:val="none" w:sz="0" w:space="0" w:color="auto"/>
        <w:right w:val="none" w:sz="0" w:space="0" w:color="auto"/>
      </w:divBdr>
    </w:div>
    <w:div w:id="1904176692">
      <w:bodyDiv w:val="1"/>
      <w:marLeft w:val="0"/>
      <w:marRight w:val="0"/>
      <w:marTop w:val="0"/>
      <w:marBottom w:val="0"/>
      <w:divBdr>
        <w:top w:val="none" w:sz="0" w:space="0" w:color="auto"/>
        <w:left w:val="none" w:sz="0" w:space="0" w:color="auto"/>
        <w:bottom w:val="none" w:sz="0" w:space="0" w:color="auto"/>
        <w:right w:val="none" w:sz="0" w:space="0" w:color="auto"/>
      </w:divBdr>
    </w:div>
    <w:div w:id="1904638941">
      <w:bodyDiv w:val="1"/>
      <w:marLeft w:val="0"/>
      <w:marRight w:val="0"/>
      <w:marTop w:val="0"/>
      <w:marBottom w:val="0"/>
      <w:divBdr>
        <w:top w:val="none" w:sz="0" w:space="0" w:color="auto"/>
        <w:left w:val="none" w:sz="0" w:space="0" w:color="auto"/>
        <w:bottom w:val="none" w:sz="0" w:space="0" w:color="auto"/>
        <w:right w:val="none" w:sz="0" w:space="0" w:color="auto"/>
      </w:divBdr>
    </w:div>
    <w:div w:id="1904952345">
      <w:bodyDiv w:val="1"/>
      <w:marLeft w:val="0"/>
      <w:marRight w:val="0"/>
      <w:marTop w:val="0"/>
      <w:marBottom w:val="0"/>
      <w:divBdr>
        <w:top w:val="none" w:sz="0" w:space="0" w:color="auto"/>
        <w:left w:val="none" w:sz="0" w:space="0" w:color="auto"/>
        <w:bottom w:val="none" w:sz="0" w:space="0" w:color="auto"/>
        <w:right w:val="none" w:sz="0" w:space="0" w:color="auto"/>
      </w:divBdr>
    </w:div>
    <w:div w:id="1905527899">
      <w:bodyDiv w:val="1"/>
      <w:marLeft w:val="0"/>
      <w:marRight w:val="0"/>
      <w:marTop w:val="0"/>
      <w:marBottom w:val="0"/>
      <w:divBdr>
        <w:top w:val="none" w:sz="0" w:space="0" w:color="auto"/>
        <w:left w:val="none" w:sz="0" w:space="0" w:color="auto"/>
        <w:bottom w:val="none" w:sz="0" w:space="0" w:color="auto"/>
        <w:right w:val="none" w:sz="0" w:space="0" w:color="auto"/>
      </w:divBdr>
    </w:div>
    <w:div w:id="1906910690">
      <w:bodyDiv w:val="1"/>
      <w:marLeft w:val="0"/>
      <w:marRight w:val="0"/>
      <w:marTop w:val="0"/>
      <w:marBottom w:val="0"/>
      <w:divBdr>
        <w:top w:val="none" w:sz="0" w:space="0" w:color="auto"/>
        <w:left w:val="none" w:sz="0" w:space="0" w:color="auto"/>
        <w:bottom w:val="none" w:sz="0" w:space="0" w:color="auto"/>
        <w:right w:val="none" w:sz="0" w:space="0" w:color="auto"/>
      </w:divBdr>
    </w:div>
    <w:div w:id="1907064330">
      <w:bodyDiv w:val="1"/>
      <w:marLeft w:val="0"/>
      <w:marRight w:val="0"/>
      <w:marTop w:val="0"/>
      <w:marBottom w:val="0"/>
      <w:divBdr>
        <w:top w:val="none" w:sz="0" w:space="0" w:color="auto"/>
        <w:left w:val="none" w:sz="0" w:space="0" w:color="auto"/>
        <w:bottom w:val="none" w:sz="0" w:space="0" w:color="auto"/>
        <w:right w:val="none" w:sz="0" w:space="0" w:color="auto"/>
      </w:divBdr>
    </w:div>
    <w:div w:id="1908422175">
      <w:bodyDiv w:val="1"/>
      <w:marLeft w:val="0"/>
      <w:marRight w:val="0"/>
      <w:marTop w:val="0"/>
      <w:marBottom w:val="0"/>
      <w:divBdr>
        <w:top w:val="none" w:sz="0" w:space="0" w:color="auto"/>
        <w:left w:val="none" w:sz="0" w:space="0" w:color="auto"/>
        <w:bottom w:val="none" w:sz="0" w:space="0" w:color="auto"/>
        <w:right w:val="none" w:sz="0" w:space="0" w:color="auto"/>
      </w:divBdr>
    </w:div>
    <w:div w:id="1913466624">
      <w:bodyDiv w:val="1"/>
      <w:marLeft w:val="0"/>
      <w:marRight w:val="0"/>
      <w:marTop w:val="0"/>
      <w:marBottom w:val="0"/>
      <w:divBdr>
        <w:top w:val="none" w:sz="0" w:space="0" w:color="auto"/>
        <w:left w:val="none" w:sz="0" w:space="0" w:color="auto"/>
        <w:bottom w:val="none" w:sz="0" w:space="0" w:color="auto"/>
        <w:right w:val="none" w:sz="0" w:space="0" w:color="auto"/>
      </w:divBdr>
    </w:div>
    <w:div w:id="1921477641">
      <w:bodyDiv w:val="1"/>
      <w:marLeft w:val="0"/>
      <w:marRight w:val="0"/>
      <w:marTop w:val="0"/>
      <w:marBottom w:val="0"/>
      <w:divBdr>
        <w:top w:val="none" w:sz="0" w:space="0" w:color="auto"/>
        <w:left w:val="none" w:sz="0" w:space="0" w:color="auto"/>
        <w:bottom w:val="none" w:sz="0" w:space="0" w:color="auto"/>
        <w:right w:val="none" w:sz="0" w:space="0" w:color="auto"/>
      </w:divBdr>
    </w:div>
    <w:div w:id="1938950927">
      <w:bodyDiv w:val="1"/>
      <w:marLeft w:val="0"/>
      <w:marRight w:val="0"/>
      <w:marTop w:val="0"/>
      <w:marBottom w:val="0"/>
      <w:divBdr>
        <w:top w:val="none" w:sz="0" w:space="0" w:color="auto"/>
        <w:left w:val="none" w:sz="0" w:space="0" w:color="auto"/>
        <w:bottom w:val="none" w:sz="0" w:space="0" w:color="auto"/>
        <w:right w:val="none" w:sz="0" w:space="0" w:color="auto"/>
      </w:divBdr>
    </w:div>
    <w:div w:id="1947804685">
      <w:bodyDiv w:val="1"/>
      <w:marLeft w:val="0"/>
      <w:marRight w:val="0"/>
      <w:marTop w:val="0"/>
      <w:marBottom w:val="0"/>
      <w:divBdr>
        <w:top w:val="none" w:sz="0" w:space="0" w:color="auto"/>
        <w:left w:val="none" w:sz="0" w:space="0" w:color="auto"/>
        <w:bottom w:val="none" w:sz="0" w:space="0" w:color="auto"/>
        <w:right w:val="none" w:sz="0" w:space="0" w:color="auto"/>
      </w:divBdr>
    </w:div>
    <w:div w:id="1948659646">
      <w:bodyDiv w:val="1"/>
      <w:marLeft w:val="0"/>
      <w:marRight w:val="0"/>
      <w:marTop w:val="0"/>
      <w:marBottom w:val="0"/>
      <w:divBdr>
        <w:top w:val="none" w:sz="0" w:space="0" w:color="auto"/>
        <w:left w:val="none" w:sz="0" w:space="0" w:color="auto"/>
        <w:bottom w:val="none" w:sz="0" w:space="0" w:color="auto"/>
        <w:right w:val="none" w:sz="0" w:space="0" w:color="auto"/>
      </w:divBdr>
    </w:div>
    <w:div w:id="1950702365">
      <w:bodyDiv w:val="1"/>
      <w:marLeft w:val="0"/>
      <w:marRight w:val="0"/>
      <w:marTop w:val="0"/>
      <w:marBottom w:val="0"/>
      <w:divBdr>
        <w:top w:val="none" w:sz="0" w:space="0" w:color="auto"/>
        <w:left w:val="none" w:sz="0" w:space="0" w:color="auto"/>
        <w:bottom w:val="none" w:sz="0" w:space="0" w:color="auto"/>
        <w:right w:val="none" w:sz="0" w:space="0" w:color="auto"/>
      </w:divBdr>
    </w:div>
    <w:div w:id="1950813854">
      <w:bodyDiv w:val="1"/>
      <w:marLeft w:val="0"/>
      <w:marRight w:val="0"/>
      <w:marTop w:val="0"/>
      <w:marBottom w:val="0"/>
      <w:divBdr>
        <w:top w:val="none" w:sz="0" w:space="0" w:color="auto"/>
        <w:left w:val="none" w:sz="0" w:space="0" w:color="auto"/>
        <w:bottom w:val="none" w:sz="0" w:space="0" w:color="auto"/>
        <w:right w:val="none" w:sz="0" w:space="0" w:color="auto"/>
      </w:divBdr>
    </w:div>
    <w:div w:id="1956138394">
      <w:bodyDiv w:val="1"/>
      <w:marLeft w:val="0"/>
      <w:marRight w:val="0"/>
      <w:marTop w:val="0"/>
      <w:marBottom w:val="0"/>
      <w:divBdr>
        <w:top w:val="none" w:sz="0" w:space="0" w:color="auto"/>
        <w:left w:val="none" w:sz="0" w:space="0" w:color="auto"/>
        <w:bottom w:val="none" w:sz="0" w:space="0" w:color="auto"/>
        <w:right w:val="none" w:sz="0" w:space="0" w:color="auto"/>
      </w:divBdr>
    </w:div>
    <w:div w:id="1958247245">
      <w:bodyDiv w:val="1"/>
      <w:marLeft w:val="0"/>
      <w:marRight w:val="0"/>
      <w:marTop w:val="0"/>
      <w:marBottom w:val="0"/>
      <w:divBdr>
        <w:top w:val="none" w:sz="0" w:space="0" w:color="auto"/>
        <w:left w:val="none" w:sz="0" w:space="0" w:color="auto"/>
        <w:bottom w:val="none" w:sz="0" w:space="0" w:color="auto"/>
        <w:right w:val="none" w:sz="0" w:space="0" w:color="auto"/>
      </w:divBdr>
    </w:div>
    <w:div w:id="1959531290">
      <w:bodyDiv w:val="1"/>
      <w:marLeft w:val="0"/>
      <w:marRight w:val="0"/>
      <w:marTop w:val="0"/>
      <w:marBottom w:val="0"/>
      <w:divBdr>
        <w:top w:val="none" w:sz="0" w:space="0" w:color="auto"/>
        <w:left w:val="none" w:sz="0" w:space="0" w:color="auto"/>
        <w:bottom w:val="none" w:sz="0" w:space="0" w:color="auto"/>
        <w:right w:val="none" w:sz="0" w:space="0" w:color="auto"/>
      </w:divBdr>
    </w:div>
    <w:div w:id="1960525271">
      <w:bodyDiv w:val="1"/>
      <w:marLeft w:val="0"/>
      <w:marRight w:val="0"/>
      <w:marTop w:val="0"/>
      <w:marBottom w:val="0"/>
      <w:divBdr>
        <w:top w:val="none" w:sz="0" w:space="0" w:color="auto"/>
        <w:left w:val="none" w:sz="0" w:space="0" w:color="auto"/>
        <w:bottom w:val="none" w:sz="0" w:space="0" w:color="auto"/>
        <w:right w:val="none" w:sz="0" w:space="0" w:color="auto"/>
      </w:divBdr>
    </w:div>
    <w:div w:id="1963995249">
      <w:bodyDiv w:val="1"/>
      <w:marLeft w:val="0"/>
      <w:marRight w:val="0"/>
      <w:marTop w:val="0"/>
      <w:marBottom w:val="0"/>
      <w:divBdr>
        <w:top w:val="none" w:sz="0" w:space="0" w:color="auto"/>
        <w:left w:val="none" w:sz="0" w:space="0" w:color="auto"/>
        <w:bottom w:val="none" w:sz="0" w:space="0" w:color="auto"/>
        <w:right w:val="none" w:sz="0" w:space="0" w:color="auto"/>
      </w:divBdr>
    </w:div>
    <w:div w:id="1964262152">
      <w:bodyDiv w:val="1"/>
      <w:marLeft w:val="0"/>
      <w:marRight w:val="0"/>
      <w:marTop w:val="0"/>
      <w:marBottom w:val="0"/>
      <w:divBdr>
        <w:top w:val="none" w:sz="0" w:space="0" w:color="auto"/>
        <w:left w:val="none" w:sz="0" w:space="0" w:color="auto"/>
        <w:bottom w:val="none" w:sz="0" w:space="0" w:color="auto"/>
        <w:right w:val="none" w:sz="0" w:space="0" w:color="auto"/>
      </w:divBdr>
    </w:div>
    <w:div w:id="1964462694">
      <w:bodyDiv w:val="1"/>
      <w:marLeft w:val="0"/>
      <w:marRight w:val="0"/>
      <w:marTop w:val="0"/>
      <w:marBottom w:val="0"/>
      <w:divBdr>
        <w:top w:val="none" w:sz="0" w:space="0" w:color="auto"/>
        <w:left w:val="none" w:sz="0" w:space="0" w:color="auto"/>
        <w:bottom w:val="none" w:sz="0" w:space="0" w:color="auto"/>
        <w:right w:val="none" w:sz="0" w:space="0" w:color="auto"/>
      </w:divBdr>
    </w:div>
    <w:div w:id="1965385240">
      <w:bodyDiv w:val="1"/>
      <w:marLeft w:val="0"/>
      <w:marRight w:val="0"/>
      <w:marTop w:val="0"/>
      <w:marBottom w:val="0"/>
      <w:divBdr>
        <w:top w:val="none" w:sz="0" w:space="0" w:color="auto"/>
        <w:left w:val="none" w:sz="0" w:space="0" w:color="auto"/>
        <w:bottom w:val="none" w:sz="0" w:space="0" w:color="auto"/>
        <w:right w:val="none" w:sz="0" w:space="0" w:color="auto"/>
      </w:divBdr>
    </w:div>
    <w:div w:id="1966042435">
      <w:bodyDiv w:val="1"/>
      <w:marLeft w:val="0"/>
      <w:marRight w:val="0"/>
      <w:marTop w:val="0"/>
      <w:marBottom w:val="0"/>
      <w:divBdr>
        <w:top w:val="none" w:sz="0" w:space="0" w:color="auto"/>
        <w:left w:val="none" w:sz="0" w:space="0" w:color="auto"/>
        <w:bottom w:val="none" w:sz="0" w:space="0" w:color="auto"/>
        <w:right w:val="none" w:sz="0" w:space="0" w:color="auto"/>
      </w:divBdr>
    </w:div>
    <w:div w:id="1966885689">
      <w:bodyDiv w:val="1"/>
      <w:marLeft w:val="0"/>
      <w:marRight w:val="0"/>
      <w:marTop w:val="0"/>
      <w:marBottom w:val="0"/>
      <w:divBdr>
        <w:top w:val="none" w:sz="0" w:space="0" w:color="auto"/>
        <w:left w:val="none" w:sz="0" w:space="0" w:color="auto"/>
        <w:bottom w:val="none" w:sz="0" w:space="0" w:color="auto"/>
        <w:right w:val="none" w:sz="0" w:space="0" w:color="auto"/>
      </w:divBdr>
    </w:div>
    <w:div w:id="1967658870">
      <w:bodyDiv w:val="1"/>
      <w:marLeft w:val="0"/>
      <w:marRight w:val="0"/>
      <w:marTop w:val="0"/>
      <w:marBottom w:val="0"/>
      <w:divBdr>
        <w:top w:val="none" w:sz="0" w:space="0" w:color="auto"/>
        <w:left w:val="none" w:sz="0" w:space="0" w:color="auto"/>
        <w:bottom w:val="none" w:sz="0" w:space="0" w:color="auto"/>
        <w:right w:val="none" w:sz="0" w:space="0" w:color="auto"/>
      </w:divBdr>
    </w:div>
    <w:div w:id="1968971069">
      <w:bodyDiv w:val="1"/>
      <w:marLeft w:val="0"/>
      <w:marRight w:val="0"/>
      <w:marTop w:val="0"/>
      <w:marBottom w:val="0"/>
      <w:divBdr>
        <w:top w:val="none" w:sz="0" w:space="0" w:color="auto"/>
        <w:left w:val="none" w:sz="0" w:space="0" w:color="auto"/>
        <w:bottom w:val="none" w:sz="0" w:space="0" w:color="auto"/>
        <w:right w:val="none" w:sz="0" w:space="0" w:color="auto"/>
      </w:divBdr>
    </w:div>
    <w:div w:id="1969847794">
      <w:bodyDiv w:val="1"/>
      <w:marLeft w:val="0"/>
      <w:marRight w:val="0"/>
      <w:marTop w:val="0"/>
      <w:marBottom w:val="0"/>
      <w:divBdr>
        <w:top w:val="none" w:sz="0" w:space="0" w:color="auto"/>
        <w:left w:val="none" w:sz="0" w:space="0" w:color="auto"/>
        <w:bottom w:val="none" w:sz="0" w:space="0" w:color="auto"/>
        <w:right w:val="none" w:sz="0" w:space="0" w:color="auto"/>
      </w:divBdr>
    </w:div>
    <w:div w:id="1972511534">
      <w:bodyDiv w:val="1"/>
      <w:marLeft w:val="0"/>
      <w:marRight w:val="0"/>
      <w:marTop w:val="0"/>
      <w:marBottom w:val="0"/>
      <w:divBdr>
        <w:top w:val="none" w:sz="0" w:space="0" w:color="auto"/>
        <w:left w:val="none" w:sz="0" w:space="0" w:color="auto"/>
        <w:bottom w:val="none" w:sz="0" w:space="0" w:color="auto"/>
        <w:right w:val="none" w:sz="0" w:space="0" w:color="auto"/>
      </w:divBdr>
    </w:div>
    <w:div w:id="1974866544">
      <w:bodyDiv w:val="1"/>
      <w:marLeft w:val="0"/>
      <w:marRight w:val="0"/>
      <w:marTop w:val="0"/>
      <w:marBottom w:val="0"/>
      <w:divBdr>
        <w:top w:val="none" w:sz="0" w:space="0" w:color="auto"/>
        <w:left w:val="none" w:sz="0" w:space="0" w:color="auto"/>
        <w:bottom w:val="none" w:sz="0" w:space="0" w:color="auto"/>
        <w:right w:val="none" w:sz="0" w:space="0" w:color="auto"/>
      </w:divBdr>
    </w:div>
    <w:div w:id="1976332138">
      <w:bodyDiv w:val="1"/>
      <w:marLeft w:val="0"/>
      <w:marRight w:val="0"/>
      <w:marTop w:val="0"/>
      <w:marBottom w:val="0"/>
      <w:divBdr>
        <w:top w:val="none" w:sz="0" w:space="0" w:color="auto"/>
        <w:left w:val="none" w:sz="0" w:space="0" w:color="auto"/>
        <w:bottom w:val="none" w:sz="0" w:space="0" w:color="auto"/>
        <w:right w:val="none" w:sz="0" w:space="0" w:color="auto"/>
      </w:divBdr>
    </w:div>
    <w:div w:id="1977028455">
      <w:bodyDiv w:val="1"/>
      <w:marLeft w:val="0"/>
      <w:marRight w:val="0"/>
      <w:marTop w:val="0"/>
      <w:marBottom w:val="0"/>
      <w:divBdr>
        <w:top w:val="none" w:sz="0" w:space="0" w:color="auto"/>
        <w:left w:val="none" w:sz="0" w:space="0" w:color="auto"/>
        <w:bottom w:val="none" w:sz="0" w:space="0" w:color="auto"/>
        <w:right w:val="none" w:sz="0" w:space="0" w:color="auto"/>
      </w:divBdr>
    </w:div>
    <w:div w:id="1978757394">
      <w:bodyDiv w:val="1"/>
      <w:marLeft w:val="0"/>
      <w:marRight w:val="0"/>
      <w:marTop w:val="0"/>
      <w:marBottom w:val="0"/>
      <w:divBdr>
        <w:top w:val="none" w:sz="0" w:space="0" w:color="auto"/>
        <w:left w:val="none" w:sz="0" w:space="0" w:color="auto"/>
        <w:bottom w:val="none" w:sz="0" w:space="0" w:color="auto"/>
        <w:right w:val="none" w:sz="0" w:space="0" w:color="auto"/>
      </w:divBdr>
    </w:div>
    <w:div w:id="1978870814">
      <w:bodyDiv w:val="1"/>
      <w:marLeft w:val="0"/>
      <w:marRight w:val="0"/>
      <w:marTop w:val="0"/>
      <w:marBottom w:val="0"/>
      <w:divBdr>
        <w:top w:val="none" w:sz="0" w:space="0" w:color="auto"/>
        <w:left w:val="none" w:sz="0" w:space="0" w:color="auto"/>
        <w:bottom w:val="none" w:sz="0" w:space="0" w:color="auto"/>
        <w:right w:val="none" w:sz="0" w:space="0" w:color="auto"/>
      </w:divBdr>
    </w:div>
    <w:div w:id="1991590321">
      <w:bodyDiv w:val="1"/>
      <w:marLeft w:val="0"/>
      <w:marRight w:val="0"/>
      <w:marTop w:val="0"/>
      <w:marBottom w:val="0"/>
      <w:divBdr>
        <w:top w:val="none" w:sz="0" w:space="0" w:color="auto"/>
        <w:left w:val="none" w:sz="0" w:space="0" w:color="auto"/>
        <w:bottom w:val="none" w:sz="0" w:space="0" w:color="auto"/>
        <w:right w:val="none" w:sz="0" w:space="0" w:color="auto"/>
      </w:divBdr>
    </w:div>
    <w:div w:id="1992563567">
      <w:bodyDiv w:val="1"/>
      <w:marLeft w:val="0"/>
      <w:marRight w:val="0"/>
      <w:marTop w:val="0"/>
      <w:marBottom w:val="0"/>
      <w:divBdr>
        <w:top w:val="none" w:sz="0" w:space="0" w:color="auto"/>
        <w:left w:val="none" w:sz="0" w:space="0" w:color="auto"/>
        <w:bottom w:val="none" w:sz="0" w:space="0" w:color="auto"/>
        <w:right w:val="none" w:sz="0" w:space="0" w:color="auto"/>
      </w:divBdr>
    </w:div>
    <w:div w:id="1996568482">
      <w:bodyDiv w:val="1"/>
      <w:marLeft w:val="0"/>
      <w:marRight w:val="0"/>
      <w:marTop w:val="0"/>
      <w:marBottom w:val="0"/>
      <w:divBdr>
        <w:top w:val="none" w:sz="0" w:space="0" w:color="auto"/>
        <w:left w:val="none" w:sz="0" w:space="0" w:color="auto"/>
        <w:bottom w:val="none" w:sz="0" w:space="0" w:color="auto"/>
        <w:right w:val="none" w:sz="0" w:space="0" w:color="auto"/>
      </w:divBdr>
    </w:div>
    <w:div w:id="1996833191">
      <w:bodyDiv w:val="1"/>
      <w:marLeft w:val="0"/>
      <w:marRight w:val="0"/>
      <w:marTop w:val="0"/>
      <w:marBottom w:val="0"/>
      <w:divBdr>
        <w:top w:val="none" w:sz="0" w:space="0" w:color="auto"/>
        <w:left w:val="none" w:sz="0" w:space="0" w:color="auto"/>
        <w:bottom w:val="none" w:sz="0" w:space="0" w:color="auto"/>
        <w:right w:val="none" w:sz="0" w:space="0" w:color="auto"/>
      </w:divBdr>
    </w:div>
    <w:div w:id="1998537525">
      <w:bodyDiv w:val="1"/>
      <w:marLeft w:val="0"/>
      <w:marRight w:val="0"/>
      <w:marTop w:val="0"/>
      <w:marBottom w:val="0"/>
      <w:divBdr>
        <w:top w:val="none" w:sz="0" w:space="0" w:color="auto"/>
        <w:left w:val="none" w:sz="0" w:space="0" w:color="auto"/>
        <w:bottom w:val="none" w:sz="0" w:space="0" w:color="auto"/>
        <w:right w:val="none" w:sz="0" w:space="0" w:color="auto"/>
      </w:divBdr>
    </w:div>
    <w:div w:id="1998653377">
      <w:bodyDiv w:val="1"/>
      <w:marLeft w:val="0"/>
      <w:marRight w:val="0"/>
      <w:marTop w:val="0"/>
      <w:marBottom w:val="0"/>
      <w:divBdr>
        <w:top w:val="none" w:sz="0" w:space="0" w:color="auto"/>
        <w:left w:val="none" w:sz="0" w:space="0" w:color="auto"/>
        <w:bottom w:val="none" w:sz="0" w:space="0" w:color="auto"/>
        <w:right w:val="none" w:sz="0" w:space="0" w:color="auto"/>
      </w:divBdr>
    </w:div>
    <w:div w:id="1999190307">
      <w:bodyDiv w:val="1"/>
      <w:marLeft w:val="0"/>
      <w:marRight w:val="0"/>
      <w:marTop w:val="0"/>
      <w:marBottom w:val="0"/>
      <w:divBdr>
        <w:top w:val="none" w:sz="0" w:space="0" w:color="auto"/>
        <w:left w:val="none" w:sz="0" w:space="0" w:color="auto"/>
        <w:bottom w:val="none" w:sz="0" w:space="0" w:color="auto"/>
        <w:right w:val="none" w:sz="0" w:space="0" w:color="auto"/>
      </w:divBdr>
    </w:div>
    <w:div w:id="2002850411">
      <w:bodyDiv w:val="1"/>
      <w:marLeft w:val="0"/>
      <w:marRight w:val="0"/>
      <w:marTop w:val="0"/>
      <w:marBottom w:val="0"/>
      <w:divBdr>
        <w:top w:val="none" w:sz="0" w:space="0" w:color="auto"/>
        <w:left w:val="none" w:sz="0" w:space="0" w:color="auto"/>
        <w:bottom w:val="none" w:sz="0" w:space="0" w:color="auto"/>
        <w:right w:val="none" w:sz="0" w:space="0" w:color="auto"/>
      </w:divBdr>
    </w:div>
    <w:div w:id="2005160069">
      <w:bodyDiv w:val="1"/>
      <w:marLeft w:val="0"/>
      <w:marRight w:val="0"/>
      <w:marTop w:val="0"/>
      <w:marBottom w:val="0"/>
      <w:divBdr>
        <w:top w:val="none" w:sz="0" w:space="0" w:color="auto"/>
        <w:left w:val="none" w:sz="0" w:space="0" w:color="auto"/>
        <w:bottom w:val="none" w:sz="0" w:space="0" w:color="auto"/>
        <w:right w:val="none" w:sz="0" w:space="0" w:color="auto"/>
      </w:divBdr>
    </w:div>
    <w:div w:id="2006664474">
      <w:bodyDiv w:val="1"/>
      <w:marLeft w:val="0"/>
      <w:marRight w:val="0"/>
      <w:marTop w:val="0"/>
      <w:marBottom w:val="0"/>
      <w:divBdr>
        <w:top w:val="none" w:sz="0" w:space="0" w:color="auto"/>
        <w:left w:val="none" w:sz="0" w:space="0" w:color="auto"/>
        <w:bottom w:val="none" w:sz="0" w:space="0" w:color="auto"/>
        <w:right w:val="none" w:sz="0" w:space="0" w:color="auto"/>
      </w:divBdr>
    </w:div>
    <w:div w:id="2011519291">
      <w:bodyDiv w:val="1"/>
      <w:marLeft w:val="0"/>
      <w:marRight w:val="0"/>
      <w:marTop w:val="0"/>
      <w:marBottom w:val="0"/>
      <w:divBdr>
        <w:top w:val="none" w:sz="0" w:space="0" w:color="auto"/>
        <w:left w:val="none" w:sz="0" w:space="0" w:color="auto"/>
        <w:bottom w:val="none" w:sz="0" w:space="0" w:color="auto"/>
        <w:right w:val="none" w:sz="0" w:space="0" w:color="auto"/>
      </w:divBdr>
    </w:div>
    <w:div w:id="2014214212">
      <w:bodyDiv w:val="1"/>
      <w:marLeft w:val="0"/>
      <w:marRight w:val="0"/>
      <w:marTop w:val="0"/>
      <w:marBottom w:val="0"/>
      <w:divBdr>
        <w:top w:val="none" w:sz="0" w:space="0" w:color="auto"/>
        <w:left w:val="none" w:sz="0" w:space="0" w:color="auto"/>
        <w:bottom w:val="none" w:sz="0" w:space="0" w:color="auto"/>
        <w:right w:val="none" w:sz="0" w:space="0" w:color="auto"/>
      </w:divBdr>
    </w:div>
    <w:div w:id="2015183287">
      <w:bodyDiv w:val="1"/>
      <w:marLeft w:val="0"/>
      <w:marRight w:val="0"/>
      <w:marTop w:val="0"/>
      <w:marBottom w:val="0"/>
      <w:divBdr>
        <w:top w:val="none" w:sz="0" w:space="0" w:color="auto"/>
        <w:left w:val="none" w:sz="0" w:space="0" w:color="auto"/>
        <w:bottom w:val="none" w:sz="0" w:space="0" w:color="auto"/>
        <w:right w:val="none" w:sz="0" w:space="0" w:color="auto"/>
      </w:divBdr>
    </w:div>
    <w:div w:id="2018342042">
      <w:bodyDiv w:val="1"/>
      <w:marLeft w:val="0"/>
      <w:marRight w:val="0"/>
      <w:marTop w:val="0"/>
      <w:marBottom w:val="0"/>
      <w:divBdr>
        <w:top w:val="none" w:sz="0" w:space="0" w:color="auto"/>
        <w:left w:val="none" w:sz="0" w:space="0" w:color="auto"/>
        <w:bottom w:val="none" w:sz="0" w:space="0" w:color="auto"/>
        <w:right w:val="none" w:sz="0" w:space="0" w:color="auto"/>
      </w:divBdr>
    </w:div>
    <w:div w:id="2021349117">
      <w:bodyDiv w:val="1"/>
      <w:marLeft w:val="0"/>
      <w:marRight w:val="0"/>
      <w:marTop w:val="0"/>
      <w:marBottom w:val="0"/>
      <w:divBdr>
        <w:top w:val="none" w:sz="0" w:space="0" w:color="auto"/>
        <w:left w:val="none" w:sz="0" w:space="0" w:color="auto"/>
        <w:bottom w:val="none" w:sz="0" w:space="0" w:color="auto"/>
        <w:right w:val="none" w:sz="0" w:space="0" w:color="auto"/>
      </w:divBdr>
    </w:div>
    <w:div w:id="2021395977">
      <w:bodyDiv w:val="1"/>
      <w:marLeft w:val="0"/>
      <w:marRight w:val="0"/>
      <w:marTop w:val="0"/>
      <w:marBottom w:val="0"/>
      <w:divBdr>
        <w:top w:val="none" w:sz="0" w:space="0" w:color="auto"/>
        <w:left w:val="none" w:sz="0" w:space="0" w:color="auto"/>
        <w:bottom w:val="none" w:sz="0" w:space="0" w:color="auto"/>
        <w:right w:val="none" w:sz="0" w:space="0" w:color="auto"/>
      </w:divBdr>
    </w:div>
    <w:div w:id="2025015285">
      <w:bodyDiv w:val="1"/>
      <w:marLeft w:val="0"/>
      <w:marRight w:val="0"/>
      <w:marTop w:val="0"/>
      <w:marBottom w:val="0"/>
      <w:divBdr>
        <w:top w:val="none" w:sz="0" w:space="0" w:color="auto"/>
        <w:left w:val="none" w:sz="0" w:space="0" w:color="auto"/>
        <w:bottom w:val="none" w:sz="0" w:space="0" w:color="auto"/>
        <w:right w:val="none" w:sz="0" w:space="0" w:color="auto"/>
      </w:divBdr>
    </w:div>
    <w:div w:id="2025863632">
      <w:bodyDiv w:val="1"/>
      <w:marLeft w:val="0"/>
      <w:marRight w:val="0"/>
      <w:marTop w:val="0"/>
      <w:marBottom w:val="0"/>
      <w:divBdr>
        <w:top w:val="none" w:sz="0" w:space="0" w:color="auto"/>
        <w:left w:val="none" w:sz="0" w:space="0" w:color="auto"/>
        <w:bottom w:val="none" w:sz="0" w:space="0" w:color="auto"/>
        <w:right w:val="none" w:sz="0" w:space="0" w:color="auto"/>
      </w:divBdr>
    </w:div>
    <w:div w:id="2027633448">
      <w:bodyDiv w:val="1"/>
      <w:marLeft w:val="0"/>
      <w:marRight w:val="0"/>
      <w:marTop w:val="0"/>
      <w:marBottom w:val="0"/>
      <w:divBdr>
        <w:top w:val="none" w:sz="0" w:space="0" w:color="auto"/>
        <w:left w:val="none" w:sz="0" w:space="0" w:color="auto"/>
        <w:bottom w:val="none" w:sz="0" w:space="0" w:color="auto"/>
        <w:right w:val="none" w:sz="0" w:space="0" w:color="auto"/>
      </w:divBdr>
    </w:div>
    <w:div w:id="2029285072">
      <w:bodyDiv w:val="1"/>
      <w:marLeft w:val="0"/>
      <w:marRight w:val="0"/>
      <w:marTop w:val="0"/>
      <w:marBottom w:val="0"/>
      <w:divBdr>
        <w:top w:val="none" w:sz="0" w:space="0" w:color="auto"/>
        <w:left w:val="none" w:sz="0" w:space="0" w:color="auto"/>
        <w:bottom w:val="none" w:sz="0" w:space="0" w:color="auto"/>
        <w:right w:val="none" w:sz="0" w:space="0" w:color="auto"/>
      </w:divBdr>
    </w:div>
    <w:div w:id="2035114269">
      <w:bodyDiv w:val="1"/>
      <w:marLeft w:val="0"/>
      <w:marRight w:val="0"/>
      <w:marTop w:val="0"/>
      <w:marBottom w:val="0"/>
      <w:divBdr>
        <w:top w:val="none" w:sz="0" w:space="0" w:color="auto"/>
        <w:left w:val="none" w:sz="0" w:space="0" w:color="auto"/>
        <w:bottom w:val="none" w:sz="0" w:space="0" w:color="auto"/>
        <w:right w:val="none" w:sz="0" w:space="0" w:color="auto"/>
      </w:divBdr>
    </w:div>
    <w:div w:id="2040083757">
      <w:bodyDiv w:val="1"/>
      <w:marLeft w:val="0"/>
      <w:marRight w:val="0"/>
      <w:marTop w:val="0"/>
      <w:marBottom w:val="0"/>
      <w:divBdr>
        <w:top w:val="none" w:sz="0" w:space="0" w:color="auto"/>
        <w:left w:val="none" w:sz="0" w:space="0" w:color="auto"/>
        <w:bottom w:val="none" w:sz="0" w:space="0" w:color="auto"/>
        <w:right w:val="none" w:sz="0" w:space="0" w:color="auto"/>
      </w:divBdr>
    </w:div>
    <w:div w:id="2043239767">
      <w:bodyDiv w:val="1"/>
      <w:marLeft w:val="0"/>
      <w:marRight w:val="0"/>
      <w:marTop w:val="0"/>
      <w:marBottom w:val="0"/>
      <w:divBdr>
        <w:top w:val="none" w:sz="0" w:space="0" w:color="auto"/>
        <w:left w:val="none" w:sz="0" w:space="0" w:color="auto"/>
        <w:bottom w:val="none" w:sz="0" w:space="0" w:color="auto"/>
        <w:right w:val="none" w:sz="0" w:space="0" w:color="auto"/>
      </w:divBdr>
    </w:div>
    <w:div w:id="2047171899">
      <w:bodyDiv w:val="1"/>
      <w:marLeft w:val="0"/>
      <w:marRight w:val="0"/>
      <w:marTop w:val="0"/>
      <w:marBottom w:val="0"/>
      <w:divBdr>
        <w:top w:val="none" w:sz="0" w:space="0" w:color="auto"/>
        <w:left w:val="none" w:sz="0" w:space="0" w:color="auto"/>
        <w:bottom w:val="none" w:sz="0" w:space="0" w:color="auto"/>
        <w:right w:val="none" w:sz="0" w:space="0" w:color="auto"/>
      </w:divBdr>
    </w:div>
    <w:div w:id="2050298909">
      <w:bodyDiv w:val="1"/>
      <w:marLeft w:val="0"/>
      <w:marRight w:val="0"/>
      <w:marTop w:val="0"/>
      <w:marBottom w:val="0"/>
      <w:divBdr>
        <w:top w:val="none" w:sz="0" w:space="0" w:color="auto"/>
        <w:left w:val="none" w:sz="0" w:space="0" w:color="auto"/>
        <w:bottom w:val="none" w:sz="0" w:space="0" w:color="auto"/>
        <w:right w:val="none" w:sz="0" w:space="0" w:color="auto"/>
      </w:divBdr>
    </w:div>
    <w:div w:id="2051756995">
      <w:bodyDiv w:val="1"/>
      <w:marLeft w:val="0"/>
      <w:marRight w:val="0"/>
      <w:marTop w:val="0"/>
      <w:marBottom w:val="0"/>
      <w:divBdr>
        <w:top w:val="none" w:sz="0" w:space="0" w:color="auto"/>
        <w:left w:val="none" w:sz="0" w:space="0" w:color="auto"/>
        <w:bottom w:val="none" w:sz="0" w:space="0" w:color="auto"/>
        <w:right w:val="none" w:sz="0" w:space="0" w:color="auto"/>
      </w:divBdr>
    </w:div>
    <w:div w:id="2054844131">
      <w:bodyDiv w:val="1"/>
      <w:marLeft w:val="0"/>
      <w:marRight w:val="0"/>
      <w:marTop w:val="0"/>
      <w:marBottom w:val="0"/>
      <w:divBdr>
        <w:top w:val="none" w:sz="0" w:space="0" w:color="auto"/>
        <w:left w:val="none" w:sz="0" w:space="0" w:color="auto"/>
        <w:bottom w:val="none" w:sz="0" w:space="0" w:color="auto"/>
        <w:right w:val="none" w:sz="0" w:space="0" w:color="auto"/>
      </w:divBdr>
    </w:div>
    <w:div w:id="2058046647">
      <w:bodyDiv w:val="1"/>
      <w:marLeft w:val="0"/>
      <w:marRight w:val="0"/>
      <w:marTop w:val="0"/>
      <w:marBottom w:val="0"/>
      <w:divBdr>
        <w:top w:val="none" w:sz="0" w:space="0" w:color="auto"/>
        <w:left w:val="none" w:sz="0" w:space="0" w:color="auto"/>
        <w:bottom w:val="none" w:sz="0" w:space="0" w:color="auto"/>
        <w:right w:val="none" w:sz="0" w:space="0" w:color="auto"/>
      </w:divBdr>
    </w:div>
    <w:div w:id="2061005696">
      <w:bodyDiv w:val="1"/>
      <w:marLeft w:val="0"/>
      <w:marRight w:val="0"/>
      <w:marTop w:val="0"/>
      <w:marBottom w:val="0"/>
      <w:divBdr>
        <w:top w:val="none" w:sz="0" w:space="0" w:color="auto"/>
        <w:left w:val="none" w:sz="0" w:space="0" w:color="auto"/>
        <w:bottom w:val="none" w:sz="0" w:space="0" w:color="auto"/>
        <w:right w:val="none" w:sz="0" w:space="0" w:color="auto"/>
      </w:divBdr>
    </w:div>
    <w:div w:id="2062240138">
      <w:bodyDiv w:val="1"/>
      <w:marLeft w:val="0"/>
      <w:marRight w:val="0"/>
      <w:marTop w:val="0"/>
      <w:marBottom w:val="0"/>
      <w:divBdr>
        <w:top w:val="none" w:sz="0" w:space="0" w:color="auto"/>
        <w:left w:val="none" w:sz="0" w:space="0" w:color="auto"/>
        <w:bottom w:val="none" w:sz="0" w:space="0" w:color="auto"/>
        <w:right w:val="none" w:sz="0" w:space="0" w:color="auto"/>
      </w:divBdr>
    </w:div>
    <w:div w:id="2066373685">
      <w:bodyDiv w:val="1"/>
      <w:marLeft w:val="0"/>
      <w:marRight w:val="0"/>
      <w:marTop w:val="0"/>
      <w:marBottom w:val="0"/>
      <w:divBdr>
        <w:top w:val="none" w:sz="0" w:space="0" w:color="auto"/>
        <w:left w:val="none" w:sz="0" w:space="0" w:color="auto"/>
        <w:bottom w:val="none" w:sz="0" w:space="0" w:color="auto"/>
        <w:right w:val="none" w:sz="0" w:space="0" w:color="auto"/>
      </w:divBdr>
    </w:div>
    <w:div w:id="2067289931">
      <w:bodyDiv w:val="1"/>
      <w:marLeft w:val="0"/>
      <w:marRight w:val="0"/>
      <w:marTop w:val="0"/>
      <w:marBottom w:val="0"/>
      <w:divBdr>
        <w:top w:val="none" w:sz="0" w:space="0" w:color="auto"/>
        <w:left w:val="none" w:sz="0" w:space="0" w:color="auto"/>
        <w:bottom w:val="none" w:sz="0" w:space="0" w:color="auto"/>
        <w:right w:val="none" w:sz="0" w:space="0" w:color="auto"/>
      </w:divBdr>
    </w:div>
    <w:div w:id="2067797025">
      <w:bodyDiv w:val="1"/>
      <w:marLeft w:val="0"/>
      <w:marRight w:val="0"/>
      <w:marTop w:val="0"/>
      <w:marBottom w:val="0"/>
      <w:divBdr>
        <w:top w:val="none" w:sz="0" w:space="0" w:color="auto"/>
        <w:left w:val="none" w:sz="0" w:space="0" w:color="auto"/>
        <w:bottom w:val="none" w:sz="0" w:space="0" w:color="auto"/>
        <w:right w:val="none" w:sz="0" w:space="0" w:color="auto"/>
      </w:divBdr>
    </w:div>
    <w:div w:id="2068723028">
      <w:bodyDiv w:val="1"/>
      <w:marLeft w:val="0"/>
      <w:marRight w:val="0"/>
      <w:marTop w:val="0"/>
      <w:marBottom w:val="0"/>
      <w:divBdr>
        <w:top w:val="none" w:sz="0" w:space="0" w:color="auto"/>
        <w:left w:val="none" w:sz="0" w:space="0" w:color="auto"/>
        <w:bottom w:val="none" w:sz="0" w:space="0" w:color="auto"/>
        <w:right w:val="none" w:sz="0" w:space="0" w:color="auto"/>
      </w:divBdr>
    </w:div>
    <w:div w:id="2070377835">
      <w:bodyDiv w:val="1"/>
      <w:marLeft w:val="0"/>
      <w:marRight w:val="0"/>
      <w:marTop w:val="0"/>
      <w:marBottom w:val="0"/>
      <w:divBdr>
        <w:top w:val="none" w:sz="0" w:space="0" w:color="auto"/>
        <w:left w:val="none" w:sz="0" w:space="0" w:color="auto"/>
        <w:bottom w:val="none" w:sz="0" w:space="0" w:color="auto"/>
        <w:right w:val="none" w:sz="0" w:space="0" w:color="auto"/>
      </w:divBdr>
    </w:div>
    <w:div w:id="2075467415">
      <w:bodyDiv w:val="1"/>
      <w:marLeft w:val="0"/>
      <w:marRight w:val="0"/>
      <w:marTop w:val="0"/>
      <w:marBottom w:val="0"/>
      <w:divBdr>
        <w:top w:val="none" w:sz="0" w:space="0" w:color="auto"/>
        <w:left w:val="none" w:sz="0" w:space="0" w:color="auto"/>
        <w:bottom w:val="none" w:sz="0" w:space="0" w:color="auto"/>
        <w:right w:val="none" w:sz="0" w:space="0" w:color="auto"/>
      </w:divBdr>
    </w:div>
    <w:div w:id="2076202301">
      <w:bodyDiv w:val="1"/>
      <w:marLeft w:val="0"/>
      <w:marRight w:val="0"/>
      <w:marTop w:val="0"/>
      <w:marBottom w:val="0"/>
      <w:divBdr>
        <w:top w:val="none" w:sz="0" w:space="0" w:color="auto"/>
        <w:left w:val="none" w:sz="0" w:space="0" w:color="auto"/>
        <w:bottom w:val="none" w:sz="0" w:space="0" w:color="auto"/>
        <w:right w:val="none" w:sz="0" w:space="0" w:color="auto"/>
      </w:divBdr>
    </w:div>
    <w:div w:id="2081562071">
      <w:bodyDiv w:val="1"/>
      <w:marLeft w:val="0"/>
      <w:marRight w:val="0"/>
      <w:marTop w:val="0"/>
      <w:marBottom w:val="0"/>
      <w:divBdr>
        <w:top w:val="none" w:sz="0" w:space="0" w:color="auto"/>
        <w:left w:val="none" w:sz="0" w:space="0" w:color="auto"/>
        <w:bottom w:val="none" w:sz="0" w:space="0" w:color="auto"/>
        <w:right w:val="none" w:sz="0" w:space="0" w:color="auto"/>
      </w:divBdr>
    </w:div>
    <w:div w:id="2085367828">
      <w:bodyDiv w:val="1"/>
      <w:marLeft w:val="0"/>
      <w:marRight w:val="0"/>
      <w:marTop w:val="0"/>
      <w:marBottom w:val="0"/>
      <w:divBdr>
        <w:top w:val="none" w:sz="0" w:space="0" w:color="auto"/>
        <w:left w:val="none" w:sz="0" w:space="0" w:color="auto"/>
        <w:bottom w:val="none" w:sz="0" w:space="0" w:color="auto"/>
        <w:right w:val="none" w:sz="0" w:space="0" w:color="auto"/>
      </w:divBdr>
    </w:div>
    <w:div w:id="2085567694">
      <w:bodyDiv w:val="1"/>
      <w:marLeft w:val="0"/>
      <w:marRight w:val="0"/>
      <w:marTop w:val="0"/>
      <w:marBottom w:val="0"/>
      <w:divBdr>
        <w:top w:val="none" w:sz="0" w:space="0" w:color="auto"/>
        <w:left w:val="none" w:sz="0" w:space="0" w:color="auto"/>
        <w:bottom w:val="none" w:sz="0" w:space="0" w:color="auto"/>
        <w:right w:val="none" w:sz="0" w:space="0" w:color="auto"/>
      </w:divBdr>
    </w:div>
    <w:div w:id="2087065825">
      <w:bodyDiv w:val="1"/>
      <w:marLeft w:val="0"/>
      <w:marRight w:val="0"/>
      <w:marTop w:val="0"/>
      <w:marBottom w:val="0"/>
      <w:divBdr>
        <w:top w:val="none" w:sz="0" w:space="0" w:color="auto"/>
        <w:left w:val="none" w:sz="0" w:space="0" w:color="auto"/>
        <w:bottom w:val="none" w:sz="0" w:space="0" w:color="auto"/>
        <w:right w:val="none" w:sz="0" w:space="0" w:color="auto"/>
      </w:divBdr>
    </w:div>
    <w:div w:id="2090033460">
      <w:bodyDiv w:val="1"/>
      <w:marLeft w:val="0"/>
      <w:marRight w:val="0"/>
      <w:marTop w:val="0"/>
      <w:marBottom w:val="0"/>
      <w:divBdr>
        <w:top w:val="none" w:sz="0" w:space="0" w:color="auto"/>
        <w:left w:val="none" w:sz="0" w:space="0" w:color="auto"/>
        <w:bottom w:val="none" w:sz="0" w:space="0" w:color="auto"/>
        <w:right w:val="none" w:sz="0" w:space="0" w:color="auto"/>
      </w:divBdr>
    </w:div>
    <w:div w:id="2095390569">
      <w:bodyDiv w:val="1"/>
      <w:marLeft w:val="0"/>
      <w:marRight w:val="0"/>
      <w:marTop w:val="0"/>
      <w:marBottom w:val="0"/>
      <w:divBdr>
        <w:top w:val="none" w:sz="0" w:space="0" w:color="auto"/>
        <w:left w:val="none" w:sz="0" w:space="0" w:color="auto"/>
        <w:bottom w:val="none" w:sz="0" w:space="0" w:color="auto"/>
        <w:right w:val="none" w:sz="0" w:space="0" w:color="auto"/>
      </w:divBdr>
    </w:div>
    <w:div w:id="2097166047">
      <w:bodyDiv w:val="1"/>
      <w:marLeft w:val="0"/>
      <w:marRight w:val="0"/>
      <w:marTop w:val="0"/>
      <w:marBottom w:val="0"/>
      <w:divBdr>
        <w:top w:val="none" w:sz="0" w:space="0" w:color="auto"/>
        <w:left w:val="none" w:sz="0" w:space="0" w:color="auto"/>
        <w:bottom w:val="none" w:sz="0" w:space="0" w:color="auto"/>
        <w:right w:val="none" w:sz="0" w:space="0" w:color="auto"/>
      </w:divBdr>
    </w:div>
    <w:div w:id="2098474772">
      <w:bodyDiv w:val="1"/>
      <w:marLeft w:val="0"/>
      <w:marRight w:val="0"/>
      <w:marTop w:val="0"/>
      <w:marBottom w:val="0"/>
      <w:divBdr>
        <w:top w:val="none" w:sz="0" w:space="0" w:color="auto"/>
        <w:left w:val="none" w:sz="0" w:space="0" w:color="auto"/>
        <w:bottom w:val="none" w:sz="0" w:space="0" w:color="auto"/>
        <w:right w:val="none" w:sz="0" w:space="0" w:color="auto"/>
      </w:divBdr>
    </w:div>
    <w:div w:id="2099788439">
      <w:bodyDiv w:val="1"/>
      <w:marLeft w:val="0"/>
      <w:marRight w:val="0"/>
      <w:marTop w:val="0"/>
      <w:marBottom w:val="0"/>
      <w:divBdr>
        <w:top w:val="none" w:sz="0" w:space="0" w:color="auto"/>
        <w:left w:val="none" w:sz="0" w:space="0" w:color="auto"/>
        <w:bottom w:val="none" w:sz="0" w:space="0" w:color="auto"/>
        <w:right w:val="none" w:sz="0" w:space="0" w:color="auto"/>
      </w:divBdr>
    </w:div>
    <w:div w:id="2099861640">
      <w:bodyDiv w:val="1"/>
      <w:marLeft w:val="0"/>
      <w:marRight w:val="0"/>
      <w:marTop w:val="0"/>
      <w:marBottom w:val="0"/>
      <w:divBdr>
        <w:top w:val="none" w:sz="0" w:space="0" w:color="auto"/>
        <w:left w:val="none" w:sz="0" w:space="0" w:color="auto"/>
        <w:bottom w:val="none" w:sz="0" w:space="0" w:color="auto"/>
        <w:right w:val="none" w:sz="0" w:space="0" w:color="auto"/>
      </w:divBdr>
    </w:div>
    <w:div w:id="2101677177">
      <w:bodyDiv w:val="1"/>
      <w:marLeft w:val="0"/>
      <w:marRight w:val="0"/>
      <w:marTop w:val="0"/>
      <w:marBottom w:val="0"/>
      <w:divBdr>
        <w:top w:val="none" w:sz="0" w:space="0" w:color="auto"/>
        <w:left w:val="none" w:sz="0" w:space="0" w:color="auto"/>
        <w:bottom w:val="none" w:sz="0" w:space="0" w:color="auto"/>
        <w:right w:val="none" w:sz="0" w:space="0" w:color="auto"/>
      </w:divBdr>
    </w:div>
    <w:div w:id="2101947685">
      <w:bodyDiv w:val="1"/>
      <w:marLeft w:val="0"/>
      <w:marRight w:val="0"/>
      <w:marTop w:val="0"/>
      <w:marBottom w:val="0"/>
      <w:divBdr>
        <w:top w:val="none" w:sz="0" w:space="0" w:color="auto"/>
        <w:left w:val="none" w:sz="0" w:space="0" w:color="auto"/>
        <w:bottom w:val="none" w:sz="0" w:space="0" w:color="auto"/>
        <w:right w:val="none" w:sz="0" w:space="0" w:color="auto"/>
      </w:divBdr>
    </w:div>
    <w:div w:id="2103212631">
      <w:bodyDiv w:val="1"/>
      <w:marLeft w:val="0"/>
      <w:marRight w:val="0"/>
      <w:marTop w:val="0"/>
      <w:marBottom w:val="0"/>
      <w:divBdr>
        <w:top w:val="none" w:sz="0" w:space="0" w:color="auto"/>
        <w:left w:val="none" w:sz="0" w:space="0" w:color="auto"/>
        <w:bottom w:val="none" w:sz="0" w:space="0" w:color="auto"/>
        <w:right w:val="none" w:sz="0" w:space="0" w:color="auto"/>
      </w:divBdr>
    </w:div>
    <w:div w:id="2104107926">
      <w:bodyDiv w:val="1"/>
      <w:marLeft w:val="0"/>
      <w:marRight w:val="0"/>
      <w:marTop w:val="0"/>
      <w:marBottom w:val="0"/>
      <w:divBdr>
        <w:top w:val="none" w:sz="0" w:space="0" w:color="auto"/>
        <w:left w:val="none" w:sz="0" w:space="0" w:color="auto"/>
        <w:bottom w:val="none" w:sz="0" w:space="0" w:color="auto"/>
        <w:right w:val="none" w:sz="0" w:space="0" w:color="auto"/>
      </w:divBdr>
    </w:div>
    <w:div w:id="2108382023">
      <w:bodyDiv w:val="1"/>
      <w:marLeft w:val="0"/>
      <w:marRight w:val="0"/>
      <w:marTop w:val="0"/>
      <w:marBottom w:val="0"/>
      <w:divBdr>
        <w:top w:val="none" w:sz="0" w:space="0" w:color="auto"/>
        <w:left w:val="none" w:sz="0" w:space="0" w:color="auto"/>
        <w:bottom w:val="none" w:sz="0" w:space="0" w:color="auto"/>
        <w:right w:val="none" w:sz="0" w:space="0" w:color="auto"/>
      </w:divBdr>
    </w:div>
    <w:div w:id="2117753829">
      <w:bodyDiv w:val="1"/>
      <w:marLeft w:val="0"/>
      <w:marRight w:val="0"/>
      <w:marTop w:val="0"/>
      <w:marBottom w:val="0"/>
      <w:divBdr>
        <w:top w:val="none" w:sz="0" w:space="0" w:color="auto"/>
        <w:left w:val="none" w:sz="0" w:space="0" w:color="auto"/>
        <w:bottom w:val="none" w:sz="0" w:space="0" w:color="auto"/>
        <w:right w:val="none" w:sz="0" w:space="0" w:color="auto"/>
      </w:divBdr>
    </w:div>
    <w:div w:id="2118476896">
      <w:bodyDiv w:val="1"/>
      <w:marLeft w:val="0"/>
      <w:marRight w:val="0"/>
      <w:marTop w:val="0"/>
      <w:marBottom w:val="0"/>
      <w:divBdr>
        <w:top w:val="none" w:sz="0" w:space="0" w:color="auto"/>
        <w:left w:val="none" w:sz="0" w:space="0" w:color="auto"/>
        <w:bottom w:val="none" w:sz="0" w:space="0" w:color="auto"/>
        <w:right w:val="none" w:sz="0" w:space="0" w:color="auto"/>
      </w:divBdr>
    </w:div>
    <w:div w:id="2119327409">
      <w:bodyDiv w:val="1"/>
      <w:marLeft w:val="0"/>
      <w:marRight w:val="0"/>
      <w:marTop w:val="0"/>
      <w:marBottom w:val="0"/>
      <w:divBdr>
        <w:top w:val="none" w:sz="0" w:space="0" w:color="auto"/>
        <w:left w:val="none" w:sz="0" w:space="0" w:color="auto"/>
        <w:bottom w:val="none" w:sz="0" w:space="0" w:color="auto"/>
        <w:right w:val="none" w:sz="0" w:space="0" w:color="auto"/>
      </w:divBdr>
    </w:div>
    <w:div w:id="2119832420">
      <w:bodyDiv w:val="1"/>
      <w:marLeft w:val="0"/>
      <w:marRight w:val="0"/>
      <w:marTop w:val="0"/>
      <w:marBottom w:val="0"/>
      <w:divBdr>
        <w:top w:val="none" w:sz="0" w:space="0" w:color="auto"/>
        <w:left w:val="none" w:sz="0" w:space="0" w:color="auto"/>
        <w:bottom w:val="none" w:sz="0" w:space="0" w:color="auto"/>
        <w:right w:val="none" w:sz="0" w:space="0" w:color="auto"/>
      </w:divBdr>
    </w:div>
    <w:div w:id="2120563931">
      <w:bodyDiv w:val="1"/>
      <w:marLeft w:val="0"/>
      <w:marRight w:val="0"/>
      <w:marTop w:val="0"/>
      <w:marBottom w:val="0"/>
      <w:divBdr>
        <w:top w:val="none" w:sz="0" w:space="0" w:color="auto"/>
        <w:left w:val="none" w:sz="0" w:space="0" w:color="auto"/>
        <w:bottom w:val="none" w:sz="0" w:space="0" w:color="auto"/>
        <w:right w:val="none" w:sz="0" w:space="0" w:color="auto"/>
      </w:divBdr>
    </w:div>
    <w:div w:id="2120834026">
      <w:bodyDiv w:val="1"/>
      <w:marLeft w:val="0"/>
      <w:marRight w:val="0"/>
      <w:marTop w:val="0"/>
      <w:marBottom w:val="0"/>
      <w:divBdr>
        <w:top w:val="none" w:sz="0" w:space="0" w:color="auto"/>
        <w:left w:val="none" w:sz="0" w:space="0" w:color="auto"/>
        <w:bottom w:val="none" w:sz="0" w:space="0" w:color="auto"/>
        <w:right w:val="none" w:sz="0" w:space="0" w:color="auto"/>
      </w:divBdr>
    </w:div>
    <w:div w:id="2121947253">
      <w:bodyDiv w:val="1"/>
      <w:marLeft w:val="0"/>
      <w:marRight w:val="0"/>
      <w:marTop w:val="0"/>
      <w:marBottom w:val="0"/>
      <w:divBdr>
        <w:top w:val="none" w:sz="0" w:space="0" w:color="auto"/>
        <w:left w:val="none" w:sz="0" w:space="0" w:color="auto"/>
        <w:bottom w:val="none" w:sz="0" w:space="0" w:color="auto"/>
        <w:right w:val="none" w:sz="0" w:space="0" w:color="auto"/>
      </w:divBdr>
    </w:div>
    <w:div w:id="2122919468">
      <w:bodyDiv w:val="1"/>
      <w:marLeft w:val="0"/>
      <w:marRight w:val="0"/>
      <w:marTop w:val="0"/>
      <w:marBottom w:val="0"/>
      <w:divBdr>
        <w:top w:val="none" w:sz="0" w:space="0" w:color="auto"/>
        <w:left w:val="none" w:sz="0" w:space="0" w:color="auto"/>
        <w:bottom w:val="none" w:sz="0" w:space="0" w:color="auto"/>
        <w:right w:val="none" w:sz="0" w:space="0" w:color="auto"/>
      </w:divBdr>
    </w:div>
    <w:div w:id="2124226245">
      <w:bodyDiv w:val="1"/>
      <w:marLeft w:val="0"/>
      <w:marRight w:val="0"/>
      <w:marTop w:val="0"/>
      <w:marBottom w:val="0"/>
      <w:divBdr>
        <w:top w:val="none" w:sz="0" w:space="0" w:color="auto"/>
        <w:left w:val="none" w:sz="0" w:space="0" w:color="auto"/>
        <w:bottom w:val="none" w:sz="0" w:space="0" w:color="auto"/>
        <w:right w:val="none" w:sz="0" w:space="0" w:color="auto"/>
      </w:divBdr>
    </w:div>
    <w:div w:id="2125683492">
      <w:bodyDiv w:val="1"/>
      <w:marLeft w:val="0"/>
      <w:marRight w:val="0"/>
      <w:marTop w:val="0"/>
      <w:marBottom w:val="0"/>
      <w:divBdr>
        <w:top w:val="none" w:sz="0" w:space="0" w:color="auto"/>
        <w:left w:val="none" w:sz="0" w:space="0" w:color="auto"/>
        <w:bottom w:val="none" w:sz="0" w:space="0" w:color="auto"/>
        <w:right w:val="none" w:sz="0" w:space="0" w:color="auto"/>
      </w:divBdr>
    </w:div>
    <w:div w:id="2132357071">
      <w:bodyDiv w:val="1"/>
      <w:marLeft w:val="0"/>
      <w:marRight w:val="0"/>
      <w:marTop w:val="0"/>
      <w:marBottom w:val="0"/>
      <w:divBdr>
        <w:top w:val="none" w:sz="0" w:space="0" w:color="auto"/>
        <w:left w:val="none" w:sz="0" w:space="0" w:color="auto"/>
        <w:bottom w:val="none" w:sz="0" w:space="0" w:color="auto"/>
        <w:right w:val="none" w:sz="0" w:space="0" w:color="auto"/>
      </w:divBdr>
    </w:div>
    <w:div w:id="2136287131">
      <w:bodyDiv w:val="1"/>
      <w:marLeft w:val="0"/>
      <w:marRight w:val="0"/>
      <w:marTop w:val="0"/>
      <w:marBottom w:val="0"/>
      <w:divBdr>
        <w:top w:val="none" w:sz="0" w:space="0" w:color="auto"/>
        <w:left w:val="none" w:sz="0" w:space="0" w:color="auto"/>
        <w:bottom w:val="none" w:sz="0" w:space="0" w:color="auto"/>
        <w:right w:val="none" w:sz="0" w:space="0" w:color="auto"/>
      </w:divBdr>
    </w:div>
    <w:div w:id="2136869886">
      <w:bodyDiv w:val="1"/>
      <w:marLeft w:val="0"/>
      <w:marRight w:val="0"/>
      <w:marTop w:val="0"/>
      <w:marBottom w:val="0"/>
      <w:divBdr>
        <w:top w:val="none" w:sz="0" w:space="0" w:color="auto"/>
        <w:left w:val="none" w:sz="0" w:space="0" w:color="auto"/>
        <w:bottom w:val="none" w:sz="0" w:space="0" w:color="auto"/>
        <w:right w:val="none" w:sz="0" w:space="0" w:color="auto"/>
      </w:divBdr>
    </w:div>
    <w:div w:id="2138640776">
      <w:bodyDiv w:val="1"/>
      <w:marLeft w:val="0"/>
      <w:marRight w:val="0"/>
      <w:marTop w:val="0"/>
      <w:marBottom w:val="0"/>
      <w:divBdr>
        <w:top w:val="none" w:sz="0" w:space="0" w:color="auto"/>
        <w:left w:val="none" w:sz="0" w:space="0" w:color="auto"/>
        <w:bottom w:val="none" w:sz="0" w:space="0" w:color="auto"/>
        <w:right w:val="none" w:sz="0" w:space="0" w:color="auto"/>
      </w:divBdr>
    </w:div>
    <w:div w:id="214495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microsoft.com/office/2018/08/relationships/commentsExtensible" Target="commentsExtensible.xml" Id="rId18" /><Relationship Type="http://schemas.openxmlformats.org/officeDocument/2006/relationships/customXml" Target="../customXml/item3.xml" Id="rId3"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footer" Target="footer1.xml" Id="rId12" /><Relationship Type="http://schemas.microsoft.com/office/2016/09/relationships/commentsIds" Target="commentsIds.xml" Id="rId17" /><Relationship Type="http://schemas.openxmlformats.org/officeDocument/2006/relationships/theme" Target="theme/theme1.xml" Id="rId33"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image" Target="media/image3.png" Id="rId20" /><Relationship Type="http://schemas.openxmlformats.org/officeDocument/2006/relationships/hyperlink" Target="https://twitter.com/tcs_news?lang=en"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microsoft.com/office/2011/relationships/people" Target="people.xml" Id="rId32"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hyperlink" Target="file:///E:/Kapil%20Job%20Folder/2021/03%20Mar/Milind%20Arte/29%20Mar/www.tcs.com" TargetMode="External" Id="rId28"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github.com/typicode/husky" TargetMode="External" Id="rId22" /><Relationship Type="http://schemas.openxmlformats.org/officeDocument/2006/relationships/image" Target="media/image6.png" Id="rId27" /><Relationship Type="http://schemas.openxmlformats.org/officeDocument/2006/relationships/footer" Target="footer4.xml" Id="rId30" /><Relationship Type="http://schemas.openxmlformats.org/officeDocument/2006/relationships/webSettings" Target="webSettings.xml" Id="rId8" /><Relationship Type="http://schemas.openxmlformats.org/officeDocument/2006/relationships/image" Target="/media/image6.png" Id="R6c9ec2f3650449a3" /><Relationship Type="http://schemas.openxmlformats.org/officeDocument/2006/relationships/image" Target="/media/image7.png" Id="Reb84762091bb4e6f" /><Relationship Type="http://schemas.openxmlformats.org/officeDocument/2006/relationships/hyperlink" Target="http://facebook.github.io/react-native/" TargetMode="External" Id="R4365422f785c47a8" /><Relationship Type="http://schemas.openxmlformats.org/officeDocument/2006/relationships/hyperlink" Target="https://www.npmjs.com/package/react-native-touch-id" TargetMode="External" Id="R7199ef0e3e1b4a3e" /><Relationship Type="http://schemas.openxmlformats.org/officeDocument/2006/relationships/image" Target="/media/image8.png" Id="R1b8b1d957c314a17" /><Relationship Type="http://schemas.openxmlformats.org/officeDocument/2006/relationships/hyperlink" Target="https://developer.android.com/build/shrink-code" TargetMode="External" Id="Rd5e5120c341d4d35" /><Relationship Type="http://schemas.openxmlformats.org/officeDocument/2006/relationships/hyperlink" Target="https://reactnative.dev/docs/performance" TargetMode="External" Id="R85e9c2b0c49b438f" /><Relationship Type="http://schemas.openxmlformats.org/officeDocument/2006/relationships/image" Target="/media/image9.png" Id="R60fd92a3abfc476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IB Colors">
      <a:dk1>
        <a:srgbClr val="53565A"/>
      </a:dk1>
      <a:lt1>
        <a:srgbClr val="D9D9D6"/>
      </a:lt1>
      <a:dk2>
        <a:srgbClr val="A2AAAD"/>
      </a:dk2>
      <a:lt2>
        <a:srgbClr val="FFFFFF"/>
      </a:lt2>
      <a:accent1>
        <a:srgbClr val="FFC72C"/>
      </a:accent1>
      <a:accent2>
        <a:srgbClr val="A50034"/>
      </a:accent2>
      <a:accent3>
        <a:srgbClr val="A7A2C3"/>
      </a:accent3>
      <a:accent4>
        <a:srgbClr val="0085CA"/>
      </a:accent4>
      <a:accent5>
        <a:srgbClr val="00587C"/>
      </a:accent5>
      <a:accent6>
        <a:srgbClr val="00A499"/>
      </a:accent6>
      <a:hlink>
        <a:srgbClr val="00A499"/>
      </a:hlink>
      <a:folHlink>
        <a:srgbClr val="FFC72C"/>
      </a:folHlink>
    </a:clrScheme>
    <a:fontScheme name="GIB - New Fonts">
      <a:majorFont>
        <a:latin typeface="Glosa Roman"/>
        <a:ea typeface=""/>
        <a:cs typeface=""/>
      </a:majorFont>
      <a:minorFont>
        <a:latin typeface="FS Emer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E681334DDBF47B20EB50B377AAA4C" ma:contentTypeVersion="10" ma:contentTypeDescription="Create a new document." ma:contentTypeScope="" ma:versionID="5a0fb71b45b1a1a33c9a0b888ff8a3ab">
  <xsd:schema xmlns:xsd="http://www.w3.org/2001/XMLSchema" xmlns:xs="http://www.w3.org/2001/XMLSchema" xmlns:p="http://schemas.microsoft.com/office/2006/metadata/properties" xmlns:ns2="29ac4da1-7762-458a-ada3-60f4be6f76f5" xmlns:ns3="af1c9db1-28d4-4474-bf5f-bff369a6102e" targetNamespace="http://schemas.microsoft.com/office/2006/metadata/properties" ma:root="true" ma:fieldsID="8e8b5d2b3eb17cd655d3040e215ca6e4" ns2:_="" ns3:_="">
    <xsd:import namespace="29ac4da1-7762-458a-ada3-60f4be6f76f5"/>
    <xsd:import namespace="af1c9db1-28d4-4474-bf5f-bff369a610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c4da1-7762-458a-ada3-60f4be6f7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1c9db1-28d4-4474-bf5f-bff369a610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9B6390-7D54-4372-BDEE-852324BF2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c4da1-7762-458a-ada3-60f4be6f76f5"/>
    <ds:schemaRef ds:uri="af1c9db1-28d4-4474-bf5f-bff369a61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C024D9-5175-4EBA-8883-06336673B3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5803E1-B342-4BF9-8F38-4AADC6F4B2DC}">
  <ds:schemaRefs>
    <ds:schemaRef ds:uri="http://schemas.openxmlformats.org/officeDocument/2006/bibliography"/>
  </ds:schemaRefs>
</ds:datastoreItem>
</file>

<file path=customXml/itemProps4.xml><?xml version="1.0" encoding="utf-8"?>
<ds:datastoreItem xmlns:ds="http://schemas.openxmlformats.org/officeDocument/2006/customXml" ds:itemID="{1555AFF3-7EEA-4C3C-B97F-DAC065AEA42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Vishnu Raajan M</dc:creator>
  <keywords/>
  <dc:description/>
  <lastModifiedBy>Ashwani Hundwani</lastModifiedBy>
  <revision>70</revision>
  <dcterms:created xsi:type="dcterms:W3CDTF">2024-12-02T01:12:00.0000000Z</dcterms:created>
  <dcterms:modified xsi:type="dcterms:W3CDTF">2025-02-03T15:37:52.1469157Z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161ba-3cad-4dc2-a98e-6e9a1cab5dbe_Enabled">
    <vt:lpwstr>true</vt:lpwstr>
  </property>
  <property fmtid="{D5CDD505-2E9C-101B-9397-08002B2CF9AE}" pid="3" name="MSIP_Label_b7b161ba-3cad-4dc2-a98e-6e9a1cab5dbe_SetDate">
    <vt:lpwstr>2022-08-30T11:50:23Z</vt:lpwstr>
  </property>
  <property fmtid="{D5CDD505-2E9C-101B-9397-08002B2CF9AE}" pid="4" name="MSIP_Label_b7b161ba-3cad-4dc2-a98e-6e9a1cab5dbe_Method">
    <vt:lpwstr>Privileged</vt:lpwstr>
  </property>
  <property fmtid="{D5CDD505-2E9C-101B-9397-08002B2CF9AE}" pid="5" name="MSIP_Label_b7b161ba-3cad-4dc2-a98e-6e9a1cab5dbe_Name">
    <vt:lpwstr>b7b161ba-3cad-4dc2-a98e-6e9a1cab5dbe</vt:lpwstr>
  </property>
  <property fmtid="{D5CDD505-2E9C-101B-9397-08002B2CF9AE}" pid="6" name="MSIP_Label_b7b161ba-3cad-4dc2-a98e-6e9a1cab5dbe_SiteId">
    <vt:lpwstr>6c4d6975-ec24-4c09-a615-0801e70ef031</vt:lpwstr>
  </property>
  <property fmtid="{D5CDD505-2E9C-101B-9397-08002B2CF9AE}" pid="7" name="MSIP_Label_b7b161ba-3cad-4dc2-a98e-6e9a1cab5dbe_ActionId">
    <vt:lpwstr>5d4a1950-d10a-40f2-abb0-87e947143774</vt:lpwstr>
  </property>
  <property fmtid="{D5CDD505-2E9C-101B-9397-08002B2CF9AE}" pid="8" name="MSIP_Label_b7b161ba-3cad-4dc2-a98e-6e9a1cab5dbe_ContentBits">
    <vt:lpwstr>0</vt:lpwstr>
  </property>
  <property fmtid="{D5CDD505-2E9C-101B-9397-08002B2CF9AE}" pid="9" name="ContentTypeId">
    <vt:lpwstr>0x010100757E681334DDBF47B20EB50B377AAA4C</vt:lpwstr>
  </property>
  <property fmtid="{D5CDD505-2E9C-101B-9397-08002B2CF9AE}" pid="10" name="Reviewer">
    <vt:lpwstr> MEHER</vt:lpwstr>
  </property>
  <property fmtid="{D5CDD505-2E9C-101B-9397-08002B2CF9AE}" pid="11" name="ReviewStartDate">
    <vt:filetime>2024-11-19T18:30:00Z</vt:filetime>
  </property>
  <property fmtid="{D5CDD505-2E9C-101B-9397-08002B2CF9AE}" pid="12" name="ReviewEndDate">
    <vt:filetime>2024-11-19T18:30:00Z</vt:filetime>
  </property>
  <property fmtid="{D5CDD505-2E9C-101B-9397-08002B2CF9AE}" pid="13" name="ReviewPageCount">
    <vt:i4>77</vt:i4>
  </property>
  <property fmtid="{D5CDD505-2E9C-101B-9397-08002B2CF9AE}" pid="14" name="DocType">
    <vt:lpwstr>Other</vt:lpwstr>
  </property>
  <property fmtid="{D5CDD505-2E9C-101B-9397-08002B2CF9AE}" pid="15" name="ProjectID">
    <vt:lpwstr>800546012</vt:lpwstr>
  </property>
  <property fmtid="{D5CDD505-2E9C-101B-9397-08002B2CF9AE}" pid="16" name="SubISU">
    <vt:lpwstr>IS-BFSI-UK1-ME-Parent</vt:lpwstr>
  </property>
  <property fmtid="{D5CDD505-2E9C-101B-9397-08002B2CF9AE}" pid="17" name="HSU">
    <vt:lpwstr>IS-BFSI-UK1-ME 1.5-Group5</vt:lpwstr>
  </property>
  <property fmtid="{D5CDD505-2E9C-101B-9397-08002B2CF9AE}" pid="18" name="Location">
    <vt:lpwstr>Chennai</vt:lpwstr>
  </property>
  <property fmtid="{D5CDD505-2E9C-101B-9397-08002B2CF9AE}" pid="19" name="CustomerDetails">
    <vt:lpwstr>Gulf International Bank (GIB)</vt:lpwstr>
  </property>
  <property fmtid="{D5CDD505-2E9C-101B-9397-08002B2CF9AE}" pid="20" name="ProjectName">
    <vt:lpwstr>GIB Digital Channel Modernisation</vt:lpwstr>
  </property>
  <property fmtid="{D5CDD505-2E9C-101B-9397-08002B2CF9AE}" pid="21" name="BenchmarkWDEF">
    <vt:lpwstr>0.05</vt:lpwstr>
  </property>
  <property fmtid="{D5CDD505-2E9C-101B-9397-08002B2CF9AE}" pid="22" name="BenchmarkEP">
    <vt:lpwstr>0.5</vt:lpwstr>
  </property>
  <property fmtid="{D5CDD505-2E9C-101B-9397-08002B2CF9AE}" pid="23" name="OtherDocType">
    <vt:lpwstr>Technical design document</vt:lpwstr>
  </property>
  <property fmtid="{D5CDD505-2E9C-101B-9397-08002B2CF9AE}" pid="24" name="DQI">
    <vt:lpwstr> 62.664475</vt:lpwstr>
  </property>
  <property fmtid="{D5CDD505-2E9C-101B-9397-08002B2CF9AE}" pid="25" name="EP">
    <vt:lpwstr> 1.97402597402597</vt:lpwstr>
  </property>
</Properties>
</file>